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8C777" w14:textId="77777777" w:rsidR="00712E97" w:rsidRPr="00712E97" w:rsidRDefault="00712E97" w:rsidP="005B0668">
      <w:r>
        <w:rPr>
          <w:noProof/>
        </w:rPr>
        <w:drawing>
          <wp:inline distT="0" distB="0" distL="0" distR="0" wp14:anchorId="2D38186F" wp14:editId="5C0E386F">
            <wp:extent cx="4754880" cy="987552"/>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2_h_rgb.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754880" cy="987552"/>
                    </a:xfrm>
                    <a:prstGeom prst="rect">
                      <a:avLst/>
                    </a:prstGeom>
                  </pic:spPr>
                </pic:pic>
              </a:graphicData>
            </a:graphic>
          </wp:inline>
        </w:drawing>
      </w:r>
    </w:p>
    <w:p w14:paraId="4798D701" w14:textId="77777777" w:rsidR="00C65C94" w:rsidRPr="004B36A2" w:rsidRDefault="002D2700" w:rsidP="005B0668">
      <w:pPr>
        <w:rPr>
          <w:rFonts w:ascii="Arial" w:hAnsi="Arial" w:cs="Arial"/>
          <w:sz w:val="36"/>
        </w:rPr>
      </w:pPr>
      <w:r w:rsidRPr="004B36A2">
        <w:rPr>
          <w:rFonts w:ascii="Arial" w:hAnsi="Arial" w:cs="Arial"/>
          <w:sz w:val="36"/>
        </w:rPr>
        <w:t>Microsoft SQL Server AlwaysOn Solutions Guide</w:t>
      </w:r>
      <w:r w:rsidR="004B36A2" w:rsidRPr="004B36A2">
        <w:rPr>
          <w:rFonts w:ascii="Arial" w:hAnsi="Arial" w:cs="Arial"/>
          <w:sz w:val="36"/>
        </w:rPr>
        <w:br/>
      </w:r>
      <w:r w:rsidRPr="004B36A2">
        <w:rPr>
          <w:rFonts w:ascii="Arial" w:hAnsi="Arial" w:cs="Arial"/>
          <w:sz w:val="36"/>
        </w:rPr>
        <w:t>for High Availability and Disaster Recovery</w:t>
      </w:r>
    </w:p>
    <w:p w14:paraId="4D7D12BC" w14:textId="77777777" w:rsidR="00C545AA" w:rsidRPr="00674032" w:rsidRDefault="00C545AA" w:rsidP="00C545AA">
      <w:pPr>
        <w:rPr>
          <w:rFonts w:ascii="Arial" w:hAnsi="Arial" w:cs="Arial"/>
        </w:rPr>
      </w:pPr>
    </w:p>
    <w:p w14:paraId="52449A2D" w14:textId="7ABE0076"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BE137C">
        <w:rPr>
          <w:rFonts w:ascii="Arial" w:hAnsi="Arial" w:cs="Arial"/>
        </w:rPr>
        <w:tab/>
      </w:r>
      <w:r w:rsidR="000078CB">
        <w:rPr>
          <w:rFonts w:ascii="Arial" w:hAnsi="Arial" w:cs="Arial"/>
        </w:rPr>
        <w:t>LeRoy Tuttle, Jr.</w:t>
      </w:r>
    </w:p>
    <w:p w14:paraId="2CDB8F0F" w14:textId="77777777" w:rsidR="00C65C94" w:rsidRDefault="00035E22" w:rsidP="00C84EAE">
      <w:pPr>
        <w:rPr>
          <w:rFonts w:ascii="Arial" w:hAnsi="Arial" w:cs="Arial"/>
        </w:rPr>
      </w:pPr>
      <w:r>
        <w:rPr>
          <w:rFonts w:ascii="Arial" w:hAnsi="Arial" w:cs="Arial"/>
          <w:b/>
        </w:rPr>
        <w:t>Contributors</w:t>
      </w:r>
      <w:r w:rsidRPr="00592368">
        <w:rPr>
          <w:rFonts w:ascii="Arial" w:hAnsi="Arial" w:cs="Arial"/>
          <w:b/>
        </w:rPr>
        <w:t>:</w:t>
      </w:r>
      <w:r w:rsidRPr="00592368">
        <w:rPr>
          <w:rFonts w:ascii="Arial" w:hAnsi="Arial" w:cs="Arial"/>
        </w:rPr>
        <w:t xml:space="preserve"> </w:t>
      </w:r>
      <w:r w:rsidR="000078CB">
        <w:rPr>
          <w:rFonts w:ascii="Arial" w:hAnsi="Arial" w:cs="Arial"/>
        </w:rPr>
        <w:t xml:space="preserve">Lindsey Allen, </w:t>
      </w:r>
      <w:r w:rsidR="002D2700">
        <w:rPr>
          <w:rFonts w:ascii="Arial" w:hAnsi="Arial" w:cs="Arial"/>
        </w:rPr>
        <w:t>Justin Erickson</w:t>
      </w:r>
      <w:r w:rsidR="00C5709E">
        <w:rPr>
          <w:rFonts w:ascii="Arial" w:hAnsi="Arial" w:cs="Arial"/>
        </w:rPr>
        <w:t>, Min He</w:t>
      </w:r>
      <w:r w:rsidR="002D2700">
        <w:rPr>
          <w:rFonts w:ascii="Arial" w:hAnsi="Arial" w:cs="Arial"/>
        </w:rPr>
        <w:t xml:space="preserve">, </w:t>
      </w:r>
      <w:r w:rsidR="00C84EAE">
        <w:rPr>
          <w:rFonts w:ascii="Arial" w:hAnsi="Arial" w:cs="Arial"/>
        </w:rPr>
        <w:t xml:space="preserve">Cephas Lin, </w:t>
      </w:r>
      <w:r w:rsidR="000078CB">
        <w:rPr>
          <w:rFonts w:ascii="Arial" w:hAnsi="Arial" w:cs="Arial"/>
        </w:rPr>
        <w:t>Sanjay Mishra</w:t>
      </w:r>
    </w:p>
    <w:p w14:paraId="7E0BFCB3" w14:textId="77777777" w:rsidR="00C65C94" w:rsidRPr="00592368" w:rsidRDefault="00C65C94" w:rsidP="00C545AA">
      <w:pPr>
        <w:rPr>
          <w:rFonts w:ascii="Arial" w:hAnsi="Arial" w:cs="Arial"/>
        </w:rPr>
      </w:pPr>
    </w:p>
    <w:p w14:paraId="2CEA5F75" w14:textId="6624AB65" w:rsidR="00C65C94" w:rsidRPr="00592368" w:rsidRDefault="00C65C94" w:rsidP="00C65C94">
      <w:pPr>
        <w:rPr>
          <w:rFonts w:ascii="Arial" w:hAnsi="Arial" w:cs="Arial"/>
          <w:b/>
        </w:rPr>
      </w:pPr>
      <w:r w:rsidRPr="00592368">
        <w:rPr>
          <w:rFonts w:ascii="Arial" w:hAnsi="Arial" w:cs="Arial"/>
          <w:b/>
        </w:rPr>
        <w:t>Published:</w:t>
      </w:r>
      <w:r w:rsidR="00BE137C">
        <w:rPr>
          <w:rFonts w:ascii="Arial" w:hAnsi="Arial" w:cs="Arial"/>
        </w:rPr>
        <w:tab/>
      </w:r>
      <w:r w:rsidR="00C84EAE">
        <w:rPr>
          <w:rFonts w:ascii="Arial" w:hAnsi="Arial" w:cs="Arial"/>
        </w:rPr>
        <w:t>January 2012</w:t>
      </w:r>
    </w:p>
    <w:p w14:paraId="365CCBDE" w14:textId="27D03DB3" w:rsidR="00C65C94" w:rsidRPr="00592368" w:rsidRDefault="00C65C94" w:rsidP="00C545AA">
      <w:pPr>
        <w:rPr>
          <w:rFonts w:ascii="Arial" w:hAnsi="Arial" w:cs="Arial"/>
        </w:rPr>
      </w:pPr>
      <w:r w:rsidRPr="00592368">
        <w:rPr>
          <w:rFonts w:ascii="Arial" w:hAnsi="Arial" w:cs="Arial"/>
          <w:b/>
        </w:rPr>
        <w:t>Applies to:</w:t>
      </w:r>
      <w:r w:rsidR="00BE137C">
        <w:rPr>
          <w:rFonts w:ascii="Arial" w:hAnsi="Arial" w:cs="Arial"/>
        </w:rPr>
        <w:tab/>
      </w:r>
      <w:r w:rsidRPr="00592368">
        <w:rPr>
          <w:rFonts w:ascii="Arial" w:hAnsi="Arial" w:cs="Arial"/>
        </w:rPr>
        <w:t xml:space="preserve">SQL Server </w:t>
      </w:r>
      <w:r w:rsidR="00833B28">
        <w:rPr>
          <w:rFonts w:ascii="Arial" w:hAnsi="Arial" w:cs="Arial"/>
        </w:rPr>
        <w:t>2012</w:t>
      </w:r>
    </w:p>
    <w:p w14:paraId="2105DE9D" w14:textId="77777777" w:rsidR="00C65C94" w:rsidRPr="00592368" w:rsidRDefault="00C65C94" w:rsidP="00C545AA">
      <w:pPr>
        <w:rPr>
          <w:rFonts w:ascii="Arial" w:hAnsi="Arial" w:cs="Arial"/>
        </w:rPr>
      </w:pPr>
    </w:p>
    <w:p w14:paraId="1553C4E3" w14:textId="5DB1BBA4" w:rsidR="00FB24D1" w:rsidRDefault="00C65C94" w:rsidP="00C301A6">
      <w:r w:rsidRPr="00592368">
        <w:rPr>
          <w:rFonts w:ascii="Arial" w:hAnsi="Arial" w:cs="Arial"/>
          <w:b/>
        </w:rPr>
        <w:t>Summary:</w:t>
      </w:r>
      <w:r w:rsidR="002D2700">
        <w:rPr>
          <w:rFonts w:ascii="Arial" w:hAnsi="Arial" w:cs="Arial"/>
          <w:b/>
        </w:rPr>
        <w:tab/>
      </w:r>
      <w:r w:rsidR="002D2700">
        <w:t xml:space="preserve">This white paper </w:t>
      </w:r>
      <w:r w:rsidR="0025715E">
        <w:t xml:space="preserve">discusses </w:t>
      </w:r>
      <w:r w:rsidR="002D2700">
        <w:t>how to reduce planned and unplanned downtime, maximize application availability</w:t>
      </w:r>
      <w:r w:rsidR="003134B3">
        <w:t>,</w:t>
      </w:r>
      <w:r w:rsidR="002D2700">
        <w:t xml:space="preserve"> and provide data protection </w:t>
      </w:r>
      <w:r w:rsidR="002D2700" w:rsidRPr="00186374">
        <w:t xml:space="preserve">using </w:t>
      </w:r>
      <w:r w:rsidR="002D2700" w:rsidRPr="00186374">
        <w:rPr>
          <w:iCs/>
        </w:rPr>
        <w:t xml:space="preserve">SQL Server </w:t>
      </w:r>
      <w:r w:rsidR="00833B28" w:rsidRPr="00186374">
        <w:rPr>
          <w:iCs/>
        </w:rPr>
        <w:t>2012</w:t>
      </w:r>
      <w:r w:rsidR="002D2700" w:rsidRPr="00186374">
        <w:t xml:space="preserve"> AlwaysOn high availability a</w:t>
      </w:r>
      <w:r w:rsidR="002D2700">
        <w:t>nd disaster recovery solutions.</w:t>
      </w:r>
    </w:p>
    <w:p w14:paraId="54EF3634" w14:textId="49BD6344" w:rsidR="00FB24D1" w:rsidRDefault="00FB24D1" w:rsidP="00C301A6">
      <w:r>
        <w:t xml:space="preserve">A key goal of </w:t>
      </w:r>
      <w:r w:rsidR="00C301A6">
        <w:t xml:space="preserve">this </w:t>
      </w:r>
      <w:r>
        <w:t xml:space="preserve">paper is to establish a common context for related discussions between business stakeholders, technical decision makers, system architects, infrastructure engineers, and database </w:t>
      </w:r>
      <w:bookmarkStart w:id="0" w:name="_GoBack"/>
      <w:r>
        <w:t>administrators.</w:t>
      </w:r>
    </w:p>
    <w:bookmarkEnd w:id="0"/>
    <w:p w14:paraId="3F57F161" w14:textId="1329861A" w:rsidR="00F16F00" w:rsidRDefault="00FB24D1" w:rsidP="007A39AB">
      <w:r>
        <w:t>The content is presented in two major parts:</w:t>
      </w:r>
    </w:p>
    <w:p w14:paraId="2BD3EA16" w14:textId="272AFC65" w:rsidR="00FB29FD" w:rsidRDefault="00FB24D1" w:rsidP="000B69B8">
      <w:r w:rsidRPr="000B69B8">
        <w:rPr>
          <w:b/>
        </w:rPr>
        <w:t>High Availability and Disaster Recovery Concepts</w:t>
      </w:r>
      <w:r w:rsidR="00874E48">
        <w:rPr>
          <w:b/>
        </w:rPr>
        <w:t>.</w:t>
      </w:r>
      <w:r>
        <w:t xml:space="preserve"> </w:t>
      </w:r>
      <w:r w:rsidR="00B37B59">
        <w:t>Provide a</w:t>
      </w:r>
      <w:r>
        <w:t xml:space="preserve"> brief discussion of </w:t>
      </w:r>
      <w:r w:rsidR="00FB29FD">
        <w:t>the drivers and challenges of planning, managing, and measuring the business objectives of a highly available database environment.</w:t>
      </w:r>
      <w:r w:rsidR="00307F4D">
        <w:t xml:space="preserve"> </w:t>
      </w:r>
      <w:r w:rsidR="00350400">
        <w:t xml:space="preserve">This discussion is followed </w:t>
      </w:r>
      <w:r>
        <w:t xml:space="preserve">by </w:t>
      </w:r>
      <w:r w:rsidR="00FB29FD">
        <w:t>a brief overview of the high availability and disaster recover</w:t>
      </w:r>
      <w:r w:rsidR="001C0E11">
        <w:t>y</w:t>
      </w:r>
      <w:r w:rsidR="00FB29FD">
        <w:t xml:space="preserve"> capabilities of SQL Server 2012 </w:t>
      </w:r>
      <w:r w:rsidR="003134B3">
        <w:t xml:space="preserve">AlwaysOn </w:t>
      </w:r>
      <w:r w:rsidR="00FB29FD">
        <w:t xml:space="preserve">and Windows Server </w:t>
      </w:r>
      <w:r w:rsidR="003134B3">
        <w:t>solutions</w:t>
      </w:r>
      <w:r w:rsidR="00FB29FD">
        <w:t>.</w:t>
      </w:r>
    </w:p>
    <w:p w14:paraId="7BC80B48" w14:textId="1A1B56A1" w:rsidR="00FB29FD" w:rsidRDefault="0025715E" w:rsidP="000B69B8">
      <w:r w:rsidRPr="000B69B8">
        <w:rPr>
          <w:b/>
        </w:rPr>
        <w:t>SQL Server AlwaysOn Layers of Protection</w:t>
      </w:r>
      <w:r w:rsidR="00874E48">
        <w:rPr>
          <w:b/>
        </w:rPr>
        <w:t>.</w:t>
      </w:r>
      <w:r w:rsidR="00874E48">
        <w:t xml:space="preserve"> </w:t>
      </w:r>
      <w:r w:rsidR="00B37B59">
        <w:t>Provide a</w:t>
      </w:r>
      <w:r>
        <w:t xml:space="preserve"> </w:t>
      </w:r>
      <w:r w:rsidR="006E2D6F">
        <w:t xml:space="preserve">deeper </w:t>
      </w:r>
      <w:r w:rsidR="001C0E11">
        <w:t xml:space="preserve">discussion </w:t>
      </w:r>
      <w:r>
        <w:t xml:space="preserve">of </w:t>
      </w:r>
      <w:r w:rsidR="00FB29FD">
        <w:t xml:space="preserve">the </w:t>
      </w:r>
      <w:r w:rsidR="003134B3">
        <w:t xml:space="preserve">feature </w:t>
      </w:r>
      <w:r w:rsidR="00FB29FD">
        <w:t>capabilities</w:t>
      </w:r>
      <w:r>
        <w:t>, r</w:t>
      </w:r>
      <w:r w:rsidR="00FB29FD">
        <w:t>ationale</w:t>
      </w:r>
      <w:r>
        <w:t>, and dependencies</w:t>
      </w:r>
      <w:r w:rsidR="00FB29FD">
        <w:t xml:space="preserve"> </w:t>
      </w:r>
      <w:r w:rsidR="00CF39F7">
        <w:t>of</w:t>
      </w:r>
      <w:r>
        <w:t xml:space="preserve"> </w:t>
      </w:r>
      <w:r w:rsidR="00FB29FD">
        <w:t xml:space="preserve">the layers of protection offered by a SQL Server AlwaysOn </w:t>
      </w:r>
      <w:r w:rsidR="003134B3">
        <w:t>solution</w:t>
      </w:r>
      <w:r w:rsidR="001C0E11">
        <w:t>. It will cover i</w:t>
      </w:r>
      <w:r w:rsidR="00FB29FD">
        <w:t>nfrastructure availability, SQL Server instance-level protection, database-level protection, and data tier application capabilities.</w:t>
      </w:r>
    </w:p>
    <w:p w14:paraId="3614ACAB" w14:textId="77777777" w:rsidR="008039F5" w:rsidRPr="007A39AB" w:rsidRDefault="008039F5">
      <w:pPr>
        <w:rPr>
          <w:rFonts w:asciiTheme="majorHAnsi" w:hAnsiTheme="majorHAnsi"/>
          <w:color w:val="365F91" w:themeColor="accent1" w:themeShade="BF"/>
          <w:sz w:val="16"/>
        </w:rPr>
      </w:pPr>
      <w:r>
        <w:rPr>
          <w:rFonts w:asciiTheme="majorHAnsi" w:eastAsiaTheme="majorEastAsia" w:hAnsiTheme="majorHAnsi" w:cstheme="majorBidi"/>
          <w:color w:val="365F91" w:themeColor="accent1" w:themeShade="BF"/>
          <w:sz w:val="20"/>
          <w:szCs w:val="28"/>
        </w:rPr>
        <w:br w:type="page"/>
      </w:r>
    </w:p>
    <w:p w14:paraId="0D837BD9" w14:textId="210ACAD9" w:rsidR="00F30476" w:rsidRPr="00033202" w:rsidRDefault="00F30476" w:rsidP="00033202">
      <w:pPr>
        <w:rPr>
          <w:sz w:val="36"/>
          <w:szCs w:val="36"/>
        </w:rPr>
      </w:pPr>
      <w:r w:rsidRPr="00033202">
        <w:rPr>
          <w:sz w:val="36"/>
          <w:szCs w:val="36"/>
        </w:rPr>
        <w:lastRenderedPageBreak/>
        <w:t>Copyright</w:t>
      </w:r>
    </w:p>
    <w:p w14:paraId="0832ED61" w14:textId="77777777" w:rsidR="00F30476" w:rsidRDefault="00F30476" w:rsidP="00F30476">
      <w:pPr>
        <w:pStyle w:val="Text"/>
        <w:rPr>
          <w:sz w:val="16"/>
        </w:rPr>
      </w:pPr>
    </w:p>
    <w:p w14:paraId="24C968E6" w14:textId="77777777"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5DC9FE0B" w14:textId="77777777"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2923D892" w14:textId="77777777" w:rsidR="00E43B6E" w:rsidRPr="007A39AB" w:rsidRDefault="00E43B6E" w:rsidP="00E43B6E">
      <w:pPr>
        <w:rPr>
          <w:b/>
          <w:color w:val="000000"/>
          <w:sz w:val="20"/>
        </w:rPr>
      </w:pPr>
      <w:r>
        <w:rPr>
          <w:color w:val="000000"/>
        </w:rPr>
        <w:t xml:space="preserve">This document does not provide you with any legal rights to any intellectual property in any Microsoft product. </w:t>
      </w:r>
      <w:r w:rsidRPr="00E43B6E">
        <w:rPr>
          <w:color w:val="000000"/>
        </w:rPr>
        <w:t xml:space="preserve">You may copy and use this document for your internal, reference </w:t>
      </w:r>
      <w:r w:rsidRPr="008039F5">
        <w:rPr>
          <w:color w:val="000000"/>
        </w:rPr>
        <w:t xml:space="preserve">purposes. </w:t>
      </w:r>
    </w:p>
    <w:p w14:paraId="5F381415" w14:textId="77777777" w:rsidR="00E43B6E" w:rsidRPr="00E43B6E" w:rsidRDefault="00E43B6E" w:rsidP="00E43B6E">
      <w:pPr>
        <w:rPr>
          <w:color w:val="000000"/>
        </w:rPr>
      </w:pPr>
      <w:r w:rsidRPr="00E43B6E">
        <w:rPr>
          <w:color w:val="000000"/>
        </w:rPr>
        <w:t xml:space="preserve">© </w:t>
      </w:r>
      <w:r w:rsidR="00C84EAE" w:rsidRPr="00E43B6E">
        <w:rPr>
          <w:color w:val="000000"/>
        </w:rPr>
        <w:t>20</w:t>
      </w:r>
      <w:r w:rsidR="00C84EAE">
        <w:rPr>
          <w:color w:val="000000"/>
        </w:rPr>
        <w:t>12</w:t>
      </w:r>
      <w:r w:rsidR="00C84EAE" w:rsidRPr="00E43B6E">
        <w:rPr>
          <w:color w:val="000000"/>
        </w:rPr>
        <w:t xml:space="preserve"> </w:t>
      </w:r>
      <w:r w:rsidRPr="00E43B6E">
        <w:rPr>
          <w:color w:val="000000"/>
        </w:rPr>
        <w:t>Microsoft. All rights reserved.</w:t>
      </w:r>
    </w:p>
    <w:p w14:paraId="05674891" w14:textId="77777777"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noProof/>
          <w:color w:val="auto"/>
          <w:sz w:val="22"/>
          <w:szCs w:val="22"/>
        </w:rPr>
        <w:id w:val="540189968"/>
        <w:docPartObj>
          <w:docPartGallery w:val="Table of Contents"/>
          <w:docPartUnique/>
        </w:docPartObj>
      </w:sdtPr>
      <w:sdtEndPr>
        <w:rPr>
          <w:rFonts w:eastAsiaTheme="minorEastAsia"/>
          <w:b/>
        </w:rPr>
      </w:sdtEndPr>
      <w:sdtContent>
        <w:p w14:paraId="66579B78" w14:textId="77777777" w:rsidR="00033202" w:rsidRDefault="00033202">
          <w:pPr>
            <w:pStyle w:val="TOCHeading"/>
          </w:pPr>
          <w:r>
            <w:t>Contents</w:t>
          </w:r>
        </w:p>
        <w:p w14:paraId="5016C443" w14:textId="089C2227" w:rsidR="00693BAB" w:rsidRPr="002D71E2" w:rsidRDefault="004D3320">
          <w:pPr>
            <w:pStyle w:val="TOC1"/>
            <w:rPr>
              <w:b w:val="0"/>
              <w:sz w:val="18"/>
              <w:szCs w:val="18"/>
            </w:rPr>
          </w:pPr>
          <w:r w:rsidRPr="007A39AB">
            <w:rPr>
              <w:sz w:val="20"/>
            </w:rPr>
            <w:fldChar w:fldCharType="begin"/>
          </w:r>
          <w:r w:rsidR="00033202" w:rsidRPr="005B0668">
            <w:rPr>
              <w:sz w:val="20"/>
            </w:rPr>
            <w:instrText xml:space="preserve"> TOC \o "1-3" \h \z \u </w:instrText>
          </w:r>
          <w:r w:rsidRPr="007A39AB">
            <w:rPr>
              <w:sz w:val="20"/>
            </w:rPr>
            <w:fldChar w:fldCharType="separate"/>
          </w:r>
          <w:hyperlink w:anchor="_Toc314097186" w:history="1">
            <w:r w:rsidR="00693BAB" w:rsidRPr="002D71E2">
              <w:rPr>
                <w:rStyle w:val="Hyperlink"/>
                <w:sz w:val="28"/>
                <w:szCs w:val="28"/>
              </w:rPr>
              <w:t>High Availability and Disaster Recovery Concepts</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_Toc314097186 \h </w:instrText>
            </w:r>
            <w:r w:rsidR="00693BAB" w:rsidRPr="002D71E2">
              <w:rPr>
                <w:webHidden/>
                <w:sz w:val="18"/>
                <w:szCs w:val="18"/>
              </w:rPr>
            </w:r>
            <w:r w:rsidR="00693BAB" w:rsidRPr="002D71E2">
              <w:rPr>
                <w:webHidden/>
                <w:sz w:val="18"/>
                <w:szCs w:val="18"/>
              </w:rPr>
              <w:fldChar w:fldCharType="separate"/>
            </w:r>
            <w:r w:rsidR="00B37B59">
              <w:rPr>
                <w:webHidden/>
                <w:sz w:val="18"/>
                <w:szCs w:val="18"/>
              </w:rPr>
              <w:t>1</w:t>
            </w:r>
            <w:r w:rsidR="00693BAB" w:rsidRPr="002D71E2">
              <w:rPr>
                <w:webHidden/>
                <w:sz w:val="18"/>
                <w:szCs w:val="18"/>
              </w:rPr>
              <w:fldChar w:fldCharType="end"/>
            </w:r>
          </w:hyperlink>
        </w:p>
        <w:p w14:paraId="14741782" w14:textId="77777777" w:rsidR="00693BAB" w:rsidRPr="002D71E2" w:rsidRDefault="00312EEB">
          <w:pPr>
            <w:pStyle w:val="TOC2"/>
            <w:tabs>
              <w:tab w:val="right" w:leader="dot" w:pos="9350"/>
            </w:tabs>
            <w:rPr>
              <w:noProof/>
              <w:sz w:val="18"/>
              <w:szCs w:val="18"/>
            </w:rPr>
          </w:pPr>
          <w:hyperlink w:anchor="_Toc314097187" w:history="1">
            <w:r w:rsidR="00693BAB" w:rsidRPr="002D71E2">
              <w:rPr>
                <w:rStyle w:val="Hyperlink"/>
                <w:noProof/>
              </w:rPr>
              <w:t>Describing High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w:t>
            </w:r>
            <w:r w:rsidR="00693BAB" w:rsidRPr="002D71E2">
              <w:rPr>
                <w:noProof/>
                <w:webHidden/>
                <w:sz w:val="18"/>
                <w:szCs w:val="18"/>
              </w:rPr>
              <w:fldChar w:fldCharType="end"/>
            </w:r>
          </w:hyperlink>
        </w:p>
        <w:p w14:paraId="44B68F8C" w14:textId="77777777" w:rsidR="00693BAB" w:rsidRPr="002D71E2" w:rsidRDefault="00312EEB">
          <w:pPr>
            <w:pStyle w:val="TOC3"/>
            <w:tabs>
              <w:tab w:val="right" w:leader="dot" w:pos="9350"/>
            </w:tabs>
            <w:rPr>
              <w:noProof/>
              <w:sz w:val="18"/>
              <w:szCs w:val="18"/>
            </w:rPr>
          </w:pPr>
          <w:hyperlink w:anchor="_Toc314097188" w:history="1">
            <w:r w:rsidR="00693BAB" w:rsidRPr="002D71E2">
              <w:rPr>
                <w:rStyle w:val="Hyperlink"/>
                <w:noProof/>
                <w:sz w:val="18"/>
                <w:szCs w:val="18"/>
              </w:rPr>
              <w:t>Planned vs. Unplanned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w:t>
            </w:r>
            <w:r w:rsidR="00693BAB" w:rsidRPr="002D71E2">
              <w:rPr>
                <w:noProof/>
                <w:webHidden/>
                <w:sz w:val="18"/>
                <w:szCs w:val="18"/>
              </w:rPr>
              <w:fldChar w:fldCharType="end"/>
            </w:r>
          </w:hyperlink>
        </w:p>
        <w:p w14:paraId="2AADC5FA" w14:textId="77777777" w:rsidR="00693BAB" w:rsidRPr="002D71E2" w:rsidRDefault="00312EEB">
          <w:pPr>
            <w:pStyle w:val="TOC3"/>
            <w:tabs>
              <w:tab w:val="right" w:leader="dot" w:pos="9350"/>
            </w:tabs>
            <w:rPr>
              <w:noProof/>
              <w:sz w:val="18"/>
              <w:szCs w:val="18"/>
            </w:rPr>
          </w:pPr>
          <w:hyperlink w:anchor="_Toc314097189" w:history="1">
            <w:r w:rsidR="00693BAB" w:rsidRPr="002D71E2">
              <w:rPr>
                <w:rStyle w:val="Hyperlink"/>
                <w:noProof/>
                <w:sz w:val="18"/>
                <w:szCs w:val="18"/>
              </w:rPr>
              <w:t>Degraded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w:t>
            </w:r>
            <w:r w:rsidR="00693BAB" w:rsidRPr="002D71E2">
              <w:rPr>
                <w:noProof/>
                <w:webHidden/>
                <w:sz w:val="18"/>
                <w:szCs w:val="18"/>
              </w:rPr>
              <w:fldChar w:fldCharType="end"/>
            </w:r>
          </w:hyperlink>
        </w:p>
        <w:p w14:paraId="6790D2AC" w14:textId="77777777" w:rsidR="00693BAB" w:rsidRPr="002D71E2" w:rsidRDefault="00312EEB">
          <w:pPr>
            <w:pStyle w:val="TOC2"/>
            <w:tabs>
              <w:tab w:val="right" w:leader="dot" w:pos="9350"/>
            </w:tabs>
            <w:rPr>
              <w:noProof/>
              <w:sz w:val="18"/>
              <w:szCs w:val="18"/>
            </w:rPr>
          </w:pPr>
          <w:hyperlink w:anchor="_Toc314097190" w:history="1">
            <w:r w:rsidR="00693BAB" w:rsidRPr="002D71E2">
              <w:rPr>
                <w:rStyle w:val="Hyperlink"/>
                <w:noProof/>
              </w:rPr>
              <w:t>Quantifying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w:t>
            </w:r>
            <w:r w:rsidR="00693BAB" w:rsidRPr="002D71E2">
              <w:rPr>
                <w:noProof/>
                <w:webHidden/>
                <w:sz w:val="18"/>
                <w:szCs w:val="18"/>
              </w:rPr>
              <w:fldChar w:fldCharType="end"/>
            </w:r>
          </w:hyperlink>
        </w:p>
        <w:p w14:paraId="39EEFBEF" w14:textId="77777777" w:rsidR="00693BAB" w:rsidRPr="002D71E2" w:rsidRDefault="00312EEB">
          <w:pPr>
            <w:pStyle w:val="TOC3"/>
            <w:tabs>
              <w:tab w:val="right" w:leader="dot" w:pos="9350"/>
            </w:tabs>
            <w:rPr>
              <w:noProof/>
              <w:sz w:val="18"/>
              <w:szCs w:val="18"/>
            </w:rPr>
          </w:pPr>
          <w:hyperlink w:anchor="_Toc314097191" w:history="1">
            <w:r w:rsidR="00693BAB" w:rsidRPr="002D71E2">
              <w:rPr>
                <w:rStyle w:val="Hyperlink"/>
                <w:noProof/>
                <w:sz w:val="18"/>
                <w:szCs w:val="18"/>
              </w:rPr>
              <w:t>Recovery Objectives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_Toc314097191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3</w:t>
            </w:r>
            <w:r w:rsidR="00693BAB" w:rsidRPr="002D71E2">
              <w:rPr>
                <w:noProof/>
                <w:webHidden/>
                <w:sz w:val="18"/>
                <w:szCs w:val="18"/>
              </w:rPr>
              <w:fldChar w:fldCharType="end"/>
            </w:r>
          </w:hyperlink>
        </w:p>
        <w:p w14:paraId="2043C56F" w14:textId="77777777" w:rsidR="00693BAB" w:rsidRPr="002D71E2" w:rsidRDefault="00312EEB">
          <w:pPr>
            <w:pStyle w:val="TOC3"/>
            <w:tabs>
              <w:tab w:val="right" w:leader="dot" w:pos="9350"/>
            </w:tabs>
            <w:rPr>
              <w:noProof/>
              <w:sz w:val="18"/>
              <w:szCs w:val="18"/>
            </w:rPr>
          </w:pPr>
          <w:hyperlink w:anchor="_Toc314097192" w:history="1">
            <w:r w:rsidR="00693BAB" w:rsidRPr="002D71E2">
              <w:rPr>
                <w:rStyle w:val="Hyperlink"/>
                <w:noProof/>
                <w:sz w:val="18"/>
                <w:szCs w:val="18"/>
              </w:rPr>
              <w:t>Justifying ROI or Opportunity Cost</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3</w:t>
            </w:r>
            <w:r w:rsidR="00693BAB" w:rsidRPr="002D71E2">
              <w:rPr>
                <w:noProof/>
                <w:webHidden/>
                <w:sz w:val="18"/>
                <w:szCs w:val="18"/>
              </w:rPr>
              <w:fldChar w:fldCharType="end"/>
            </w:r>
          </w:hyperlink>
        </w:p>
        <w:p w14:paraId="62FA0359" w14:textId="77777777" w:rsidR="00693BAB" w:rsidRPr="002D71E2" w:rsidRDefault="00312EEB">
          <w:pPr>
            <w:pStyle w:val="TOC3"/>
            <w:tabs>
              <w:tab w:val="right" w:leader="dot" w:pos="9350"/>
            </w:tabs>
            <w:rPr>
              <w:noProof/>
              <w:sz w:val="18"/>
              <w:szCs w:val="18"/>
            </w:rPr>
          </w:pPr>
          <w:hyperlink w:anchor="_Toc314097193" w:history="1">
            <w:r w:rsidR="00693BAB" w:rsidRPr="002D71E2">
              <w:rPr>
                <w:rStyle w:val="Hyperlink"/>
                <w:noProof/>
                <w:sz w:val="18"/>
                <w:szCs w:val="18"/>
              </w:rPr>
              <w:t>Monitoring Availability Health</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4</w:t>
            </w:r>
            <w:r w:rsidR="00693BAB" w:rsidRPr="002D71E2">
              <w:rPr>
                <w:noProof/>
                <w:webHidden/>
                <w:sz w:val="18"/>
                <w:szCs w:val="18"/>
              </w:rPr>
              <w:fldChar w:fldCharType="end"/>
            </w:r>
          </w:hyperlink>
        </w:p>
        <w:p w14:paraId="2C5F46DF" w14:textId="77777777" w:rsidR="00693BAB" w:rsidRPr="002D71E2" w:rsidRDefault="00312EEB">
          <w:pPr>
            <w:pStyle w:val="TOC3"/>
            <w:tabs>
              <w:tab w:val="right" w:leader="dot" w:pos="9350"/>
            </w:tabs>
            <w:rPr>
              <w:noProof/>
              <w:sz w:val="18"/>
              <w:szCs w:val="18"/>
            </w:rPr>
          </w:pPr>
          <w:hyperlink w:anchor="_Toc314097194" w:history="1">
            <w:r w:rsidR="00693BAB" w:rsidRPr="002D71E2">
              <w:rPr>
                <w:rStyle w:val="Hyperlink"/>
                <w:noProof/>
                <w:sz w:val="18"/>
                <w:szCs w:val="18"/>
              </w:rPr>
              <w:t>Planning for Disaster Recovery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4</w:t>
            </w:r>
            <w:r w:rsidR="00693BAB" w:rsidRPr="002D71E2">
              <w:rPr>
                <w:noProof/>
                <w:webHidden/>
                <w:sz w:val="18"/>
                <w:szCs w:val="18"/>
              </w:rPr>
              <w:fldChar w:fldCharType="end"/>
            </w:r>
          </w:hyperlink>
        </w:p>
        <w:p w14:paraId="5E2EB52C" w14:textId="77777777" w:rsidR="00693BAB" w:rsidRPr="002D71E2" w:rsidRDefault="00312EEB">
          <w:pPr>
            <w:pStyle w:val="TOC2"/>
            <w:tabs>
              <w:tab w:val="right" w:leader="dot" w:pos="9350"/>
            </w:tabs>
            <w:rPr>
              <w:noProof/>
              <w:sz w:val="18"/>
              <w:szCs w:val="18"/>
            </w:rPr>
          </w:pPr>
          <w:hyperlink w:anchor="_Toc314097195" w:history="1">
            <w:r w:rsidR="00693BAB" w:rsidRPr="002D71E2">
              <w:rPr>
                <w:rStyle w:val="Hyperlink"/>
                <w:noProof/>
              </w:rPr>
              <w:t>Overview: High Availability with Microsoft SQL Server 2012</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40E942DC" w14:textId="77777777" w:rsidR="00693BAB" w:rsidRPr="002D71E2" w:rsidRDefault="00312EEB">
          <w:pPr>
            <w:pStyle w:val="TOC3"/>
            <w:tabs>
              <w:tab w:val="right" w:leader="dot" w:pos="9350"/>
            </w:tabs>
            <w:rPr>
              <w:noProof/>
              <w:sz w:val="18"/>
              <w:szCs w:val="18"/>
            </w:rPr>
          </w:pPr>
          <w:hyperlink w:anchor="_Toc314097196" w:history="1">
            <w:r w:rsidR="00693BAB" w:rsidRPr="002D71E2">
              <w:rPr>
                <w:rStyle w:val="Hyperlink"/>
                <w:noProof/>
                <w:sz w:val="18"/>
                <w:szCs w:val="18"/>
              </w:rPr>
              <w:t>SQL Server AlwaysOn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4FB6BEA6" w14:textId="77777777" w:rsidR="00693BAB" w:rsidRPr="002D71E2" w:rsidRDefault="00312EEB">
          <w:pPr>
            <w:pStyle w:val="TOC3"/>
            <w:tabs>
              <w:tab w:val="right" w:leader="dot" w:pos="9350"/>
            </w:tabs>
            <w:rPr>
              <w:noProof/>
              <w:sz w:val="18"/>
              <w:szCs w:val="18"/>
            </w:rPr>
          </w:pPr>
          <w:hyperlink w:anchor="_Toc314097197" w:history="1">
            <w:r w:rsidR="00693BAB" w:rsidRPr="002D71E2">
              <w:rPr>
                <w:rStyle w:val="Hyperlink"/>
                <w:noProof/>
                <w:sz w:val="18"/>
                <w:szCs w:val="18"/>
              </w:rPr>
              <w:t>Significantly Reduce Planned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30BCC025" w14:textId="77777777" w:rsidR="00693BAB" w:rsidRPr="002D71E2" w:rsidRDefault="00312EEB">
          <w:pPr>
            <w:pStyle w:val="TOC3"/>
            <w:tabs>
              <w:tab w:val="right" w:leader="dot" w:pos="9350"/>
            </w:tabs>
            <w:rPr>
              <w:noProof/>
              <w:sz w:val="18"/>
              <w:szCs w:val="18"/>
            </w:rPr>
          </w:pPr>
          <w:hyperlink w:anchor="_Toc314097198" w:history="1">
            <w:r w:rsidR="00693BAB" w:rsidRPr="002D71E2">
              <w:rPr>
                <w:rStyle w:val="Hyperlink"/>
                <w:noProof/>
                <w:sz w:val="18"/>
                <w:szCs w:val="18"/>
              </w:rPr>
              <w:t>Eliminate Idle Hardware and Improve Cost Efficiency and Performance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54241D1D" w14:textId="77777777" w:rsidR="00693BAB" w:rsidRPr="002D71E2" w:rsidRDefault="00312EEB">
          <w:pPr>
            <w:pStyle w:val="TOC3"/>
            <w:tabs>
              <w:tab w:val="right" w:leader="dot" w:pos="9350"/>
            </w:tabs>
            <w:rPr>
              <w:noProof/>
              <w:sz w:val="18"/>
              <w:szCs w:val="18"/>
            </w:rPr>
          </w:pPr>
          <w:hyperlink w:anchor="_Toc314097199" w:history="1">
            <w:r w:rsidR="00693BAB" w:rsidRPr="002D71E2">
              <w:rPr>
                <w:rStyle w:val="Hyperlink"/>
                <w:noProof/>
                <w:sz w:val="18"/>
                <w:szCs w:val="18"/>
              </w:rPr>
              <w:t>Easy Deployment and Management</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087DBAEE" w14:textId="77777777" w:rsidR="00693BAB" w:rsidRPr="002D71E2" w:rsidRDefault="00312EEB">
          <w:pPr>
            <w:pStyle w:val="TOC3"/>
            <w:tabs>
              <w:tab w:val="right" w:leader="dot" w:pos="9350"/>
            </w:tabs>
            <w:rPr>
              <w:noProof/>
              <w:sz w:val="18"/>
              <w:szCs w:val="18"/>
            </w:rPr>
          </w:pPr>
          <w:hyperlink w:anchor="_Toc314097200" w:history="1">
            <w:r w:rsidR="00693BAB" w:rsidRPr="002D71E2">
              <w:rPr>
                <w:rStyle w:val="Hyperlink"/>
                <w:noProof/>
                <w:sz w:val="18"/>
                <w:szCs w:val="18"/>
              </w:rPr>
              <w:t>Contrasting RPO and RTO Capabilities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5A78E452" w14:textId="77777777" w:rsidR="00693BAB" w:rsidRPr="002D71E2" w:rsidRDefault="00312EEB">
          <w:pPr>
            <w:pStyle w:val="TOC1"/>
            <w:rPr>
              <w:b w:val="0"/>
              <w:sz w:val="18"/>
              <w:szCs w:val="18"/>
            </w:rPr>
          </w:pPr>
          <w:hyperlink w:anchor="_Toc314097201" w:history="1">
            <w:r w:rsidR="00693BAB" w:rsidRPr="002D71E2">
              <w:rPr>
                <w:rStyle w:val="Hyperlink"/>
                <w:sz w:val="28"/>
                <w:szCs w:val="28"/>
              </w:rPr>
              <w:t>SQL Server AlwaysOn Layers of Protection</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_Toc314097201 \h </w:instrText>
            </w:r>
            <w:r w:rsidR="00693BAB" w:rsidRPr="002D71E2">
              <w:rPr>
                <w:webHidden/>
                <w:sz w:val="18"/>
                <w:szCs w:val="18"/>
              </w:rPr>
            </w:r>
            <w:r w:rsidR="00693BAB" w:rsidRPr="002D71E2">
              <w:rPr>
                <w:webHidden/>
                <w:sz w:val="18"/>
                <w:szCs w:val="18"/>
              </w:rPr>
              <w:fldChar w:fldCharType="separate"/>
            </w:r>
            <w:r w:rsidR="00B37B59">
              <w:rPr>
                <w:webHidden/>
                <w:sz w:val="18"/>
                <w:szCs w:val="18"/>
              </w:rPr>
              <w:t>7</w:t>
            </w:r>
            <w:r w:rsidR="00693BAB" w:rsidRPr="002D71E2">
              <w:rPr>
                <w:webHidden/>
                <w:sz w:val="18"/>
                <w:szCs w:val="18"/>
              </w:rPr>
              <w:fldChar w:fldCharType="end"/>
            </w:r>
          </w:hyperlink>
        </w:p>
        <w:p w14:paraId="6ADC0FE7" w14:textId="77777777" w:rsidR="00693BAB" w:rsidRPr="002D71E2" w:rsidRDefault="00312EEB">
          <w:pPr>
            <w:pStyle w:val="TOC2"/>
            <w:tabs>
              <w:tab w:val="right" w:leader="dot" w:pos="9350"/>
            </w:tabs>
            <w:rPr>
              <w:noProof/>
              <w:sz w:val="18"/>
              <w:szCs w:val="18"/>
            </w:rPr>
          </w:pPr>
          <w:hyperlink w:anchor="_Toc314097202" w:history="1">
            <w:r w:rsidR="00693BAB" w:rsidRPr="002D71E2">
              <w:rPr>
                <w:rStyle w:val="Hyperlink"/>
                <w:noProof/>
              </w:rPr>
              <w:t>Infrastructure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8</w:t>
            </w:r>
            <w:r w:rsidR="00693BAB" w:rsidRPr="002D71E2">
              <w:rPr>
                <w:noProof/>
                <w:webHidden/>
                <w:sz w:val="18"/>
                <w:szCs w:val="18"/>
              </w:rPr>
              <w:fldChar w:fldCharType="end"/>
            </w:r>
          </w:hyperlink>
        </w:p>
        <w:p w14:paraId="175B0343" w14:textId="77777777" w:rsidR="00693BAB" w:rsidRPr="002D71E2" w:rsidRDefault="00312EEB">
          <w:pPr>
            <w:pStyle w:val="TOC3"/>
            <w:tabs>
              <w:tab w:val="right" w:leader="dot" w:pos="9350"/>
            </w:tabs>
            <w:rPr>
              <w:noProof/>
              <w:sz w:val="18"/>
              <w:szCs w:val="18"/>
            </w:rPr>
          </w:pPr>
          <w:hyperlink w:anchor="_Toc314097203" w:history="1">
            <w:r w:rsidR="00693BAB" w:rsidRPr="002D71E2">
              <w:rPr>
                <w:rStyle w:val="Hyperlink"/>
                <w:noProof/>
                <w:sz w:val="18"/>
                <w:szCs w:val="18"/>
              </w:rPr>
              <w:t>Windows Operating System</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8</w:t>
            </w:r>
            <w:r w:rsidR="00693BAB" w:rsidRPr="002D71E2">
              <w:rPr>
                <w:noProof/>
                <w:webHidden/>
                <w:sz w:val="18"/>
                <w:szCs w:val="18"/>
              </w:rPr>
              <w:fldChar w:fldCharType="end"/>
            </w:r>
          </w:hyperlink>
        </w:p>
        <w:p w14:paraId="1998DC03" w14:textId="77777777" w:rsidR="00693BAB" w:rsidRPr="002D71E2" w:rsidRDefault="00312EEB">
          <w:pPr>
            <w:pStyle w:val="TOC3"/>
            <w:tabs>
              <w:tab w:val="right" w:leader="dot" w:pos="9350"/>
            </w:tabs>
            <w:rPr>
              <w:noProof/>
              <w:sz w:val="18"/>
              <w:szCs w:val="18"/>
            </w:rPr>
          </w:pPr>
          <w:hyperlink w:anchor="_Toc314097204" w:history="1">
            <w:r w:rsidR="00693BAB" w:rsidRPr="002D71E2">
              <w:rPr>
                <w:rStyle w:val="Hyperlink"/>
                <w:noProof/>
                <w:sz w:val="18"/>
                <w:szCs w:val="18"/>
              </w:rPr>
              <w:t>Windows Server Failover Clustering</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9</w:t>
            </w:r>
            <w:r w:rsidR="00693BAB" w:rsidRPr="002D71E2">
              <w:rPr>
                <w:noProof/>
                <w:webHidden/>
                <w:sz w:val="18"/>
                <w:szCs w:val="18"/>
              </w:rPr>
              <w:fldChar w:fldCharType="end"/>
            </w:r>
          </w:hyperlink>
        </w:p>
        <w:p w14:paraId="183D1B2F" w14:textId="77777777" w:rsidR="00693BAB" w:rsidRPr="002D71E2" w:rsidRDefault="00312EEB">
          <w:pPr>
            <w:pStyle w:val="TOC3"/>
            <w:tabs>
              <w:tab w:val="right" w:leader="dot" w:pos="9350"/>
            </w:tabs>
            <w:rPr>
              <w:noProof/>
              <w:sz w:val="18"/>
              <w:szCs w:val="18"/>
            </w:rPr>
          </w:pPr>
          <w:hyperlink w:anchor="_Toc314097205" w:history="1">
            <w:r w:rsidR="00693BAB" w:rsidRPr="002D71E2">
              <w:rPr>
                <w:rStyle w:val="Hyperlink"/>
                <w:noProof/>
                <w:sz w:val="18"/>
                <w:szCs w:val="18"/>
              </w:rPr>
              <w:t>WSFC Cluster Validation Wizard</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11</w:t>
            </w:r>
            <w:r w:rsidR="00693BAB" w:rsidRPr="002D71E2">
              <w:rPr>
                <w:noProof/>
                <w:webHidden/>
                <w:sz w:val="18"/>
                <w:szCs w:val="18"/>
              </w:rPr>
              <w:fldChar w:fldCharType="end"/>
            </w:r>
          </w:hyperlink>
        </w:p>
        <w:p w14:paraId="7B48A779" w14:textId="77777777" w:rsidR="00693BAB" w:rsidRPr="002D71E2" w:rsidRDefault="00312EEB">
          <w:pPr>
            <w:pStyle w:val="TOC3"/>
            <w:tabs>
              <w:tab w:val="right" w:leader="dot" w:pos="9350"/>
            </w:tabs>
            <w:rPr>
              <w:noProof/>
              <w:sz w:val="18"/>
              <w:szCs w:val="18"/>
            </w:rPr>
          </w:pPr>
          <w:hyperlink w:anchor="_Toc314097206" w:history="1">
            <w:r w:rsidR="00693BAB" w:rsidRPr="002D71E2">
              <w:rPr>
                <w:rStyle w:val="Hyperlink"/>
                <w:noProof/>
                <w:sz w:val="18"/>
                <w:szCs w:val="18"/>
              </w:rPr>
              <w:t>WSFC Quorum Modes and Voting Configuration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12</w:t>
            </w:r>
            <w:r w:rsidR="00693BAB" w:rsidRPr="002D71E2">
              <w:rPr>
                <w:noProof/>
                <w:webHidden/>
                <w:sz w:val="18"/>
                <w:szCs w:val="18"/>
              </w:rPr>
              <w:fldChar w:fldCharType="end"/>
            </w:r>
          </w:hyperlink>
        </w:p>
        <w:p w14:paraId="2D4DBF26" w14:textId="509D4513" w:rsidR="00693BAB" w:rsidRPr="002D71E2" w:rsidRDefault="00312EEB">
          <w:pPr>
            <w:pStyle w:val="TOC3"/>
            <w:tabs>
              <w:tab w:val="right" w:leader="dot" w:pos="9350"/>
            </w:tabs>
            <w:rPr>
              <w:noProof/>
              <w:sz w:val="18"/>
              <w:szCs w:val="18"/>
            </w:rPr>
          </w:pPr>
          <w:hyperlink w:anchor="_Toc314097207" w:history="1">
            <w:r w:rsidR="00693BAB" w:rsidRPr="002D71E2">
              <w:rPr>
                <w:rStyle w:val="Hyperlink"/>
                <w:noProof/>
                <w:sz w:val="18"/>
                <w:szCs w:val="18"/>
              </w:rPr>
              <w:t xml:space="preserve">WSFC Disaster Recovery </w:t>
            </w:r>
            <w:r w:rsidR="00B37B59">
              <w:rPr>
                <w:rStyle w:val="Hyperlink"/>
                <w:noProof/>
                <w:sz w:val="18"/>
                <w:szCs w:val="18"/>
              </w:rPr>
              <w:t>t</w:t>
            </w:r>
            <w:r w:rsidR="00693BAB" w:rsidRPr="002D71E2">
              <w:rPr>
                <w:rStyle w:val="Hyperlink"/>
                <w:noProof/>
                <w:sz w:val="18"/>
                <w:szCs w:val="18"/>
              </w:rPr>
              <w:t>hrough Forced Quorum</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15</w:t>
            </w:r>
            <w:r w:rsidR="00693BAB" w:rsidRPr="002D71E2">
              <w:rPr>
                <w:noProof/>
                <w:webHidden/>
                <w:sz w:val="18"/>
                <w:szCs w:val="18"/>
              </w:rPr>
              <w:fldChar w:fldCharType="end"/>
            </w:r>
          </w:hyperlink>
        </w:p>
        <w:p w14:paraId="1AAAE7C1" w14:textId="77777777" w:rsidR="00693BAB" w:rsidRPr="002D71E2" w:rsidRDefault="00312EEB">
          <w:pPr>
            <w:pStyle w:val="TOC2"/>
            <w:tabs>
              <w:tab w:val="right" w:leader="dot" w:pos="9350"/>
            </w:tabs>
            <w:rPr>
              <w:noProof/>
              <w:sz w:val="18"/>
              <w:szCs w:val="18"/>
            </w:rPr>
          </w:pPr>
          <w:hyperlink w:anchor="_Toc314097208" w:history="1">
            <w:r w:rsidR="00693BAB" w:rsidRPr="002D71E2">
              <w:rPr>
                <w:rStyle w:val="Hyperlink"/>
                <w:noProof/>
              </w:rPr>
              <w:t>SQL Server Instance Level Protection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17</w:t>
            </w:r>
            <w:r w:rsidR="00693BAB" w:rsidRPr="002D71E2">
              <w:rPr>
                <w:noProof/>
                <w:webHidden/>
                <w:sz w:val="18"/>
                <w:szCs w:val="18"/>
              </w:rPr>
              <w:fldChar w:fldCharType="end"/>
            </w:r>
          </w:hyperlink>
        </w:p>
        <w:p w14:paraId="29898D83" w14:textId="77777777" w:rsidR="00693BAB" w:rsidRPr="002D71E2" w:rsidRDefault="00312EEB">
          <w:pPr>
            <w:pStyle w:val="TOC3"/>
            <w:tabs>
              <w:tab w:val="right" w:leader="dot" w:pos="9350"/>
            </w:tabs>
            <w:rPr>
              <w:noProof/>
              <w:sz w:val="18"/>
              <w:szCs w:val="18"/>
            </w:rPr>
          </w:pPr>
          <w:hyperlink w:anchor="_Toc314097209" w:history="1">
            <w:r w:rsidR="00693BAB" w:rsidRPr="002D71E2">
              <w:rPr>
                <w:rStyle w:val="Hyperlink"/>
                <w:noProof/>
                <w:sz w:val="18"/>
                <w:szCs w:val="18"/>
              </w:rPr>
              <w:t>Availability Improvements – SQL Server Instances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17</w:t>
            </w:r>
            <w:r w:rsidR="00693BAB" w:rsidRPr="002D71E2">
              <w:rPr>
                <w:noProof/>
                <w:webHidden/>
                <w:sz w:val="18"/>
                <w:szCs w:val="18"/>
              </w:rPr>
              <w:fldChar w:fldCharType="end"/>
            </w:r>
          </w:hyperlink>
        </w:p>
        <w:p w14:paraId="1D06AF7C" w14:textId="77777777" w:rsidR="00693BAB" w:rsidRPr="002D71E2" w:rsidRDefault="00312EEB">
          <w:pPr>
            <w:pStyle w:val="TOC3"/>
            <w:tabs>
              <w:tab w:val="right" w:leader="dot" w:pos="9350"/>
            </w:tabs>
            <w:rPr>
              <w:noProof/>
              <w:sz w:val="18"/>
              <w:szCs w:val="18"/>
            </w:rPr>
          </w:pPr>
          <w:hyperlink w:anchor="_Toc314097210" w:history="1">
            <w:r w:rsidR="00693BAB" w:rsidRPr="002D71E2">
              <w:rPr>
                <w:rStyle w:val="Hyperlink"/>
                <w:noProof/>
                <w:sz w:val="18"/>
                <w:szCs w:val="18"/>
              </w:rPr>
              <w:t>AlwaysOn Failover Cluster Instances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18</w:t>
            </w:r>
            <w:r w:rsidR="00693BAB" w:rsidRPr="002D71E2">
              <w:rPr>
                <w:noProof/>
                <w:webHidden/>
                <w:sz w:val="18"/>
                <w:szCs w:val="18"/>
              </w:rPr>
              <w:fldChar w:fldCharType="end"/>
            </w:r>
          </w:hyperlink>
        </w:p>
        <w:p w14:paraId="2486FA2C" w14:textId="77777777" w:rsidR="00693BAB" w:rsidRPr="002D71E2" w:rsidRDefault="00312EEB">
          <w:pPr>
            <w:pStyle w:val="TOC2"/>
            <w:tabs>
              <w:tab w:val="right" w:leader="dot" w:pos="9350"/>
            </w:tabs>
            <w:rPr>
              <w:noProof/>
              <w:sz w:val="18"/>
              <w:szCs w:val="18"/>
            </w:rPr>
          </w:pPr>
          <w:hyperlink w:anchor="_Toc314097211" w:history="1">
            <w:r w:rsidR="00693BAB" w:rsidRPr="002D71E2">
              <w:rPr>
                <w:rStyle w:val="Hyperlink"/>
                <w:noProof/>
              </w:rPr>
              <w:t>Database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_Toc314097211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21</w:t>
            </w:r>
            <w:r w:rsidR="00693BAB" w:rsidRPr="002D71E2">
              <w:rPr>
                <w:noProof/>
                <w:webHidden/>
                <w:sz w:val="18"/>
                <w:szCs w:val="18"/>
              </w:rPr>
              <w:fldChar w:fldCharType="end"/>
            </w:r>
          </w:hyperlink>
        </w:p>
        <w:p w14:paraId="69382074" w14:textId="77777777" w:rsidR="00693BAB" w:rsidRPr="002D71E2" w:rsidRDefault="00312EEB">
          <w:pPr>
            <w:pStyle w:val="TOC3"/>
            <w:tabs>
              <w:tab w:val="right" w:leader="dot" w:pos="9350"/>
            </w:tabs>
            <w:rPr>
              <w:noProof/>
              <w:sz w:val="18"/>
              <w:szCs w:val="18"/>
            </w:rPr>
          </w:pPr>
          <w:hyperlink w:anchor="_Toc314097212" w:history="1">
            <w:r w:rsidR="00693BAB" w:rsidRPr="002D71E2">
              <w:rPr>
                <w:rStyle w:val="Hyperlink"/>
                <w:noProof/>
                <w:sz w:val="18"/>
                <w:szCs w:val="18"/>
              </w:rPr>
              <w:t>AlwaysOn Availability Groups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21</w:t>
            </w:r>
            <w:r w:rsidR="00693BAB" w:rsidRPr="002D71E2">
              <w:rPr>
                <w:noProof/>
                <w:webHidden/>
                <w:sz w:val="18"/>
                <w:szCs w:val="18"/>
              </w:rPr>
              <w:fldChar w:fldCharType="end"/>
            </w:r>
          </w:hyperlink>
        </w:p>
        <w:p w14:paraId="2942045E" w14:textId="77777777" w:rsidR="00693BAB" w:rsidRPr="002D71E2" w:rsidRDefault="00312EEB">
          <w:pPr>
            <w:pStyle w:val="TOC3"/>
            <w:tabs>
              <w:tab w:val="right" w:leader="dot" w:pos="9350"/>
            </w:tabs>
            <w:rPr>
              <w:noProof/>
              <w:sz w:val="18"/>
              <w:szCs w:val="18"/>
            </w:rPr>
          </w:pPr>
          <w:hyperlink w:anchor="_Toc314097213" w:history="1">
            <w:r w:rsidR="00693BAB" w:rsidRPr="002D71E2">
              <w:rPr>
                <w:rStyle w:val="Hyperlink"/>
                <w:noProof/>
                <w:sz w:val="18"/>
                <w:szCs w:val="18"/>
              </w:rPr>
              <w:t>Availability Group Failover</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22</w:t>
            </w:r>
            <w:r w:rsidR="00693BAB" w:rsidRPr="002D71E2">
              <w:rPr>
                <w:noProof/>
                <w:webHidden/>
                <w:sz w:val="18"/>
                <w:szCs w:val="18"/>
              </w:rPr>
              <w:fldChar w:fldCharType="end"/>
            </w:r>
          </w:hyperlink>
        </w:p>
        <w:p w14:paraId="64AE5826" w14:textId="77777777" w:rsidR="00693BAB" w:rsidRPr="002D71E2" w:rsidRDefault="00312EEB">
          <w:pPr>
            <w:pStyle w:val="TOC3"/>
            <w:tabs>
              <w:tab w:val="right" w:leader="dot" w:pos="9350"/>
            </w:tabs>
            <w:rPr>
              <w:noProof/>
              <w:sz w:val="18"/>
              <w:szCs w:val="18"/>
            </w:rPr>
          </w:pPr>
          <w:hyperlink w:anchor="_Toc314097214" w:history="1">
            <w:r w:rsidR="00693BAB" w:rsidRPr="002D71E2">
              <w:rPr>
                <w:rStyle w:val="Hyperlink"/>
                <w:noProof/>
                <w:sz w:val="18"/>
                <w:szCs w:val="18"/>
              </w:rPr>
              <w:t>Availability Group Listener</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24</w:t>
            </w:r>
            <w:r w:rsidR="00693BAB" w:rsidRPr="002D71E2">
              <w:rPr>
                <w:noProof/>
                <w:webHidden/>
                <w:sz w:val="18"/>
                <w:szCs w:val="18"/>
              </w:rPr>
              <w:fldChar w:fldCharType="end"/>
            </w:r>
          </w:hyperlink>
        </w:p>
        <w:p w14:paraId="0F788705" w14:textId="77777777" w:rsidR="00693BAB" w:rsidRPr="002D71E2" w:rsidRDefault="00312EEB">
          <w:pPr>
            <w:pStyle w:val="TOC3"/>
            <w:tabs>
              <w:tab w:val="right" w:leader="dot" w:pos="9350"/>
            </w:tabs>
            <w:rPr>
              <w:noProof/>
              <w:sz w:val="18"/>
              <w:szCs w:val="18"/>
            </w:rPr>
          </w:pPr>
          <w:hyperlink w:anchor="_Toc314097215" w:history="1">
            <w:r w:rsidR="00693BAB" w:rsidRPr="002D71E2">
              <w:rPr>
                <w:rStyle w:val="Hyperlink"/>
                <w:noProof/>
                <w:sz w:val="18"/>
                <w:szCs w:val="18"/>
              </w:rPr>
              <w:t>Availability Improvements – Databases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26</w:t>
            </w:r>
            <w:r w:rsidR="00693BAB" w:rsidRPr="002D71E2">
              <w:rPr>
                <w:noProof/>
                <w:webHidden/>
                <w:sz w:val="18"/>
                <w:szCs w:val="18"/>
              </w:rPr>
              <w:fldChar w:fldCharType="end"/>
            </w:r>
          </w:hyperlink>
        </w:p>
        <w:p w14:paraId="1DE07CCC" w14:textId="77777777" w:rsidR="00693BAB" w:rsidRPr="002D71E2" w:rsidRDefault="00312EEB">
          <w:pPr>
            <w:pStyle w:val="TOC2"/>
            <w:tabs>
              <w:tab w:val="right" w:leader="dot" w:pos="9350"/>
            </w:tabs>
            <w:rPr>
              <w:noProof/>
              <w:sz w:val="18"/>
              <w:szCs w:val="18"/>
            </w:rPr>
          </w:pPr>
          <w:hyperlink w:anchor="_Toc314097216" w:history="1">
            <w:r w:rsidR="00693BAB" w:rsidRPr="002D71E2">
              <w:rPr>
                <w:rStyle w:val="Hyperlink"/>
                <w:noProof/>
              </w:rPr>
              <w:t>Client Connectivity Recommendations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27</w:t>
            </w:r>
            <w:r w:rsidR="00693BAB" w:rsidRPr="002D71E2">
              <w:rPr>
                <w:noProof/>
                <w:webHidden/>
                <w:sz w:val="18"/>
                <w:szCs w:val="18"/>
              </w:rPr>
              <w:fldChar w:fldCharType="end"/>
            </w:r>
          </w:hyperlink>
        </w:p>
        <w:p w14:paraId="6003AF66" w14:textId="2B7364E5" w:rsidR="00033202" w:rsidRDefault="00312EEB" w:rsidP="007A39AB">
          <w:pPr>
            <w:pStyle w:val="TOC1"/>
          </w:pPr>
          <w:hyperlink w:anchor="_Toc314097217" w:history="1">
            <w:r w:rsidR="00693BAB" w:rsidRPr="002D71E2">
              <w:rPr>
                <w:rStyle w:val="Hyperlink"/>
                <w:sz w:val="18"/>
                <w:szCs w:val="18"/>
              </w:rPr>
              <w:t>Conclusion</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_Toc314097217 \h </w:instrText>
            </w:r>
            <w:r w:rsidR="00693BAB" w:rsidRPr="002D71E2">
              <w:rPr>
                <w:webHidden/>
                <w:sz w:val="18"/>
                <w:szCs w:val="18"/>
              </w:rPr>
            </w:r>
            <w:r w:rsidR="00693BAB" w:rsidRPr="002D71E2">
              <w:rPr>
                <w:webHidden/>
                <w:sz w:val="18"/>
                <w:szCs w:val="18"/>
              </w:rPr>
              <w:fldChar w:fldCharType="separate"/>
            </w:r>
            <w:r w:rsidR="00B37B59">
              <w:rPr>
                <w:webHidden/>
                <w:sz w:val="18"/>
                <w:szCs w:val="18"/>
              </w:rPr>
              <w:t>28</w:t>
            </w:r>
            <w:r w:rsidR="00693BAB" w:rsidRPr="002D71E2">
              <w:rPr>
                <w:webHidden/>
                <w:sz w:val="18"/>
                <w:szCs w:val="18"/>
              </w:rPr>
              <w:fldChar w:fldCharType="end"/>
            </w:r>
          </w:hyperlink>
          <w:r w:rsidR="004D3320" w:rsidRPr="007A39AB">
            <w:rPr>
              <w:sz w:val="20"/>
            </w:rPr>
            <w:fldChar w:fldCharType="end"/>
          </w:r>
        </w:p>
      </w:sdtContent>
    </w:sdt>
    <w:p w14:paraId="086CD60B" w14:textId="77777777" w:rsidR="001E5A0B" w:rsidRDefault="00033202">
      <w:pPr>
        <w:sectPr w:rsidR="001E5A0B" w:rsidSect="00867035">
          <w:footerReference w:type="default" r:id="rId52"/>
          <w:footerReference w:type="first" r:id="rId53"/>
          <w:pgSz w:w="12240" w:h="15840"/>
          <w:pgMar w:top="1440" w:right="1440" w:bottom="1440" w:left="1440" w:header="720" w:footer="720" w:gutter="0"/>
          <w:pgNumType w:fmt="lowerRoman" w:start="1"/>
          <w:cols w:space="720"/>
          <w:titlePg/>
          <w:docGrid w:linePitch="360"/>
        </w:sectPr>
      </w:pPr>
      <w:r>
        <w:br w:type="page"/>
      </w:r>
    </w:p>
    <w:p w14:paraId="525C0C62" w14:textId="77777777" w:rsidR="006102B7" w:rsidRDefault="00017919" w:rsidP="00F82C27">
      <w:pPr>
        <w:pStyle w:val="Heading1"/>
      </w:pPr>
      <w:bookmarkStart w:id="1" w:name="_Toc314097186"/>
      <w:bookmarkStart w:id="2" w:name="_Toc313634921"/>
      <w:r>
        <w:lastRenderedPageBreak/>
        <w:t xml:space="preserve">High Availability and Disaster Recovery </w:t>
      </w:r>
      <w:r w:rsidR="00C4793C">
        <w:t>Concepts</w:t>
      </w:r>
      <w:bookmarkEnd w:id="1"/>
      <w:bookmarkEnd w:id="2"/>
    </w:p>
    <w:p w14:paraId="45B9273F" w14:textId="6C81D324" w:rsidR="001E21C1" w:rsidRDefault="001E21C1" w:rsidP="008E5671">
      <w:r w:rsidRPr="001E21C1">
        <w:t xml:space="preserve">You can make the best selection of a </w:t>
      </w:r>
      <w:r w:rsidR="00FC4A0D">
        <w:t xml:space="preserve">database </w:t>
      </w:r>
      <w:r w:rsidRPr="001E21C1">
        <w:t xml:space="preserve">technology for </w:t>
      </w:r>
      <w:r w:rsidR="008E5671">
        <w:t xml:space="preserve">a </w:t>
      </w:r>
      <w:r w:rsidRPr="001E21C1">
        <w:t xml:space="preserve">high availability and disaster recovery solution </w:t>
      </w:r>
      <w:r w:rsidR="008E5671">
        <w:t xml:space="preserve">when all stakeholders have a shared understanding of </w:t>
      </w:r>
      <w:r>
        <w:t xml:space="preserve">the </w:t>
      </w:r>
      <w:r w:rsidR="00FC4A0D">
        <w:t xml:space="preserve">related </w:t>
      </w:r>
      <w:r>
        <w:t xml:space="preserve">business drivers, challenges, and objectives </w:t>
      </w:r>
      <w:r w:rsidR="008E5671">
        <w:t>of</w:t>
      </w:r>
      <w:r w:rsidRPr="001E21C1">
        <w:t xml:space="preserve"> planning, managing, and measuring </w:t>
      </w:r>
      <w:r w:rsidR="00595F06">
        <w:t>RTO and RPO objectives</w:t>
      </w:r>
      <w:r w:rsidRPr="001E21C1">
        <w:t>.</w:t>
      </w:r>
    </w:p>
    <w:p w14:paraId="03D14A1C" w14:textId="7FBA6212" w:rsidR="006E2D6F" w:rsidRDefault="006E2D6F" w:rsidP="003767F6">
      <w:r>
        <w:t xml:space="preserve">Readers who are familiar with these concepts can move ahead to the </w:t>
      </w:r>
      <w:hyperlink w:anchor="_Overview:_High_Availability" w:history="1">
        <w:r w:rsidRPr="00425491">
          <w:rPr>
            <w:rStyle w:val="Hyperlink"/>
            <w:i/>
          </w:rPr>
          <w:t>Overview: High Availability with Microsoft SQL Server 2012</w:t>
        </w:r>
      </w:hyperlink>
      <w:r>
        <w:t xml:space="preserve"> section of this paper.</w:t>
      </w:r>
    </w:p>
    <w:p w14:paraId="1D091810" w14:textId="77777777" w:rsidR="001023DC" w:rsidRDefault="00591C0C" w:rsidP="006102B7">
      <w:pPr>
        <w:pStyle w:val="Heading2"/>
      </w:pPr>
      <w:bookmarkStart w:id="3" w:name="_Toc314097187"/>
      <w:bookmarkStart w:id="4" w:name="_Toc313634922"/>
      <w:r>
        <w:t>Describing</w:t>
      </w:r>
      <w:r w:rsidR="001023DC">
        <w:t xml:space="preserve"> High Availability</w:t>
      </w:r>
      <w:bookmarkEnd w:id="3"/>
      <w:bookmarkEnd w:id="4"/>
    </w:p>
    <w:p w14:paraId="00ECDAF5" w14:textId="77777777" w:rsidR="003D2AED" w:rsidRDefault="00F82C27" w:rsidP="00F82C27">
      <w:r>
        <w:t>For a given software application or service, high availability is ultimately measured in terms of the end</w:t>
      </w:r>
      <w:r w:rsidR="00973286">
        <w:t xml:space="preserve"> </w:t>
      </w:r>
      <w:r>
        <w:t xml:space="preserve">user’s experience and expectations. The </w:t>
      </w:r>
      <w:r w:rsidR="00310EAD">
        <w:t xml:space="preserve">tangible and perceived </w:t>
      </w:r>
      <w:r>
        <w:t xml:space="preserve">business impact of downtime </w:t>
      </w:r>
      <w:r w:rsidR="00E62C74">
        <w:t>may</w:t>
      </w:r>
      <w:r w:rsidR="00EB4B42">
        <w:t xml:space="preserve"> be expressed </w:t>
      </w:r>
      <w:r>
        <w:t xml:space="preserve">in </w:t>
      </w:r>
      <w:r w:rsidR="00EB4B42">
        <w:t xml:space="preserve">terms of </w:t>
      </w:r>
      <w:r>
        <w:t>information</w:t>
      </w:r>
      <w:r w:rsidR="00EB4B42">
        <w:t xml:space="preserve"> </w:t>
      </w:r>
      <w:r w:rsidR="00C951B4">
        <w:t xml:space="preserve">loss, </w:t>
      </w:r>
      <w:r w:rsidR="00EB4B42">
        <w:t>property</w:t>
      </w:r>
      <w:r>
        <w:t xml:space="preserve"> </w:t>
      </w:r>
      <w:r w:rsidR="00C951B4">
        <w:t>damage</w:t>
      </w:r>
      <w:r>
        <w:t xml:space="preserve">, </w:t>
      </w:r>
      <w:r w:rsidR="00EB4B42">
        <w:t>decreased</w:t>
      </w:r>
      <w:r>
        <w:t xml:space="preserve"> productivity, opportunity costs, </w:t>
      </w:r>
      <w:r w:rsidR="00187CD6">
        <w:t xml:space="preserve">contractual damages, </w:t>
      </w:r>
      <w:r>
        <w:t xml:space="preserve">or </w:t>
      </w:r>
      <w:r w:rsidR="00187CD6">
        <w:t xml:space="preserve">the </w:t>
      </w:r>
      <w:r>
        <w:t>loss of goodwill.</w:t>
      </w:r>
    </w:p>
    <w:p w14:paraId="1998A4E0" w14:textId="77777777" w:rsidR="001D4CEE" w:rsidRDefault="007D5410" w:rsidP="00F82C27">
      <w:r w:rsidRPr="00DD6CFD">
        <w:rPr>
          <w:i/>
        </w:rPr>
        <w:t xml:space="preserve">The principal goal of a high availability solution is to </w:t>
      </w:r>
      <w:r w:rsidR="008B3E53">
        <w:rPr>
          <w:i/>
        </w:rPr>
        <w:t xml:space="preserve">minimize </w:t>
      </w:r>
      <w:r w:rsidRPr="00DD6CFD">
        <w:rPr>
          <w:i/>
        </w:rPr>
        <w:t>or mitigate</w:t>
      </w:r>
      <w:r w:rsidR="001677FA">
        <w:rPr>
          <w:i/>
        </w:rPr>
        <w:t xml:space="preserve"> the impact of</w:t>
      </w:r>
      <w:r w:rsidRPr="00DD6CFD">
        <w:rPr>
          <w:i/>
        </w:rPr>
        <w:t xml:space="preserve"> downtime.</w:t>
      </w:r>
      <w:r w:rsidR="00307F4D">
        <w:t xml:space="preserve"> </w:t>
      </w:r>
      <w:r w:rsidR="00310EAD">
        <w:t xml:space="preserve">A sound strategy </w:t>
      </w:r>
      <w:r w:rsidR="00500A90">
        <w:t xml:space="preserve">for this </w:t>
      </w:r>
      <w:r w:rsidR="00310EAD">
        <w:t>optimally balance</w:t>
      </w:r>
      <w:r w:rsidR="00973286">
        <w:t>s</w:t>
      </w:r>
      <w:r w:rsidR="00310EAD">
        <w:t xml:space="preserve"> business processes and </w:t>
      </w:r>
      <w:r w:rsidR="00162AD0">
        <w:t xml:space="preserve">Service Level Agreements (SLAs) </w:t>
      </w:r>
      <w:r w:rsidR="00310EAD">
        <w:t>with technical capabilities and infrastructure costs.</w:t>
      </w:r>
      <w:r w:rsidR="001D4CEE">
        <w:t xml:space="preserve"> </w:t>
      </w:r>
    </w:p>
    <w:p w14:paraId="0FF9DDE0" w14:textId="77777777" w:rsidR="008F79F3" w:rsidRDefault="008965BA" w:rsidP="00F82C27">
      <w:r>
        <w:t xml:space="preserve">A platform is considered highly available per the </w:t>
      </w:r>
      <w:r w:rsidR="00ED69CD">
        <w:t xml:space="preserve">agreement and </w:t>
      </w:r>
      <w:r>
        <w:t>expectations of customers and stakeholders.</w:t>
      </w:r>
      <w:r w:rsidR="00307F4D">
        <w:t xml:space="preserve"> </w:t>
      </w:r>
      <w:r w:rsidR="008F79F3">
        <w:t>The availability of a system can be expressed as this calculation:</w:t>
      </w:r>
    </w:p>
    <w:p w14:paraId="7FC197B3" w14:textId="77777777" w:rsidR="008F79F3" w:rsidRDefault="00312EEB" w:rsidP="00F82C27">
      <m:oMathPara>
        <m:oMath>
          <m:f>
            <m:fPr>
              <m:ctrlPr>
                <w:rPr>
                  <w:rFonts w:ascii="Cambria Math" w:hAnsi="Cambria Math"/>
                  <w:i/>
                </w:rPr>
              </m:ctrlPr>
            </m:fPr>
            <m:num>
              <m:r>
                <w:rPr>
                  <w:rFonts w:ascii="Cambria Math" w:hAnsi="Cambria Math"/>
                </w:rPr>
                <m:t>Actual uptime</m:t>
              </m:r>
            </m:num>
            <m:den>
              <m:r>
                <w:rPr>
                  <w:rFonts w:ascii="Cambria Math" w:hAnsi="Cambria Math"/>
                </w:rPr>
                <m:t>Expected uptime</m:t>
              </m:r>
            </m:den>
          </m:f>
          <m:r>
            <w:rPr>
              <w:rFonts w:ascii="Cambria Math" w:hAnsi="Cambria Math"/>
            </w:rPr>
            <m:t xml:space="preserve"> ×100%</m:t>
          </m:r>
        </m:oMath>
      </m:oMathPara>
    </w:p>
    <w:p w14:paraId="40E5B4DC" w14:textId="77777777" w:rsidR="00846C37" w:rsidRDefault="00846C37" w:rsidP="00846C37">
      <w:r>
        <w:t>The resulting value is often expressed by industry in terms of the number of 9’s</w:t>
      </w:r>
      <w:r w:rsidR="00482600">
        <w:t xml:space="preserve"> that the solution provides;</w:t>
      </w:r>
      <w:r>
        <w:t xml:space="preserve"> </w:t>
      </w:r>
      <w:r w:rsidR="00482600">
        <w:t xml:space="preserve">meant to convey </w:t>
      </w:r>
      <w:r w:rsidR="0039775A">
        <w:t xml:space="preserve">an </w:t>
      </w:r>
      <w:r w:rsidR="00482600">
        <w:t xml:space="preserve">annual number of minutes </w:t>
      </w:r>
      <w:r w:rsidR="00F37432">
        <w:t xml:space="preserve">of </w:t>
      </w:r>
      <w:r w:rsidR="0021730D">
        <w:t xml:space="preserve">possible </w:t>
      </w:r>
      <w:r w:rsidR="00F37432">
        <w:t>uptime</w:t>
      </w:r>
      <w:r w:rsidR="00482600">
        <w:t>,</w:t>
      </w:r>
      <w:r w:rsidR="00F37432">
        <w:t xml:space="preserve"> or </w:t>
      </w:r>
      <w:r w:rsidR="00482600">
        <w:t>conversely, minutes of downtime</w:t>
      </w:r>
      <w:r w:rsidR="00F37432">
        <w:t>.</w:t>
      </w:r>
    </w:p>
    <w:tbl>
      <w:tblPr>
        <w:tblStyle w:val="LightShading-Accent4"/>
        <w:tblW w:w="0" w:type="auto"/>
        <w:jc w:val="center"/>
        <w:tblLook w:val="04A0" w:firstRow="1" w:lastRow="0" w:firstColumn="1" w:lastColumn="0" w:noHBand="0" w:noVBand="1"/>
      </w:tblPr>
      <w:tblGrid>
        <w:gridCol w:w="2088"/>
        <w:gridCol w:w="2520"/>
        <w:gridCol w:w="2610"/>
      </w:tblGrid>
      <w:tr w:rsidR="00CC0D7F" w14:paraId="7E11E61F" w14:textId="77777777" w:rsidTr="004826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475843B3" w14:textId="77777777" w:rsidR="00CC0D7F" w:rsidRDefault="00CC0D7F" w:rsidP="008F5E65">
            <w:pPr>
              <w:jc w:val="center"/>
            </w:pPr>
            <w:r>
              <w:t>Number of 9’s</w:t>
            </w:r>
          </w:p>
        </w:tc>
        <w:tc>
          <w:tcPr>
            <w:tcW w:w="2520" w:type="dxa"/>
          </w:tcPr>
          <w:p w14:paraId="2029F376" w14:textId="77777777" w:rsidR="00CC0D7F" w:rsidRDefault="00CC0D7F" w:rsidP="008F5E65">
            <w:pPr>
              <w:jc w:val="center"/>
              <w:cnfStyle w:val="100000000000" w:firstRow="1" w:lastRow="0" w:firstColumn="0" w:lastColumn="0" w:oddVBand="0" w:evenVBand="0" w:oddHBand="0" w:evenHBand="0" w:firstRowFirstColumn="0" w:firstRowLastColumn="0" w:lastRowFirstColumn="0" w:lastRowLastColumn="0"/>
            </w:pPr>
            <w:r>
              <w:t>Availability Percentage</w:t>
            </w:r>
          </w:p>
        </w:tc>
        <w:tc>
          <w:tcPr>
            <w:tcW w:w="2610" w:type="dxa"/>
          </w:tcPr>
          <w:p w14:paraId="046DA9A6" w14:textId="6979FFF9" w:rsidR="00CC0D7F" w:rsidRDefault="009E6B62" w:rsidP="008F5E65">
            <w:pPr>
              <w:jc w:val="center"/>
              <w:cnfStyle w:val="100000000000" w:firstRow="1" w:lastRow="0" w:firstColumn="0" w:lastColumn="0" w:oddVBand="0" w:evenVBand="0" w:oddHBand="0" w:evenHBand="0" w:firstRowFirstColumn="0" w:firstRowLastColumn="0" w:lastRowFirstColumn="0" w:lastRowLastColumn="0"/>
            </w:pPr>
            <w:r>
              <w:t xml:space="preserve">Total </w:t>
            </w:r>
            <w:r w:rsidR="00CC0D7F">
              <w:t>Annual Downtime</w:t>
            </w:r>
          </w:p>
        </w:tc>
      </w:tr>
      <w:tr w:rsidR="00CC0D7F" w14:paraId="00EDD0FE" w14:textId="77777777" w:rsidTr="004826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0FB62289" w14:textId="77777777" w:rsidR="00CC0D7F" w:rsidRDefault="00CC0D7F" w:rsidP="008F5E65">
            <w:pPr>
              <w:jc w:val="center"/>
            </w:pPr>
            <w:r>
              <w:t>2</w:t>
            </w:r>
          </w:p>
        </w:tc>
        <w:tc>
          <w:tcPr>
            <w:tcW w:w="2520" w:type="dxa"/>
          </w:tcPr>
          <w:p w14:paraId="59578B34"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99%</w:t>
            </w:r>
          </w:p>
        </w:tc>
        <w:tc>
          <w:tcPr>
            <w:tcW w:w="2610" w:type="dxa"/>
          </w:tcPr>
          <w:p w14:paraId="0E8434E4"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3 days, 15 hours</w:t>
            </w:r>
          </w:p>
        </w:tc>
      </w:tr>
      <w:tr w:rsidR="00CC0D7F" w14:paraId="613A02E9" w14:textId="77777777" w:rsidTr="00482600">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3E7762A9" w14:textId="77777777" w:rsidR="00CC0D7F" w:rsidRDefault="00CC0D7F" w:rsidP="008F5E65">
            <w:pPr>
              <w:jc w:val="center"/>
            </w:pPr>
            <w:r>
              <w:t>3</w:t>
            </w:r>
          </w:p>
        </w:tc>
        <w:tc>
          <w:tcPr>
            <w:tcW w:w="2520" w:type="dxa"/>
          </w:tcPr>
          <w:p w14:paraId="0510C4B1"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99.9%</w:t>
            </w:r>
          </w:p>
        </w:tc>
        <w:tc>
          <w:tcPr>
            <w:tcW w:w="2610" w:type="dxa"/>
          </w:tcPr>
          <w:p w14:paraId="6F566A54"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8 hours, 45 minutes</w:t>
            </w:r>
          </w:p>
        </w:tc>
      </w:tr>
      <w:tr w:rsidR="00CC0D7F" w14:paraId="0ADFB48B" w14:textId="77777777" w:rsidTr="004826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098EA227" w14:textId="77777777" w:rsidR="00CC0D7F" w:rsidRDefault="00CC0D7F" w:rsidP="008F5E65">
            <w:pPr>
              <w:jc w:val="center"/>
            </w:pPr>
            <w:r>
              <w:t>4</w:t>
            </w:r>
          </w:p>
        </w:tc>
        <w:tc>
          <w:tcPr>
            <w:tcW w:w="2520" w:type="dxa"/>
          </w:tcPr>
          <w:p w14:paraId="3FEF6F29"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99.99</w:t>
            </w:r>
            <w:r w:rsidR="00482600">
              <w:t>%</w:t>
            </w:r>
          </w:p>
        </w:tc>
        <w:tc>
          <w:tcPr>
            <w:tcW w:w="2610" w:type="dxa"/>
          </w:tcPr>
          <w:p w14:paraId="5F884C30"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52 minutes, 34 seconds</w:t>
            </w:r>
          </w:p>
        </w:tc>
      </w:tr>
      <w:tr w:rsidR="00CC0D7F" w14:paraId="46CE590D" w14:textId="77777777" w:rsidTr="00482600">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431DE993" w14:textId="77777777" w:rsidR="00CC0D7F" w:rsidRDefault="00CC0D7F" w:rsidP="008F5E65">
            <w:pPr>
              <w:jc w:val="center"/>
            </w:pPr>
            <w:r>
              <w:t>5</w:t>
            </w:r>
          </w:p>
        </w:tc>
        <w:tc>
          <w:tcPr>
            <w:tcW w:w="2520" w:type="dxa"/>
          </w:tcPr>
          <w:p w14:paraId="6D968544"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99.999</w:t>
            </w:r>
            <w:r w:rsidR="00482600">
              <w:t>%</w:t>
            </w:r>
          </w:p>
        </w:tc>
        <w:tc>
          <w:tcPr>
            <w:tcW w:w="2610" w:type="dxa"/>
          </w:tcPr>
          <w:p w14:paraId="42836BE0"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5 minutes, 15 seconds</w:t>
            </w:r>
          </w:p>
        </w:tc>
      </w:tr>
    </w:tbl>
    <w:p w14:paraId="753B180B" w14:textId="77777777" w:rsidR="00846C37" w:rsidRDefault="00846C37" w:rsidP="00846C37"/>
    <w:p w14:paraId="77165368" w14:textId="77777777" w:rsidR="001023DC" w:rsidRDefault="001448BA" w:rsidP="006102B7">
      <w:pPr>
        <w:pStyle w:val="Heading3"/>
      </w:pPr>
      <w:bookmarkStart w:id="5" w:name="_Toc314097188"/>
      <w:bookmarkStart w:id="6" w:name="_Toc313634923"/>
      <w:r>
        <w:t xml:space="preserve">Planned vs. Unplanned </w:t>
      </w:r>
      <w:r w:rsidR="001023DC">
        <w:t>Downtime</w:t>
      </w:r>
      <w:bookmarkEnd w:id="5"/>
      <w:bookmarkEnd w:id="6"/>
    </w:p>
    <w:p w14:paraId="2E8AAEE6" w14:textId="77777777" w:rsidR="001023DC" w:rsidRDefault="00452DB5" w:rsidP="00C46CF1">
      <w:r>
        <w:t xml:space="preserve">System outages are </w:t>
      </w:r>
      <w:r w:rsidR="00F22139">
        <w:t>either anticipated and</w:t>
      </w:r>
      <w:r w:rsidR="002F6073">
        <w:t xml:space="preserve"> planned for, </w:t>
      </w:r>
      <w:r>
        <w:t xml:space="preserve">or </w:t>
      </w:r>
      <w:r w:rsidR="002F6073">
        <w:t>the</w:t>
      </w:r>
      <w:r w:rsidR="001D3DA0">
        <w:t>y are</w:t>
      </w:r>
      <w:r w:rsidR="002F6073">
        <w:t xml:space="preserve"> the result of an unplanned failure.</w:t>
      </w:r>
      <w:r w:rsidR="00307F4D">
        <w:t xml:space="preserve"> </w:t>
      </w:r>
      <w:r w:rsidR="00C46CF1">
        <w:t xml:space="preserve">Downtime need not be considered negatively </w:t>
      </w:r>
      <w:r w:rsidR="008B3E53">
        <w:t xml:space="preserve">if </w:t>
      </w:r>
      <w:r w:rsidR="00C46CF1">
        <w:t>it is appropriately managed.</w:t>
      </w:r>
      <w:r w:rsidR="008965BA">
        <w:t xml:space="preserve"> </w:t>
      </w:r>
      <w:r w:rsidR="003D2AED">
        <w:t xml:space="preserve">There are </w:t>
      </w:r>
      <w:r w:rsidR="00C46CF1">
        <w:t xml:space="preserve">two </w:t>
      </w:r>
      <w:r w:rsidR="003D2AED">
        <w:t>key types of foreseeable downtime:</w:t>
      </w:r>
    </w:p>
    <w:p w14:paraId="1964799C" w14:textId="77777777" w:rsidR="00C21A05" w:rsidRPr="004F7774" w:rsidRDefault="00C21A05" w:rsidP="00C21A05">
      <w:pPr>
        <w:pStyle w:val="ListParagraph"/>
        <w:numPr>
          <w:ilvl w:val="0"/>
          <w:numId w:val="5"/>
        </w:numPr>
        <w:contextualSpacing w:val="0"/>
        <w:rPr>
          <w:b/>
        </w:rPr>
      </w:pPr>
      <w:r w:rsidRPr="004F7774">
        <w:rPr>
          <w:b/>
        </w:rPr>
        <w:t>Planned maintenance.</w:t>
      </w:r>
      <w:r>
        <w:t xml:space="preserve"> A time window is preannounced and coordinated for planned maintenance tasks such as software patching, hardware upgrades, password updates, offline re-indexing, data loading, or the rehearsal of disaster recovery procedures. </w:t>
      </w:r>
      <w:r w:rsidR="00850778">
        <w:t>D</w:t>
      </w:r>
      <w:r>
        <w:t xml:space="preserve">eliberate, well-managed </w:t>
      </w:r>
      <w:r w:rsidR="0021730D">
        <w:t xml:space="preserve">operational </w:t>
      </w:r>
      <w:r w:rsidR="00850778">
        <w:t>procedures</w:t>
      </w:r>
      <w:r w:rsidR="00C73267">
        <w:t xml:space="preserve"> </w:t>
      </w:r>
      <w:r>
        <w:t xml:space="preserve">should minimize downtime and prevent any data loss. Planned maintenance activities </w:t>
      </w:r>
      <w:r>
        <w:lastRenderedPageBreak/>
        <w:t>can be seen as investments needed to prevent or mitigate other potentially more severe unplanned outage scenarios.</w:t>
      </w:r>
    </w:p>
    <w:p w14:paraId="3E9A1729" w14:textId="77777777" w:rsidR="00202DF2" w:rsidRPr="004F7774" w:rsidRDefault="00C46CF1" w:rsidP="00E12A5F">
      <w:pPr>
        <w:pStyle w:val="ListParagraph"/>
        <w:numPr>
          <w:ilvl w:val="0"/>
          <w:numId w:val="5"/>
        </w:numPr>
        <w:contextualSpacing w:val="0"/>
        <w:rPr>
          <w:b/>
        </w:rPr>
      </w:pPr>
      <w:r>
        <w:rPr>
          <w:b/>
        </w:rPr>
        <w:t xml:space="preserve">Unplanned </w:t>
      </w:r>
      <w:r w:rsidR="00C21A05">
        <w:rPr>
          <w:b/>
        </w:rPr>
        <w:t>outage</w:t>
      </w:r>
      <w:r w:rsidR="00202DF2" w:rsidRPr="00C951B4">
        <w:rPr>
          <w:b/>
        </w:rPr>
        <w:t>.</w:t>
      </w:r>
      <w:r w:rsidR="00307F4D">
        <w:t xml:space="preserve"> </w:t>
      </w:r>
      <w:r w:rsidR="00D26EC4">
        <w:t>System</w:t>
      </w:r>
      <w:r w:rsidR="00890F1F">
        <w:t>-level</w:t>
      </w:r>
      <w:r w:rsidR="00D26EC4">
        <w:t>, infrastructure, or process failures may occur that are unplanned</w:t>
      </w:r>
      <w:r w:rsidR="00973286">
        <w:t xml:space="preserve"> or</w:t>
      </w:r>
      <w:r w:rsidR="00D26EC4">
        <w:t xml:space="preserve"> un</w:t>
      </w:r>
      <w:r w:rsidR="00E67A51">
        <w:t>controllable</w:t>
      </w:r>
      <w:r w:rsidR="00D26EC4">
        <w:t xml:space="preserve">, or that </w:t>
      </w:r>
      <w:r w:rsidR="001D3DA0">
        <w:t xml:space="preserve">are </w:t>
      </w:r>
      <w:r w:rsidR="00D26EC4">
        <w:t xml:space="preserve">foreseeable, but considered </w:t>
      </w:r>
      <w:r w:rsidR="00890F1F">
        <w:t xml:space="preserve">either </w:t>
      </w:r>
      <w:r w:rsidR="00D26EC4">
        <w:t xml:space="preserve">too unlikely to occur, or </w:t>
      </w:r>
      <w:r w:rsidR="001D3DA0">
        <w:t xml:space="preserve">are considered </w:t>
      </w:r>
      <w:r w:rsidR="00D26EC4">
        <w:t>to have an acceptable impact.</w:t>
      </w:r>
      <w:r w:rsidR="00307F4D">
        <w:t xml:space="preserve"> </w:t>
      </w:r>
      <w:r>
        <w:t>A robust high availability solution detect</w:t>
      </w:r>
      <w:r w:rsidR="00973286">
        <w:t>s</w:t>
      </w:r>
      <w:r>
        <w:t xml:space="preserve"> these types of failures</w:t>
      </w:r>
      <w:r w:rsidR="001D3DA0">
        <w:t xml:space="preserve">, </w:t>
      </w:r>
      <w:r>
        <w:t>automatically recover</w:t>
      </w:r>
      <w:r w:rsidR="00973286">
        <w:t>s</w:t>
      </w:r>
      <w:r>
        <w:t xml:space="preserve"> from </w:t>
      </w:r>
      <w:r w:rsidR="00F22139">
        <w:t>the outage, and then reestablish</w:t>
      </w:r>
      <w:r w:rsidR="00973286">
        <w:t>es</w:t>
      </w:r>
      <w:r w:rsidR="00F22139">
        <w:t xml:space="preserve"> fault tolerance</w:t>
      </w:r>
      <w:r>
        <w:t>.</w:t>
      </w:r>
    </w:p>
    <w:p w14:paraId="3877504B" w14:textId="77777777" w:rsidR="00162AD0" w:rsidRPr="00162AD0" w:rsidRDefault="00E95AA5" w:rsidP="00DD6CFD">
      <w:r>
        <w:t>When establishing SLAs for h</w:t>
      </w:r>
      <w:r w:rsidR="00162AD0">
        <w:t>igh availability</w:t>
      </w:r>
      <w:r>
        <w:t xml:space="preserve">, you </w:t>
      </w:r>
      <w:r w:rsidR="00162AD0">
        <w:t xml:space="preserve">should </w:t>
      </w:r>
      <w:r w:rsidR="00273B5F">
        <w:t xml:space="preserve">calculate </w:t>
      </w:r>
      <w:r>
        <w:t>separate</w:t>
      </w:r>
      <w:r w:rsidR="00E04C4E">
        <w:t xml:space="preserve"> key performance indicators</w:t>
      </w:r>
      <w:r>
        <w:t xml:space="preserve"> </w:t>
      </w:r>
      <w:r w:rsidR="00E04C4E">
        <w:t>(</w:t>
      </w:r>
      <w:r>
        <w:t>KPIs</w:t>
      </w:r>
      <w:r w:rsidR="00E04C4E">
        <w:t>)</w:t>
      </w:r>
      <w:r>
        <w:t xml:space="preserve"> for </w:t>
      </w:r>
      <w:r w:rsidR="00F22139">
        <w:t xml:space="preserve">planned maintenance activities </w:t>
      </w:r>
      <w:r w:rsidR="00273B5F">
        <w:t>and unplanned downtime</w:t>
      </w:r>
      <w:r>
        <w:t>.</w:t>
      </w:r>
      <w:r w:rsidR="00C73267">
        <w:t xml:space="preserve"> This approach allows you to contrast your investment in planned maintenance activities against the benefit of avoiding unplanned downtime.</w:t>
      </w:r>
    </w:p>
    <w:p w14:paraId="54502343" w14:textId="77777777" w:rsidR="001023DC" w:rsidRDefault="001023DC" w:rsidP="006102B7">
      <w:pPr>
        <w:pStyle w:val="Heading3"/>
      </w:pPr>
      <w:bookmarkStart w:id="7" w:name="_Toc314097189"/>
      <w:bookmarkStart w:id="8" w:name="_Toc313634924"/>
      <w:r>
        <w:t>Degraded Availability</w:t>
      </w:r>
      <w:bookmarkEnd w:id="7"/>
      <w:bookmarkEnd w:id="8"/>
    </w:p>
    <w:p w14:paraId="2165AF43" w14:textId="77777777" w:rsidR="00162AD0" w:rsidRDefault="00162AD0" w:rsidP="008B2FAB">
      <w:r>
        <w:t>High availability should not be considered as an all-or-nothing proposition.</w:t>
      </w:r>
      <w:r w:rsidR="00307F4D">
        <w:t xml:space="preserve"> </w:t>
      </w:r>
      <w:r>
        <w:t>As an alternative to a complete outage, it is often acceptable to the end</w:t>
      </w:r>
      <w:r w:rsidR="00E04C4E">
        <w:t xml:space="preserve"> </w:t>
      </w:r>
      <w:r>
        <w:t xml:space="preserve">user for a system to be partially available, or to have limited functionality or </w:t>
      </w:r>
      <w:r w:rsidR="002E3884">
        <w:t>degraded</w:t>
      </w:r>
      <w:r>
        <w:t xml:space="preserve"> performance.</w:t>
      </w:r>
      <w:r w:rsidR="00307F4D">
        <w:t xml:space="preserve"> </w:t>
      </w:r>
      <w:r w:rsidR="006E669A">
        <w:t xml:space="preserve">These </w:t>
      </w:r>
      <w:r w:rsidR="000A6A4A">
        <w:t>varying degrees</w:t>
      </w:r>
      <w:r w:rsidR="006E669A">
        <w:t xml:space="preserve"> of </w:t>
      </w:r>
      <w:r w:rsidR="000A6A4A">
        <w:t>availability</w:t>
      </w:r>
      <w:r w:rsidR="006E669A">
        <w:t xml:space="preserve"> include:</w:t>
      </w:r>
    </w:p>
    <w:p w14:paraId="550162B9" w14:textId="77777777" w:rsidR="00AD43B8" w:rsidRDefault="00AD43B8" w:rsidP="00E12A5F">
      <w:pPr>
        <w:pStyle w:val="ListParagraph"/>
        <w:numPr>
          <w:ilvl w:val="0"/>
          <w:numId w:val="5"/>
        </w:numPr>
        <w:spacing w:after="120"/>
        <w:contextualSpacing w:val="0"/>
      </w:pPr>
      <w:r w:rsidRPr="00990859">
        <w:rPr>
          <w:b/>
        </w:rPr>
        <w:t>Read-only and deferred operations.</w:t>
      </w:r>
      <w:r w:rsidR="00307F4D">
        <w:t xml:space="preserve"> </w:t>
      </w:r>
      <w:r>
        <w:t>During a maintenance window, or during a phased disaster recovery, data retrieval is still possible, but new workflows and background processing may be temporarily halted or queued.</w:t>
      </w:r>
    </w:p>
    <w:p w14:paraId="313534B1" w14:textId="77777777" w:rsidR="00162AD0" w:rsidRDefault="002E3884" w:rsidP="00E12A5F">
      <w:pPr>
        <w:pStyle w:val="ListParagraph"/>
        <w:numPr>
          <w:ilvl w:val="0"/>
          <w:numId w:val="5"/>
        </w:numPr>
        <w:spacing w:after="120"/>
        <w:contextualSpacing w:val="0"/>
      </w:pPr>
      <w:r w:rsidRPr="00DD6CFD">
        <w:rPr>
          <w:b/>
        </w:rPr>
        <w:t>Data latency and application responsiveness.</w:t>
      </w:r>
      <w:r w:rsidR="00307F4D">
        <w:t xml:space="preserve"> </w:t>
      </w:r>
      <w:r w:rsidR="001D44C0">
        <w:t>Due to a heavy workload</w:t>
      </w:r>
      <w:r w:rsidR="00AD43B8">
        <w:t xml:space="preserve">, a processing backlog, or a partial platform failure, </w:t>
      </w:r>
      <w:r w:rsidR="001D44C0">
        <w:t xml:space="preserve">limited hardware resources </w:t>
      </w:r>
      <w:r w:rsidR="00AD43B8">
        <w:t xml:space="preserve">may be </w:t>
      </w:r>
      <w:r w:rsidR="001D44C0">
        <w:t>over-committed or under-sized</w:t>
      </w:r>
      <w:r w:rsidR="00AD43B8">
        <w:t>.</w:t>
      </w:r>
      <w:r w:rsidR="00307F4D">
        <w:t xml:space="preserve"> </w:t>
      </w:r>
      <w:r w:rsidR="00D04F86">
        <w:t>User experience may suffer, but work may still get done in a less productive manner.</w:t>
      </w:r>
    </w:p>
    <w:p w14:paraId="613329D7" w14:textId="77777777" w:rsidR="00AD43B8" w:rsidRPr="00990859" w:rsidRDefault="00AD43B8" w:rsidP="00E12A5F">
      <w:pPr>
        <w:pStyle w:val="ListParagraph"/>
        <w:numPr>
          <w:ilvl w:val="0"/>
          <w:numId w:val="5"/>
        </w:numPr>
        <w:spacing w:after="120"/>
        <w:contextualSpacing w:val="0"/>
        <w:rPr>
          <w:b/>
        </w:rPr>
      </w:pPr>
      <w:r w:rsidRPr="00990859">
        <w:rPr>
          <w:b/>
        </w:rPr>
        <w:t>Partial, transient, or impending failures.</w:t>
      </w:r>
      <w:r w:rsidR="00307F4D">
        <w:t xml:space="preserve"> </w:t>
      </w:r>
      <w:r>
        <w:t>Robustness in the application logic or hardware stack that retries or self-corrects upon encountering an error.</w:t>
      </w:r>
      <w:r w:rsidR="00307F4D">
        <w:t xml:space="preserve"> </w:t>
      </w:r>
      <w:r w:rsidR="00D04F86">
        <w:t xml:space="preserve">These </w:t>
      </w:r>
      <w:r w:rsidR="00890F1F">
        <w:t>types</w:t>
      </w:r>
      <w:r w:rsidR="00D04F86">
        <w:t xml:space="preserve"> of issues may appear to the end user as data latency or poor application responsiveness.</w:t>
      </w:r>
    </w:p>
    <w:p w14:paraId="02D8F826" w14:textId="77777777" w:rsidR="002E3884" w:rsidRDefault="00AD43B8" w:rsidP="00E12A5F">
      <w:pPr>
        <w:pStyle w:val="ListParagraph"/>
        <w:numPr>
          <w:ilvl w:val="0"/>
          <w:numId w:val="5"/>
        </w:numPr>
        <w:contextualSpacing w:val="0"/>
      </w:pPr>
      <w:r w:rsidRPr="00DD6CFD">
        <w:rPr>
          <w:b/>
        </w:rPr>
        <w:t>Partial end-to-end failure.</w:t>
      </w:r>
      <w:r w:rsidR="00307F4D">
        <w:t xml:space="preserve"> </w:t>
      </w:r>
      <w:r>
        <w:t xml:space="preserve">Planned or unplanned outages may </w:t>
      </w:r>
      <w:r w:rsidR="006064C4">
        <w:t xml:space="preserve">occur </w:t>
      </w:r>
      <w:r w:rsidR="00713B9D">
        <w:t xml:space="preserve">gracefully </w:t>
      </w:r>
      <w:r>
        <w:t>within vertical layers of the solution stack</w:t>
      </w:r>
      <w:r w:rsidR="001901D4">
        <w:t xml:space="preserve"> (</w:t>
      </w:r>
      <w:r w:rsidR="00E04C4E">
        <w:t>i</w:t>
      </w:r>
      <w:r w:rsidR="002E3884">
        <w:t>nfrastructure</w:t>
      </w:r>
      <w:r w:rsidR="00D04F86">
        <w:t xml:space="preserve">, </w:t>
      </w:r>
      <w:r w:rsidR="00E04C4E">
        <w:t>p</w:t>
      </w:r>
      <w:r w:rsidR="002E3884">
        <w:t>latform</w:t>
      </w:r>
      <w:r w:rsidR="00D04F86">
        <w:t>, and</w:t>
      </w:r>
      <w:r w:rsidR="002E3884">
        <w:t xml:space="preserve"> </w:t>
      </w:r>
      <w:r w:rsidR="00E04C4E">
        <w:t>a</w:t>
      </w:r>
      <w:r w:rsidR="002E3884">
        <w:t>pplication</w:t>
      </w:r>
      <w:r w:rsidR="001901D4">
        <w:t>), or horizontally between different functional components</w:t>
      </w:r>
      <w:r w:rsidR="002E3884">
        <w:t>.</w:t>
      </w:r>
      <w:r w:rsidR="001901D4">
        <w:t xml:space="preserve"> User</w:t>
      </w:r>
      <w:r w:rsidR="00A4218B">
        <w:t>s</w:t>
      </w:r>
      <w:r w:rsidR="001901D4">
        <w:t xml:space="preserve"> may experience partial success or degradation, depending upon the feature</w:t>
      </w:r>
      <w:r w:rsidR="00D103A4">
        <w:t>s</w:t>
      </w:r>
      <w:r w:rsidR="001901D4">
        <w:t xml:space="preserve"> or component</w:t>
      </w:r>
      <w:r w:rsidR="00D103A4">
        <w:t>s</w:t>
      </w:r>
      <w:r w:rsidR="001901D4">
        <w:t xml:space="preserve"> that </w:t>
      </w:r>
      <w:r w:rsidR="00D103A4">
        <w:t>are</w:t>
      </w:r>
      <w:r w:rsidR="001901D4">
        <w:t xml:space="preserve"> affected.</w:t>
      </w:r>
    </w:p>
    <w:p w14:paraId="58B47184" w14:textId="77777777" w:rsidR="002E3884" w:rsidRDefault="00A62BF7" w:rsidP="00F82C27">
      <w:r>
        <w:t xml:space="preserve">The acceptability of these suboptimal scenarios should be considered </w:t>
      </w:r>
      <w:r w:rsidR="00D04F86">
        <w:t xml:space="preserve">as </w:t>
      </w:r>
      <w:r w:rsidR="00CA1ECE">
        <w:t xml:space="preserve">part of </w:t>
      </w:r>
      <w:r w:rsidR="00D04F86">
        <w:t>a sp</w:t>
      </w:r>
      <w:r w:rsidR="00890F1F">
        <w:t>ectrum of degraded availability leading up to</w:t>
      </w:r>
      <w:r>
        <w:t xml:space="preserve"> a complete outage, and as intermediate steps in </w:t>
      </w:r>
      <w:r w:rsidR="00D04F86">
        <w:t>a</w:t>
      </w:r>
      <w:r>
        <w:t xml:space="preserve"> phased </w:t>
      </w:r>
      <w:r w:rsidR="00D04F86">
        <w:t xml:space="preserve">disaster </w:t>
      </w:r>
      <w:r>
        <w:t>recovery.</w:t>
      </w:r>
    </w:p>
    <w:p w14:paraId="1D73B923" w14:textId="77777777" w:rsidR="000A6A4A" w:rsidRDefault="000A6A4A" w:rsidP="006102B7">
      <w:pPr>
        <w:pStyle w:val="Heading2"/>
      </w:pPr>
      <w:bookmarkStart w:id="9" w:name="_Toc314097190"/>
      <w:bookmarkStart w:id="10" w:name="_Toc313634925"/>
      <w:r>
        <w:t xml:space="preserve">Quantifying </w:t>
      </w:r>
      <w:r w:rsidR="0013547C">
        <w:t>Downtime</w:t>
      </w:r>
      <w:bookmarkEnd w:id="9"/>
      <w:bookmarkEnd w:id="10"/>
    </w:p>
    <w:p w14:paraId="7B923892" w14:textId="77777777" w:rsidR="000E7C8A" w:rsidRDefault="00591C0C" w:rsidP="0044544D">
      <w:r>
        <w:t xml:space="preserve">When downtime does occur, </w:t>
      </w:r>
      <w:r w:rsidR="000E7C8A">
        <w:t xml:space="preserve">either planned, or unplanned, </w:t>
      </w:r>
      <w:r>
        <w:t>the primary business goal is to bring the system back online</w:t>
      </w:r>
      <w:r w:rsidR="00F746C9">
        <w:t xml:space="preserve"> and </w:t>
      </w:r>
      <w:r w:rsidR="00515EBF">
        <w:t>minimize</w:t>
      </w:r>
      <w:r w:rsidR="00F746C9">
        <w:t xml:space="preserve"> data loss</w:t>
      </w:r>
      <w:r>
        <w:t>.</w:t>
      </w:r>
      <w:r w:rsidR="00307F4D">
        <w:t xml:space="preserve"> </w:t>
      </w:r>
      <w:r w:rsidR="00F7340D">
        <w:t xml:space="preserve">Every minute of downtime has direct </w:t>
      </w:r>
      <w:r w:rsidR="000E7C8A">
        <w:t xml:space="preserve">and </w:t>
      </w:r>
      <w:r w:rsidR="00F7340D">
        <w:t>indirect costs.</w:t>
      </w:r>
      <w:r w:rsidR="00307F4D">
        <w:t xml:space="preserve"> </w:t>
      </w:r>
      <w:r w:rsidR="000E7C8A">
        <w:t xml:space="preserve">With unplanned downtime, you </w:t>
      </w:r>
      <w:r>
        <w:t xml:space="preserve">must balance </w:t>
      </w:r>
      <w:r w:rsidR="000E7C8A">
        <w:t xml:space="preserve">the </w:t>
      </w:r>
      <w:r>
        <w:t xml:space="preserve">time and effort </w:t>
      </w:r>
      <w:r w:rsidR="000E7C8A">
        <w:t xml:space="preserve">needed </w:t>
      </w:r>
      <w:r>
        <w:t>to determine why the outage occurred, what the current system state is, and what steps are needed to recover from the outage</w:t>
      </w:r>
      <w:r w:rsidR="000E7C8A">
        <w:t xml:space="preserve">. </w:t>
      </w:r>
    </w:p>
    <w:p w14:paraId="33913678" w14:textId="77777777" w:rsidR="00F22139" w:rsidRDefault="00591C0C" w:rsidP="0044544D">
      <w:r>
        <w:lastRenderedPageBreak/>
        <w:t xml:space="preserve">At a predetermined point in </w:t>
      </w:r>
      <w:r w:rsidR="00CB4D6A">
        <w:t>any outage</w:t>
      </w:r>
      <w:r>
        <w:t>,</w:t>
      </w:r>
      <w:r w:rsidR="00F42A43">
        <w:t xml:space="preserve"> you should make or seek</w:t>
      </w:r>
      <w:r>
        <w:t xml:space="preserve"> the business decision to stop investigating</w:t>
      </w:r>
      <w:r w:rsidR="00CB4D6A">
        <w:t xml:space="preserve"> the outage or performing maintenance tasks</w:t>
      </w:r>
      <w:r>
        <w:t xml:space="preserve">, </w:t>
      </w:r>
      <w:r w:rsidR="003C4E65">
        <w:t xml:space="preserve">recover from the outage by bringing </w:t>
      </w:r>
      <w:r w:rsidR="00CB4D6A">
        <w:t>the system back online</w:t>
      </w:r>
      <w:r w:rsidR="00515EBF">
        <w:t>, and if needed, reestablish fault tolerance</w:t>
      </w:r>
      <w:r w:rsidR="00CB4D6A">
        <w:t>.</w:t>
      </w:r>
    </w:p>
    <w:p w14:paraId="64E37621" w14:textId="77777777" w:rsidR="00591C0C" w:rsidRDefault="00F746C9" w:rsidP="006102B7">
      <w:pPr>
        <w:pStyle w:val="Heading3"/>
      </w:pPr>
      <w:bookmarkStart w:id="11" w:name="_Toc314097191"/>
      <w:bookmarkStart w:id="12" w:name="_Toc313634926"/>
      <w:r>
        <w:t>Recovery Objectives</w:t>
      </w:r>
      <w:bookmarkEnd w:id="11"/>
      <w:bookmarkEnd w:id="12"/>
    </w:p>
    <w:p w14:paraId="0537B658" w14:textId="77777777" w:rsidR="00266458" w:rsidRDefault="005C7571">
      <w:r>
        <w:t xml:space="preserve">Data redundancy is a key component of a high availability database solution. Transactional </w:t>
      </w:r>
      <w:r w:rsidR="00266458">
        <w:t>activity on your primary SQL Server instance is synchronously or asynchronously applied to one or more secondary instances.</w:t>
      </w:r>
      <w:r w:rsidR="00307F4D">
        <w:t xml:space="preserve"> </w:t>
      </w:r>
      <w:r w:rsidR="000A755C">
        <w:t>Wh</w:t>
      </w:r>
      <w:r w:rsidR="00266458">
        <w:t xml:space="preserve">en an </w:t>
      </w:r>
      <w:r w:rsidR="000A755C">
        <w:t>outage</w:t>
      </w:r>
      <w:r w:rsidR="00266458">
        <w:t xml:space="preserve"> occurs, transactions that were in flight may be rolled back</w:t>
      </w:r>
      <w:r w:rsidR="00766A5F">
        <w:t>, or</w:t>
      </w:r>
      <w:r w:rsidR="00F42A43">
        <w:t xml:space="preserve"> they</w:t>
      </w:r>
      <w:r w:rsidR="00766A5F">
        <w:t xml:space="preserve"> may be lost on the secondary instances due to delays in data propagation</w:t>
      </w:r>
      <w:r w:rsidR="00266458">
        <w:t>.</w:t>
      </w:r>
    </w:p>
    <w:p w14:paraId="455B0617" w14:textId="77777777" w:rsidR="000A755C" w:rsidRDefault="00266458" w:rsidP="00456A26">
      <w:pPr>
        <w:keepNext/>
      </w:pPr>
      <w:r>
        <w:t xml:space="preserve">You can both measure the impact, and set recovery goals in terms how long it takes to get back in business, and how much time </w:t>
      </w:r>
      <w:r w:rsidR="000A472B">
        <w:t>latency there is in</w:t>
      </w:r>
      <w:r>
        <w:t xml:space="preserve"> the last transaction</w:t>
      </w:r>
      <w:r w:rsidR="000A472B">
        <w:t xml:space="preserve"> recovered</w:t>
      </w:r>
      <w:r w:rsidR="00F42A43">
        <w:t>:</w:t>
      </w:r>
    </w:p>
    <w:p w14:paraId="50057C11" w14:textId="77777777" w:rsidR="00266458" w:rsidRDefault="00266458" w:rsidP="00E12A5F">
      <w:pPr>
        <w:pStyle w:val="ListParagraph"/>
        <w:numPr>
          <w:ilvl w:val="0"/>
          <w:numId w:val="5"/>
        </w:numPr>
        <w:contextualSpacing w:val="0"/>
        <w:rPr>
          <w:b/>
        </w:rPr>
      </w:pPr>
      <w:r w:rsidRPr="00BB754F">
        <w:rPr>
          <w:b/>
        </w:rPr>
        <w:t>Recovery Time Objective (RTO)</w:t>
      </w:r>
      <w:r>
        <w:rPr>
          <w:b/>
        </w:rPr>
        <w:t>.</w:t>
      </w:r>
      <w:r w:rsidR="00307F4D">
        <w:t xml:space="preserve"> </w:t>
      </w:r>
      <w:r w:rsidR="000A472B">
        <w:t xml:space="preserve">This is the </w:t>
      </w:r>
      <w:r w:rsidR="00795A74">
        <w:t>duration of the outage.</w:t>
      </w:r>
      <w:r w:rsidR="00307F4D">
        <w:t xml:space="preserve"> </w:t>
      </w:r>
      <w:r w:rsidR="00795A74">
        <w:t xml:space="preserve">The </w:t>
      </w:r>
      <w:r w:rsidR="00D14839">
        <w:t xml:space="preserve">initial </w:t>
      </w:r>
      <w:r w:rsidR="00795A74">
        <w:t xml:space="preserve">goal is to get the system back online in </w:t>
      </w:r>
      <w:r w:rsidR="00DB4D3B">
        <w:t xml:space="preserve">at least a </w:t>
      </w:r>
      <w:r w:rsidR="00795A74">
        <w:t>read-only capacity to facilitate investigation of the failure.</w:t>
      </w:r>
      <w:r w:rsidR="00307F4D">
        <w:t xml:space="preserve"> </w:t>
      </w:r>
      <w:r w:rsidR="00D14839">
        <w:t xml:space="preserve">However, the primary </w:t>
      </w:r>
      <w:r w:rsidR="00795A74">
        <w:t>goal is to restore full service to the point that new transactions can take place.</w:t>
      </w:r>
    </w:p>
    <w:p w14:paraId="7D757E99" w14:textId="60256CD4" w:rsidR="00266458" w:rsidRPr="007E534C" w:rsidRDefault="00266458" w:rsidP="00E12A5F">
      <w:pPr>
        <w:pStyle w:val="ListParagraph"/>
        <w:numPr>
          <w:ilvl w:val="0"/>
          <w:numId w:val="5"/>
        </w:numPr>
        <w:contextualSpacing w:val="0"/>
        <w:rPr>
          <w:b/>
        </w:rPr>
      </w:pPr>
      <w:r>
        <w:rPr>
          <w:b/>
        </w:rPr>
        <w:t>Recovery Point Objective (RPO).</w:t>
      </w:r>
      <w:r w:rsidR="00307F4D">
        <w:t xml:space="preserve"> </w:t>
      </w:r>
      <w:r w:rsidR="00560BC1">
        <w:t xml:space="preserve">This is </w:t>
      </w:r>
      <w:r w:rsidR="009E6B62">
        <w:t xml:space="preserve">often referred to as a measure of acceptable data loss. It is </w:t>
      </w:r>
      <w:r w:rsidR="00560BC1">
        <w:t xml:space="preserve">the time gap or latency between the last </w:t>
      </w:r>
      <w:r w:rsidR="00B4571A">
        <w:t>committed</w:t>
      </w:r>
      <w:r w:rsidR="00560BC1">
        <w:t xml:space="preserve"> data transaction before the failure and </w:t>
      </w:r>
      <w:r w:rsidR="000D05CF">
        <w:t xml:space="preserve">the </w:t>
      </w:r>
      <w:r w:rsidR="00560BC1">
        <w:t xml:space="preserve">most recent data recovered after the failure. </w:t>
      </w:r>
      <w:r w:rsidR="004D1234">
        <w:t xml:space="preserve">The actual data loss </w:t>
      </w:r>
      <w:r w:rsidR="00D433E0">
        <w:t xml:space="preserve">can vary depending upon the workload on the system at the time of the failure, the type of failure, and the </w:t>
      </w:r>
      <w:r w:rsidR="003F5AA6">
        <w:t xml:space="preserve">type of </w:t>
      </w:r>
      <w:r w:rsidR="00FB3D08">
        <w:t xml:space="preserve">high availability </w:t>
      </w:r>
      <w:r w:rsidR="00D433E0">
        <w:t>solution used.</w:t>
      </w:r>
    </w:p>
    <w:p w14:paraId="1F86BF67" w14:textId="77777777" w:rsidR="00524AC1" w:rsidRPr="003F5AA6" w:rsidRDefault="003F5AA6" w:rsidP="007E534C">
      <w:r>
        <w:t xml:space="preserve">You should </w:t>
      </w:r>
      <w:r w:rsidR="00DA1176">
        <w:t xml:space="preserve">use </w:t>
      </w:r>
      <w:r>
        <w:t xml:space="preserve">RTO and RPO </w:t>
      </w:r>
      <w:r w:rsidR="00DA1176">
        <w:t>values as goals that indicate business tolerance for downtime</w:t>
      </w:r>
      <w:r w:rsidR="00560BC1">
        <w:t xml:space="preserve"> and acceptable data loss</w:t>
      </w:r>
      <w:r w:rsidR="00DA1176">
        <w:t xml:space="preserve">, and </w:t>
      </w:r>
      <w:r>
        <w:t xml:space="preserve">as </w:t>
      </w:r>
      <w:r w:rsidR="00DA1176">
        <w:t xml:space="preserve">metrics for monitoring </w:t>
      </w:r>
      <w:r>
        <w:t>availability health</w:t>
      </w:r>
      <w:r w:rsidR="00DA1176">
        <w:t>.</w:t>
      </w:r>
    </w:p>
    <w:p w14:paraId="0F6983CD" w14:textId="77777777" w:rsidR="00882CFB" w:rsidRDefault="00882CFB" w:rsidP="006102B7">
      <w:pPr>
        <w:pStyle w:val="Heading3"/>
      </w:pPr>
      <w:bookmarkStart w:id="13" w:name="_Toc314097192"/>
      <w:bookmarkStart w:id="14" w:name="_Toc313634927"/>
      <w:r w:rsidRPr="00BB754F">
        <w:t>Justifying ROI or Opportunity Cost</w:t>
      </w:r>
      <w:bookmarkEnd w:id="13"/>
      <w:bookmarkEnd w:id="14"/>
    </w:p>
    <w:p w14:paraId="5DF1F77C" w14:textId="77777777" w:rsidR="00E13D46" w:rsidRDefault="006565C7" w:rsidP="00BB754F">
      <w:r>
        <w:t>The</w:t>
      </w:r>
      <w:r w:rsidR="00C80825">
        <w:t xml:space="preserve"> </w:t>
      </w:r>
      <w:r w:rsidR="00A207F4">
        <w:t xml:space="preserve">business </w:t>
      </w:r>
      <w:r w:rsidR="00C80825">
        <w:t xml:space="preserve">costs </w:t>
      </w:r>
      <w:r w:rsidR="00A207F4">
        <w:t xml:space="preserve">of downtime </w:t>
      </w:r>
      <w:r w:rsidR="00C80825">
        <w:t>may be either financial or in the form of customer goodwill.</w:t>
      </w:r>
      <w:r w:rsidR="00307F4D">
        <w:t xml:space="preserve"> </w:t>
      </w:r>
      <w:r w:rsidR="00C80825">
        <w:t>The</w:t>
      </w:r>
      <w:r w:rsidR="00A207F4">
        <w:t>se costs</w:t>
      </w:r>
      <w:r w:rsidR="00C80825">
        <w:t xml:space="preserve"> may accrue with time, or they may be incurred at a certain point in the outage window.</w:t>
      </w:r>
      <w:r w:rsidR="00307F4D">
        <w:t xml:space="preserve"> </w:t>
      </w:r>
      <w:r w:rsidR="00E859E5">
        <w:t xml:space="preserve">In addition to </w:t>
      </w:r>
      <w:r w:rsidR="00E13D46">
        <w:t>projecting</w:t>
      </w:r>
      <w:r w:rsidR="00E859E5">
        <w:t xml:space="preserve"> the </w:t>
      </w:r>
      <w:r w:rsidR="00E13D46">
        <w:t xml:space="preserve">cost of incurring an outage with </w:t>
      </w:r>
      <w:r w:rsidR="00BD7AB4">
        <w:t xml:space="preserve">a </w:t>
      </w:r>
      <w:r w:rsidR="00E13D46">
        <w:t>given recovery time and data recovery point, you can also calculate the business process and infrastructure investments needed to attain your RTO and RPO goals</w:t>
      </w:r>
      <w:r w:rsidR="002A02EA">
        <w:t xml:space="preserve"> or to avoid the outage all together</w:t>
      </w:r>
      <w:r w:rsidR="00E13D46">
        <w:t>.</w:t>
      </w:r>
      <w:r w:rsidR="00307F4D">
        <w:t xml:space="preserve"> </w:t>
      </w:r>
      <w:r w:rsidR="008C325F">
        <w:t>These investment themes should include:</w:t>
      </w:r>
    </w:p>
    <w:p w14:paraId="26B029BD" w14:textId="77777777" w:rsidR="00FB3D08" w:rsidRDefault="00900E2E" w:rsidP="00E12A5F">
      <w:pPr>
        <w:pStyle w:val="ListParagraph"/>
        <w:numPr>
          <w:ilvl w:val="0"/>
          <w:numId w:val="5"/>
        </w:numPr>
        <w:contextualSpacing w:val="0"/>
      </w:pPr>
      <w:r>
        <w:rPr>
          <w:b/>
        </w:rPr>
        <w:t>Avoiding</w:t>
      </w:r>
      <w:r w:rsidR="004C1498">
        <w:rPr>
          <w:b/>
        </w:rPr>
        <w:t xml:space="preserve"> </w:t>
      </w:r>
      <w:r w:rsidR="00FB3D08" w:rsidRPr="004C1498">
        <w:rPr>
          <w:b/>
        </w:rPr>
        <w:t>downtime.</w:t>
      </w:r>
      <w:r w:rsidR="00307F4D">
        <w:t xml:space="preserve"> </w:t>
      </w:r>
      <w:r w:rsidR="00560BC1">
        <w:t xml:space="preserve">Outage </w:t>
      </w:r>
      <w:r w:rsidR="00E72159">
        <w:t>recovery costs are avoided all together if an outage doesn’t occur in the first place.</w:t>
      </w:r>
      <w:r w:rsidR="00307F4D">
        <w:t xml:space="preserve"> </w:t>
      </w:r>
      <w:r w:rsidR="00BD7AB4">
        <w:t>Investments include the cost of f</w:t>
      </w:r>
      <w:r w:rsidR="00E72159">
        <w:t xml:space="preserve">ault-tolerant and redundant hardware </w:t>
      </w:r>
      <w:r w:rsidR="00BD7AB4">
        <w:t xml:space="preserve">or </w:t>
      </w:r>
      <w:r w:rsidR="0097442B">
        <w:t>infrastructure</w:t>
      </w:r>
      <w:r w:rsidR="00BD7AB4">
        <w:t xml:space="preserve">, distributing workloads across isolated points of failure, and planned </w:t>
      </w:r>
      <w:r w:rsidR="00EE42AD">
        <w:t xml:space="preserve">downtime for </w:t>
      </w:r>
      <w:r w:rsidR="00BD7AB4">
        <w:t>preventive maintenance.</w:t>
      </w:r>
    </w:p>
    <w:p w14:paraId="4F3DFB65" w14:textId="77777777" w:rsidR="00BD7AB4" w:rsidRDefault="00BD7AB4" w:rsidP="00E12A5F">
      <w:pPr>
        <w:pStyle w:val="ListParagraph"/>
        <w:numPr>
          <w:ilvl w:val="0"/>
          <w:numId w:val="5"/>
        </w:numPr>
        <w:contextualSpacing w:val="0"/>
      </w:pPr>
      <w:r>
        <w:rPr>
          <w:b/>
        </w:rPr>
        <w:t>Automating recovery.</w:t>
      </w:r>
      <w:r w:rsidR="00307F4D">
        <w:rPr>
          <w:b/>
        </w:rPr>
        <w:t xml:space="preserve"> </w:t>
      </w:r>
      <w:r>
        <w:t>If a system failure occur</w:t>
      </w:r>
      <w:r w:rsidR="006F0CAC">
        <w:t>s</w:t>
      </w:r>
      <w:r>
        <w:t xml:space="preserve">, </w:t>
      </w:r>
      <w:r w:rsidR="001756AA">
        <w:t xml:space="preserve">you can greatly mitigate </w:t>
      </w:r>
      <w:r>
        <w:t>the impact of downtime on the customer experience through automatic and transparent recovery.</w:t>
      </w:r>
    </w:p>
    <w:p w14:paraId="17E23353" w14:textId="77777777" w:rsidR="00543B53" w:rsidRDefault="00BD7AB4" w:rsidP="00E12A5F">
      <w:pPr>
        <w:pStyle w:val="ListParagraph"/>
        <w:numPr>
          <w:ilvl w:val="0"/>
          <w:numId w:val="5"/>
        </w:numPr>
        <w:contextualSpacing w:val="0"/>
      </w:pPr>
      <w:r w:rsidRPr="00BD7AB4">
        <w:rPr>
          <w:b/>
        </w:rPr>
        <w:t>Resource utilization.</w:t>
      </w:r>
      <w:r w:rsidR="00307F4D">
        <w:t xml:space="preserve"> </w:t>
      </w:r>
      <w:r>
        <w:t xml:space="preserve">Secondary or standby infrastructure can </w:t>
      </w:r>
      <w:r w:rsidR="008809DA">
        <w:t>sit</w:t>
      </w:r>
      <w:r>
        <w:t xml:space="preserve"> idle, awaiting an outage</w:t>
      </w:r>
      <w:r w:rsidR="00C006E5">
        <w:t>. It</w:t>
      </w:r>
      <w:r>
        <w:t xml:space="preserve"> </w:t>
      </w:r>
      <w:r w:rsidR="00C006E5">
        <w:t xml:space="preserve">also </w:t>
      </w:r>
      <w:r>
        <w:t>can be leveraged for read-only workloads</w:t>
      </w:r>
      <w:r w:rsidR="00C006E5">
        <w:t>, or to</w:t>
      </w:r>
      <w:r>
        <w:t xml:space="preserve"> </w:t>
      </w:r>
      <w:r w:rsidR="002A02EA">
        <w:t xml:space="preserve">improve overall system performance by </w:t>
      </w:r>
      <w:r>
        <w:t>distribut</w:t>
      </w:r>
      <w:r w:rsidR="002A02EA">
        <w:t xml:space="preserve">ing </w:t>
      </w:r>
      <w:r>
        <w:t xml:space="preserve">workloads </w:t>
      </w:r>
      <w:r w:rsidR="002A02EA">
        <w:t xml:space="preserve">across all </w:t>
      </w:r>
      <w:r w:rsidR="00EE42AD">
        <w:t xml:space="preserve">available </w:t>
      </w:r>
      <w:r w:rsidR="002A02EA">
        <w:t>hardware.</w:t>
      </w:r>
    </w:p>
    <w:p w14:paraId="5BD7C4A0" w14:textId="77777777" w:rsidR="00543B53" w:rsidRPr="00E72159" w:rsidRDefault="00543B53" w:rsidP="00543B53">
      <w:r>
        <w:lastRenderedPageBreak/>
        <w:t xml:space="preserve">For given RTO and RPO goals, </w:t>
      </w:r>
      <w:r w:rsidR="00834B90">
        <w:t xml:space="preserve">the needed </w:t>
      </w:r>
      <w:r w:rsidR="00E01788">
        <w:t xml:space="preserve">availability and recovery </w:t>
      </w:r>
      <w:r>
        <w:t>investment</w:t>
      </w:r>
      <w:r w:rsidR="00834B90">
        <w:t>s</w:t>
      </w:r>
      <w:r w:rsidR="00E01788">
        <w:t xml:space="preserve">, combined with the </w:t>
      </w:r>
      <w:r w:rsidR="00CD4D13">
        <w:t xml:space="preserve">projected </w:t>
      </w:r>
      <w:r>
        <w:t>costs of downtime</w:t>
      </w:r>
      <w:r w:rsidR="00E01788">
        <w:t>,</w:t>
      </w:r>
      <w:r>
        <w:t xml:space="preserve"> </w:t>
      </w:r>
      <w:r w:rsidR="00B4571A">
        <w:t xml:space="preserve">can </w:t>
      </w:r>
      <w:r>
        <w:t xml:space="preserve">be expressed </w:t>
      </w:r>
      <w:r w:rsidR="00834B90">
        <w:t xml:space="preserve">and justified </w:t>
      </w:r>
      <w:r>
        <w:t>as a function of time</w:t>
      </w:r>
      <w:r w:rsidR="00834B90">
        <w:t>.</w:t>
      </w:r>
      <w:r w:rsidR="00B4571A">
        <w:t xml:space="preserve"> During an actual outage, this allows you to make cost-based decisions based on the elapsed downtime.</w:t>
      </w:r>
    </w:p>
    <w:p w14:paraId="7F9F2748" w14:textId="77777777" w:rsidR="00543B53" w:rsidRDefault="00543B53" w:rsidP="006102B7">
      <w:pPr>
        <w:pStyle w:val="Heading3"/>
      </w:pPr>
      <w:bookmarkStart w:id="15" w:name="_Toc314097193"/>
      <w:bookmarkStart w:id="16" w:name="_Toc313634928"/>
      <w:r>
        <w:t>Monitoring Availability Health</w:t>
      </w:r>
      <w:bookmarkEnd w:id="15"/>
      <w:bookmarkEnd w:id="16"/>
    </w:p>
    <w:p w14:paraId="17B2EA59" w14:textId="77777777" w:rsidR="00CD4D13" w:rsidRDefault="00F701A6" w:rsidP="00F701A6">
      <w:r w:rsidRPr="00EE42AD">
        <w:t>From an operational point of view</w:t>
      </w:r>
      <w:r>
        <w:t>, during an actual outage, you should not attempt to consider all relevant variables and calculate ROI or opportunity costs in real time.</w:t>
      </w:r>
      <w:r w:rsidR="00307F4D">
        <w:t xml:space="preserve"> </w:t>
      </w:r>
      <w:r w:rsidR="00C95CE4">
        <w:t>Instead, you should monitor data latency on your standby instances as a proxy for expected RPO.</w:t>
      </w:r>
    </w:p>
    <w:p w14:paraId="45D50F1B" w14:textId="77777777" w:rsidR="00CD4D13" w:rsidRDefault="00CD4D13" w:rsidP="00F701A6">
      <w:r>
        <w:t xml:space="preserve">In the event of an outage, you should also limit the </w:t>
      </w:r>
      <w:r w:rsidR="00760F1D">
        <w:t xml:space="preserve">initial </w:t>
      </w:r>
      <w:r>
        <w:t xml:space="preserve">time spent investigating the root cause </w:t>
      </w:r>
      <w:r w:rsidR="00C95CE4">
        <w:t>during the</w:t>
      </w:r>
      <w:r>
        <w:t xml:space="preserve"> outage, and instead </w:t>
      </w:r>
      <w:r w:rsidR="00C95CE4">
        <w:t xml:space="preserve">focus on validating the health of your recovery environment, and then </w:t>
      </w:r>
      <w:r>
        <w:t>rely upon detailed system logs</w:t>
      </w:r>
      <w:r w:rsidR="00C95CE4">
        <w:t xml:space="preserve"> and secondary copies of data</w:t>
      </w:r>
      <w:r>
        <w:t xml:space="preserve"> for subsequent forensic analysis.</w:t>
      </w:r>
    </w:p>
    <w:p w14:paraId="19B1502F" w14:textId="77777777" w:rsidR="000A6A4A" w:rsidRDefault="005928C8" w:rsidP="00E639DC">
      <w:pPr>
        <w:pStyle w:val="Heading3"/>
      </w:pPr>
      <w:bookmarkStart w:id="17" w:name="_Toc314097194"/>
      <w:bookmarkStart w:id="18" w:name="_Toc313634929"/>
      <w:r>
        <w:t xml:space="preserve">Planning for </w:t>
      </w:r>
      <w:r w:rsidR="000A6A4A" w:rsidRPr="00452CB4">
        <w:t>Disaster Recovery</w:t>
      </w:r>
      <w:bookmarkEnd w:id="17"/>
      <w:bookmarkEnd w:id="18"/>
    </w:p>
    <w:p w14:paraId="128563AE" w14:textId="34D19E76" w:rsidR="009E6B62" w:rsidRDefault="00821450" w:rsidP="00E639DC">
      <w:pPr>
        <w:keepNext/>
        <w:keepLines/>
      </w:pPr>
      <w:r>
        <w:t>While h</w:t>
      </w:r>
      <w:r w:rsidR="009E6B62">
        <w:t xml:space="preserve">igh availability </w:t>
      </w:r>
      <w:r>
        <w:t>efforts entail what you do to prevent an outage, disaster recovery efforts address what is done to re-establish high availability after the outage.</w:t>
      </w:r>
    </w:p>
    <w:p w14:paraId="425DD897" w14:textId="224DC495" w:rsidR="007028E5" w:rsidRDefault="00D579B5" w:rsidP="00E639DC">
      <w:pPr>
        <w:keepNext/>
        <w:keepLines/>
      </w:pPr>
      <w:r>
        <w:t>As much as possible</w:t>
      </w:r>
      <w:r w:rsidR="00E16AF0">
        <w:t xml:space="preserve">, disaster recovery procedures and responsibilities </w:t>
      </w:r>
      <w:r w:rsidR="00166187">
        <w:t>should be formulated before an actual outage</w:t>
      </w:r>
      <w:r w:rsidR="008531C5">
        <w:t xml:space="preserve"> occurs</w:t>
      </w:r>
      <w:r w:rsidR="00166187">
        <w:t>.</w:t>
      </w:r>
      <w:r w:rsidR="00307F4D">
        <w:t xml:space="preserve"> </w:t>
      </w:r>
      <w:r w:rsidR="001A6FF2">
        <w:t xml:space="preserve">Based upon active monitoring and alerts, the decision to initiate an automated or manual failover and recovery plan should be </w:t>
      </w:r>
      <w:r w:rsidR="008531C5">
        <w:t xml:space="preserve">tied to </w:t>
      </w:r>
      <w:r w:rsidR="004265AA">
        <w:t>pre-established</w:t>
      </w:r>
      <w:r w:rsidR="001A6FF2">
        <w:t xml:space="preserve"> RTO </w:t>
      </w:r>
      <w:r w:rsidR="00EF1A1C">
        <w:t xml:space="preserve">and </w:t>
      </w:r>
      <w:r w:rsidR="001A6FF2">
        <w:t>RPO thresholds.</w:t>
      </w:r>
      <w:r w:rsidR="00307F4D">
        <w:t xml:space="preserve"> </w:t>
      </w:r>
      <w:r w:rsidR="001A6FF2">
        <w:t>The scope of a</w:t>
      </w:r>
      <w:r w:rsidR="00166187">
        <w:t xml:space="preserve"> sound disaster recovery plan should include:</w:t>
      </w:r>
    </w:p>
    <w:p w14:paraId="254AF791" w14:textId="77777777" w:rsidR="00FD45AF" w:rsidRDefault="00FD45AF" w:rsidP="007A39AB">
      <w:pPr>
        <w:pStyle w:val="ListParagraph"/>
        <w:keepNext/>
        <w:keepLines/>
        <w:numPr>
          <w:ilvl w:val="0"/>
          <w:numId w:val="5"/>
        </w:numPr>
        <w:spacing w:after="160"/>
        <w:contextualSpacing w:val="0"/>
      </w:pPr>
      <w:r w:rsidRPr="00FD45AF">
        <w:rPr>
          <w:b/>
        </w:rPr>
        <w:t>Granularity of failure and recovery.</w:t>
      </w:r>
      <w:r w:rsidR="00307F4D">
        <w:t xml:space="preserve"> </w:t>
      </w:r>
      <w:r>
        <w:t>Depending upon</w:t>
      </w:r>
      <w:r w:rsidR="00687347">
        <w:t xml:space="preserve"> the location and type of failure, </w:t>
      </w:r>
      <w:r w:rsidR="00952371">
        <w:t xml:space="preserve">you can take </w:t>
      </w:r>
      <w:r w:rsidR="00687347">
        <w:t>corrective action at different levels;</w:t>
      </w:r>
      <w:r w:rsidR="00952371">
        <w:t xml:space="preserve"> that is,</w:t>
      </w:r>
      <w:r w:rsidR="00687347">
        <w:t xml:space="preserve"> d</w:t>
      </w:r>
      <w:r w:rsidR="00687347" w:rsidRPr="001A6FF2">
        <w:t>ata center, infrastructure, platform, application, or workload</w:t>
      </w:r>
      <w:r w:rsidR="00687347">
        <w:t>.</w:t>
      </w:r>
    </w:p>
    <w:p w14:paraId="48083FEE" w14:textId="77777777" w:rsidR="00687347" w:rsidRDefault="001A6FF2" w:rsidP="007A39AB">
      <w:pPr>
        <w:pStyle w:val="ListParagraph"/>
        <w:numPr>
          <w:ilvl w:val="0"/>
          <w:numId w:val="5"/>
        </w:numPr>
        <w:spacing w:after="160"/>
        <w:contextualSpacing w:val="0"/>
      </w:pPr>
      <w:r w:rsidRPr="00FD45AF">
        <w:rPr>
          <w:b/>
        </w:rPr>
        <w:t>Investigati</w:t>
      </w:r>
      <w:r>
        <w:rPr>
          <w:b/>
        </w:rPr>
        <w:t xml:space="preserve">ve </w:t>
      </w:r>
      <w:r w:rsidR="00687347">
        <w:rPr>
          <w:b/>
        </w:rPr>
        <w:t>source material</w:t>
      </w:r>
      <w:r w:rsidR="00687347">
        <w:t>.</w:t>
      </w:r>
      <w:r w:rsidR="00307F4D">
        <w:t xml:space="preserve"> </w:t>
      </w:r>
      <w:r w:rsidR="00687347">
        <w:t>Baseline and recent monitoring history, system alerts, event logs</w:t>
      </w:r>
      <w:r>
        <w:t>, and diagnostic queries</w:t>
      </w:r>
      <w:r w:rsidR="00687347">
        <w:t xml:space="preserve"> </w:t>
      </w:r>
      <w:r w:rsidR="00574838">
        <w:t xml:space="preserve">should </w:t>
      </w:r>
      <w:r w:rsidR="00687347">
        <w:t xml:space="preserve">all </w:t>
      </w:r>
      <w:r w:rsidR="00574838">
        <w:t>be</w:t>
      </w:r>
      <w:r w:rsidR="00687347">
        <w:t xml:space="preserve"> readily accessible</w:t>
      </w:r>
      <w:r>
        <w:t xml:space="preserve"> by appropriate parties</w:t>
      </w:r>
      <w:r w:rsidR="00687347">
        <w:t>.</w:t>
      </w:r>
    </w:p>
    <w:p w14:paraId="7F896785" w14:textId="16CCF66E" w:rsidR="001A6FF2" w:rsidRDefault="001A6FF2" w:rsidP="007A39AB">
      <w:pPr>
        <w:pStyle w:val="ListParagraph"/>
        <w:numPr>
          <w:ilvl w:val="0"/>
          <w:numId w:val="5"/>
        </w:numPr>
        <w:spacing w:after="160"/>
        <w:contextualSpacing w:val="0"/>
      </w:pPr>
      <w:r w:rsidRPr="001A6FF2">
        <w:rPr>
          <w:b/>
        </w:rPr>
        <w:t>Coordination</w:t>
      </w:r>
      <w:r w:rsidR="00C04E01">
        <w:rPr>
          <w:b/>
        </w:rPr>
        <w:t xml:space="preserve"> of </w:t>
      </w:r>
      <w:r w:rsidR="00022594">
        <w:rPr>
          <w:b/>
        </w:rPr>
        <w:t>dependencies</w:t>
      </w:r>
      <w:r>
        <w:t>.</w:t>
      </w:r>
      <w:r w:rsidR="00307F4D">
        <w:t xml:space="preserve"> </w:t>
      </w:r>
      <w:r>
        <w:t>Within the application stack, and across stakeholders, what are the system and business dependencies?</w:t>
      </w:r>
    </w:p>
    <w:p w14:paraId="55556641" w14:textId="77777777" w:rsidR="00166187" w:rsidRDefault="00FD45AF" w:rsidP="007A39AB">
      <w:pPr>
        <w:pStyle w:val="ListParagraph"/>
        <w:numPr>
          <w:ilvl w:val="0"/>
          <w:numId w:val="5"/>
        </w:numPr>
        <w:spacing w:after="160"/>
        <w:contextualSpacing w:val="0"/>
      </w:pPr>
      <w:r>
        <w:rPr>
          <w:b/>
        </w:rPr>
        <w:t>Decision tree</w:t>
      </w:r>
      <w:r w:rsidR="00166187" w:rsidRPr="00166187">
        <w:rPr>
          <w:b/>
        </w:rPr>
        <w:t>.</w:t>
      </w:r>
      <w:r w:rsidR="00307F4D">
        <w:t xml:space="preserve"> </w:t>
      </w:r>
      <w:r w:rsidR="00166187">
        <w:t xml:space="preserve">A predetermined, repeatable, validated decision tree </w:t>
      </w:r>
      <w:r w:rsidR="00952371">
        <w:t xml:space="preserve">that </w:t>
      </w:r>
      <w:r w:rsidR="00166187">
        <w:t xml:space="preserve">includes </w:t>
      </w:r>
      <w:r>
        <w:t>role responsibilities</w:t>
      </w:r>
      <w:r w:rsidR="00166187">
        <w:t>, fault triage, failover criteria</w:t>
      </w:r>
      <w:r>
        <w:t xml:space="preserve"> in terms of RPO </w:t>
      </w:r>
      <w:r w:rsidR="00040932">
        <w:t xml:space="preserve">and </w:t>
      </w:r>
      <w:r>
        <w:t>RTO goals</w:t>
      </w:r>
      <w:r w:rsidR="00166187">
        <w:t>, and prescribed recovery steps.</w:t>
      </w:r>
    </w:p>
    <w:p w14:paraId="4840BF14" w14:textId="375CE47F" w:rsidR="00166187" w:rsidRDefault="00166187" w:rsidP="007A39AB">
      <w:pPr>
        <w:pStyle w:val="ListParagraph"/>
        <w:numPr>
          <w:ilvl w:val="0"/>
          <w:numId w:val="5"/>
        </w:numPr>
        <w:spacing w:after="160"/>
        <w:contextualSpacing w:val="0"/>
      </w:pPr>
      <w:r w:rsidRPr="00687347">
        <w:rPr>
          <w:b/>
        </w:rPr>
        <w:t>Validation</w:t>
      </w:r>
      <w:r w:rsidR="00687347" w:rsidRPr="00687347">
        <w:rPr>
          <w:b/>
        </w:rPr>
        <w:t>.</w:t>
      </w:r>
      <w:r w:rsidR="00307F4D">
        <w:t xml:space="preserve"> </w:t>
      </w:r>
      <w:r w:rsidR="008E5671">
        <w:t>After taking steps to recover from the outage, w</w:t>
      </w:r>
      <w:r w:rsidR="00687347">
        <w:t xml:space="preserve">hat </w:t>
      </w:r>
      <w:r w:rsidR="008E5671">
        <w:t>must be done</w:t>
      </w:r>
      <w:r w:rsidR="00687347">
        <w:t xml:space="preserve"> to verify </w:t>
      </w:r>
      <w:r w:rsidR="008E5671">
        <w:t xml:space="preserve">that </w:t>
      </w:r>
      <w:r w:rsidR="00687347">
        <w:t xml:space="preserve">the system </w:t>
      </w:r>
      <w:r w:rsidR="008E5671">
        <w:t xml:space="preserve">has </w:t>
      </w:r>
      <w:r w:rsidR="00687347">
        <w:t>return</w:t>
      </w:r>
      <w:r w:rsidR="008E5671">
        <w:t>ed</w:t>
      </w:r>
      <w:r w:rsidR="00687347">
        <w:t xml:space="preserve"> to normal operations?</w:t>
      </w:r>
    </w:p>
    <w:p w14:paraId="76EF3894" w14:textId="01B6B049" w:rsidR="00C04E01" w:rsidRDefault="00C04E01" w:rsidP="007A39AB">
      <w:pPr>
        <w:pStyle w:val="ListParagraph"/>
        <w:numPr>
          <w:ilvl w:val="0"/>
          <w:numId w:val="5"/>
        </w:numPr>
        <w:spacing w:after="160"/>
        <w:contextualSpacing w:val="0"/>
      </w:pPr>
      <w:r>
        <w:rPr>
          <w:b/>
        </w:rPr>
        <w:t>Documentation.</w:t>
      </w:r>
      <w:r>
        <w:t xml:space="preserve">  Capture all of the above items in a set of documentation, with sufficient detail and clarity so that a third party team can execute the recovery plan with minimal assistance.  This type of documentation is commonly </w:t>
      </w:r>
      <w:r w:rsidR="00821450">
        <w:t>referred</w:t>
      </w:r>
      <w:r>
        <w:t xml:space="preserve"> as a ‘run book’ or a ‘cook book’.</w:t>
      </w:r>
    </w:p>
    <w:p w14:paraId="525A8F8F" w14:textId="77777777" w:rsidR="00C04E01" w:rsidRDefault="00687347" w:rsidP="007A39AB">
      <w:pPr>
        <w:pStyle w:val="ListParagraph"/>
        <w:numPr>
          <w:ilvl w:val="0"/>
          <w:numId w:val="5"/>
        </w:numPr>
        <w:spacing w:after="160"/>
        <w:contextualSpacing w:val="0"/>
      </w:pPr>
      <w:r w:rsidRPr="00C04E01">
        <w:rPr>
          <w:b/>
        </w:rPr>
        <w:t>Recovery r</w:t>
      </w:r>
      <w:r w:rsidR="00166187" w:rsidRPr="00C04E01">
        <w:rPr>
          <w:b/>
        </w:rPr>
        <w:t>ehearsals</w:t>
      </w:r>
      <w:r w:rsidRPr="00C04E01">
        <w:rPr>
          <w:b/>
        </w:rPr>
        <w:t>.</w:t>
      </w:r>
      <w:r w:rsidR="00307F4D">
        <w:t xml:space="preserve"> </w:t>
      </w:r>
      <w:r w:rsidR="001A6FF2">
        <w:t>Regularly exercise the disaster recovery plan to establish baseline expectations for RTO goals, and consider regular rotation of hosting the primary production site on the primary and each of the disaster recovery sites.</w:t>
      </w:r>
    </w:p>
    <w:p w14:paraId="4A721D70" w14:textId="18BE9946" w:rsidR="000A6A4A" w:rsidRDefault="00986694" w:rsidP="007A39AB">
      <w:pPr>
        <w:pStyle w:val="Heading2"/>
        <w:keepNext w:val="0"/>
        <w:keepLines w:val="0"/>
      </w:pPr>
      <w:bookmarkStart w:id="19" w:name="_Overview:_High_Availability"/>
      <w:bookmarkEnd w:id="19"/>
      <w:r>
        <w:br w:type="page"/>
      </w:r>
      <w:bookmarkStart w:id="20" w:name="_Toc314097195"/>
      <w:bookmarkStart w:id="21" w:name="_Toc313634930"/>
      <w:r w:rsidR="00023024">
        <w:lastRenderedPageBreak/>
        <w:t>Overview:</w:t>
      </w:r>
      <w:r w:rsidR="00307F4D">
        <w:t xml:space="preserve"> </w:t>
      </w:r>
      <w:r w:rsidR="008A7701">
        <w:t xml:space="preserve">High Availability with </w:t>
      </w:r>
      <w:r w:rsidR="007A52F6">
        <w:t xml:space="preserve">Microsoft </w:t>
      </w:r>
      <w:r w:rsidR="008A7701">
        <w:t>SQL Server</w:t>
      </w:r>
      <w:r w:rsidR="007A52F6">
        <w:t xml:space="preserve"> 2012</w:t>
      </w:r>
      <w:bookmarkEnd w:id="20"/>
      <w:bookmarkEnd w:id="21"/>
    </w:p>
    <w:p w14:paraId="16E03558" w14:textId="66097A0F" w:rsidR="00CD0F6D" w:rsidRDefault="00CD0F6D" w:rsidP="00CD0F6D">
      <w:r>
        <w:t xml:space="preserve">Achieving the required </w:t>
      </w:r>
      <w:r w:rsidR="00584112">
        <w:t>RPO and RTO goals</w:t>
      </w:r>
      <w:r>
        <w:t xml:space="preserve"> involves ensuring continuous uptime of critical applications and </w:t>
      </w:r>
      <w:r w:rsidR="00BB7102">
        <w:t xml:space="preserve">protection of </w:t>
      </w:r>
      <w:r>
        <w:t>critical data from unplanned and planned downtime.</w:t>
      </w:r>
      <w:r w:rsidR="001C5883">
        <w:t xml:space="preserve"> </w:t>
      </w:r>
      <w:r>
        <w:t xml:space="preserve">SQL Server provides a set of features and capabilities that </w:t>
      </w:r>
      <w:r w:rsidR="005F54FB">
        <w:t xml:space="preserve">can </w:t>
      </w:r>
      <w:r w:rsidR="00C67785">
        <w:t xml:space="preserve">help </w:t>
      </w:r>
      <w:r>
        <w:t xml:space="preserve">achieve </w:t>
      </w:r>
      <w:r w:rsidR="00584112">
        <w:t xml:space="preserve">those goals </w:t>
      </w:r>
      <w:r w:rsidR="00574838">
        <w:t>while</w:t>
      </w:r>
      <w:r w:rsidR="00C67785">
        <w:t xml:space="preserve"> keep</w:t>
      </w:r>
      <w:r w:rsidR="00574838">
        <w:t>ing</w:t>
      </w:r>
      <w:r w:rsidR="00C67785">
        <w:t xml:space="preserve"> </w:t>
      </w:r>
      <w:r>
        <w:t>the cost and complexity</w:t>
      </w:r>
      <w:r w:rsidR="00C67785">
        <w:t xml:space="preserve"> low</w:t>
      </w:r>
      <w:r>
        <w:t>.</w:t>
      </w:r>
    </w:p>
    <w:p w14:paraId="7562736E" w14:textId="1088F735" w:rsidR="00584112" w:rsidRDefault="00584112" w:rsidP="00CD0F6D">
      <w:r>
        <w:t xml:space="preserve">Readers who have a high-level familiarity with the new AlwaysOn capabilities can move ahead to the deeper coverage in the </w:t>
      </w:r>
      <w:hyperlink w:anchor="_SQL_Server_AlwaysOn" w:history="1">
        <w:r w:rsidRPr="003A1AB8">
          <w:rPr>
            <w:rStyle w:val="Hyperlink"/>
            <w:i/>
          </w:rPr>
          <w:t>SQL Server AlwaysOn Layers of Protection</w:t>
        </w:r>
      </w:hyperlink>
      <w:r>
        <w:rPr>
          <w:i/>
        </w:rPr>
        <w:t xml:space="preserve"> </w:t>
      </w:r>
      <w:r>
        <w:t>section of this paper.</w:t>
      </w:r>
    </w:p>
    <w:p w14:paraId="326B3AC6" w14:textId="77777777" w:rsidR="008A7701" w:rsidRDefault="00CD0F6D" w:rsidP="006102B7">
      <w:pPr>
        <w:pStyle w:val="Heading3"/>
      </w:pPr>
      <w:bookmarkStart w:id="22" w:name="_Toc314097196"/>
      <w:bookmarkStart w:id="23" w:name="_Toc313634931"/>
      <w:r>
        <w:t>SQL Server AlwaysOn</w:t>
      </w:r>
      <w:bookmarkEnd w:id="22"/>
      <w:bookmarkEnd w:id="23"/>
    </w:p>
    <w:p w14:paraId="56BA948C" w14:textId="3570B019" w:rsidR="00CD0F6D" w:rsidRDefault="00C04E01" w:rsidP="00CD0F6D">
      <w:r>
        <w:t xml:space="preserve">AlwaysOn is a </w:t>
      </w:r>
      <w:r w:rsidR="00CD0F6D">
        <w:t>new integrated, flexible, cost-efficient high availability and disaster recovery solution</w:t>
      </w:r>
      <w:r>
        <w:t>.</w:t>
      </w:r>
      <w:r w:rsidR="00CD0F6D">
        <w:t xml:space="preserve"> </w:t>
      </w:r>
      <w:r>
        <w:t xml:space="preserve">It </w:t>
      </w:r>
      <w:r w:rsidR="00BB7102">
        <w:t xml:space="preserve">can </w:t>
      </w:r>
      <w:r w:rsidR="00CD0F6D">
        <w:t xml:space="preserve">provide </w:t>
      </w:r>
      <w:r w:rsidR="00BB7102">
        <w:t xml:space="preserve">data and hardware </w:t>
      </w:r>
      <w:r w:rsidR="00CD0F6D">
        <w:t>redundancy within a</w:t>
      </w:r>
      <w:r w:rsidR="00BB7102">
        <w:t>nd across</w:t>
      </w:r>
      <w:r w:rsidR="00CD0F6D">
        <w:t xml:space="preserve"> data</w:t>
      </w:r>
      <w:r w:rsidR="005F54FB">
        <w:t xml:space="preserve"> </w:t>
      </w:r>
      <w:r w:rsidR="00CD0F6D">
        <w:t>center</w:t>
      </w:r>
      <w:r w:rsidR="00BB7102">
        <w:t>s,</w:t>
      </w:r>
      <w:r w:rsidR="00CD0F6D">
        <w:t xml:space="preserve"> and </w:t>
      </w:r>
      <w:r w:rsidR="00C67785">
        <w:t>improve</w:t>
      </w:r>
      <w:r w:rsidR="00022594">
        <w:t>s</w:t>
      </w:r>
      <w:r w:rsidR="00C67785">
        <w:t xml:space="preserve"> </w:t>
      </w:r>
      <w:r w:rsidR="00CD0F6D">
        <w:t xml:space="preserve">application failover </w:t>
      </w:r>
      <w:r w:rsidR="00C67785">
        <w:t xml:space="preserve">time to increase the </w:t>
      </w:r>
      <w:r w:rsidR="00CD0F6D">
        <w:t xml:space="preserve">availability </w:t>
      </w:r>
      <w:r w:rsidR="00BB7102">
        <w:t>of</w:t>
      </w:r>
      <w:r w:rsidR="00CD0F6D">
        <w:t xml:space="preserve"> your mission</w:t>
      </w:r>
      <w:r w:rsidR="00194DF6">
        <w:t>-</w:t>
      </w:r>
      <w:r w:rsidR="00CD0F6D">
        <w:t>critical applications.</w:t>
      </w:r>
      <w:r w:rsidR="003E707C" w:rsidDel="003E707C">
        <w:t xml:space="preserve"> </w:t>
      </w:r>
      <w:r w:rsidR="00CD0F6D">
        <w:t>AlwaysOn provide</w:t>
      </w:r>
      <w:r w:rsidR="00C67785">
        <w:t>s</w:t>
      </w:r>
      <w:r w:rsidR="00CD0F6D">
        <w:t xml:space="preserve"> flexibility in configuration and enables reuse of existing hardware investments.</w:t>
      </w:r>
    </w:p>
    <w:p w14:paraId="4EE197CC" w14:textId="3F208B2B" w:rsidR="00CD0F6D" w:rsidRDefault="00A77E9B" w:rsidP="0030023D">
      <w:pPr>
        <w:keepNext/>
      </w:pPr>
      <w:r>
        <w:t xml:space="preserve">An </w:t>
      </w:r>
      <w:r w:rsidR="00CD0F6D">
        <w:t xml:space="preserve">AlwaysOn </w:t>
      </w:r>
      <w:r>
        <w:t xml:space="preserve">solution </w:t>
      </w:r>
      <w:r w:rsidR="00A67516">
        <w:t>can leverage</w:t>
      </w:r>
      <w:r>
        <w:t xml:space="preserve"> two major </w:t>
      </w:r>
      <w:r w:rsidR="00132973">
        <w:t xml:space="preserve">SQL Server 2012 </w:t>
      </w:r>
      <w:r>
        <w:t xml:space="preserve">features for </w:t>
      </w:r>
      <w:r w:rsidR="00CD0F6D">
        <w:t xml:space="preserve">configuring availability at both the database and </w:t>
      </w:r>
      <w:r w:rsidR="00497902">
        <w:t xml:space="preserve">the </w:t>
      </w:r>
      <w:r w:rsidR="00CD0F6D">
        <w:t>instance level</w:t>
      </w:r>
      <w:r w:rsidR="00497902">
        <w:t>:</w:t>
      </w:r>
    </w:p>
    <w:p w14:paraId="3F895E40" w14:textId="77777777" w:rsidR="00CD0F6D" w:rsidRDefault="00CD0F6D" w:rsidP="00E12A5F">
      <w:pPr>
        <w:pStyle w:val="ListParagraph"/>
        <w:numPr>
          <w:ilvl w:val="0"/>
          <w:numId w:val="5"/>
        </w:numPr>
        <w:spacing w:after="120"/>
      </w:pPr>
      <w:r w:rsidRPr="008A7701">
        <w:rPr>
          <w:b/>
        </w:rPr>
        <w:t xml:space="preserve">AlwaysOn </w:t>
      </w:r>
      <w:r w:rsidR="004969D0">
        <w:rPr>
          <w:b/>
        </w:rPr>
        <w:t>A</w:t>
      </w:r>
      <w:r w:rsidRPr="008A7701">
        <w:rPr>
          <w:b/>
        </w:rPr>
        <w:t xml:space="preserve">vailability </w:t>
      </w:r>
      <w:r w:rsidR="004969D0">
        <w:rPr>
          <w:b/>
        </w:rPr>
        <w:t>G</w:t>
      </w:r>
      <w:r w:rsidRPr="008A7701">
        <w:rPr>
          <w:b/>
        </w:rPr>
        <w:t>roups</w:t>
      </w:r>
      <w:r w:rsidR="00A81877" w:rsidRPr="003C6754">
        <w:t>, new in SQL Server 2012</w:t>
      </w:r>
      <w:r w:rsidR="00A81877">
        <w:t>,</w:t>
      </w:r>
      <w:r>
        <w:t xml:space="preserve"> greatly enhance the capabilities of </w:t>
      </w:r>
      <w:r w:rsidR="003F665A">
        <w:t xml:space="preserve">database mirroring </w:t>
      </w:r>
      <w:r>
        <w:t xml:space="preserve">and </w:t>
      </w:r>
      <w:r w:rsidR="003F665A">
        <w:t xml:space="preserve">helps ensure </w:t>
      </w:r>
      <w:r>
        <w:t>availability of application databases</w:t>
      </w:r>
      <w:r w:rsidR="002D682E">
        <w:t>,</w:t>
      </w:r>
      <w:r>
        <w:t xml:space="preserve"> and </w:t>
      </w:r>
      <w:r w:rsidR="00A81877">
        <w:t xml:space="preserve">they </w:t>
      </w:r>
      <w:r w:rsidR="006047CC">
        <w:t>enable</w:t>
      </w:r>
      <w:r>
        <w:t xml:space="preserve"> zero data loss </w:t>
      </w:r>
      <w:r w:rsidR="00426943">
        <w:t>through log-based data movement for data protection without shared disks</w:t>
      </w:r>
      <w:r>
        <w:t>.</w:t>
      </w:r>
    </w:p>
    <w:p w14:paraId="13F1A1BB" w14:textId="77777777" w:rsidR="00CD0F6D" w:rsidRDefault="00CD0F6D" w:rsidP="001231DE">
      <w:pPr>
        <w:ind w:left="360"/>
      </w:pPr>
      <w:r>
        <w:t xml:space="preserve">Availability </w:t>
      </w:r>
      <w:r w:rsidR="00445838">
        <w:t xml:space="preserve">groups </w:t>
      </w:r>
      <w:r>
        <w:t xml:space="preserve">provide an integrated set of options including automatic and manual failover of a </w:t>
      </w:r>
      <w:r w:rsidR="00BA7D83">
        <w:t xml:space="preserve">logical </w:t>
      </w:r>
      <w:r>
        <w:t>group of database</w:t>
      </w:r>
      <w:r w:rsidR="003F665A">
        <w:t>s</w:t>
      </w:r>
      <w:r>
        <w:t>, support for up to four secondar</w:t>
      </w:r>
      <w:r w:rsidR="00E11EBD">
        <w:t>y replicas</w:t>
      </w:r>
      <w:r>
        <w:t>, fast application failover</w:t>
      </w:r>
      <w:r w:rsidR="00E17C0A">
        <w:t>,</w:t>
      </w:r>
      <w:r>
        <w:t xml:space="preserve"> and automatic page repair.</w:t>
      </w:r>
    </w:p>
    <w:p w14:paraId="37D64CAA" w14:textId="77777777" w:rsidR="00DC2BEC" w:rsidRDefault="00CD0F6D" w:rsidP="00E12A5F">
      <w:pPr>
        <w:pStyle w:val="ListParagraph"/>
        <w:numPr>
          <w:ilvl w:val="0"/>
          <w:numId w:val="5"/>
        </w:numPr>
        <w:contextualSpacing w:val="0"/>
      </w:pPr>
      <w:r w:rsidRPr="008A7701">
        <w:rPr>
          <w:b/>
        </w:rPr>
        <w:t>AlwaysOn Failover Cluster Instances</w:t>
      </w:r>
      <w:r w:rsidR="00072D0C">
        <w:rPr>
          <w:b/>
        </w:rPr>
        <w:t xml:space="preserve"> (FCIs)</w:t>
      </w:r>
      <w:r>
        <w:t xml:space="preserve"> enhance the SQL Server </w:t>
      </w:r>
      <w:r w:rsidR="0027056E">
        <w:t>f</w:t>
      </w:r>
      <w:r>
        <w:t xml:space="preserve">ailover </w:t>
      </w:r>
      <w:r w:rsidR="0027056E">
        <w:t>c</w:t>
      </w:r>
      <w:r>
        <w:t>lustering feature and support multisite clustering across subnet</w:t>
      </w:r>
      <w:r w:rsidR="000B5DF5">
        <w:t>s</w:t>
      </w:r>
      <w:r w:rsidR="003F665A">
        <w:t>,</w:t>
      </w:r>
      <w:r>
        <w:t xml:space="preserve"> which enables cross-data</w:t>
      </w:r>
      <w:r w:rsidR="00332B08">
        <w:t>-</w:t>
      </w:r>
      <w:r>
        <w:t>center failover of SQL Server instances. Fast</w:t>
      </w:r>
      <w:r w:rsidR="003F665A">
        <w:t>er</w:t>
      </w:r>
      <w:r>
        <w:t xml:space="preserve"> and </w:t>
      </w:r>
      <w:r w:rsidR="003F665A">
        <w:t xml:space="preserve">more </w:t>
      </w:r>
      <w:r>
        <w:t xml:space="preserve">predictable instance failover is another key benefit </w:t>
      </w:r>
      <w:r w:rsidR="00332B08">
        <w:t xml:space="preserve">that </w:t>
      </w:r>
      <w:r>
        <w:t>enables fast</w:t>
      </w:r>
      <w:r w:rsidR="003F665A">
        <w:t>er</w:t>
      </w:r>
      <w:r>
        <w:t xml:space="preserve"> application recovery.</w:t>
      </w:r>
    </w:p>
    <w:p w14:paraId="3347E568" w14:textId="77777777" w:rsidR="007A52F6" w:rsidRDefault="007A52F6" w:rsidP="006102B7">
      <w:pPr>
        <w:pStyle w:val="Heading3"/>
      </w:pPr>
      <w:bookmarkStart w:id="24" w:name="_Toc314097197"/>
      <w:bookmarkStart w:id="25" w:name="_Toc313634932"/>
      <w:r>
        <w:t xml:space="preserve">Significantly </w:t>
      </w:r>
      <w:r w:rsidR="008009EB">
        <w:t>R</w:t>
      </w:r>
      <w:r>
        <w:t xml:space="preserve">educe </w:t>
      </w:r>
      <w:r w:rsidR="008009EB">
        <w:t>P</w:t>
      </w:r>
      <w:r>
        <w:t xml:space="preserve">lanned </w:t>
      </w:r>
      <w:r w:rsidR="008009EB">
        <w:t>D</w:t>
      </w:r>
      <w:r>
        <w:t>owntime</w:t>
      </w:r>
      <w:bookmarkEnd w:id="24"/>
      <w:bookmarkEnd w:id="25"/>
    </w:p>
    <w:p w14:paraId="6838A3D7" w14:textId="77777777" w:rsidR="007A52F6" w:rsidRDefault="007A52F6" w:rsidP="007A52F6">
      <w:r>
        <w:t xml:space="preserve">The key reason for application downtime in any organization is planned downtime caused by </w:t>
      </w:r>
      <w:r w:rsidR="008009EB">
        <w:t>operating system</w:t>
      </w:r>
      <w:r>
        <w:t xml:space="preserve"> patching, hardware maintenance</w:t>
      </w:r>
      <w:r w:rsidR="008009EB">
        <w:t>, and so on</w:t>
      </w:r>
      <w:r>
        <w:t xml:space="preserve">. This </w:t>
      </w:r>
      <w:r w:rsidR="003C6754">
        <w:t xml:space="preserve">can </w:t>
      </w:r>
      <w:r>
        <w:t>constitute almost 80</w:t>
      </w:r>
      <w:r w:rsidR="008009EB">
        <w:t xml:space="preserve"> percent</w:t>
      </w:r>
      <w:r>
        <w:t xml:space="preserve"> of the outages in an IT environment.</w:t>
      </w:r>
    </w:p>
    <w:p w14:paraId="5FF25FDF" w14:textId="77777777" w:rsidR="007A52F6" w:rsidRDefault="007A52F6" w:rsidP="0030023D">
      <w:pPr>
        <w:keepNext/>
      </w:pPr>
      <w:r>
        <w:t xml:space="preserve">SQL Server </w:t>
      </w:r>
      <w:r w:rsidR="005B3B3F">
        <w:t>2012</w:t>
      </w:r>
      <w:r>
        <w:t xml:space="preserve"> helps reduce planned downtime significantly by reducing patching requirements and </w:t>
      </w:r>
      <w:r w:rsidR="008770ED">
        <w:t>enabling more online</w:t>
      </w:r>
      <w:r>
        <w:t xml:space="preserve"> maintenance operations</w:t>
      </w:r>
      <w:r w:rsidR="008009EB">
        <w:t>:</w:t>
      </w:r>
    </w:p>
    <w:p w14:paraId="7054D602" w14:textId="4BB80E48" w:rsidR="007A52F6" w:rsidRDefault="007A52F6" w:rsidP="00E12A5F">
      <w:pPr>
        <w:pStyle w:val="ListParagraph"/>
        <w:numPr>
          <w:ilvl w:val="0"/>
          <w:numId w:val="5"/>
        </w:numPr>
        <w:contextualSpacing w:val="0"/>
      </w:pPr>
      <w:r w:rsidRPr="005B3B3F">
        <w:rPr>
          <w:b/>
        </w:rPr>
        <w:t>Windows Server Core</w:t>
      </w:r>
      <w:r w:rsidR="005B3B3F" w:rsidRPr="005B3B3F">
        <w:rPr>
          <w:b/>
        </w:rPr>
        <w:t>.</w:t>
      </w:r>
      <w:r w:rsidR="00307F4D">
        <w:t xml:space="preserve"> </w:t>
      </w:r>
      <w:r>
        <w:t xml:space="preserve">SQL Server </w:t>
      </w:r>
      <w:r w:rsidR="004414E6">
        <w:t xml:space="preserve">2012 supports deployments on Windows </w:t>
      </w:r>
      <w:r>
        <w:t>Server Core</w:t>
      </w:r>
      <w:r w:rsidR="004414E6">
        <w:t xml:space="preserve">, a </w:t>
      </w:r>
      <w:r w:rsidR="00973365">
        <w:t xml:space="preserve">minimal, </w:t>
      </w:r>
      <w:r w:rsidR="004414E6">
        <w:t xml:space="preserve">streamlined </w:t>
      </w:r>
      <w:r w:rsidR="00A77E9B">
        <w:t>deployment option for</w:t>
      </w:r>
      <w:r w:rsidR="004414E6">
        <w:t xml:space="preserve"> Windows</w:t>
      </w:r>
      <w:r w:rsidR="00A77E9B">
        <w:t xml:space="preserve"> Server 2008 and Windows Server 2008 R2</w:t>
      </w:r>
      <w:r>
        <w:t xml:space="preserve">. </w:t>
      </w:r>
      <w:r w:rsidR="00A77E9B">
        <w:t>This operating system configuration</w:t>
      </w:r>
      <w:r w:rsidR="004414E6">
        <w:t xml:space="preserve"> can reduce planned downtime by minimizing o</w:t>
      </w:r>
      <w:r w:rsidR="008009EB">
        <w:t xml:space="preserve">perating system </w:t>
      </w:r>
      <w:r>
        <w:t xml:space="preserve">patching </w:t>
      </w:r>
      <w:r w:rsidR="00574838">
        <w:t>requirements</w:t>
      </w:r>
      <w:r>
        <w:t xml:space="preserve"> by as much as </w:t>
      </w:r>
      <w:r w:rsidR="008009EB">
        <w:t>60 percent</w:t>
      </w:r>
      <w:r>
        <w:t>.</w:t>
      </w:r>
    </w:p>
    <w:p w14:paraId="01A30F6E" w14:textId="77777777" w:rsidR="007A52F6" w:rsidRDefault="007A52F6" w:rsidP="00E12A5F">
      <w:pPr>
        <w:pStyle w:val="ListParagraph"/>
        <w:numPr>
          <w:ilvl w:val="0"/>
          <w:numId w:val="5"/>
        </w:numPr>
        <w:contextualSpacing w:val="0"/>
      </w:pPr>
      <w:r w:rsidRPr="005B3B3F">
        <w:rPr>
          <w:b/>
        </w:rPr>
        <w:t>Online Operations</w:t>
      </w:r>
      <w:r w:rsidR="005B3B3F" w:rsidRPr="005B3B3F">
        <w:rPr>
          <w:b/>
        </w:rPr>
        <w:t>.</w:t>
      </w:r>
      <w:r w:rsidR="00307F4D">
        <w:t xml:space="preserve"> </w:t>
      </w:r>
      <w:r>
        <w:t>Enhanced support for online operations like LOB re</w:t>
      </w:r>
      <w:r w:rsidR="004627BD">
        <w:t>-</w:t>
      </w:r>
      <w:r>
        <w:t xml:space="preserve">indexing and adding columns with default </w:t>
      </w:r>
      <w:r w:rsidR="008770ED">
        <w:t xml:space="preserve">values </w:t>
      </w:r>
      <w:r w:rsidR="00D12A76">
        <w:t xml:space="preserve">helps </w:t>
      </w:r>
      <w:r w:rsidR="008770ED">
        <w:t xml:space="preserve">to </w:t>
      </w:r>
      <w:r>
        <w:t>reduce downtime during database maintenance operations.</w:t>
      </w:r>
    </w:p>
    <w:p w14:paraId="67939672" w14:textId="3DC89251" w:rsidR="005B3B3F" w:rsidRDefault="007A52F6" w:rsidP="00E12A5F">
      <w:pPr>
        <w:pStyle w:val="ListParagraph"/>
        <w:numPr>
          <w:ilvl w:val="0"/>
          <w:numId w:val="5"/>
        </w:numPr>
        <w:contextualSpacing w:val="0"/>
      </w:pPr>
      <w:r w:rsidRPr="00023024">
        <w:rPr>
          <w:b/>
        </w:rPr>
        <w:lastRenderedPageBreak/>
        <w:t>Rolling Upgrade and Patching</w:t>
      </w:r>
      <w:r w:rsidR="005B3B3F" w:rsidRPr="00023024">
        <w:rPr>
          <w:b/>
        </w:rPr>
        <w:t>.</w:t>
      </w:r>
      <w:r w:rsidR="00307F4D">
        <w:t xml:space="preserve"> </w:t>
      </w:r>
      <w:r>
        <w:t xml:space="preserve">AlwaysOn features </w:t>
      </w:r>
      <w:r w:rsidR="00EB5B67">
        <w:t>facilitate</w:t>
      </w:r>
      <w:r>
        <w:t xml:space="preserve"> rolling upgrade</w:t>
      </w:r>
      <w:r w:rsidR="001463B7">
        <w:t>s</w:t>
      </w:r>
      <w:r>
        <w:t xml:space="preserve"> and patching of instances</w:t>
      </w:r>
      <w:r w:rsidR="005079EB">
        <w:t>,</w:t>
      </w:r>
      <w:r>
        <w:t xml:space="preserve"> which </w:t>
      </w:r>
      <w:r w:rsidR="00D12A76">
        <w:t xml:space="preserve">helps </w:t>
      </w:r>
      <w:r>
        <w:t xml:space="preserve">significantly </w:t>
      </w:r>
      <w:r w:rsidR="008770ED">
        <w:t xml:space="preserve">to </w:t>
      </w:r>
      <w:r>
        <w:t>reduce application downtime.</w:t>
      </w:r>
    </w:p>
    <w:p w14:paraId="23FF890E" w14:textId="77777777" w:rsidR="007A52F6" w:rsidRDefault="007A52F6" w:rsidP="00E12A5F">
      <w:pPr>
        <w:pStyle w:val="ListParagraph"/>
        <w:numPr>
          <w:ilvl w:val="0"/>
          <w:numId w:val="5"/>
        </w:numPr>
        <w:contextualSpacing w:val="0"/>
      </w:pPr>
      <w:r w:rsidRPr="00023024">
        <w:rPr>
          <w:b/>
        </w:rPr>
        <w:t>SQL Server on Hyper-V</w:t>
      </w:r>
      <w:r w:rsidR="005B3B3F" w:rsidRPr="00023024">
        <w:rPr>
          <w:b/>
        </w:rPr>
        <w:t>.</w:t>
      </w:r>
      <w:r w:rsidR="00307F4D">
        <w:t xml:space="preserve"> </w:t>
      </w:r>
      <w:r>
        <w:t xml:space="preserve">SQL Server instances hosted </w:t>
      </w:r>
      <w:r w:rsidR="0058172A">
        <w:t>i</w:t>
      </w:r>
      <w:r>
        <w:t>n</w:t>
      </w:r>
      <w:r w:rsidR="0058172A">
        <w:t xml:space="preserve"> the</w:t>
      </w:r>
      <w:r>
        <w:t xml:space="preserve"> Hyper-V environment </w:t>
      </w:r>
      <w:r w:rsidR="00D12A76">
        <w:t xml:space="preserve">receive </w:t>
      </w:r>
      <w:r>
        <w:t>the additional benefit of Live Migration</w:t>
      </w:r>
      <w:r w:rsidR="00D12A76">
        <w:t>,</w:t>
      </w:r>
      <w:r>
        <w:t xml:space="preserve"> which </w:t>
      </w:r>
      <w:r w:rsidR="0058172A">
        <w:t>enables you to migrate</w:t>
      </w:r>
      <w:r>
        <w:t xml:space="preserve"> virtual machines</w:t>
      </w:r>
      <w:r w:rsidR="000B0A7C">
        <w:t xml:space="preserve"> between hosts</w:t>
      </w:r>
      <w:r>
        <w:t xml:space="preserve"> with</w:t>
      </w:r>
      <w:r w:rsidR="000B0A7C">
        <w:t xml:space="preserve"> zero </w:t>
      </w:r>
      <w:r>
        <w:t xml:space="preserve">downtime. </w:t>
      </w:r>
      <w:r w:rsidR="0058172A">
        <w:t>A</w:t>
      </w:r>
      <w:r>
        <w:t xml:space="preserve">dministrators </w:t>
      </w:r>
      <w:r w:rsidR="0058172A">
        <w:t>can perform</w:t>
      </w:r>
      <w:r>
        <w:t xml:space="preserve"> maintenance operations on the host without impacting applications.</w:t>
      </w:r>
    </w:p>
    <w:p w14:paraId="1D39A3C6" w14:textId="77777777" w:rsidR="007A52F6" w:rsidRDefault="007A52F6" w:rsidP="006102B7">
      <w:pPr>
        <w:pStyle w:val="Heading3"/>
      </w:pPr>
      <w:bookmarkStart w:id="26" w:name="_Toc314097198"/>
      <w:bookmarkStart w:id="27" w:name="_Toc313634933"/>
      <w:r>
        <w:t xml:space="preserve">Eliminate </w:t>
      </w:r>
      <w:r w:rsidR="002D15EE">
        <w:t xml:space="preserve">Idle </w:t>
      </w:r>
      <w:r w:rsidR="0058172A">
        <w:t>H</w:t>
      </w:r>
      <w:r>
        <w:t xml:space="preserve">ardware and </w:t>
      </w:r>
      <w:r w:rsidR="0058172A">
        <w:t>I</w:t>
      </w:r>
      <w:r>
        <w:t xml:space="preserve">mprove </w:t>
      </w:r>
      <w:r w:rsidR="0058172A">
        <w:t>C</w:t>
      </w:r>
      <w:r>
        <w:t xml:space="preserve">ost </w:t>
      </w:r>
      <w:r w:rsidR="0058172A">
        <w:t>E</w:t>
      </w:r>
      <w:r>
        <w:t xml:space="preserve">fficiency and </w:t>
      </w:r>
      <w:r w:rsidR="0058172A">
        <w:t>P</w:t>
      </w:r>
      <w:r>
        <w:t>erformance</w:t>
      </w:r>
      <w:bookmarkEnd w:id="26"/>
      <w:bookmarkEnd w:id="27"/>
    </w:p>
    <w:p w14:paraId="474C938F" w14:textId="769A8C14" w:rsidR="007A52F6" w:rsidRDefault="007A52F6" w:rsidP="00F73579">
      <w:r>
        <w:t xml:space="preserve">Typical high availability solutions involve </w:t>
      </w:r>
      <w:r w:rsidR="00AF7D20">
        <w:t xml:space="preserve">deployment of costly, </w:t>
      </w:r>
      <w:r>
        <w:t>redundant</w:t>
      </w:r>
      <w:r w:rsidR="00AF7D20">
        <w:t xml:space="preserve">, </w:t>
      </w:r>
      <w:r>
        <w:t>passive servers.</w:t>
      </w:r>
      <w:r w:rsidR="00E86444">
        <w:t xml:space="preserve"> </w:t>
      </w:r>
      <w:r>
        <w:t xml:space="preserve">AlwaysOn </w:t>
      </w:r>
      <w:r w:rsidR="004969D0">
        <w:t>A</w:t>
      </w:r>
      <w:r>
        <w:t xml:space="preserve">vailability </w:t>
      </w:r>
      <w:r w:rsidR="004969D0">
        <w:t>G</w:t>
      </w:r>
      <w:r>
        <w:t xml:space="preserve">roups enable </w:t>
      </w:r>
      <w:r w:rsidR="0058172A">
        <w:t xml:space="preserve">you to utilize </w:t>
      </w:r>
      <w:r w:rsidR="00B72D70">
        <w:t xml:space="preserve">secondary database replicas on otherwise passive </w:t>
      </w:r>
      <w:r w:rsidR="00F73579">
        <w:t xml:space="preserve">or idle </w:t>
      </w:r>
      <w:r w:rsidR="00B72D70">
        <w:t xml:space="preserve">servers </w:t>
      </w:r>
      <w:r>
        <w:t xml:space="preserve">for </w:t>
      </w:r>
      <w:r w:rsidR="00F73579">
        <w:t xml:space="preserve">read-only workloads such as </w:t>
      </w:r>
      <w:r w:rsidR="00127908">
        <w:t xml:space="preserve">SQL Server Reporting Services </w:t>
      </w:r>
      <w:r w:rsidR="00971173">
        <w:t xml:space="preserve">report </w:t>
      </w:r>
      <w:r>
        <w:t xml:space="preserve">queries </w:t>
      </w:r>
      <w:r w:rsidR="00127908">
        <w:t xml:space="preserve">or </w:t>
      </w:r>
      <w:r>
        <w:t>backup operations</w:t>
      </w:r>
      <w:r w:rsidR="00F73579">
        <w:t>.</w:t>
      </w:r>
      <w:r w:rsidR="001463B7">
        <w:t xml:space="preserve"> </w:t>
      </w:r>
      <w:r>
        <w:t xml:space="preserve">The ability to </w:t>
      </w:r>
      <w:r w:rsidR="0050184C">
        <w:t xml:space="preserve">simultaneously </w:t>
      </w:r>
      <w:r>
        <w:t xml:space="preserve">utilize </w:t>
      </w:r>
      <w:r w:rsidR="0050184C">
        <w:t xml:space="preserve">both </w:t>
      </w:r>
      <w:r w:rsidR="00315DC9">
        <w:t xml:space="preserve">the </w:t>
      </w:r>
      <w:r w:rsidR="0050184C">
        <w:t>primary and secondary</w:t>
      </w:r>
      <w:r w:rsidR="00F73579">
        <w:t xml:space="preserve"> database replicas </w:t>
      </w:r>
      <w:r w:rsidR="00D12A76">
        <w:t xml:space="preserve">helps </w:t>
      </w:r>
      <w:r>
        <w:t xml:space="preserve">improve performance of </w:t>
      </w:r>
      <w:r w:rsidR="00F73579">
        <w:t>all</w:t>
      </w:r>
      <w:r>
        <w:t xml:space="preserve"> workloads due to better </w:t>
      </w:r>
      <w:r w:rsidR="0050184C">
        <w:t xml:space="preserve">resource </w:t>
      </w:r>
      <w:r>
        <w:t xml:space="preserve">balancing across </w:t>
      </w:r>
      <w:r w:rsidR="00B72D70">
        <w:t>your server</w:t>
      </w:r>
      <w:r w:rsidR="000478F0">
        <w:t xml:space="preserve"> hardware</w:t>
      </w:r>
      <w:r w:rsidR="00AF7D20">
        <w:t xml:space="preserve"> investments</w:t>
      </w:r>
      <w:r>
        <w:t>.</w:t>
      </w:r>
    </w:p>
    <w:p w14:paraId="5FC5AA5E" w14:textId="77777777" w:rsidR="007A52F6" w:rsidRDefault="007A52F6" w:rsidP="006102B7">
      <w:pPr>
        <w:pStyle w:val="Heading3"/>
      </w:pPr>
      <w:bookmarkStart w:id="28" w:name="_Toc314097199"/>
      <w:bookmarkStart w:id="29" w:name="_Toc313634934"/>
      <w:r>
        <w:t xml:space="preserve">Easy </w:t>
      </w:r>
      <w:r w:rsidR="000C01D0">
        <w:t>D</w:t>
      </w:r>
      <w:r>
        <w:t xml:space="preserve">eployment and </w:t>
      </w:r>
      <w:r w:rsidR="000C01D0">
        <w:t>M</w:t>
      </w:r>
      <w:r>
        <w:t>anagement</w:t>
      </w:r>
      <w:bookmarkEnd w:id="28"/>
      <w:bookmarkEnd w:id="29"/>
    </w:p>
    <w:p w14:paraId="6A9183ED" w14:textId="77777777" w:rsidR="007A52F6" w:rsidRDefault="002532B1" w:rsidP="007A52F6">
      <w:r>
        <w:t xml:space="preserve">Features such as the </w:t>
      </w:r>
      <w:r w:rsidR="007A52F6">
        <w:t xml:space="preserve">Configuration Wizard, </w:t>
      </w:r>
      <w:r w:rsidR="000C01D0">
        <w:t xml:space="preserve">support for the Windows </w:t>
      </w:r>
      <w:r w:rsidR="007A52F6">
        <w:t xml:space="preserve">PowerShell </w:t>
      </w:r>
      <w:r w:rsidR="000C01D0">
        <w:t>command-line interface</w:t>
      </w:r>
      <w:r w:rsidR="007A52F6">
        <w:t>, dashboard</w:t>
      </w:r>
      <w:r w:rsidR="0093580C">
        <w:t>s</w:t>
      </w:r>
      <w:r w:rsidR="007A52F6">
        <w:t xml:space="preserve">, </w:t>
      </w:r>
      <w:r w:rsidR="00CD6B15">
        <w:t>dy</w:t>
      </w:r>
      <w:r w:rsidR="00E3214C">
        <w:t>namic management views (</w:t>
      </w:r>
      <w:r w:rsidR="007A52F6">
        <w:t>DMVs</w:t>
      </w:r>
      <w:r w:rsidR="00E3214C">
        <w:t>)</w:t>
      </w:r>
      <w:r w:rsidR="00105DDD">
        <w:t>, policy-based management,</w:t>
      </w:r>
      <w:r w:rsidR="007A52F6">
        <w:t xml:space="preserve"> and System Center integration </w:t>
      </w:r>
      <w:r w:rsidR="00D12A76">
        <w:t xml:space="preserve">help </w:t>
      </w:r>
      <w:r w:rsidR="007A52F6">
        <w:t>simplif</w:t>
      </w:r>
      <w:r w:rsidR="00D12A76">
        <w:t>y</w:t>
      </w:r>
      <w:r w:rsidR="007A52F6">
        <w:t xml:space="preserve"> </w:t>
      </w:r>
      <w:r w:rsidR="004554DC">
        <w:t xml:space="preserve">deployment </w:t>
      </w:r>
      <w:r w:rsidR="007A52F6">
        <w:t xml:space="preserve">and </w:t>
      </w:r>
      <w:r w:rsidR="004554DC">
        <w:t xml:space="preserve">management of </w:t>
      </w:r>
      <w:r w:rsidR="00445838">
        <w:t>a</w:t>
      </w:r>
      <w:r w:rsidR="007A52F6">
        <w:t xml:space="preserve">vailability </w:t>
      </w:r>
      <w:r w:rsidR="00445838">
        <w:t>g</w:t>
      </w:r>
      <w:r w:rsidR="007A52F6">
        <w:t>roups.</w:t>
      </w:r>
    </w:p>
    <w:p w14:paraId="0139A4D8" w14:textId="77777777" w:rsidR="0079641A" w:rsidRDefault="00857BFB" w:rsidP="00D60110">
      <w:pPr>
        <w:pStyle w:val="Heading3"/>
      </w:pPr>
      <w:bookmarkStart w:id="30" w:name="_Toc314097200"/>
      <w:bookmarkStart w:id="31" w:name="_Toc313634935"/>
      <w:r>
        <w:t xml:space="preserve">Contrasting </w:t>
      </w:r>
      <w:r w:rsidR="0079641A" w:rsidRPr="008E6BD1">
        <w:t xml:space="preserve">RPO </w:t>
      </w:r>
      <w:r>
        <w:t>and</w:t>
      </w:r>
      <w:r w:rsidR="0079641A" w:rsidRPr="008E6BD1">
        <w:t xml:space="preserve"> RTO</w:t>
      </w:r>
      <w:r w:rsidR="00CC14B7">
        <w:t xml:space="preserve"> Capabilities</w:t>
      </w:r>
      <w:bookmarkEnd w:id="30"/>
      <w:bookmarkEnd w:id="31"/>
    </w:p>
    <w:p w14:paraId="1B75B289" w14:textId="0248973A" w:rsidR="0079641A" w:rsidRDefault="007B3489" w:rsidP="00DF7075">
      <w:pPr>
        <w:spacing w:after="120"/>
      </w:pPr>
      <w:r>
        <w:t>The business goals for Recovery Point Objective (RPO) and Recovery Time Objective (RTO)</w:t>
      </w:r>
      <w:r w:rsidR="00CC14B7">
        <w:t xml:space="preserve"> </w:t>
      </w:r>
      <w:r>
        <w:t xml:space="preserve">should be key drivers in selecting </w:t>
      </w:r>
      <w:r w:rsidR="004B56F4">
        <w:t xml:space="preserve">a </w:t>
      </w:r>
      <w:r w:rsidR="00B70875">
        <w:t xml:space="preserve">SQL Server </w:t>
      </w:r>
      <w:r w:rsidR="004B56F4">
        <w:t xml:space="preserve">technology for </w:t>
      </w:r>
      <w:r>
        <w:t xml:space="preserve">your </w:t>
      </w:r>
      <w:r w:rsidR="004B56F4">
        <w:t xml:space="preserve">high availability </w:t>
      </w:r>
      <w:r w:rsidR="006F40F7">
        <w:t>and</w:t>
      </w:r>
      <w:r w:rsidR="004B56F4">
        <w:t xml:space="preserve"> disaster recovery </w:t>
      </w:r>
      <w:r>
        <w:t>solution.</w:t>
      </w:r>
      <w:r w:rsidR="00DF7075">
        <w:br/>
      </w:r>
      <w:r w:rsidR="001463B7">
        <w:t>This</w:t>
      </w:r>
      <w:r w:rsidR="009B3912">
        <w:t xml:space="preserve"> </w:t>
      </w:r>
      <w:r>
        <w:t>table offer</w:t>
      </w:r>
      <w:r w:rsidR="0004437E">
        <w:t>s</w:t>
      </w:r>
      <w:r>
        <w:t xml:space="preserve"> a rough comparison </w:t>
      </w:r>
      <w:r w:rsidR="004B56F4">
        <w:t xml:space="preserve">of the type of results </w:t>
      </w:r>
      <w:r w:rsidR="00586F12">
        <w:t xml:space="preserve">that </w:t>
      </w:r>
      <w:r w:rsidR="00B764AA">
        <w:t xml:space="preserve">those </w:t>
      </w:r>
      <w:r w:rsidR="004B56F4">
        <w:t>different solutions</w:t>
      </w:r>
      <w:r w:rsidR="00586F12">
        <w:t xml:space="preserve"> may achieve</w:t>
      </w:r>
      <w:r w:rsidR="001463B7">
        <w:t>:</w:t>
      </w:r>
    </w:p>
    <w:tbl>
      <w:tblPr>
        <w:tblStyle w:val="LightShading-Accent1"/>
        <w:tblW w:w="0" w:type="auto"/>
        <w:tblLayout w:type="fixed"/>
        <w:tblLook w:val="04A0" w:firstRow="1" w:lastRow="0" w:firstColumn="1" w:lastColumn="0" w:noHBand="0" w:noVBand="1"/>
      </w:tblPr>
      <w:tblGrid>
        <w:gridCol w:w="4698"/>
        <w:gridCol w:w="1080"/>
        <w:gridCol w:w="1260"/>
        <w:gridCol w:w="1170"/>
        <w:gridCol w:w="1368"/>
      </w:tblGrid>
      <w:tr w:rsidR="00AD5061" w:rsidRPr="00D60110" w14:paraId="412AFB7A" w14:textId="12B125A8" w:rsidTr="007A3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0D4EF0DD" w14:textId="69D1AB49" w:rsidR="00006E0A" w:rsidRPr="007A39AB" w:rsidRDefault="00D8065E" w:rsidP="002E48C8">
            <w:pPr>
              <w:keepNext/>
              <w:keepLines/>
              <w:jc w:val="center"/>
              <w:rPr>
                <w:sz w:val="26"/>
              </w:rPr>
            </w:pPr>
            <w:r w:rsidRPr="002E48C8">
              <w:rPr>
                <w:sz w:val="24"/>
                <w:szCs w:val="26"/>
              </w:rPr>
              <w:t xml:space="preserve">High Availability </w:t>
            </w:r>
            <w:r w:rsidR="009B7291" w:rsidRPr="002E48C8">
              <w:rPr>
                <w:sz w:val="24"/>
                <w:szCs w:val="26"/>
              </w:rPr>
              <w:t xml:space="preserve">and Disaster </w:t>
            </w:r>
            <w:r w:rsidR="002E48C8" w:rsidRPr="002E48C8">
              <w:rPr>
                <w:sz w:val="24"/>
                <w:szCs w:val="26"/>
              </w:rPr>
              <w:t>Recovery</w:t>
            </w:r>
            <w:r w:rsidR="002E48C8">
              <w:rPr>
                <w:sz w:val="24"/>
                <w:szCs w:val="26"/>
              </w:rPr>
              <w:br/>
            </w:r>
            <w:r w:rsidR="0004437E" w:rsidRPr="002E48C8">
              <w:rPr>
                <w:sz w:val="24"/>
              </w:rPr>
              <w:t xml:space="preserve">SQL Server </w:t>
            </w:r>
            <w:r w:rsidR="00AD5061" w:rsidRPr="002E48C8">
              <w:rPr>
                <w:sz w:val="24"/>
                <w:szCs w:val="26"/>
              </w:rPr>
              <w:t>Solution</w:t>
            </w:r>
          </w:p>
        </w:tc>
        <w:tc>
          <w:tcPr>
            <w:tcW w:w="1080" w:type="dxa"/>
            <w:vAlign w:val="center"/>
          </w:tcPr>
          <w:p w14:paraId="287B0B04" w14:textId="77777777" w:rsidR="00006E0A" w:rsidRPr="00D60110" w:rsidRDefault="00006E0A" w:rsidP="007A39AB">
            <w:pPr>
              <w:keepNext/>
              <w:keepLines/>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D60110">
              <w:rPr>
                <w:sz w:val="20"/>
              </w:rPr>
              <w:t>Potential Data Loss (RPO)</w:t>
            </w:r>
          </w:p>
        </w:tc>
        <w:tc>
          <w:tcPr>
            <w:tcW w:w="1260" w:type="dxa"/>
            <w:vAlign w:val="center"/>
          </w:tcPr>
          <w:p w14:paraId="1362678B" w14:textId="77777777" w:rsidR="00006E0A" w:rsidRPr="00D60110" w:rsidRDefault="00006E0A" w:rsidP="007A39AB">
            <w:pPr>
              <w:keepNext/>
              <w:keepLines/>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D60110">
              <w:rPr>
                <w:sz w:val="20"/>
              </w:rPr>
              <w:t>Potential Recovery Time (RTO)</w:t>
            </w:r>
          </w:p>
        </w:tc>
        <w:tc>
          <w:tcPr>
            <w:tcW w:w="1170" w:type="dxa"/>
            <w:vAlign w:val="center"/>
          </w:tcPr>
          <w:p w14:paraId="2578F9D8" w14:textId="7CA3EBB8" w:rsidR="00006E0A" w:rsidRDefault="00006E0A" w:rsidP="004C3B54">
            <w:pPr>
              <w:keepNext/>
              <w:keepLines/>
              <w:jc w:val="center"/>
              <w:cnfStyle w:val="100000000000" w:firstRow="1" w:lastRow="0" w:firstColumn="0" w:lastColumn="0" w:oddVBand="0" w:evenVBand="0" w:oddHBand="0" w:evenHBand="0" w:firstRowFirstColumn="0" w:firstRowLastColumn="0" w:lastRowFirstColumn="0" w:lastRowLastColumn="0"/>
              <w:rPr>
                <w:sz w:val="20"/>
              </w:rPr>
            </w:pPr>
            <w:r>
              <w:rPr>
                <w:sz w:val="20"/>
              </w:rPr>
              <w:t>Automatic Failover</w:t>
            </w:r>
          </w:p>
        </w:tc>
        <w:tc>
          <w:tcPr>
            <w:tcW w:w="1368" w:type="dxa"/>
            <w:vAlign w:val="center"/>
          </w:tcPr>
          <w:p w14:paraId="30FE5C00" w14:textId="273780FF" w:rsidR="00006E0A" w:rsidRPr="00D60110" w:rsidRDefault="00006E0A" w:rsidP="004C3B54">
            <w:pPr>
              <w:keepNext/>
              <w:keepLines/>
              <w:jc w:val="center"/>
              <w:cnfStyle w:val="100000000000" w:firstRow="1" w:lastRow="0" w:firstColumn="0" w:lastColumn="0" w:oddVBand="0" w:evenVBand="0" w:oddHBand="0" w:evenHBand="0" w:firstRowFirstColumn="0" w:firstRowLastColumn="0" w:lastRowFirstColumn="0" w:lastRowLastColumn="0"/>
              <w:rPr>
                <w:sz w:val="20"/>
              </w:rPr>
            </w:pPr>
            <w:r>
              <w:rPr>
                <w:sz w:val="20"/>
              </w:rPr>
              <w:t>Readable Secondaries</w:t>
            </w:r>
            <w:r w:rsidR="00AD5061" w:rsidRPr="003D3AF8">
              <w:rPr>
                <w:b w:val="0"/>
                <w:sz w:val="20"/>
                <w:vertAlign w:val="superscript"/>
              </w:rPr>
              <w:t>(1)</w:t>
            </w:r>
          </w:p>
        </w:tc>
      </w:tr>
      <w:tr w:rsidR="00A67516" w:rsidRPr="00D60110" w14:paraId="08F3226C" w14:textId="291C27CB" w:rsidTr="007A3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8FE4D74" w14:textId="784D66A4" w:rsidR="00006E0A" w:rsidRPr="00D60110" w:rsidRDefault="00006E0A" w:rsidP="007A39AB">
            <w:pPr>
              <w:keepNext/>
              <w:keepLines/>
              <w:rPr>
                <w:b w:val="0"/>
                <w:bCs w:val="0"/>
                <w:color w:val="auto"/>
                <w:sz w:val="20"/>
              </w:rPr>
            </w:pPr>
            <w:r>
              <w:rPr>
                <w:sz w:val="20"/>
              </w:rPr>
              <w:t xml:space="preserve">AlwaysOn </w:t>
            </w:r>
            <w:r w:rsidRPr="00D60110">
              <w:rPr>
                <w:sz w:val="20"/>
              </w:rPr>
              <w:t xml:space="preserve">Availability </w:t>
            </w:r>
            <w:r w:rsidR="0004437E">
              <w:rPr>
                <w:sz w:val="20"/>
              </w:rPr>
              <w:t>G</w:t>
            </w:r>
            <w:r w:rsidR="0004437E" w:rsidRPr="00D60110">
              <w:rPr>
                <w:sz w:val="20"/>
              </w:rPr>
              <w:t>roup</w:t>
            </w:r>
            <w:r w:rsidR="0004437E">
              <w:rPr>
                <w:sz w:val="20"/>
              </w:rPr>
              <w:t xml:space="preserve"> </w:t>
            </w:r>
            <w:r>
              <w:rPr>
                <w:sz w:val="20"/>
              </w:rPr>
              <w:t xml:space="preserve">- </w:t>
            </w:r>
            <w:r>
              <w:rPr>
                <w:b w:val="0"/>
                <w:sz w:val="20"/>
              </w:rPr>
              <w:t>s</w:t>
            </w:r>
            <w:r w:rsidRPr="00D60110">
              <w:rPr>
                <w:b w:val="0"/>
                <w:sz w:val="20"/>
              </w:rPr>
              <w:t>ynchronous-commit</w:t>
            </w:r>
            <w:r w:rsidR="001463B7">
              <w:rPr>
                <w:b w:val="0"/>
                <w:sz w:val="20"/>
              </w:rPr>
              <w:br/>
            </w:r>
          </w:p>
        </w:tc>
        <w:tc>
          <w:tcPr>
            <w:tcW w:w="1080" w:type="dxa"/>
          </w:tcPr>
          <w:p w14:paraId="3EEE19EE" w14:textId="77777777"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Zero</w:t>
            </w:r>
          </w:p>
        </w:tc>
        <w:tc>
          <w:tcPr>
            <w:tcW w:w="1260" w:type="dxa"/>
          </w:tcPr>
          <w:p w14:paraId="4F65A18B" w14:textId="77777777"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Seconds</w:t>
            </w:r>
          </w:p>
        </w:tc>
        <w:tc>
          <w:tcPr>
            <w:tcW w:w="1170" w:type="dxa"/>
          </w:tcPr>
          <w:p w14:paraId="3216F359" w14:textId="74C0FBD1"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Yes</w:t>
            </w:r>
            <w:r w:rsidR="00640F77" w:rsidRPr="00640F77">
              <w:rPr>
                <w:sz w:val="18"/>
                <w:szCs w:val="18"/>
                <w:vertAlign w:val="superscript"/>
              </w:rPr>
              <w:t>(4)</w:t>
            </w:r>
          </w:p>
        </w:tc>
        <w:tc>
          <w:tcPr>
            <w:tcW w:w="1368" w:type="dxa"/>
          </w:tcPr>
          <w:p w14:paraId="382F6EA3" w14:textId="1408E13F" w:rsidR="00006E0A" w:rsidRPr="002E48C8" w:rsidRDefault="00D8065E"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0 -</w:t>
            </w:r>
            <w:r w:rsidR="00006E0A" w:rsidRPr="002E48C8">
              <w:rPr>
                <w:sz w:val="18"/>
                <w:szCs w:val="18"/>
              </w:rPr>
              <w:t xml:space="preserve"> 2</w:t>
            </w:r>
          </w:p>
        </w:tc>
      </w:tr>
      <w:tr w:rsidR="00AD5061" w:rsidRPr="00D60110" w14:paraId="564BECBD" w14:textId="0EB43F88" w:rsidTr="007A39AB">
        <w:tc>
          <w:tcPr>
            <w:cnfStyle w:val="001000000000" w:firstRow="0" w:lastRow="0" w:firstColumn="1" w:lastColumn="0" w:oddVBand="0" w:evenVBand="0" w:oddHBand="0" w:evenHBand="0" w:firstRowFirstColumn="0" w:firstRowLastColumn="0" w:lastRowFirstColumn="0" w:lastRowLastColumn="0"/>
            <w:tcW w:w="4698" w:type="dxa"/>
          </w:tcPr>
          <w:p w14:paraId="727C434D" w14:textId="10AE66C6" w:rsidR="00006E0A" w:rsidRPr="00D60110" w:rsidRDefault="00006E0A" w:rsidP="007A39AB">
            <w:pPr>
              <w:keepNext/>
              <w:keepLines/>
              <w:rPr>
                <w:b w:val="0"/>
                <w:bCs w:val="0"/>
                <w:color w:val="auto"/>
                <w:sz w:val="20"/>
              </w:rPr>
            </w:pPr>
            <w:r>
              <w:rPr>
                <w:sz w:val="20"/>
              </w:rPr>
              <w:t xml:space="preserve">AlwaysOn </w:t>
            </w:r>
            <w:r w:rsidRPr="00D60110">
              <w:rPr>
                <w:sz w:val="20"/>
              </w:rPr>
              <w:t xml:space="preserve">Availability </w:t>
            </w:r>
            <w:r w:rsidR="0004437E">
              <w:rPr>
                <w:sz w:val="20"/>
              </w:rPr>
              <w:t>G</w:t>
            </w:r>
            <w:r w:rsidR="0004437E" w:rsidRPr="00D60110">
              <w:rPr>
                <w:sz w:val="20"/>
              </w:rPr>
              <w:t>roup</w:t>
            </w:r>
            <w:r w:rsidR="0004437E">
              <w:rPr>
                <w:sz w:val="20"/>
              </w:rPr>
              <w:t xml:space="preserve"> </w:t>
            </w:r>
            <w:r>
              <w:rPr>
                <w:sz w:val="20"/>
              </w:rPr>
              <w:t xml:space="preserve">- </w:t>
            </w:r>
            <w:r>
              <w:rPr>
                <w:b w:val="0"/>
                <w:sz w:val="20"/>
              </w:rPr>
              <w:t>a</w:t>
            </w:r>
            <w:r w:rsidRPr="00D60110">
              <w:rPr>
                <w:b w:val="0"/>
                <w:sz w:val="20"/>
              </w:rPr>
              <w:t>synchronous-commit</w:t>
            </w:r>
            <w:r w:rsidR="001463B7">
              <w:rPr>
                <w:sz w:val="20"/>
              </w:rPr>
              <w:br/>
            </w:r>
          </w:p>
        </w:tc>
        <w:tc>
          <w:tcPr>
            <w:tcW w:w="1080" w:type="dxa"/>
          </w:tcPr>
          <w:p w14:paraId="242ED869" w14:textId="77777777" w:rsidR="00006E0A" w:rsidRPr="002E48C8" w:rsidRDefault="00006E0A" w:rsidP="007A39AB">
            <w:pPr>
              <w:keepNext/>
              <w:keepLines/>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2E48C8">
              <w:rPr>
                <w:sz w:val="18"/>
                <w:szCs w:val="18"/>
              </w:rPr>
              <w:t>Seconds</w:t>
            </w:r>
          </w:p>
        </w:tc>
        <w:tc>
          <w:tcPr>
            <w:tcW w:w="1260" w:type="dxa"/>
          </w:tcPr>
          <w:p w14:paraId="3430FC4D" w14:textId="77777777" w:rsidR="00006E0A" w:rsidRPr="002E48C8" w:rsidRDefault="00006E0A" w:rsidP="007A39AB">
            <w:pPr>
              <w:keepNext/>
              <w:keepLines/>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2E48C8">
              <w:rPr>
                <w:sz w:val="18"/>
                <w:szCs w:val="18"/>
              </w:rPr>
              <w:t>Minutes</w:t>
            </w:r>
          </w:p>
        </w:tc>
        <w:tc>
          <w:tcPr>
            <w:tcW w:w="1170" w:type="dxa"/>
          </w:tcPr>
          <w:p w14:paraId="68ACC9F5" w14:textId="5344E5AB"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w:t>
            </w:r>
          </w:p>
        </w:tc>
        <w:tc>
          <w:tcPr>
            <w:tcW w:w="1368" w:type="dxa"/>
          </w:tcPr>
          <w:p w14:paraId="33F5EF7E" w14:textId="55752BDF" w:rsidR="00006E0A" w:rsidRPr="002E48C8" w:rsidRDefault="009B7291"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0 -</w:t>
            </w:r>
            <w:r w:rsidR="00006E0A" w:rsidRPr="002E48C8">
              <w:rPr>
                <w:sz w:val="18"/>
                <w:szCs w:val="18"/>
              </w:rPr>
              <w:t xml:space="preserve"> 4</w:t>
            </w:r>
          </w:p>
        </w:tc>
      </w:tr>
      <w:tr w:rsidR="00A67516" w:rsidRPr="00D60110" w14:paraId="740D4974" w14:textId="7CF17941" w:rsidTr="007A3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9C5F58A" w14:textId="2B74B8B0" w:rsidR="00006E0A" w:rsidRPr="00D60110" w:rsidRDefault="0004437E" w:rsidP="007A39AB">
            <w:pPr>
              <w:keepNext/>
              <w:keepLines/>
              <w:rPr>
                <w:b w:val="0"/>
                <w:bCs w:val="0"/>
                <w:color w:val="auto"/>
                <w:sz w:val="20"/>
              </w:rPr>
            </w:pPr>
            <w:r>
              <w:rPr>
                <w:sz w:val="20"/>
              </w:rPr>
              <w:t xml:space="preserve">AlwaysOn </w:t>
            </w:r>
            <w:r w:rsidR="00006E0A" w:rsidRPr="00D60110">
              <w:rPr>
                <w:sz w:val="20"/>
              </w:rPr>
              <w:t>Failover Cluster Instance</w:t>
            </w:r>
          </w:p>
        </w:tc>
        <w:tc>
          <w:tcPr>
            <w:tcW w:w="1080" w:type="dxa"/>
          </w:tcPr>
          <w:p w14:paraId="7A6971AA" w14:textId="5C8BBD20" w:rsidR="00006E0A" w:rsidRPr="002E48C8" w:rsidRDefault="00B4651A" w:rsidP="00DF7075">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sz w:val="18"/>
                <w:szCs w:val="18"/>
              </w:rPr>
              <w:t>NA</w:t>
            </w:r>
            <w:r w:rsidR="00DF7075" w:rsidRPr="00DF7075">
              <w:rPr>
                <w:sz w:val="18"/>
                <w:szCs w:val="18"/>
                <w:vertAlign w:val="superscript"/>
              </w:rPr>
              <w:t>(</w:t>
            </w:r>
            <w:r w:rsidR="00DF7075">
              <w:rPr>
                <w:sz w:val="18"/>
                <w:szCs w:val="18"/>
                <w:vertAlign w:val="superscript"/>
              </w:rPr>
              <w:t>5</w:t>
            </w:r>
            <w:r w:rsidR="00DF7075" w:rsidRPr="00DF7075">
              <w:rPr>
                <w:sz w:val="18"/>
                <w:szCs w:val="18"/>
                <w:vertAlign w:val="superscript"/>
              </w:rPr>
              <w:t>)</w:t>
            </w:r>
          </w:p>
        </w:tc>
        <w:tc>
          <w:tcPr>
            <w:tcW w:w="1260" w:type="dxa"/>
          </w:tcPr>
          <w:p w14:paraId="3A3A925A" w14:textId="132C800D"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Seconds</w:t>
            </w:r>
            <w:r w:rsidR="001463B7" w:rsidRPr="002E48C8">
              <w:rPr>
                <w:sz w:val="18"/>
                <w:szCs w:val="18"/>
              </w:rPr>
              <w:br/>
            </w:r>
            <w:r w:rsidRPr="002E48C8">
              <w:rPr>
                <w:sz w:val="18"/>
                <w:szCs w:val="18"/>
              </w:rPr>
              <w:t>-to-minutes</w:t>
            </w:r>
          </w:p>
        </w:tc>
        <w:tc>
          <w:tcPr>
            <w:tcW w:w="1170" w:type="dxa"/>
          </w:tcPr>
          <w:p w14:paraId="10DF1726" w14:textId="152BAEA2"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Yes</w:t>
            </w:r>
          </w:p>
        </w:tc>
        <w:tc>
          <w:tcPr>
            <w:tcW w:w="1368" w:type="dxa"/>
          </w:tcPr>
          <w:p w14:paraId="56C5B390" w14:textId="47CCA4E7"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NA</w:t>
            </w:r>
          </w:p>
        </w:tc>
      </w:tr>
      <w:tr w:rsidR="00A67516" w:rsidRPr="00D60110" w14:paraId="22EFC11F" w14:textId="77777777" w:rsidTr="002D71E2">
        <w:tc>
          <w:tcPr>
            <w:cnfStyle w:val="001000000000" w:firstRow="0" w:lastRow="0" w:firstColumn="1" w:lastColumn="0" w:oddVBand="0" w:evenVBand="0" w:oddHBand="0" w:evenHBand="0" w:firstRowFirstColumn="0" w:firstRowLastColumn="0" w:lastRowFirstColumn="0" w:lastRowLastColumn="0"/>
            <w:tcW w:w="4698" w:type="dxa"/>
          </w:tcPr>
          <w:p w14:paraId="01BD1AF5" w14:textId="5FA2F35E" w:rsidR="00006E0A" w:rsidRPr="00D60110" w:rsidRDefault="00006E0A" w:rsidP="007D4EAC">
            <w:pPr>
              <w:keepNext/>
              <w:keepLines/>
              <w:rPr>
                <w:sz w:val="20"/>
              </w:rPr>
            </w:pPr>
            <w:r w:rsidRPr="00D60110">
              <w:rPr>
                <w:sz w:val="20"/>
              </w:rPr>
              <w:t>Database Mirroring</w:t>
            </w:r>
            <w:r w:rsidR="00AD5061" w:rsidRPr="003D3AF8">
              <w:rPr>
                <w:b w:val="0"/>
                <w:sz w:val="20"/>
                <w:vertAlign w:val="superscript"/>
              </w:rPr>
              <w:t>(2)</w:t>
            </w:r>
            <w:r>
              <w:rPr>
                <w:sz w:val="20"/>
              </w:rPr>
              <w:t xml:space="preserve"> - </w:t>
            </w:r>
            <w:r w:rsidRPr="00D60110">
              <w:rPr>
                <w:b w:val="0"/>
                <w:sz w:val="20"/>
              </w:rPr>
              <w:t>High-safety (sync + witness)</w:t>
            </w:r>
            <w:r w:rsidR="001463B7">
              <w:rPr>
                <w:sz w:val="20"/>
              </w:rPr>
              <w:br/>
            </w:r>
          </w:p>
        </w:tc>
        <w:tc>
          <w:tcPr>
            <w:tcW w:w="1080" w:type="dxa"/>
          </w:tcPr>
          <w:p w14:paraId="4EBFC759" w14:textId="6AFC1B0A"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Zero</w:t>
            </w:r>
          </w:p>
        </w:tc>
        <w:tc>
          <w:tcPr>
            <w:tcW w:w="1260" w:type="dxa"/>
          </w:tcPr>
          <w:p w14:paraId="2E4F90D4" w14:textId="64A62FF6"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Seconds</w:t>
            </w:r>
          </w:p>
        </w:tc>
        <w:tc>
          <w:tcPr>
            <w:tcW w:w="1170" w:type="dxa"/>
          </w:tcPr>
          <w:p w14:paraId="4A2FE193" w14:textId="6BFFCECC" w:rsidR="00006E0A" w:rsidRPr="002E48C8" w:rsidRDefault="00D8065E"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Yes</w:t>
            </w:r>
          </w:p>
        </w:tc>
        <w:tc>
          <w:tcPr>
            <w:tcW w:w="1368" w:type="dxa"/>
          </w:tcPr>
          <w:p w14:paraId="3D73EA49" w14:textId="076A95E4"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NA</w:t>
            </w:r>
          </w:p>
        </w:tc>
      </w:tr>
      <w:tr w:rsidR="009B7291" w:rsidRPr="00D60110" w14:paraId="45DD1471" w14:textId="77777777" w:rsidTr="002D7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04D9E6A" w14:textId="095F4587" w:rsidR="00006E0A" w:rsidRPr="00D60110" w:rsidRDefault="00006E0A" w:rsidP="007D4EAC">
            <w:pPr>
              <w:keepNext/>
              <w:keepLines/>
              <w:rPr>
                <w:sz w:val="20"/>
              </w:rPr>
            </w:pPr>
            <w:r w:rsidRPr="00D60110">
              <w:rPr>
                <w:sz w:val="20"/>
              </w:rPr>
              <w:t>Database Mirroring</w:t>
            </w:r>
            <w:r w:rsidR="00AD5061" w:rsidRPr="003D3AF8">
              <w:rPr>
                <w:b w:val="0"/>
                <w:sz w:val="20"/>
                <w:vertAlign w:val="superscript"/>
              </w:rPr>
              <w:t>(2)</w:t>
            </w:r>
            <w:r>
              <w:rPr>
                <w:sz w:val="20"/>
              </w:rPr>
              <w:t xml:space="preserve"> - </w:t>
            </w:r>
            <w:r w:rsidRPr="00D60110">
              <w:rPr>
                <w:b w:val="0"/>
                <w:sz w:val="20"/>
              </w:rPr>
              <w:t>High-performance (async)</w:t>
            </w:r>
            <w:r w:rsidR="001463B7">
              <w:rPr>
                <w:sz w:val="20"/>
              </w:rPr>
              <w:br/>
            </w:r>
          </w:p>
        </w:tc>
        <w:tc>
          <w:tcPr>
            <w:tcW w:w="1080" w:type="dxa"/>
          </w:tcPr>
          <w:p w14:paraId="4CC322CC" w14:textId="6A9E6ADA" w:rsidR="00006E0A" w:rsidRPr="002E48C8" w:rsidRDefault="00006E0A"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Seconds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751AC13A" w14:textId="77E1CA1C" w:rsidR="00006E0A" w:rsidRPr="002E48C8" w:rsidRDefault="00006E0A"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Minutes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1E73B519" w14:textId="4FAD5BA6" w:rsidR="00006E0A" w:rsidRPr="002E48C8" w:rsidRDefault="00D8065E"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w:t>
            </w:r>
          </w:p>
        </w:tc>
        <w:tc>
          <w:tcPr>
            <w:tcW w:w="1368" w:type="dxa"/>
          </w:tcPr>
          <w:p w14:paraId="57F750A1" w14:textId="1F04F39E"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NA</w:t>
            </w:r>
          </w:p>
        </w:tc>
      </w:tr>
      <w:tr w:rsidR="009B7291" w:rsidRPr="00D60110" w14:paraId="05789C20" w14:textId="77777777" w:rsidTr="002D71E2">
        <w:tc>
          <w:tcPr>
            <w:cnfStyle w:val="001000000000" w:firstRow="0" w:lastRow="0" w:firstColumn="1" w:lastColumn="0" w:oddVBand="0" w:evenVBand="0" w:oddHBand="0" w:evenHBand="0" w:firstRowFirstColumn="0" w:firstRowLastColumn="0" w:lastRowFirstColumn="0" w:lastRowLastColumn="0"/>
            <w:tcW w:w="4698" w:type="dxa"/>
          </w:tcPr>
          <w:p w14:paraId="4C629F60" w14:textId="1A04A51D" w:rsidR="00006E0A" w:rsidRPr="00D60110" w:rsidRDefault="009B7291" w:rsidP="004C3B54">
            <w:pPr>
              <w:keepNext/>
              <w:keepLines/>
              <w:rPr>
                <w:sz w:val="20"/>
              </w:rPr>
            </w:pPr>
            <w:r>
              <w:rPr>
                <w:sz w:val="20"/>
              </w:rPr>
              <w:t>Log Shipping</w:t>
            </w:r>
          </w:p>
        </w:tc>
        <w:tc>
          <w:tcPr>
            <w:tcW w:w="1080" w:type="dxa"/>
          </w:tcPr>
          <w:p w14:paraId="7E8902C8" w14:textId="7F5FDA43" w:rsidR="00006E0A" w:rsidRPr="002E48C8" w:rsidRDefault="009B7291" w:rsidP="00DF7075">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Minutes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693CBBD9" w14:textId="4EAB6C34" w:rsidR="00006E0A" w:rsidRPr="002E48C8" w:rsidRDefault="009B7291" w:rsidP="00DF7075">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Minutes</w:t>
            </w:r>
            <w:r w:rsidR="001463B7" w:rsidRPr="002E48C8">
              <w:rPr>
                <w:sz w:val="18"/>
                <w:szCs w:val="18"/>
              </w:rPr>
              <w:br/>
            </w:r>
            <w:r w:rsidRPr="002E48C8">
              <w:rPr>
                <w:sz w:val="18"/>
                <w:szCs w:val="18"/>
              </w:rPr>
              <w:t>-to-hours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59FF6426" w14:textId="5D1219C3" w:rsidR="00006E0A" w:rsidRPr="002E48C8" w:rsidRDefault="009B7291"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w:t>
            </w:r>
          </w:p>
        </w:tc>
        <w:tc>
          <w:tcPr>
            <w:tcW w:w="1368" w:type="dxa"/>
          </w:tcPr>
          <w:p w14:paraId="35B1EA5C" w14:textId="6E01D0D5" w:rsidR="00006E0A" w:rsidRPr="002E48C8" w:rsidRDefault="009B7291" w:rsidP="00BC3240">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Not during</w:t>
            </w:r>
            <w:r w:rsidR="00BC3240" w:rsidRPr="002E48C8">
              <w:rPr>
                <w:sz w:val="18"/>
                <w:szCs w:val="18"/>
              </w:rPr>
              <w:br/>
              <w:t xml:space="preserve">a </w:t>
            </w:r>
            <w:r w:rsidRPr="002E48C8">
              <w:rPr>
                <w:sz w:val="18"/>
                <w:szCs w:val="18"/>
              </w:rPr>
              <w:t>restore</w:t>
            </w:r>
          </w:p>
        </w:tc>
      </w:tr>
      <w:tr w:rsidR="004C3B54" w:rsidRPr="00D60110" w14:paraId="4B51BE76" w14:textId="77777777" w:rsidTr="002D7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B5A3E85" w14:textId="5BAB23E2" w:rsidR="009B7291" w:rsidRPr="00D60110" w:rsidRDefault="009B7291" w:rsidP="004C3B54">
            <w:pPr>
              <w:keepNext/>
              <w:keepLines/>
              <w:rPr>
                <w:sz w:val="20"/>
              </w:rPr>
            </w:pPr>
            <w:r>
              <w:rPr>
                <w:sz w:val="20"/>
              </w:rPr>
              <w:t>Backup, Copy, Restore</w:t>
            </w:r>
            <w:r w:rsidR="0004437E" w:rsidRPr="003D3AF8">
              <w:rPr>
                <w:b w:val="0"/>
                <w:sz w:val="20"/>
                <w:vertAlign w:val="superscript"/>
              </w:rPr>
              <w:t>(</w:t>
            </w:r>
            <w:r w:rsidR="0004437E">
              <w:rPr>
                <w:b w:val="0"/>
                <w:sz w:val="20"/>
                <w:vertAlign w:val="superscript"/>
              </w:rPr>
              <w:t>3</w:t>
            </w:r>
            <w:r w:rsidR="0004437E" w:rsidRPr="003D3AF8">
              <w:rPr>
                <w:b w:val="0"/>
                <w:sz w:val="20"/>
                <w:vertAlign w:val="superscript"/>
              </w:rPr>
              <w:t>)</w:t>
            </w:r>
          </w:p>
        </w:tc>
        <w:tc>
          <w:tcPr>
            <w:tcW w:w="1080" w:type="dxa"/>
          </w:tcPr>
          <w:p w14:paraId="201D3A14" w14:textId="4A30723E" w:rsidR="009B7291" w:rsidRPr="002E48C8" w:rsidRDefault="009B7291"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Hours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1C49C8DD" w14:textId="6D05ED0E" w:rsidR="009B7291" w:rsidRPr="002E48C8" w:rsidRDefault="009B7291"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Hours</w:t>
            </w:r>
            <w:r w:rsidR="001463B7" w:rsidRPr="002E48C8">
              <w:rPr>
                <w:sz w:val="18"/>
                <w:szCs w:val="18"/>
              </w:rPr>
              <w:br/>
            </w:r>
            <w:r w:rsidR="00BC3240" w:rsidRPr="002E48C8">
              <w:rPr>
                <w:sz w:val="18"/>
                <w:szCs w:val="18"/>
              </w:rPr>
              <w:t>-to-days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55AB9795" w14:textId="37B8901C" w:rsidR="009B7291" w:rsidRPr="002E48C8" w:rsidRDefault="009B7291"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w:t>
            </w:r>
          </w:p>
        </w:tc>
        <w:tc>
          <w:tcPr>
            <w:tcW w:w="1368" w:type="dxa"/>
          </w:tcPr>
          <w:p w14:paraId="32E30C0B" w14:textId="08D4B197" w:rsidR="009B7291" w:rsidRPr="002E48C8" w:rsidRDefault="009B7291" w:rsidP="00BC3240">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Not during</w:t>
            </w:r>
            <w:r w:rsidR="00BC3240" w:rsidRPr="002E48C8">
              <w:rPr>
                <w:sz w:val="18"/>
                <w:szCs w:val="18"/>
              </w:rPr>
              <w:br/>
              <w:t xml:space="preserve">a </w:t>
            </w:r>
            <w:r w:rsidRPr="002E48C8">
              <w:rPr>
                <w:sz w:val="18"/>
                <w:szCs w:val="18"/>
              </w:rPr>
              <w:t>restore</w:t>
            </w:r>
          </w:p>
        </w:tc>
      </w:tr>
    </w:tbl>
    <w:p w14:paraId="3CC7E146" w14:textId="0BBB3506" w:rsidR="00D6433D" w:rsidRPr="007A39AB" w:rsidRDefault="0065350E" w:rsidP="007A39AB">
      <w:pPr>
        <w:keepNext/>
        <w:keepLines/>
        <w:spacing w:after="60" w:line="240" w:lineRule="auto"/>
        <w:ind w:left="360"/>
        <w:rPr>
          <w:sz w:val="16"/>
        </w:rPr>
      </w:pPr>
      <w:r w:rsidRPr="0065350E">
        <w:rPr>
          <w:sz w:val="16"/>
          <w:szCs w:val="16"/>
          <w:vertAlign w:val="superscript"/>
        </w:rPr>
        <w:t>(1)</w:t>
      </w:r>
      <w:r>
        <w:rPr>
          <w:sz w:val="16"/>
          <w:szCs w:val="16"/>
          <w:vertAlign w:val="superscript"/>
        </w:rPr>
        <w:t xml:space="preserve"> </w:t>
      </w:r>
      <w:r w:rsidR="00B10859" w:rsidRPr="0065350E">
        <w:rPr>
          <w:sz w:val="16"/>
          <w:szCs w:val="16"/>
        </w:rPr>
        <w:t xml:space="preserve">An </w:t>
      </w:r>
      <w:r w:rsidR="00AD5061" w:rsidRPr="0065350E">
        <w:rPr>
          <w:sz w:val="16"/>
          <w:szCs w:val="16"/>
        </w:rPr>
        <w:t xml:space="preserve">AlwaysOn Availability Group </w:t>
      </w:r>
      <w:r w:rsidR="00B10859" w:rsidRPr="0065350E">
        <w:rPr>
          <w:sz w:val="16"/>
          <w:szCs w:val="16"/>
        </w:rPr>
        <w:t xml:space="preserve">can have no more than </w:t>
      </w:r>
      <w:r w:rsidR="00AD5061" w:rsidRPr="0065350E">
        <w:rPr>
          <w:sz w:val="16"/>
          <w:szCs w:val="16"/>
        </w:rPr>
        <w:t>a total of four secondary replicas, regardless of type.</w:t>
      </w:r>
    </w:p>
    <w:p w14:paraId="663756C4" w14:textId="76E145C3" w:rsidR="00AD5061" w:rsidRPr="0065350E" w:rsidRDefault="0065350E" w:rsidP="0065350E">
      <w:pPr>
        <w:keepNext/>
        <w:keepLines/>
        <w:spacing w:after="60" w:line="240" w:lineRule="auto"/>
        <w:ind w:left="360"/>
        <w:rPr>
          <w:sz w:val="16"/>
          <w:szCs w:val="16"/>
          <w:vertAlign w:val="superscript"/>
        </w:rPr>
      </w:pPr>
      <w:r w:rsidRPr="0065350E">
        <w:rPr>
          <w:sz w:val="16"/>
          <w:szCs w:val="16"/>
          <w:vertAlign w:val="superscript"/>
        </w:rPr>
        <w:t>(2)</w:t>
      </w:r>
      <w:r>
        <w:rPr>
          <w:sz w:val="16"/>
          <w:szCs w:val="16"/>
          <w:vertAlign w:val="superscript"/>
        </w:rPr>
        <w:t xml:space="preserve"> </w:t>
      </w:r>
      <w:r w:rsidRPr="0065350E">
        <w:rPr>
          <w:sz w:val="16"/>
          <w:szCs w:val="16"/>
        </w:rPr>
        <w:t>This feature will be removed in a future version of Microsoft SQL Server. Use AlwaysOn Availability Groups instead.</w:t>
      </w:r>
    </w:p>
    <w:p w14:paraId="4F8C6E1E" w14:textId="6BB64785" w:rsidR="0004437E" w:rsidRDefault="0065350E" w:rsidP="0065350E">
      <w:pPr>
        <w:spacing w:after="60" w:line="240" w:lineRule="auto"/>
        <w:ind w:left="360"/>
        <w:rPr>
          <w:sz w:val="16"/>
          <w:szCs w:val="16"/>
        </w:rPr>
      </w:pPr>
      <w:r w:rsidRPr="0065350E">
        <w:rPr>
          <w:sz w:val="16"/>
          <w:szCs w:val="16"/>
          <w:vertAlign w:val="superscript"/>
        </w:rPr>
        <w:t>(3)</w:t>
      </w:r>
      <w:r>
        <w:rPr>
          <w:sz w:val="16"/>
          <w:szCs w:val="16"/>
          <w:vertAlign w:val="superscript"/>
        </w:rPr>
        <w:t xml:space="preserve"> </w:t>
      </w:r>
      <w:r w:rsidR="0004437E" w:rsidRPr="0065350E">
        <w:rPr>
          <w:sz w:val="16"/>
          <w:szCs w:val="16"/>
        </w:rPr>
        <w:t>Backup, Copy, Restore is appropriate for disaster recovery, but not for high availability.</w:t>
      </w:r>
    </w:p>
    <w:p w14:paraId="315B6536" w14:textId="2DAAF542" w:rsidR="00640F77" w:rsidRDefault="00640F77" w:rsidP="0065350E">
      <w:pPr>
        <w:spacing w:after="60" w:line="240" w:lineRule="auto"/>
        <w:ind w:left="360"/>
        <w:rPr>
          <w:sz w:val="16"/>
          <w:szCs w:val="16"/>
        </w:rPr>
      </w:pPr>
      <w:r w:rsidRPr="005838D9">
        <w:rPr>
          <w:sz w:val="16"/>
          <w:szCs w:val="16"/>
          <w:vertAlign w:val="superscript"/>
        </w:rPr>
        <w:t>(4)</w:t>
      </w:r>
      <w:r>
        <w:rPr>
          <w:sz w:val="16"/>
          <w:szCs w:val="16"/>
        </w:rPr>
        <w:t xml:space="preserve"> Automatic failover of an availability group is not supported to or from a </w:t>
      </w:r>
      <w:r w:rsidR="002314FC">
        <w:rPr>
          <w:sz w:val="16"/>
          <w:szCs w:val="16"/>
        </w:rPr>
        <w:t>failover cluster instance</w:t>
      </w:r>
      <w:r>
        <w:rPr>
          <w:sz w:val="16"/>
          <w:szCs w:val="16"/>
        </w:rPr>
        <w:t>.</w:t>
      </w:r>
    </w:p>
    <w:p w14:paraId="21640A74" w14:textId="2C138C82" w:rsidR="002314FC" w:rsidRDefault="002314FC" w:rsidP="0065350E">
      <w:pPr>
        <w:spacing w:after="60" w:line="240" w:lineRule="auto"/>
        <w:ind w:left="360"/>
        <w:rPr>
          <w:sz w:val="16"/>
          <w:szCs w:val="16"/>
        </w:rPr>
      </w:pPr>
      <w:r w:rsidRPr="002314FC">
        <w:rPr>
          <w:sz w:val="16"/>
          <w:szCs w:val="16"/>
          <w:vertAlign w:val="superscript"/>
        </w:rPr>
        <w:t>(5)</w:t>
      </w:r>
      <w:r>
        <w:rPr>
          <w:sz w:val="16"/>
          <w:szCs w:val="16"/>
        </w:rPr>
        <w:t xml:space="preserve"> </w:t>
      </w:r>
      <w:r w:rsidR="00DF7075">
        <w:rPr>
          <w:sz w:val="16"/>
          <w:szCs w:val="16"/>
        </w:rPr>
        <w:t>The FCI itself doesn’t provide data protection; data loss is dependent upon the storage system implementation.</w:t>
      </w:r>
    </w:p>
    <w:p w14:paraId="29B7555B" w14:textId="56564E94" w:rsidR="00DF7075" w:rsidRPr="0065350E" w:rsidRDefault="00DF7075" w:rsidP="0065350E">
      <w:pPr>
        <w:spacing w:after="60" w:line="240" w:lineRule="auto"/>
        <w:ind w:left="360"/>
        <w:rPr>
          <w:sz w:val="16"/>
          <w:szCs w:val="16"/>
          <w:vertAlign w:val="superscript"/>
        </w:rPr>
      </w:pPr>
      <w:r w:rsidRPr="00DF7075">
        <w:rPr>
          <w:sz w:val="16"/>
          <w:szCs w:val="16"/>
          <w:vertAlign w:val="superscript"/>
        </w:rPr>
        <w:t>(6)</w:t>
      </w:r>
      <w:r>
        <w:rPr>
          <w:sz w:val="16"/>
          <w:szCs w:val="16"/>
        </w:rPr>
        <w:t xml:space="preserve"> Highly dependent upon the workload, data volume, and failover procedures.</w:t>
      </w:r>
    </w:p>
    <w:p w14:paraId="2ED45ECB" w14:textId="201042A1" w:rsidR="00CD0F6D" w:rsidRDefault="006C2448" w:rsidP="00640F77">
      <w:pPr>
        <w:pStyle w:val="Heading1"/>
      </w:pPr>
      <w:r>
        <w:br w:type="page"/>
      </w:r>
      <w:bookmarkStart w:id="32" w:name="_SQL_Server_AlwaysOn"/>
      <w:bookmarkStart w:id="33" w:name="_Toc314097201"/>
      <w:bookmarkEnd w:id="32"/>
      <w:r w:rsidR="00770807">
        <w:lastRenderedPageBreak/>
        <w:t xml:space="preserve">SQL Server </w:t>
      </w:r>
      <w:bookmarkStart w:id="34" w:name="_Toc313634936"/>
      <w:r w:rsidR="006102B7">
        <w:t xml:space="preserve">AlwaysOn </w:t>
      </w:r>
      <w:r w:rsidR="007B1808">
        <w:t>Layers of Protection</w:t>
      </w:r>
      <w:bookmarkEnd w:id="33"/>
      <w:bookmarkEnd w:id="34"/>
    </w:p>
    <w:p w14:paraId="64B1A24C" w14:textId="18AB7367" w:rsidR="009E4371" w:rsidRDefault="0005708F" w:rsidP="00970025">
      <w:pPr>
        <w:keepNext/>
        <w:spacing w:after="120"/>
      </w:pPr>
      <w:r>
        <w:t xml:space="preserve">SQL Server AlwaysOn solutions </w:t>
      </w:r>
      <w:r w:rsidR="00D12A76">
        <w:t xml:space="preserve">help </w:t>
      </w:r>
      <w:r>
        <w:t>provide fault tolerance and disaster recovery across several logical and physical layers of infrastructure</w:t>
      </w:r>
      <w:r w:rsidR="003008D6">
        <w:t xml:space="preserve"> and application components</w:t>
      </w:r>
      <w:r w:rsidR="0023423D">
        <w:t xml:space="preserve">. </w:t>
      </w:r>
      <w:r w:rsidR="009E4371">
        <w:t xml:space="preserve">Historically, it has been </w:t>
      </w:r>
      <w:r w:rsidR="00747084">
        <w:t xml:space="preserve">a </w:t>
      </w:r>
      <w:r w:rsidR="009E4371">
        <w:t xml:space="preserve">common </w:t>
      </w:r>
      <w:r w:rsidR="00747084">
        <w:t xml:space="preserve">practice </w:t>
      </w:r>
      <w:r w:rsidR="009E4371">
        <w:t xml:space="preserve">to have a separation of duties and responsibilities for </w:t>
      </w:r>
      <w:r w:rsidR="001013ED">
        <w:t>the various</w:t>
      </w:r>
      <w:r w:rsidR="009E4371">
        <w:t xml:space="preserve"> involved audiences and roles, such that </w:t>
      </w:r>
      <w:r w:rsidR="001013ED">
        <w:t>each was</w:t>
      </w:r>
      <w:r w:rsidR="009E4371">
        <w:t xml:space="preserve"> predominately only concerned a portion of those solution layers.</w:t>
      </w:r>
    </w:p>
    <w:p w14:paraId="244565D1" w14:textId="49B85E94" w:rsidR="007B1808" w:rsidRDefault="001013ED" w:rsidP="0030023D">
      <w:pPr>
        <w:keepNext/>
      </w:pPr>
      <w:r>
        <w:t>This section of the paper is organized to walk through a deeper description of each of those layers</w:t>
      </w:r>
      <w:r w:rsidR="00010D1A">
        <w:t>,</w:t>
      </w:r>
      <w:r>
        <w:t xml:space="preserve"> and </w:t>
      </w:r>
      <w:r w:rsidR="00010D1A">
        <w:t xml:space="preserve">to </w:t>
      </w:r>
      <w:r>
        <w:t>offer rationale and guidance for your design discussions and implementation decisions.</w:t>
      </w:r>
    </w:p>
    <w:p w14:paraId="1332AA26" w14:textId="781D247C" w:rsidR="003E46BE" w:rsidRPr="00DC2BEC" w:rsidRDefault="003E46BE" w:rsidP="00A91BEC">
      <w:pPr>
        <w:keepNext/>
        <w:spacing w:after="120"/>
      </w:pPr>
      <w:r>
        <w:t>A successful SQL Server AlwaysOn solution requires understanding and collaboration across these layers:</w:t>
      </w:r>
    </w:p>
    <w:p w14:paraId="155FD520" w14:textId="0476F6EF" w:rsidR="000A6A4A" w:rsidRPr="00151C9F" w:rsidRDefault="000A6A4A" w:rsidP="007A39AB">
      <w:pPr>
        <w:pStyle w:val="ListParagraph"/>
        <w:numPr>
          <w:ilvl w:val="0"/>
          <w:numId w:val="5"/>
        </w:numPr>
        <w:spacing w:after="120" w:line="240" w:lineRule="auto"/>
        <w:contextualSpacing w:val="0"/>
      </w:pPr>
      <w:r w:rsidRPr="003008D6">
        <w:rPr>
          <w:b/>
        </w:rPr>
        <w:t xml:space="preserve">Infrastructure </w:t>
      </w:r>
      <w:r w:rsidR="00072D0C">
        <w:rPr>
          <w:b/>
        </w:rPr>
        <w:t>l</w:t>
      </w:r>
      <w:r w:rsidRPr="003008D6">
        <w:rPr>
          <w:b/>
        </w:rPr>
        <w:t>evel</w:t>
      </w:r>
      <w:r w:rsidR="00151C9F" w:rsidRPr="003008D6">
        <w:rPr>
          <w:b/>
        </w:rPr>
        <w:t>.</w:t>
      </w:r>
      <w:r w:rsidR="00307F4D">
        <w:t xml:space="preserve"> </w:t>
      </w:r>
      <w:r w:rsidR="003008D6">
        <w:t>Server-level</w:t>
      </w:r>
      <w:r w:rsidR="00FE293D">
        <w:t xml:space="preserve"> fault-tolerance</w:t>
      </w:r>
      <w:r w:rsidR="003008D6">
        <w:t xml:space="preserve"> and </w:t>
      </w:r>
      <w:r w:rsidR="007A6AB6">
        <w:t>intra</w:t>
      </w:r>
      <w:r w:rsidR="00041B39">
        <w:t>-</w:t>
      </w:r>
      <w:r w:rsidR="007A6AB6">
        <w:t>node</w:t>
      </w:r>
      <w:r w:rsidR="003008D6">
        <w:t xml:space="preserve"> </w:t>
      </w:r>
      <w:r w:rsidR="00FE293D">
        <w:t xml:space="preserve">network </w:t>
      </w:r>
      <w:r w:rsidR="00C035A3">
        <w:t xml:space="preserve">communication </w:t>
      </w:r>
      <w:r w:rsidR="00D12A76">
        <w:t xml:space="preserve">leverages </w:t>
      </w:r>
      <w:r w:rsidR="003008D6" w:rsidRPr="003008D6">
        <w:rPr>
          <w:i/>
        </w:rPr>
        <w:t>Windows Server Failover Clustering</w:t>
      </w:r>
      <w:r w:rsidR="003008D6">
        <w:t xml:space="preserve"> (WSFC) features for health monitoring and failover coordination.</w:t>
      </w:r>
    </w:p>
    <w:p w14:paraId="187FEA12" w14:textId="3BF75198" w:rsidR="000A6A4A" w:rsidRPr="00151C9F" w:rsidRDefault="00AC0CFD" w:rsidP="007A39AB">
      <w:pPr>
        <w:pStyle w:val="ListParagraph"/>
        <w:numPr>
          <w:ilvl w:val="0"/>
          <w:numId w:val="5"/>
        </w:numPr>
        <w:spacing w:after="120" w:line="240" w:lineRule="auto"/>
        <w:contextualSpacing w:val="0"/>
      </w:pPr>
      <w:r>
        <w:rPr>
          <w:b/>
        </w:rPr>
        <w:t xml:space="preserve">SQL Server </w:t>
      </w:r>
      <w:r w:rsidR="00072D0C">
        <w:rPr>
          <w:b/>
        </w:rPr>
        <w:t>i</w:t>
      </w:r>
      <w:r w:rsidR="000A6A4A" w:rsidRPr="003008D6">
        <w:rPr>
          <w:b/>
        </w:rPr>
        <w:t xml:space="preserve">nstance </w:t>
      </w:r>
      <w:r w:rsidR="00072D0C">
        <w:rPr>
          <w:b/>
        </w:rPr>
        <w:t>l</w:t>
      </w:r>
      <w:r w:rsidR="000A6A4A" w:rsidRPr="003008D6">
        <w:rPr>
          <w:b/>
        </w:rPr>
        <w:t>evel</w:t>
      </w:r>
      <w:r w:rsidR="003008D6" w:rsidRPr="003008D6">
        <w:rPr>
          <w:b/>
        </w:rPr>
        <w:t>.</w:t>
      </w:r>
      <w:r w:rsidR="00307F4D">
        <w:t xml:space="preserve"> </w:t>
      </w:r>
      <w:r w:rsidR="003008D6">
        <w:t xml:space="preserve">A SQL Server AlwaysOn </w:t>
      </w:r>
      <w:r w:rsidR="00041B39">
        <w:t>F</w:t>
      </w:r>
      <w:r w:rsidR="003008D6">
        <w:rPr>
          <w:i/>
          <w:iCs/>
        </w:rPr>
        <w:t xml:space="preserve">ailover </w:t>
      </w:r>
      <w:r w:rsidR="00041B39">
        <w:rPr>
          <w:i/>
          <w:iCs/>
        </w:rPr>
        <w:t>Cluster Instance</w:t>
      </w:r>
      <w:r w:rsidR="00041B39">
        <w:t xml:space="preserve"> </w:t>
      </w:r>
      <w:r w:rsidR="003008D6">
        <w:t xml:space="preserve">(FCI) is a SQL Server instance that is installed across </w:t>
      </w:r>
      <w:r w:rsidR="003D7B33">
        <w:t xml:space="preserve">and can fail over to server </w:t>
      </w:r>
      <w:r w:rsidR="003008D6">
        <w:t>nodes in a WSFC cluster</w:t>
      </w:r>
      <w:r w:rsidR="003D7B33">
        <w:t>.</w:t>
      </w:r>
      <w:r w:rsidR="00307F4D">
        <w:t xml:space="preserve"> </w:t>
      </w:r>
      <w:r w:rsidR="008F375E">
        <w:t xml:space="preserve">The nodes </w:t>
      </w:r>
      <w:r w:rsidR="00FD22BC">
        <w:t xml:space="preserve">that host </w:t>
      </w:r>
      <w:r w:rsidR="008F375E">
        <w:t xml:space="preserve">the </w:t>
      </w:r>
      <w:r w:rsidR="003D7B33">
        <w:t>FCI</w:t>
      </w:r>
      <w:r w:rsidR="003008D6">
        <w:t xml:space="preserve"> </w:t>
      </w:r>
      <w:r w:rsidR="003D7B33">
        <w:t xml:space="preserve">are attached to </w:t>
      </w:r>
      <w:r w:rsidR="00FE7F8C">
        <w:t xml:space="preserve">robust </w:t>
      </w:r>
      <w:r w:rsidR="0069786D">
        <w:t xml:space="preserve">symmetric </w:t>
      </w:r>
      <w:r w:rsidR="003008D6">
        <w:t>shared storage (SAN or SMB).</w:t>
      </w:r>
    </w:p>
    <w:p w14:paraId="7E4365EA" w14:textId="79109AA5" w:rsidR="000A6A4A" w:rsidRPr="00151C9F" w:rsidRDefault="000A6A4A" w:rsidP="007A39AB">
      <w:pPr>
        <w:pStyle w:val="ListParagraph"/>
        <w:numPr>
          <w:ilvl w:val="0"/>
          <w:numId w:val="5"/>
        </w:numPr>
        <w:spacing w:after="120" w:line="240" w:lineRule="auto"/>
        <w:contextualSpacing w:val="0"/>
      </w:pPr>
      <w:r w:rsidRPr="003D7B33">
        <w:rPr>
          <w:b/>
        </w:rPr>
        <w:t xml:space="preserve">Database </w:t>
      </w:r>
      <w:r w:rsidR="00072D0C">
        <w:rPr>
          <w:b/>
        </w:rPr>
        <w:t>l</w:t>
      </w:r>
      <w:r w:rsidRPr="003D7B33">
        <w:rPr>
          <w:b/>
        </w:rPr>
        <w:t>evel</w:t>
      </w:r>
      <w:r w:rsidR="003D7B33" w:rsidRPr="003D7B33">
        <w:rPr>
          <w:b/>
        </w:rPr>
        <w:t>.</w:t>
      </w:r>
      <w:r w:rsidR="00307F4D">
        <w:t xml:space="preserve"> </w:t>
      </w:r>
      <w:r w:rsidR="003D7B33">
        <w:t xml:space="preserve">An </w:t>
      </w:r>
      <w:r w:rsidR="003D7B33">
        <w:rPr>
          <w:i/>
          <w:iCs/>
        </w:rPr>
        <w:t>availability group</w:t>
      </w:r>
      <w:r w:rsidR="002C00CC">
        <w:t xml:space="preserve"> </w:t>
      </w:r>
      <w:r w:rsidR="003D7B33">
        <w:t xml:space="preserve">is a set of user databases that fail over together. An availability group consists of a primary replica and one to four secondary replicas. Each replica is hosted by an instance of SQL Server </w:t>
      </w:r>
      <w:r w:rsidR="003F64DA">
        <w:t xml:space="preserve">(FCI or non-FCI) </w:t>
      </w:r>
      <w:r w:rsidR="003D7B33">
        <w:t>on a different node of the WSFC cluster.</w:t>
      </w:r>
    </w:p>
    <w:p w14:paraId="7AA9B6BE" w14:textId="45F6C7DC" w:rsidR="000A6A4A" w:rsidRDefault="000A6A4A" w:rsidP="00E12A5F">
      <w:pPr>
        <w:pStyle w:val="ListParagraph"/>
        <w:numPr>
          <w:ilvl w:val="0"/>
          <w:numId w:val="2"/>
        </w:numPr>
        <w:spacing w:line="240" w:lineRule="auto"/>
      </w:pPr>
      <w:r w:rsidRPr="003D7B33">
        <w:rPr>
          <w:b/>
        </w:rPr>
        <w:t>Client connectivity</w:t>
      </w:r>
      <w:r w:rsidR="003D7B33" w:rsidRPr="003D7B33">
        <w:rPr>
          <w:b/>
        </w:rPr>
        <w:t>.</w:t>
      </w:r>
      <w:r w:rsidR="00307F4D">
        <w:t xml:space="preserve"> </w:t>
      </w:r>
      <w:r w:rsidR="00010D1A">
        <w:t xml:space="preserve">Database client applications can connect directly to a SQL Server </w:t>
      </w:r>
      <w:r w:rsidR="00010D1A" w:rsidRPr="00010D1A">
        <w:rPr>
          <w:i/>
        </w:rPr>
        <w:t>instance network name</w:t>
      </w:r>
      <w:r w:rsidR="00010D1A">
        <w:t xml:space="preserve">, or they may </w:t>
      </w:r>
      <w:r w:rsidR="00BD5DC5">
        <w:t xml:space="preserve">connect to </w:t>
      </w:r>
      <w:r w:rsidR="00010D1A">
        <w:t xml:space="preserve">a </w:t>
      </w:r>
      <w:r w:rsidR="00010D1A" w:rsidRPr="00010D1A">
        <w:rPr>
          <w:i/>
        </w:rPr>
        <w:t>virtual network name</w:t>
      </w:r>
      <w:r w:rsidR="00010D1A">
        <w:rPr>
          <w:i/>
        </w:rPr>
        <w:t xml:space="preserve"> (VNN)</w:t>
      </w:r>
      <w:r w:rsidR="00010D1A">
        <w:t xml:space="preserve"> that is bound to </w:t>
      </w:r>
      <w:r w:rsidR="00BD5DC5">
        <w:t xml:space="preserve">an </w:t>
      </w:r>
      <w:r w:rsidR="00BD5DC5" w:rsidRPr="00BD5DC5">
        <w:rPr>
          <w:i/>
        </w:rPr>
        <w:t>availability group listener</w:t>
      </w:r>
      <w:r w:rsidR="00010D1A">
        <w:rPr>
          <w:i/>
        </w:rPr>
        <w:t>.</w:t>
      </w:r>
      <w:r w:rsidR="00BD5DC5" w:rsidRPr="00010D1A">
        <w:rPr>
          <w:i/>
        </w:rPr>
        <w:t xml:space="preserve"> </w:t>
      </w:r>
      <w:r w:rsidR="00010D1A">
        <w:t xml:space="preserve">The VNN </w:t>
      </w:r>
      <w:r w:rsidR="003D7B33">
        <w:t>abstract</w:t>
      </w:r>
      <w:r w:rsidR="00BD5DC5">
        <w:t>s</w:t>
      </w:r>
      <w:r w:rsidR="003D7B33">
        <w:t xml:space="preserve"> the WSFC </w:t>
      </w:r>
      <w:r w:rsidR="00BD5DC5">
        <w:t xml:space="preserve">cluster </w:t>
      </w:r>
      <w:r w:rsidR="003D7B33">
        <w:t xml:space="preserve">and availability group topology, </w:t>
      </w:r>
      <w:r w:rsidR="00376551">
        <w:t>logically</w:t>
      </w:r>
      <w:r w:rsidR="005D553D">
        <w:t xml:space="preserve"> </w:t>
      </w:r>
      <w:r w:rsidR="003D7B33">
        <w:t>redirect</w:t>
      </w:r>
      <w:r w:rsidR="00376551">
        <w:t>ing</w:t>
      </w:r>
      <w:r w:rsidR="003D7B33">
        <w:t xml:space="preserve"> </w:t>
      </w:r>
      <w:r w:rsidR="00BC644E">
        <w:t xml:space="preserve">connection requests </w:t>
      </w:r>
      <w:r w:rsidR="003D7B33">
        <w:t xml:space="preserve">to the appropriate SQL Server instance </w:t>
      </w:r>
      <w:r w:rsidR="00BC644E">
        <w:t xml:space="preserve">and </w:t>
      </w:r>
      <w:r w:rsidR="00010D1A">
        <w:t>database</w:t>
      </w:r>
      <w:r w:rsidR="003D7B33">
        <w:t xml:space="preserve"> replica.</w:t>
      </w:r>
    </w:p>
    <w:p w14:paraId="4FFD0D56" w14:textId="77777777" w:rsidR="00970025" w:rsidRPr="00970025" w:rsidRDefault="00C035A3" w:rsidP="00970025">
      <w:pPr>
        <w:spacing w:after="120" w:line="240" w:lineRule="auto"/>
        <w:rPr>
          <w:sz w:val="12"/>
          <w:szCs w:val="12"/>
        </w:rPr>
      </w:pPr>
      <w:r>
        <w:t xml:space="preserve">The logical topology of a </w:t>
      </w:r>
      <w:r w:rsidR="00B70875">
        <w:t xml:space="preserve">representative </w:t>
      </w:r>
      <w:r>
        <w:t>AlwaysOn solution is illustrated in this diagram:</w:t>
      </w:r>
    </w:p>
    <w:p w14:paraId="1900BE38" w14:textId="3764D809" w:rsidR="00970025" w:rsidRDefault="00970025" w:rsidP="00970025">
      <w:pPr>
        <w:spacing w:after="120"/>
        <w:jc w:val="center"/>
        <w:rPr>
          <w:sz w:val="12"/>
        </w:rPr>
      </w:pPr>
      <w:r w:rsidDel="00970025">
        <w:t xml:space="preserve"> </w:t>
      </w:r>
      <w:r w:rsidR="00B70875" w:rsidRPr="00B70875">
        <w:rPr>
          <w:noProof/>
        </w:rPr>
        <w:drawing>
          <wp:inline distT="0" distB="0" distL="0" distR="0" wp14:anchorId="1BC0C1A0" wp14:editId="36554B74">
            <wp:extent cx="4416552" cy="33741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16552" cy="3374136"/>
                    </a:xfrm>
                    <a:prstGeom prst="rect">
                      <a:avLst/>
                    </a:prstGeom>
                    <a:noFill/>
                    <a:ln>
                      <a:noFill/>
                    </a:ln>
                  </pic:spPr>
                </pic:pic>
              </a:graphicData>
            </a:graphic>
          </wp:inline>
        </w:drawing>
      </w:r>
    </w:p>
    <w:p w14:paraId="59ADFB48" w14:textId="32C0A6FD" w:rsidR="000A6A4A" w:rsidRDefault="000A6A4A" w:rsidP="00970025">
      <w:pPr>
        <w:pStyle w:val="Heading2"/>
      </w:pPr>
      <w:bookmarkStart w:id="35" w:name="_Toc314097202"/>
      <w:bookmarkStart w:id="36" w:name="_Toc313634937"/>
      <w:r>
        <w:lastRenderedPageBreak/>
        <w:t>Infrastructure Availability</w:t>
      </w:r>
      <w:bookmarkEnd w:id="35"/>
      <w:bookmarkEnd w:id="36"/>
    </w:p>
    <w:p w14:paraId="028DE9A1" w14:textId="39BA6B96" w:rsidR="004A3B2A" w:rsidRPr="004A4C8F" w:rsidRDefault="004A3B2A" w:rsidP="00135EB5">
      <w:pPr>
        <w:rPr>
          <w:color w:val="808080" w:themeColor="background1" w:themeShade="80"/>
        </w:rPr>
      </w:pPr>
      <w:r>
        <w:t xml:space="preserve">Both AlwaysOn Availability Groups and AlwaysOn </w:t>
      </w:r>
      <w:r w:rsidR="00576E8F">
        <w:t xml:space="preserve">Failover Cluster </w:t>
      </w:r>
      <w:r>
        <w:t>Instance</w:t>
      </w:r>
      <w:r w:rsidR="00576E8F">
        <w:t xml:space="preserve">s </w:t>
      </w:r>
      <w:r>
        <w:t xml:space="preserve">leverage </w:t>
      </w:r>
      <w:r w:rsidR="00F334DA">
        <w:t xml:space="preserve">the Windows Server operating system and </w:t>
      </w:r>
      <w:r>
        <w:t>WSFC as a platform technology.</w:t>
      </w:r>
      <w:r w:rsidR="00307F4D">
        <w:t xml:space="preserve"> </w:t>
      </w:r>
      <w:r w:rsidR="001A5F00">
        <w:t xml:space="preserve">More than ever before, </w:t>
      </w:r>
      <w:r w:rsidR="00466109">
        <w:t xml:space="preserve">successful </w:t>
      </w:r>
      <w:r w:rsidR="001A5F00">
        <w:t xml:space="preserve">Microsoft SQL Server database administrators will rely upon a solid understanding of these </w:t>
      </w:r>
      <w:r w:rsidR="00651159">
        <w:t>technologies</w:t>
      </w:r>
      <w:r w:rsidR="001A5F00">
        <w:t xml:space="preserve">. </w:t>
      </w:r>
    </w:p>
    <w:p w14:paraId="19486B41" w14:textId="77777777" w:rsidR="000A6A4A" w:rsidRDefault="000A6A4A" w:rsidP="00135EB5">
      <w:pPr>
        <w:pStyle w:val="Heading3"/>
      </w:pPr>
      <w:bookmarkStart w:id="37" w:name="_Toc314097203"/>
      <w:bookmarkStart w:id="38" w:name="_Toc313634938"/>
      <w:r w:rsidRPr="00135EB5">
        <w:t>Windows Operating System</w:t>
      </w:r>
      <w:bookmarkEnd w:id="37"/>
      <w:bookmarkEnd w:id="38"/>
    </w:p>
    <w:p w14:paraId="0A476513" w14:textId="77777777" w:rsidR="00750BC2" w:rsidRDefault="00750BC2" w:rsidP="00750BC2">
      <w:r>
        <w:t>SQL Server relies upon the Windows platform to provide foundational infrastructure and services for networking, storage, security</w:t>
      </w:r>
      <w:r w:rsidR="005322DA">
        <w:t xml:space="preserve">, </w:t>
      </w:r>
      <w:r w:rsidR="00923AE0">
        <w:t xml:space="preserve">patching, </w:t>
      </w:r>
      <w:r w:rsidR="005322DA">
        <w:t>and monitoring</w:t>
      </w:r>
      <w:r>
        <w:t>.</w:t>
      </w:r>
    </w:p>
    <w:p w14:paraId="6FFD46D1" w14:textId="77777777" w:rsidR="00D939F7" w:rsidRDefault="00D939F7" w:rsidP="00750BC2">
      <w:r>
        <w:t>The different editions of SQL Server 2012 progressively build upon the increasing capabilities</w:t>
      </w:r>
      <w:r w:rsidR="00F67AE0">
        <w:t xml:space="preserve"> and capacity</w:t>
      </w:r>
      <w:r>
        <w:t xml:space="preserve"> of similar editions of the Windows </w:t>
      </w:r>
      <w:r w:rsidR="007806FF">
        <w:t xml:space="preserve">Server 2008 R2 </w:t>
      </w:r>
      <w:r>
        <w:t xml:space="preserve">operating system, including </w:t>
      </w:r>
      <w:r w:rsidR="00C80AA6">
        <w:t>Windows Server 2008 R2 Standard operating system</w:t>
      </w:r>
      <w:r>
        <w:t>,</w:t>
      </w:r>
      <w:r w:rsidR="00C80AA6">
        <w:t xml:space="preserve"> Windows Server 2008 R2</w:t>
      </w:r>
      <w:r>
        <w:t xml:space="preserve"> </w:t>
      </w:r>
      <w:r w:rsidR="007806FF">
        <w:t>E</w:t>
      </w:r>
      <w:r>
        <w:t xml:space="preserve">nterprise </w:t>
      </w:r>
      <w:r w:rsidR="00C80AA6">
        <w:t>operating system</w:t>
      </w:r>
      <w:r>
        <w:t xml:space="preserve">, and </w:t>
      </w:r>
      <w:r w:rsidR="00C80AA6">
        <w:t xml:space="preserve">Windows Server 2008 R2 </w:t>
      </w:r>
      <w:r w:rsidR="007806FF">
        <w:t>Datacenter</w:t>
      </w:r>
      <w:r>
        <w:t xml:space="preserve"> </w:t>
      </w:r>
      <w:r w:rsidR="00C80AA6">
        <w:t>operating system</w:t>
      </w:r>
      <w:r>
        <w:t>.</w:t>
      </w:r>
    </w:p>
    <w:p w14:paraId="6292B39D" w14:textId="77777777" w:rsidR="00650E13" w:rsidRPr="00DD10EB" w:rsidRDefault="00A86837" w:rsidP="00466109">
      <w:r>
        <w:t>For more information, see:</w:t>
      </w:r>
      <w:r w:rsidR="00C65D57" w:rsidDel="00C65D57">
        <w:t xml:space="preserve"> </w:t>
      </w:r>
      <w:r w:rsidR="00991B91">
        <w:t xml:space="preserve"> </w:t>
      </w:r>
      <w:hyperlink r:id="rId55" w:history="1">
        <w:r w:rsidR="00991B91" w:rsidRPr="00991B91">
          <w:rPr>
            <w:rStyle w:val="Hyperlink"/>
          </w:rPr>
          <w:t>Hardware and Software Requirements for Installing SQL Server 2012</w:t>
        </w:r>
      </w:hyperlink>
      <w:r w:rsidR="00991B91">
        <w:t xml:space="preserve"> </w:t>
      </w:r>
      <w:r w:rsidR="00991B91" w:rsidRPr="00991B91">
        <w:t>(</w:t>
      </w:r>
      <w:r w:rsidR="00991B91" w:rsidRPr="00DD10EB">
        <w:t>http://msdn.microsoft.com/en-us/library/ms143506(SQL.110).aspx).</w:t>
      </w:r>
    </w:p>
    <w:p w14:paraId="31017942" w14:textId="77777777" w:rsidR="00F67AE0" w:rsidRDefault="00F67AE0" w:rsidP="00466109">
      <w:pPr>
        <w:pStyle w:val="Heading4"/>
      </w:pPr>
      <w:r>
        <w:t>Windows Server Core Installation Option</w:t>
      </w:r>
    </w:p>
    <w:p w14:paraId="68CE68DD" w14:textId="0B571707" w:rsidR="00584112" w:rsidRDefault="00F67AE0" w:rsidP="00F67AE0">
      <w:r>
        <w:t>As a key high-availability feature, SQL Server 2012 supports deployment on the Server Core installation option</w:t>
      </w:r>
      <w:r w:rsidR="00CC1453">
        <w:t xml:space="preserve"> in Windows Server</w:t>
      </w:r>
      <w:r w:rsidR="00BD6BCD">
        <w:t xml:space="preserve"> 2008 or later</w:t>
      </w:r>
      <w:r>
        <w:t>.</w:t>
      </w:r>
      <w:r w:rsidR="001B2B31">
        <w:t xml:space="preserve"> </w:t>
      </w:r>
      <w:r w:rsidR="007806FF" w:rsidRPr="00750BC2">
        <w:t xml:space="preserve">The </w:t>
      </w:r>
      <w:r w:rsidR="007806FF" w:rsidRPr="007806FF">
        <w:rPr>
          <w:i/>
        </w:rPr>
        <w:t>Server Core</w:t>
      </w:r>
      <w:r w:rsidR="007806FF" w:rsidRPr="00750BC2">
        <w:t xml:space="preserve"> installation option provides a minimal environment for running specific server roles</w:t>
      </w:r>
      <w:r>
        <w:t xml:space="preserve"> with limited functionality</w:t>
      </w:r>
      <w:r w:rsidR="00BD6BCD">
        <w:t xml:space="preserve"> and very limited GUI application support. By default, only </w:t>
      </w:r>
      <w:r>
        <w:t>necessary services and a command</w:t>
      </w:r>
      <w:r w:rsidR="000F3FB9">
        <w:t>-</w:t>
      </w:r>
      <w:r>
        <w:t>prompt environment are enabled</w:t>
      </w:r>
      <w:r w:rsidR="00BD6BCD">
        <w:t>.</w:t>
      </w:r>
    </w:p>
    <w:p w14:paraId="2095B00C" w14:textId="16937363" w:rsidR="007806FF" w:rsidRDefault="00F67AE0" w:rsidP="00F67AE0">
      <w:r>
        <w:t xml:space="preserve">This mode of operation </w:t>
      </w:r>
      <w:r w:rsidR="00BD6BCD" w:rsidRPr="00750BC2">
        <w:t>reduce</w:t>
      </w:r>
      <w:r w:rsidR="00BD6BCD">
        <w:t>s</w:t>
      </w:r>
      <w:r w:rsidR="007806FF" w:rsidRPr="00750BC2">
        <w:t xml:space="preserve"> </w:t>
      </w:r>
      <w:r>
        <w:t xml:space="preserve">the operating system </w:t>
      </w:r>
      <w:r w:rsidRPr="00750BC2">
        <w:t xml:space="preserve">attack surface </w:t>
      </w:r>
      <w:r>
        <w:t xml:space="preserve">and system overhead, and it can significantly reduce </w:t>
      </w:r>
      <w:r w:rsidR="00F334DA">
        <w:t xml:space="preserve">ongoing </w:t>
      </w:r>
      <w:r w:rsidR="007806FF" w:rsidRPr="00750BC2">
        <w:t>maintenance</w:t>
      </w:r>
      <w:r>
        <w:t>, servicing,</w:t>
      </w:r>
      <w:r w:rsidR="007806FF" w:rsidRPr="00750BC2">
        <w:t xml:space="preserve"> and </w:t>
      </w:r>
      <w:r>
        <w:t xml:space="preserve">patching </w:t>
      </w:r>
      <w:r w:rsidR="007806FF" w:rsidRPr="00750BC2">
        <w:t>requirements</w:t>
      </w:r>
      <w:r>
        <w:t>.</w:t>
      </w:r>
    </w:p>
    <w:p w14:paraId="298F7262" w14:textId="6DD4475B" w:rsidR="007806FF" w:rsidRPr="00F67AE0" w:rsidRDefault="00F67AE0" w:rsidP="00750BC2">
      <w:r w:rsidRPr="00F67AE0">
        <w:t xml:space="preserve">A key consideration for </w:t>
      </w:r>
      <w:r>
        <w:t xml:space="preserve">deploying </w:t>
      </w:r>
      <w:r w:rsidRPr="00F67AE0">
        <w:t xml:space="preserve">SQL Server 2012 on </w:t>
      </w:r>
      <w:r w:rsidR="00CB28EB">
        <w:t xml:space="preserve">Windows Server </w:t>
      </w:r>
      <w:r w:rsidRPr="00F67AE0">
        <w:t xml:space="preserve">Core </w:t>
      </w:r>
      <w:r>
        <w:t xml:space="preserve">is that all deployment, configuration, administration, and maintenance </w:t>
      </w:r>
      <w:r w:rsidR="00F334DA">
        <w:t xml:space="preserve">of SQL Server and of the operating system </w:t>
      </w:r>
      <w:r>
        <w:t xml:space="preserve">must be done </w:t>
      </w:r>
      <w:r w:rsidR="00F334DA">
        <w:t>using</w:t>
      </w:r>
      <w:r>
        <w:t xml:space="preserve"> </w:t>
      </w:r>
      <w:r w:rsidR="00F334DA">
        <w:t xml:space="preserve">a </w:t>
      </w:r>
      <w:r>
        <w:t>s</w:t>
      </w:r>
      <w:r w:rsidR="00F334DA">
        <w:t xml:space="preserve">cripting environment such as </w:t>
      </w:r>
      <w:r w:rsidR="00CC1453">
        <w:t xml:space="preserve">Windows </w:t>
      </w:r>
      <w:r w:rsidR="00F334DA">
        <w:t>PowerShell, or through the use of c</w:t>
      </w:r>
      <w:r w:rsidRPr="00F67AE0">
        <w:t>ommand-line or remote tools.</w:t>
      </w:r>
    </w:p>
    <w:p w14:paraId="7F23F203" w14:textId="77777777" w:rsidR="00466109" w:rsidRDefault="005322DA" w:rsidP="00466109">
      <w:pPr>
        <w:pStyle w:val="Heading4"/>
      </w:pPr>
      <w:r w:rsidRPr="005322DA">
        <w:t>Optimizing SQL Server for Private Cloud</w:t>
      </w:r>
    </w:p>
    <w:p w14:paraId="21086A2F" w14:textId="77777777" w:rsidR="00F334DA" w:rsidRDefault="00AF7792" w:rsidP="001B2B31">
      <w:r>
        <w:t xml:space="preserve">High availability and disaster recovery scenarios are increasingly critical in the Private Cloud environment. </w:t>
      </w:r>
      <w:r w:rsidR="001B2B31">
        <w:t xml:space="preserve">Deploy SQL Server to your Private Cloud to </w:t>
      </w:r>
      <w:r w:rsidR="005322DA">
        <w:t xml:space="preserve">help ensure that your computer, network and storage resources are used efficiently, reducing </w:t>
      </w:r>
      <w:r w:rsidR="00CC1453">
        <w:t xml:space="preserve">both </w:t>
      </w:r>
      <w:r w:rsidR="005322DA">
        <w:t>physical footprint</w:t>
      </w:r>
      <w:r w:rsidR="00CC1453">
        <w:t xml:space="preserve"> and</w:t>
      </w:r>
      <w:r w:rsidR="005322DA">
        <w:t xml:space="preserve"> capital and operational expenses. It </w:t>
      </w:r>
      <w:r w:rsidR="00CC1453">
        <w:t>helps you</w:t>
      </w:r>
      <w:r w:rsidR="005322DA">
        <w:t xml:space="preserve"> </w:t>
      </w:r>
      <w:r w:rsidR="00FA1974">
        <w:t xml:space="preserve">consolidate deployments, </w:t>
      </w:r>
      <w:r w:rsidR="005322DA">
        <w:t>scale your resources efficiently</w:t>
      </w:r>
      <w:r w:rsidR="00FA1974">
        <w:t>,</w:t>
      </w:r>
      <w:r w:rsidR="005322DA">
        <w:t xml:space="preserve"> and deploy resources on demand without compromising control.</w:t>
      </w:r>
    </w:p>
    <w:p w14:paraId="5ADE41BF" w14:textId="77777777" w:rsidR="00FA1974" w:rsidRDefault="00AF7792" w:rsidP="005322DA">
      <w:r>
        <w:t xml:space="preserve">In addition to Windows Server Failover Clustering </w:t>
      </w:r>
      <w:r w:rsidR="00042977">
        <w:t xml:space="preserve">support for both Hyper-V host and guest systems, </w:t>
      </w:r>
      <w:r>
        <w:t xml:space="preserve">SQL Server also supports </w:t>
      </w:r>
      <w:r w:rsidR="00FA1974">
        <w:t>Live Migration</w:t>
      </w:r>
      <w:r w:rsidR="00042977">
        <w:t>, which is the ability to move virtual machines between hosts with no discernible downtime.</w:t>
      </w:r>
      <w:r w:rsidR="00FA1974">
        <w:t xml:space="preserve"> </w:t>
      </w:r>
      <w:r>
        <w:t xml:space="preserve">Live Migration </w:t>
      </w:r>
      <w:r w:rsidR="00275710">
        <w:t xml:space="preserve">also </w:t>
      </w:r>
      <w:r>
        <w:t>works in conjunction with guest clustering.</w:t>
      </w:r>
    </w:p>
    <w:p w14:paraId="1B8D30D4" w14:textId="77777777" w:rsidR="005322DA" w:rsidRPr="00CC1453" w:rsidRDefault="001A5F00" w:rsidP="00466109">
      <w:r>
        <w:t>For more information, see</w:t>
      </w:r>
      <w:r w:rsidR="00CC1453">
        <w:t xml:space="preserve"> </w:t>
      </w:r>
      <w:hyperlink r:id="rId56" w:history="1">
        <w:r w:rsidR="00CC1453" w:rsidRPr="00CC1453">
          <w:rPr>
            <w:rStyle w:val="Hyperlink"/>
          </w:rPr>
          <w:t>Private Cloud Computing - Optimizing SQL Server for Private Cloud</w:t>
        </w:r>
      </w:hyperlink>
      <w:r w:rsidR="00CC1453">
        <w:t xml:space="preserve"> </w:t>
      </w:r>
      <w:r w:rsidR="00CC1453" w:rsidRPr="00CC1453">
        <w:t>(</w:t>
      </w:r>
      <w:r w:rsidR="00CC1453" w:rsidRPr="00DD10EB">
        <w:t>http://www.microsoft.com/SqlServerPrivateCloud).</w:t>
      </w:r>
    </w:p>
    <w:p w14:paraId="1296F2D6" w14:textId="77777777" w:rsidR="000A6A4A" w:rsidRDefault="000A6A4A" w:rsidP="00FE293D">
      <w:pPr>
        <w:pStyle w:val="Heading3"/>
      </w:pPr>
      <w:bookmarkStart w:id="39" w:name="_Toc314097204"/>
      <w:bookmarkStart w:id="40" w:name="_Toc313634939"/>
      <w:r w:rsidRPr="00FE293D">
        <w:lastRenderedPageBreak/>
        <w:t>Windows Server Failover Clustering</w:t>
      </w:r>
      <w:bookmarkEnd w:id="39"/>
      <w:bookmarkEnd w:id="40"/>
    </w:p>
    <w:p w14:paraId="1CDFA9C7" w14:textId="03C24D99" w:rsidR="00786388" w:rsidRDefault="003B1CF9" w:rsidP="003B1CF9">
      <w:r>
        <w:t xml:space="preserve">Windows Server Failover Clustering </w:t>
      </w:r>
      <w:r w:rsidR="00E9221B">
        <w:t xml:space="preserve">(WSFC) </w:t>
      </w:r>
      <w:r>
        <w:t>provides infrastructure features that support the high-availability and disaster</w:t>
      </w:r>
      <w:r w:rsidR="007E03B2">
        <w:t>-</w:t>
      </w:r>
      <w:r>
        <w:t>recovery scenarios of hosted server applications such as Microsoft SQL Server.</w:t>
      </w:r>
    </w:p>
    <w:p w14:paraId="43EEA999" w14:textId="3D4A664A" w:rsidR="003B1CF9" w:rsidRDefault="003B1CF9" w:rsidP="003B1CF9">
      <w:r>
        <w:t xml:space="preserve">If a </w:t>
      </w:r>
      <w:r w:rsidR="00786388">
        <w:t xml:space="preserve">WSFC </w:t>
      </w:r>
      <w:r>
        <w:t xml:space="preserve">cluster node or service fails, the services </w:t>
      </w:r>
      <w:r w:rsidR="00272E2C">
        <w:t xml:space="preserve">or resources </w:t>
      </w:r>
      <w:r>
        <w:t xml:space="preserve">that were hosted on that node can be automatically or manually transferred to another available node in a process known as </w:t>
      </w:r>
      <w:r w:rsidRPr="007C0EC6">
        <w:rPr>
          <w:i/>
        </w:rPr>
        <w:t>failover</w:t>
      </w:r>
      <w:r>
        <w:t>.</w:t>
      </w:r>
      <w:r w:rsidR="00272E2C">
        <w:t xml:space="preserve">  With AlwaysOn solutions, this process applies to both FCIs and to availability groups.</w:t>
      </w:r>
    </w:p>
    <w:p w14:paraId="35ED32B7" w14:textId="77777777" w:rsidR="003B1CF9" w:rsidRDefault="003B1CF9" w:rsidP="0030023D">
      <w:pPr>
        <w:keepNext/>
      </w:pPr>
      <w:r>
        <w:t>The nodes in the WSFC cluster work together to collectively provide these types of capabilities:</w:t>
      </w:r>
    </w:p>
    <w:p w14:paraId="67BF720A" w14:textId="77777777" w:rsidR="003B1CF9" w:rsidRDefault="003B1CF9" w:rsidP="00E12A5F">
      <w:pPr>
        <w:pStyle w:val="ListParagraph"/>
        <w:numPr>
          <w:ilvl w:val="0"/>
          <w:numId w:val="5"/>
        </w:numPr>
        <w:contextualSpacing w:val="0"/>
      </w:pPr>
      <w:r w:rsidRPr="007C0EC6">
        <w:rPr>
          <w:b/>
        </w:rPr>
        <w:t>Distributed metadata and notifications.</w:t>
      </w:r>
      <w:r w:rsidR="00307F4D">
        <w:t xml:space="preserve"> </w:t>
      </w:r>
      <w:r>
        <w:t>WSFC service and hosted application metadata is maintained on each node in the cluster. This metadata includes WSFC configuration and status in addition to hosted application settings. Changes</w:t>
      </w:r>
      <w:r w:rsidR="00E76FF0">
        <w:t xml:space="preserve"> to the metadata or status on one </w:t>
      </w:r>
      <w:r>
        <w:t xml:space="preserve">node are automatically propagated to the other nodes in the cluster. </w:t>
      </w:r>
    </w:p>
    <w:p w14:paraId="3686E87D" w14:textId="77777777" w:rsidR="003B1CF9" w:rsidRDefault="003B1CF9" w:rsidP="00E12A5F">
      <w:pPr>
        <w:pStyle w:val="ListParagraph"/>
        <w:numPr>
          <w:ilvl w:val="0"/>
          <w:numId w:val="5"/>
        </w:numPr>
        <w:contextualSpacing w:val="0"/>
      </w:pPr>
      <w:r w:rsidRPr="007C0EC6">
        <w:rPr>
          <w:b/>
        </w:rPr>
        <w:t>Resource management.</w:t>
      </w:r>
      <w:r w:rsidR="00307F4D">
        <w:t xml:space="preserve"> </w:t>
      </w:r>
      <w:r>
        <w:t>Individual nodes in the cluster may provide physical resources such as direct-attached storage</w:t>
      </w:r>
      <w:r w:rsidR="00FD36B2">
        <w:t xml:space="preserve"> (DAS)</w:t>
      </w:r>
      <w:r>
        <w:t>, network interfaces, and access to shared disk storage. Hosted applications</w:t>
      </w:r>
      <w:r w:rsidR="005E6F80">
        <w:t>,</w:t>
      </w:r>
      <w:r>
        <w:t xml:space="preserve"> </w:t>
      </w:r>
      <w:r w:rsidR="005E6F80">
        <w:t xml:space="preserve">such as SQL Server, </w:t>
      </w:r>
      <w:r>
        <w:t xml:space="preserve">register themselves as a cluster resource, and </w:t>
      </w:r>
      <w:r w:rsidR="00FD36B2">
        <w:t xml:space="preserve">they can </w:t>
      </w:r>
      <w:r>
        <w:t>configure startup and health dependencies upon other resources.</w:t>
      </w:r>
    </w:p>
    <w:p w14:paraId="7091CABD" w14:textId="77777777" w:rsidR="003B1CF9" w:rsidRDefault="003B1CF9" w:rsidP="00E12A5F">
      <w:pPr>
        <w:pStyle w:val="ListParagraph"/>
        <w:numPr>
          <w:ilvl w:val="0"/>
          <w:numId w:val="5"/>
        </w:numPr>
        <w:contextualSpacing w:val="0"/>
      </w:pPr>
      <w:r w:rsidRPr="007C0EC6">
        <w:rPr>
          <w:b/>
        </w:rPr>
        <w:t>Health monitoring.</w:t>
      </w:r>
      <w:r>
        <w:t xml:space="preserve"> Internode and primary node health detection is accomplished through a combination of heartbeat-style network communications and resource monitoring. The overall health of the cluster is determined by the votes of a quorum of nodes in the cluster.</w:t>
      </w:r>
    </w:p>
    <w:p w14:paraId="241BB1DE" w14:textId="77777777" w:rsidR="003B1CF9" w:rsidRDefault="003B1CF9" w:rsidP="00E12A5F">
      <w:pPr>
        <w:pStyle w:val="ListParagraph"/>
        <w:numPr>
          <w:ilvl w:val="0"/>
          <w:numId w:val="5"/>
        </w:numPr>
        <w:contextualSpacing w:val="0"/>
      </w:pPr>
      <w:r w:rsidRPr="007C0EC6">
        <w:rPr>
          <w:b/>
        </w:rPr>
        <w:t>Failover coordination.</w:t>
      </w:r>
      <w:r w:rsidR="00307F4D">
        <w:t xml:space="preserve"> </w:t>
      </w:r>
      <w:r>
        <w:t xml:space="preserve">Each resource is configured to be hosted on a primary node, and each can be automatically or manually transferred to one or more secondary nodes. A health-based failover policy controls automatic transfer of resource ownership between nodes. Nodes and hosted applications are notified when failover occurs so that they </w:t>
      </w:r>
      <w:r w:rsidR="00FD36B2">
        <w:t xml:space="preserve">can </w:t>
      </w:r>
      <w:r>
        <w:t>react appropriately.</w:t>
      </w:r>
    </w:p>
    <w:p w14:paraId="2B020BA4" w14:textId="77777777" w:rsidR="00651159" w:rsidRPr="00071E92" w:rsidRDefault="00651159" w:rsidP="00651159">
      <w:pPr>
        <w:keepLines/>
        <w:spacing w:after="120"/>
        <w:rPr>
          <w:sz w:val="20"/>
        </w:rPr>
      </w:pPr>
      <w:r>
        <w:t>For more information, see</w:t>
      </w:r>
      <w:r w:rsidR="00FD36B2">
        <w:t xml:space="preserve"> </w:t>
      </w:r>
      <w:hyperlink r:id="rId57" w:history="1">
        <w:r w:rsidR="00FD36B2" w:rsidRPr="00FD36B2">
          <w:rPr>
            <w:rStyle w:val="Hyperlink"/>
          </w:rPr>
          <w:t>Windows Server | Failover Clustering and Node Balancing</w:t>
        </w:r>
      </w:hyperlink>
      <w:r w:rsidR="00FD36B2">
        <w:t xml:space="preserve"> </w:t>
      </w:r>
      <w:r w:rsidR="00FD36B2" w:rsidRPr="00FD36B2">
        <w:t>(</w:t>
      </w:r>
      <w:hyperlink r:id="rId58" w:history="1">
        <w:r w:rsidRPr="00B61F4F">
          <w:t>http://www.microsoft.com/windowsserver2008/en/us/failover-clustering-main.aspx</w:t>
        </w:r>
      </w:hyperlink>
      <w:r w:rsidR="00FD36B2" w:rsidRPr="00B61F4F">
        <w:t>)</w:t>
      </w:r>
      <w:r w:rsidR="00FD36B2">
        <w:t>.</w:t>
      </w:r>
    </w:p>
    <w:p w14:paraId="6D361C91" w14:textId="77777777" w:rsidR="00786388" w:rsidRDefault="00786388" w:rsidP="00786388">
      <w:pPr>
        <w:keepNext/>
      </w:pPr>
      <w:r>
        <w:rPr>
          <w:b/>
        </w:rPr>
        <w:t>Note</w:t>
      </w:r>
      <w:r w:rsidRPr="00786388">
        <w:rPr>
          <w:b/>
        </w:rPr>
        <w:t>:</w:t>
      </w:r>
      <w:r>
        <w:t xml:space="preserve"> It is now critically important that database administrators understand the inner workings of WSFC clusters and quorum management. AlwaysOn health monitoring, management, and failure recovery steps are all intrinsically tied to your WSFC configuration.</w:t>
      </w:r>
    </w:p>
    <w:p w14:paraId="08854DB3" w14:textId="77777777" w:rsidR="00050BC1" w:rsidRDefault="00050BC1" w:rsidP="00986694">
      <w:pPr>
        <w:pStyle w:val="Heading4"/>
      </w:pPr>
      <w:r>
        <w:t>WSFC Storage Configurations</w:t>
      </w:r>
    </w:p>
    <w:p w14:paraId="7D028B90" w14:textId="77777777" w:rsidR="00075AAB" w:rsidRDefault="00075AAB" w:rsidP="00986694">
      <w:pPr>
        <w:keepNext/>
        <w:keepLines/>
      </w:pPr>
      <w:r>
        <w:t xml:space="preserve">Windows Server Failover Clustering relies upon each node in the cluster to manage </w:t>
      </w:r>
      <w:r w:rsidR="004677E4">
        <w:t xml:space="preserve">its </w:t>
      </w:r>
      <w:r>
        <w:t xml:space="preserve">connected storage devices, </w:t>
      </w:r>
      <w:r w:rsidR="004677E4">
        <w:t xml:space="preserve">disk </w:t>
      </w:r>
      <w:r>
        <w:t>volumes, and file system.</w:t>
      </w:r>
      <w:r w:rsidR="00307F4D">
        <w:t xml:space="preserve"> </w:t>
      </w:r>
      <w:r w:rsidR="005B5633">
        <w:t xml:space="preserve">WSFC assumes that the storage subsystem is extremely robust, and therefore if the storage </w:t>
      </w:r>
      <w:r w:rsidR="00FB745D">
        <w:t xml:space="preserve">device </w:t>
      </w:r>
      <w:r w:rsidR="005B5633">
        <w:t xml:space="preserve">attached to a node is unavailable, the </w:t>
      </w:r>
      <w:r w:rsidR="00391306">
        <w:t xml:space="preserve">cluster </w:t>
      </w:r>
      <w:r w:rsidR="005B5633">
        <w:t xml:space="preserve">node is </w:t>
      </w:r>
      <w:r w:rsidR="00814131">
        <w:t xml:space="preserve">considered to be </w:t>
      </w:r>
      <w:r w:rsidR="005B5633">
        <w:t>at fault.</w:t>
      </w:r>
    </w:p>
    <w:p w14:paraId="65B114B6" w14:textId="77777777" w:rsidR="005B5633" w:rsidRDefault="005B5633" w:rsidP="00EF1BF7">
      <w:r>
        <w:t xml:space="preserve">For write-based operations, a disk volume is </w:t>
      </w:r>
      <w:r w:rsidR="00191C4C">
        <w:t xml:space="preserve">logically </w:t>
      </w:r>
      <w:r>
        <w:t xml:space="preserve">attached to a single </w:t>
      </w:r>
      <w:r w:rsidR="00391306">
        <w:t>cluster</w:t>
      </w:r>
      <w:r>
        <w:t xml:space="preserve"> node</w:t>
      </w:r>
      <w:r w:rsidR="00391306">
        <w:t xml:space="preserve"> at a time</w:t>
      </w:r>
      <w:r w:rsidR="00B86149">
        <w:t xml:space="preserve"> using a SCSI-3 persistent reservation</w:t>
      </w:r>
      <w:r>
        <w:t>.</w:t>
      </w:r>
      <w:r w:rsidR="00307F4D">
        <w:t xml:space="preserve"> </w:t>
      </w:r>
      <w:r w:rsidR="00391306">
        <w:t xml:space="preserve">Depending upon storage subsystem capabilities and configuration, </w:t>
      </w:r>
      <w:r w:rsidR="0080083C">
        <w:t>if</w:t>
      </w:r>
      <w:r w:rsidR="00391306">
        <w:t xml:space="preserve"> a </w:t>
      </w:r>
      <w:r w:rsidR="00814131">
        <w:t xml:space="preserve">node </w:t>
      </w:r>
      <w:r w:rsidR="00391306">
        <w:t>fail</w:t>
      </w:r>
      <w:r w:rsidR="0080083C">
        <w:t>s</w:t>
      </w:r>
      <w:r w:rsidR="00391306">
        <w:t xml:space="preserve">, logical ownership of the disk volume </w:t>
      </w:r>
      <w:r w:rsidR="0080083C">
        <w:t xml:space="preserve">can </w:t>
      </w:r>
      <w:r w:rsidR="00391306">
        <w:t>be transferred to another node in the cluster.</w:t>
      </w:r>
    </w:p>
    <w:p w14:paraId="55747EA1" w14:textId="77777777" w:rsidR="00391306" w:rsidRDefault="00391306" w:rsidP="00EF1BF7">
      <w:pPr>
        <w:keepNext/>
        <w:keepLines/>
      </w:pPr>
      <w:r>
        <w:lastRenderedPageBreak/>
        <w:t>SQL Server AlwaysOn solutions both leverage and are restricted to certain WSFC storage configuration</w:t>
      </w:r>
      <w:r w:rsidR="002018CC">
        <w:t xml:space="preserve"> combination</w:t>
      </w:r>
      <w:r>
        <w:t>s, including:</w:t>
      </w:r>
    </w:p>
    <w:p w14:paraId="712AD1A2" w14:textId="77777777" w:rsidR="00050BC1" w:rsidRDefault="00F67F84" w:rsidP="00EF1BF7">
      <w:pPr>
        <w:pStyle w:val="ListParagraph"/>
        <w:keepNext/>
        <w:keepLines/>
        <w:numPr>
          <w:ilvl w:val="0"/>
          <w:numId w:val="5"/>
        </w:numPr>
        <w:contextualSpacing w:val="0"/>
      </w:pPr>
      <w:r>
        <w:rPr>
          <w:b/>
        </w:rPr>
        <w:t>Direct-</w:t>
      </w:r>
      <w:r w:rsidR="00050BC1" w:rsidRPr="00E20EA0">
        <w:rPr>
          <w:b/>
        </w:rPr>
        <w:t xml:space="preserve">attached vs. </w:t>
      </w:r>
      <w:r w:rsidR="0027418B">
        <w:rPr>
          <w:b/>
        </w:rPr>
        <w:t>r</w:t>
      </w:r>
      <w:r w:rsidR="00050BC1" w:rsidRPr="00E20EA0">
        <w:rPr>
          <w:b/>
        </w:rPr>
        <w:t>emote.</w:t>
      </w:r>
      <w:r w:rsidR="00307F4D">
        <w:t xml:space="preserve"> </w:t>
      </w:r>
      <w:r w:rsidR="00050BC1">
        <w:t xml:space="preserve">Storage devices are directly </w:t>
      </w:r>
      <w:r w:rsidR="00814131">
        <w:t xml:space="preserve">physically </w:t>
      </w:r>
      <w:r w:rsidR="00050BC1">
        <w:t xml:space="preserve">attached to the server, or they are presented by a remote device through a network or </w:t>
      </w:r>
      <w:r w:rsidR="00050BC1" w:rsidRPr="00814131">
        <w:rPr>
          <w:i/>
        </w:rPr>
        <w:t>host bus adaptor</w:t>
      </w:r>
      <w:r w:rsidR="00814131">
        <w:t xml:space="preserve"> (HBA)</w:t>
      </w:r>
      <w:r w:rsidR="00050BC1">
        <w:t>.</w:t>
      </w:r>
      <w:r w:rsidR="00307F4D">
        <w:t xml:space="preserve"> </w:t>
      </w:r>
      <w:r>
        <w:t xml:space="preserve">Remote storage technologies include </w:t>
      </w:r>
      <w:r w:rsidR="00391306" w:rsidRPr="00391306">
        <w:rPr>
          <w:i/>
        </w:rPr>
        <w:t>Storage Area Network</w:t>
      </w:r>
      <w:r w:rsidR="00391306">
        <w:t xml:space="preserve"> (SAN) based solutions such as </w:t>
      </w:r>
      <w:r>
        <w:t>iSCSI</w:t>
      </w:r>
      <w:r w:rsidR="00391306">
        <w:t xml:space="preserve"> or</w:t>
      </w:r>
      <w:r>
        <w:t xml:space="preserve"> Fibre Channel, </w:t>
      </w:r>
      <w:r w:rsidR="00391306">
        <w:t xml:space="preserve">as well as </w:t>
      </w:r>
      <w:r w:rsidR="00391306" w:rsidRPr="00391306">
        <w:rPr>
          <w:i/>
        </w:rPr>
        <w:t>Server Messaging Block</w:t>
      </w:r>
      <w:r w:rsidR="00391306">
        <w:t xml:space="preserve"> (SMB) file share based solutions</w:t>
      </w:r>
      <w:r>
        <w:t>.</w:t>
      </w:r>
    </w:p>
    <w:p w14:paraId="12B92A51" w14:textId="24FA77F8" w:rsidR="00050BC1" w:rsidRDefault="00050BC1" w:rsidP="00E12A5F">
      <w:pPr>
        <w:pStyle w:val="ListParagraph"/>
        <w:numPr>
          <w:ilvl w:val="0"/>
          <w:numId w:val="5"/>
        </w:numPr>
        <w:contextualSpacing w:val="0"/>
      </w:pPr>
      <w:r w:rsidRPr="00E20EA0">
        <w:rPr>
          <w:b/>
        </w:rPr>
        <w:t xml:space="preserve">Symmetric vs. </w:t>
      </w:r>
      <w:r w:rsidR="00FB02D6">
        <w:rPr>
          <w:b/>
        </w:rPr>
        <w:t>a</w:t>
      </w:r>
      <w:r w:rsidRPr="00E20EA0">
        <w:rPr>
          <w:b/>
        </w:rPr>
        <w:t>symmetric.</w:t>
      </w:r>
      <w:r w:rsidR="00307F4D">
        <w:t xml:space="preserve"> </w:t>
      </w:r>
      <w:r>
        <w:t xml:space="preserve">Storage devices are </w:t>
      </w:r>
      <w:r w:rsidR="003E707C">
        <w:t xml:space="preserve">considered </w:t>
      </w:r>
      <w:r>
        <w:t xml:space="preserve">symmetric </w:t>
      </w:r>
      <w:r w:rsidR="00FB02D6">
        <w:t xml:space="preserve">if </w:t>
      </w:r>
      <w:r>
        <w:t xml:space="preserve">exactly the same logical </w:t>
      </w:r>
      <w:r w:rsidR="00FB745D">
        <w:t xml:space="preserve">disk volume </w:t>
      </w:r>
      <w:r>
        <w:t xml:space="preserve">configuration </w:t>
      </w:r>
      <w:r w:rsidR="00FB745D">
        <w:t>and file paths are</w:t>
      </w:r>
      <w:r>
        <w:t xml:space="preserve"> presented to each node in the cluster.</w:t>
      </w:r>
      <w:r w:rsidR="00FB745D">
        <w:t xml:space="preserve"> The physical implementation and capacity of the underlying disk volumes </w:t>
      </w:r>
      <w:r w:rsidR="00FB02D6">
        <w:t xml:space="preserve">can </w:t>
      </w:r>
      <w:r w:rsidR="00FB745D">
        <w:t>vary.</w:t>
      </w:r>
    </w:p>
    <w:p w14:paraId="64991FA5" w14:textId="77777777" w:rsidR="00050BC1" w:rsidRDefault="00050BC1" w:rsidP="00E12A5F">
      <w:pPr>
        <w:pStyle w:val="ListParagraph"/>
        <w:numPr>
          <w:ilvl w:val="0"/>
          <w:numId w:val="5"/>
        </w:numPr>
        <w:contextualSpacing w:val="0"/>
        <w:rPr>
          <w:b/>
        </w:rPr>
      </w:pPr>
      <w:r w:rsidRPr="00137C88">
        <w:rPr>
          <w:b/>
        </w:rPr>
        <w:t>Dedicated</w:t>
      </w:r>
      <w:r w:rsidR="00725DCD">
        <w:rPr>
          <w:b/>
        </w:rPr>
        <w:t xml:space="preserve"> vs. </w:t>
      </w:r>
      <w:r w:rsidR="00FB02D6">
        <w:rPr>
          <w:b/>
        </w:rPr>
        <w:t>s</w:t>
      </w:r>
      <w:r w:rsidR="00725DCD">
        <w:rPr>
          <w:b/>
        </w:rPr>
        <w:t>hared</w:t>
      </w:r>
      <w:r w:rsidRPr="00137C88">
        <w:rPr>
          <w:b/>
        </w:rPr>
        <w:t>.</w:t>
      </w:r>
      <w:r w:rsidR="00307F4D">
        <w:t xml:space="preserve"> </w:t>
      </w:r>
      <w:r w:rsidR="00F67F84">
        <w:t xml:space="preserve">Dedicated storage is </w:t>
      </w:r>
      <w:r w:rsidR="00B81A9D">
        <w:t xml:space="preserve">reserved for use </w:t>
      </w:r>
      <w:r w:rsidR="00142C54">
        <w:t xml:space="preserve">and assigned to </w:t>
      </w:r>
      <w:r w:rsidR="00F67F84">
        <w:t>a single node in the cluster.</w:t>
      </w:r>
      <w:r w:rsidR="00307F4D">
        <w:t xml:space="preserve"> </w:t>
      </w:r>
      <w:r w:rsidR="00142C54">
        <w:t>Shared storage is accessible to multiple nodes in the cluster</w:t>
      </w:r>
      <w:r w:rsidR="00D443B0">
        <w:t xml:space="preserve">. </w:t>
      </w:r>
      <w:r w:rsidR="00F67F84">
        <w:t xml:space="preserve">Control and ownership of </w:t>
      </w:r>
      <w:r w:rsidR="008624C4">
        <w:t xml:space="preserve">compliant </w:t>
      </w:r>
      <w:r w:rsidR="00F67F84">
        <w:t>shared storage devices can be transferred from one node to another</w:t>
      </w:r>
      <w:r w:rsidR="008624C4">
        <w:t xml:space="preserve"> using SCSI-3 protocols</w:t>
      </w:r>
      <w:r w:rsidR="00F67F84">
        <w:t>.</w:t>
      </w:r>
      <w:r w:rsidR="00307F4D">
        <w:t xml:space="preserve"> </w:t>
      </w:r>
      <w:r w:rsidR="00B86149">
        <w:t>WSFC support</w:t>
      </w:r>
      <w:r w:rsidR="00FB02D6">
        <w:t>s</w:t>
      </w:r>
      <w:r w:rsidR="00B86149">
        <w:t xml:space="preserve"> the concurrent multi</w:t>
      </w:r>
      <w:r w:rsidR="006F0437">
        <w:t>-</w:t>
      </w:r>
      <w:r w:rsidR="00B86149">
        <w:t xml:space="preserve">node hosting of </w:t>
      </w:r>
      <w:r w:rsidR="00B86149" w:rsidRPr="00B86149">
        <w:rPr>
          <w:i/>
        </w:rPr>
        <w:t>cluster shared volumes</w:t>
      </w:r>
      <w:r w:rsidR="00B86149">
        <w:t xml:space="preserve"> for file sharing purposes</w:t>
      </w:r>
      <w:r w:rsidR="00D443B0">
        <w:t>.</w:t>
      </w:r>
      <w:r w:rsidR="00B86149">
        <w:t xml:space="preserve"> </w:t>
      </w:r>
      <w:r w:rsidR="00D443B0">
        <w:t>However</w:t>
      </w:r>
      <w:r w:rsidR="00B86149">
        <w:t xml:space="preserve">, SQL Server does not support </w:t>
      </w:r>
      <w:r w:rsidR="00D443B0">
        <w:t>concurrent multi-node access to a shared volume</w:t>
      </w:r>
      <w:r w:rsidR="00B86149">
        <w:t>.</w:t>
      </w:r>
    </w:p>
    <w:p w14:paraId="615FDBF3" w14:textId="77777777" w:rsidR="00050BC1" w:rsidRPr="00050BC1" w:rsidRDefault="00FB02D6" w:rsidP="00ED1CA5">
      <w:pPr>
        <w:rPr>
          <w:b/>
        </w:rPr>
      </w:pPr>
      <w:r w:rsidRPr="00222A58">
        <w:rPr>
          <w:b/>
        </w:rPr>
        <w:t>Note</w:t>
      </w:r>
      <w:r w:rsidR="008624C4">
        <w:t>:</w:t>
      </w:r>
      <w:r>
        <w:t xml:space="preserve"> </w:t>
      </w:r>
      <w:r w:rsidR="00F67F84">
        <w:t>SQL Server FCIs still require symmetrical shared storage to be accessible by all possible node owners of the instance.</w:t>
      </w:r>
      <w:r w:rsidR="00307F4D">
        <w:t xml:space="preserve"> </w:t>
      </w:r>
      <w:r w:rsidR="00F67F84">
        <w:t>However, with the introduction of AlwaysOn Availability Groups, you can now deploy different non-FCI instances of SQL Server in a WSFC cluster, each with its own unique, dedicated, local or remote storage.</w:t>
      </w:r>
    </w:p>
    <w:p w14:paraId="3585DF68" w14:textId="77777777" w:rsidR="00944127" w:rsidRDefault="00944127" w:rsidP="00466109">
      <w:pPr>
        <w:pStyle w:val="Heading4"/>
      </w:pPr>
      <w:r>
        <w:t xml:space="preserve">WSFC Resource Health Detection </w:t>
      </w:r>
      <w:r w:rsidR="00FB02D6">
        <w:t xml:space="preserve">and </w:t>
      </w:r>
      <w:r>
        <w:t>Failover</w:t>
      </w:r>
    </w:p>
    <w:p w14:paraId="6BD8625C" w14:textId="77777777" w:rsidR="00944127" w:rsidRDefault="00944127" w:rsidP="00944127">
      <w:r w:rsidRPr="00373A65">
        <w:t>Each resource in a WSFC cluster node can report its status and health, periodically or on-demand.</w:t>
      </w:r>
      <w:r w:rsidR="00307F4D">
        <w:t xml:space="preserve"> </w:t>
      </w:r>
      <w:r w:rsidRPr="00373A65">
        <w:t xml:space="preserve">A variety of circumstances may indicate </w:t>
      </w:r>
      <w:r>
        <w:t xml:space="preserve">a cluster </w:t>
      </w:r>
      <w:r w:rsidRPr="00373A65">
        <w:t>resource failure</w:t>
      </w:r>
      <w:r w:rsidR="00222A58">
        <w:t>, including:</w:t>
      </w:r>
      <w:r w:rsidRPr="00373A65">
        <w:t xml:space="preserve"> power failure, disk or memory errors, network communication erro</w:t>
      </w:r>
      <w:r>
        <w:t>rs, misconfiguration, or nonresponsive services.</w:t>
      </w:r>
    </w:p>
    <w:p w14:paraId="67424B7F" w14:textId="77777777" w:rsidR="00944127" w:rsidRDefault="00FB02D6" w:rsidP="00944127">
      <w:r>
        <w:t xml:space="preserve">You can make </w:t>
      </w:r>
      <w:r w:rsidR="00944127">
        <w:t xml:space="preserve">WSFC cluster resources such as networks, storage, or services dependent upon one another. The cumulative health of a resource is determined by </w:t>
      </w:r>
      <w:r>
        <w:t>successive rollup of</w:t>
      </w:r>
      <w:r w:rsidR="00944127">
        <w:t xml:space="preserve"> its health with the health of each of its resource dependencies.</w:t>
      </w:r>
    </w:p>
    <w:p w14:paraId="75572C83" w14:textId="77777777" w:rsidR="00944127" w:rsidRDefault="00944127" w:rsidP="00944127">
      <w:r>
        <w:t xml:space="preserve">For </w:t>
      </w:r>
      <w:r w:rsidRPr="00D36529">
        <w:t>AlwaysOn Availability Groups</w:t>
      </w:r>
      <w:r>
        <w:t>,</w:t>
      </w:r>
      <w:r w:rsidRPr="00D36529">
        <w:t xml:space="preserve"> the availability group </w:t>
      </w:r>
      <w:r>
        <w:t>and the availability group listener are</w:t>
      </w:r>
      <w:r w:rsidRPr="00D36529">
        <w:t xml:space="preserve"> registered as WSFC cluster resource</w:t>
      </w:r>
      <w:r>
        <w:t>s</w:t>
      </w:r>
      <w:r w:rsidRPr="00D36529">
        <w:t>.</w:t>
      </w:r>
      <w:r w:rsidR="00307F4D">
        <w:t xml:space="preserve"> </w:t>
      </w:r>
      <w:r>
        <w:t>For AlwaysOn Failover Cluster Instances, the SQL Server service and the SQL Server Agent service are registered as WSFC cluster resources, and both are made dependent upon the instance’s virtual network name resource.</w:t>
      </w:r>
    </w:p>
    <w:p w14:paraId="2C539494" w14:textId="77777777" w:rsidR="00FB02D6" w:rsidRDefault="00FB02D6" w:rsidP="00944127">
      <w:r>
        <w:t xml:space="preserve">If </w:t>
      </w:r>
      <w:r w:rsidR="00944127">
        <w:t xml:space="preserve">a WSFC cluster resource experiences a set number of errors or failures over a period of time, the configured </w:t>
      </w:r>
      <w:r w:rsidR="00944127" w:rsidRPr="007C0EC6">
        <w:rPr>
          <w:i/>
        </w:rPr>
        <w:t>failover policy</w:t>
      </w:r>
      <w:r w:rsidR="00944127">
        <w:t xml:space="preserve"> cause</w:t>
      </w:r>
      <w:r>
        <w:t>s</w:t>
      </w:r>
      <w:r w:rsidR="00944127">
        <w:t xml:space="preserve"> the cluster service to </w:t>
      </w:r>
      <w:r>
        <w:t>do one of the following:</w:t>
      </w:r>
    </w:p>
    <w:p w14:paraId="1D77B654" w14:textId="77777777" w:rsidR="00FB02D6" w:rsidRDefault="00FB02D6" w:rsidP="00CD4A1F">
      <w:pPr>
        <w:pStyle w:val="ListParagraph"/>
        <w:numPr>
          <w:ilvl w:val="0"/>
          <w:numId w:val="24"/>
        </w:numPr>
      </w:pPr>
      <w:r>
        <w:t>R</w:t>
      </w:r>
      <w:r w:rsidR="00944127">
        <w:t>estart the resource on the current node</w:t>
      </w:r>
      <w:r>
        <w:t>.</w:t>
      </w:r>
    </w:p>
    <w:p w14:paraId="149A6FB6" w14:textId="77777777" w:rsidR="00FB02D6" w:rsidRDefault="00FB02D6" w:rsidP="00CD4A1F">
      <w:pPr>
        <w:pStyle w:val="ListParagraph"/>
        <w:numPr>
          <w:ilvl w:val="0"/>
          <w:numId w:val="24"/>
        </w:numPr>
      </w:pPr>
      <w:r>
        <w:t>S</w:t>
      </w:r>
      <w:r w:rsidR="00944127">
        <w:t xml:space="preserve">et </w:t>
      </w:r>
      <w:r w:rsidR="005C7286">
        <w:t>the resource</w:t>
      </w:r>
      <w:r w:rsidR="00944127">
        <w:t xml:space="preserve"> offline</w:t>
      </w:r>
      <w:r>
        <w:t>.</w:t>
      </w:r>
    </w:p>
    <w:p w14:paraId="03BC5FA1" w14:textId="77777777" w:rsidR="00944127" w:rsidRDefault="00FB02D6" w:rsidP="00CD4A1F">
      <w:pPr>
        <w:pStyle w:val="ListParagraph"/>
        <w:numPr>
          <w:ilvl w:val="0"/>
          <w:numId w:val="24"/>
        </w:numPr>
      </w:pPr>
      <w:r>
        <w:t>I</w:t>
      </w:r>
      <w:r w:rsidR="00944127">
        <w:t>nitiate an automatic failover of the resource and its dependencies to another node</w:t>
      </w:r>
      <w:r>
        <w:t>.</w:t>
      </w:r>
    </w:p>
    <w:p w14:paraId="6CAD540A" w14:textId="77777777" w:rsidR="00035249" w:rsidRDefault="00D23C10" w:rsidP="00944127">
      <w:r w:rsidRPr="00CD4A1F">
        <w:rPr>
          <w:b/>
        </w:rPr>
        <w:lastRenderedPageBreak/>
        <w:t>Note</w:t>
      </w:r>
      <w:r w:rsidR="00944127">
        <w:t>:</w:t>
      </w:r>
      <w:r>
        <w:t xml:space="preserve"> </w:t>
      </w:r>
      <w:r w:rsidR="00944127">
        <w:t>WSFC cluster resource health detection has no direct impact on the individual node’s health or the overall health of the cluster.</w:t>
      </w:r>
    </w:p>
    <w:p w14:paraId="507DF872" w14:textId="77777777" w:rsidR="00035249" w:rsidRDefault="00035249" w:rsidP="00035249">
      <w:pPr>
        <w:pStyle w:val="Heading3"/>
      </w:pPr>
      <w:bookmarkStart w:id="41" w:name="_Toc314097205"/>
      <w:bookmarkStart w:id="42" w:name="_Toc313634940"/>
      <w:r>
        <w:t>WSFC Cluster Validation Wizard</w:t>
      </w:r>
      <w:bookmarkEnd w:id="41"/>
      <w:bookmarkEnd w:id="42"/>
    </w:p>
    <w:p w14:paraId="6A0C10A7" w14:textId="30FE0BDB" w:rsidR="008D71E8" w:rsidRDefault="00035249" w:rsidP="00035249">
      <w:r w:rsidRPr="00AE7EAD">
        <w:t>The cluster validation wizard is a feature that is integrated into failover clustering in Windows Server 2008 and Windows Server 2008 R2</w:t>
      </w:r>
      <w:r w:rsidR="008D71E8" w:rsidRPr="00AE7EAD">
        <w:t>.</w:t>
      </w:r>
      <w:r w:rsidR="008D71E8">
        <w:t xml:space="preserve"> It</w:t>
      </w:r>
      <w:r w:rsidR="000C52CC">
        <w:t xml:space="preserve"> is a </w:t>
      </w:r>
      <w:r w:rsidR="008D71E8">
        <w:t xml:space="preserve">key </w:t>
      </w:r>
      <w:r w:rsidR="000C52CC">
        <w:t>tool</w:t>
      </w:r>
      <w:r w:rsidR="008D71E8">
        <w:t xml:space="preserve"> </w:t>
      </w:r>
      <w:r w:rsidR="000C52CC">
        <w:t xml:space="preserve">for a database administrator </w:t>
      </w:r>
      <w:r w:rsidR="008D71E8">
        <w:t xml:space="preserve">to </w:t>
      </w:r>
      <w:r w:rsidR="000C52CC">
        <w:t xml:space="preserve">use to </w:t>
      </w:r>
      <w:r w:rsidR="008D71E8">
        <w:t>help ensure that a clean, healthy, stable WSFC environment</w:t>
      </w:r>
      <w:r w:rsidR="000C52CC">
        <w:t xml:space="preserve"> exists</w:t>
      </w:r>
      <w:r w:rsidR="008D71E8">
        <w:t xml:space="preserve">, </w:t>
      </w:r>
      <w:r w:rsidR="008D71E8" w:rsidRPr="008D71E8">
        <w:rPr>
          <w:i/>
        </w:rPr>
        <w:t>before</w:t>
      </w:r>
      <w:r w:rsidR="008D71E8">
        <w:t xml:space="preserve"> </w:t>
      </w:r>
      <w:r w:rsidR="00F4786D">
        <w:t>deploying a</w:t>
      </w:r>
      <w:r w:rsidR="008D71E8">
        <w:t xml:space="preserve"> SQL Server AlwaysOn solution.</w:t>
      </w:r>
    </w:p>
    <w:p w14:paraId="0BB10E26" w14:textId="37D931E5" w:rsidR="00035249" w:rsidRDefault="00035249" w:rsidP="00035249">
      <w:r w:rsidRPr="00AE7EAD">
        <w:t>With the cluster validation wizard, you can run a set of focused tests on</w:t>
      </w:r>
      <w:r w:rsidR="00D23C10">
        <w:t xml:space="preserve"> either</w:t>
      </w:r>
      <w:r w:rsidRPr="00AE7EAD">
        <w:t xml:space="preserve"> a collection of servers that you intend to use as nodes in a cluster</w:t>
      </w:r>
      <w:r>
        <w:t>, or on an existing cluster</w:t>
      </w:r>
      <w:r w:rsidRPr="00AE7EAD">
        <w:t xml:space="preserve">. This process tests the underlying hardware and software directly, and individually, to obtain an accurate assessment of how well </w:t>
      </w:r>
      <w:r w:rsidR="004A0180">
        <w:t>a WSFC cluster</w:t>
      </w:r>
      <w:r w:rsidRPr="00AE7EAD">
        <w:t xml:space="preserve"> </w:t>
      </w:r>
      <w:r w:rsidR="00B034DF">
        <w:t>would</w:t>
      </w:r>
      <w:r w:rsidR="00B034DF" w:rsidRPr="00AE7EAD">
        <w:t xml:space="preserve"> </w:t>
      </w:r>
      <w:r w:rsidRPr="00AE7EAD">
        <w:t>be supported on a given configuration.</w:t>
      </w:r>
    </w:p>
    <w:p w14:paraId="22788E64" w14:textId="77777777" w:rsidR="00035249" w:rsidRDefault="00035249" w:rsidP="00035249">
      <w:pPr>
        <w:spacing w:after="120"/>
      </w:pPr>
      <w:r w:rsidRPr="00AE7EAD">
        <w:t xml:space="preserve">This validation process consists of a series of tests </w:t>
      </w:r>
      <w:r>
        <w:t xml:space="preserve">and data collection on each node in these </w:t>
      </w:r>
      <w:r w:rsidRPr="00AE7EAD">
        <w:t>categories:</w:t>
      </w:r>
    </w:p>
    <w:p w14:paraId="05FB49DB" w14:textId="77777777" w:rsidR="00035249" w:rsidRDefault="00035249" w:rsidP="00E12A5F">
      <w:pPr>
        <w:pStyle w:val="ListParagraph"/>
        <w:numPr>
          <w:ilvl w:val="0"/>
          <w:numId w:val="5"/>
        </w:numPr>
        <w:spacing w:after="120"/>
        <w:contextualSpacing w:val="0"/>
      </w:pPr>
      <w:r w:rsidRPr="00D434BF">
        <w:rPr>
          <w:b/>
        </w:rPr>
        <w:t>Inventory</w:t>
      </w:r>
      <w:r>
        <w:t>.</w:t>
      </w:r>
      <w:r w:rsidR="00307F4D">
        <w:t xml:space="preserve"> </w:t>
      </w:r>
      <w:r>
        <w:t xml:space="preserve">Information on BIOS versions, environment levels, host bust adapters, RAM, operating system versions, devices, services, drivers, </w:t>
      </w:r>
      <w:r w:rsidR="00AC24D8">
        <w:t>and so on</w:t>
      </w:r>
      <w:r>
        <w:t>.</w:t>
      </w:r>
    </w:p>
    <w:p w14:paraId="144CFA87" w14:textId="77777777" w:rsidR="00035249" w:rsidRDefault="00035249" w:rsidP="00E12A5F">
      <w:pPr>
        <w:pStyle w:val="ListParagraph"/>
        <w:numPr>
          <w:ilvl w:val="0"/>
          <w:numId w:val="5"/>
        </w:numPr>
        <w:spacing w:after="120"/>
        <w:contextualSpacing w:val="0"/>
      </w:pPr>
      <w:r w:rsidRPr="00D434BF">
        <w:rPr>
          <w:b/>
        </w:rPr>
        <w:t>Network</w:t>
      </w:r>
      <w:r>
        <w:t>.</w:t>
      </w:r>
      <w:r w:rsidR="00307F4D">
        <w:t xml:space="preserve"> </w:t>
      </w:r>
      <w:r>
        <w:t xml:space="preserve">Information on NIC binding order, network communications, IP configuration, </w:t>
      </w:r>
      <w:r w:rsidR="00D23C10">
        <w:t xml:space="preserve">and </w:t>
      </w:r>
      <w:r>
        <w:t>firewall configuration.</w:t>
      </w:r>
      <w:r w:rsidR="00307F4D">
        <w:t xml:space="preserve"> </w:t>
      </w:r>
      <w:r>
        <w:t>Validates inter</w:t>
      </w:r>
      <w:r w:rsidR="00CD4A1F">
        <w:t>-</w:t>
      </w:r>
      <w:r>
        <w:t>node communications on all NICs.</w:t>
      </w:r>
    </w:p>
    <w:p w14:paraId="6833C7B6" w14:textId="225BFF00" w:rsidR="00035249" w:rsidRDefault="00035249" w:rsidP="00E12A5F">
      <w:pPr>
        <w:pStyle w:val="ListParagraph"/>
        <w:numPr>
          <w:ilvl w:val="0"/>
          <w:numId w:val="5"/>
        </w:numPr>
        <w:spacing w:after="120"/>
        <w:contextualSpacing w:val="0"/>
      </w:pPr>
      <w:r w:rsidRPr="00D434BF">
        <w:rPr>
          <w:b/>
        </w:rPr>
        <w:t>Storage</w:t>
      </w:r>
      <w:r>
        <w:t>.</w:t>
      </w:r>
      <w:r w:rsidR="00307F4D">
        <w:t xml:space="preserve"> </w:t>
      </w:r>
      <w:r>
        <w:t xml:space="preserve">Information on disks, drive capacity, access latency, files systems, </w:t>
      </w:r>
      <w:r w:rsidR="00307F4D">
        <w:t>and so on</w:t>
      </w:r>
      <w:r>
        <w:t>.</w:t>
      </w:r>
      <w:r w:rsidR="00307F4D">
        <w:t xml:space="preserve"> </w:t>
      </w:r>
      <w:r>
        <w:t>Validates SCSI commands</w:t>
      </w:r>
      <w:r w:rsidR="000C52CC">
        <w:t xml:space="preserve">, </w:t>
      </w:r>
      <w:r>
        <w:t>disk failover functionality</w:t>
      </w:r>
      <w:r w:rsidR="000C52CC">
        <w:t>, and symmetric or asymmetric storage configuration</w:t>
      </w:r>
      <w:r>
        <w:t>.</w:t>
      </w:r>
    </w:p>
    <w:p w14:paraId="25817393" w14:textId="77777777" w:rsidR="00035249" w:rsidRDefault="00035249" w:rsidP="00E12A5F">
      <w:pPr>
        <w:pStyle w:val="ListParagraph"/>
        <w:numPr>
          <w:ilvl w:val="0"/>
          <w:numId w:val="7"/>
        </w:numPr>
      </w:pPr>
      <w:r w:rsidRPr="00546BBF">
        <w:rPr>
          <w:b/>
        </w:rPr>
        <w:t>System configuration</w:t>
      </w:r>
      <w:r>
        <w:t>.</w:t>
      </w:r>
      <w:r w:rsidR="00307F4D">
        <w:t xml:space="preserve"> </w:t>
      </w:r>
      <w:r>
        <w:t xml:space="preserve">Validates Active Directory configuration, that drivers are signed, memory dump settings, required </w:t>
      </w:r>
      <w:r w:rsidR="00D67A0A">
        <w:t xml:space="preserve">operating system </w:t>
      </w:r>
      <w:r>
        <w:t xml:space="preserve">features </w:t>
      </w:r>
      <w:r w:rsidR="00D67A0A">
        <w:t xml:space="preserve">and </w:t>
      </w:r>
      <w:r>
        <w:t xml:space="preserve">services, compatible processor architecture, and </w:t>
      </w:r>
      <w:r w:rsidR="00D67A0A">
        <w:t>s</w:t>
      </w:r>
      <w:r>
        <w:t xml:space="preserve">ervice </w:t>
      </w:r>
      <w:r w:rsidR="00D67A0A">
        <w:t>p</w:t>
      </w:r>
      <w:r>
        <w:t>ack and Windows Software Update levels.</w:t>
      </w:r>
    </w:p>
    <w:p w14:paraId="0A597188" w14:textId="3E52708D" w:rsidR="008D71E8" w:rsidRDefault="00BD5DC5" w:rsidP="00035249">
      <w:pPr>
        <w:keepLines/>
        <w:spacing w:before="120" w:after="60"/>
      </w:pPr>
      <w:r>
        <w:t>The results of t</w:t>
      </w:r>
      <w:r w:rsidRPr="00D434BF">
        <w:t xml:space="preserve">hese </w:t>
      </w:r>
      <w:r w:rsidR="00035249" w:rsidRPr="00D434BF">
        <w:t xml:space="preserve">validation tests </w:t>
      </w:r>
      <w:r w:rsidR="008D71E8">
        <w:t>give you information needed to</w:t>
      </w:r>
      <w:r w:rsidR="00035249" w:rsidRPr="00D434BF">
        <w:t xml:space="preserve"> fine-tune a cluster configuration, track the configuration, and identify potential cluster configuration issues before they cause downtime</w:t>
      </w:r>
      <w:r w:rsidR="008D71E8" w:rsidRPr="00D434BF">
        <w:t>.</w:t>
      </w:r>
      <w:r w:rsidR="008D71E8">
        <w:t xml:space="preserve"> You can save a report of the tests results as a HTML document for later reference.</w:t>
      </w:r>
    </w:p>
    <w:p w14:paraId="723B9BCD" w14:textId="2104201E" w:rsidR="00035249" w:rsidRDefault="00110ED2" w:rsidP="00035249">
      <w:pPr>
        <w:keepLines/>
        <w:spacing w:before="120" w:after="60"/>
      </w:pPr>
      <w:r>
        <w:t xml:space="preserve">You should run these </w:t>
      </w:r>
      <w:r w:rsidR="00035249">
        <w:t xml:space="preserve">tests before and after </w:t>
      </w:r>
      <w:r>
        <w:t xml:space="preserve">you make </w:t>
      </w:r>
      <w:r w:rsidR="00035249">
        <w:t xml:space="preserve">any changes to WSFC configuration, before </w:t>
      </w:r>
      <w:r>
        <w:t xml:space="preserve">you install </w:t>
      </w:r>
      <w:r w:rsidR="00035249">
        <w:t>SQL Server, and as a part of any disaster recovery process.</w:t>
      </w:r>
      <w:r w:rsidR="00307F4D">
        <w:t xml:space="preserve"> </w:t>
      </w:r>
      <w:r w:rsidR="00AF6D81" w:rsidRPr="00D434BF">
        <w:t xml:space="preserve">A cluster validation report is required by Microsoft Customer Support Services (CSS) as a condition of Microsoft supporting a given </w:t>
      </w:r>
      <w:r w:rsidR="00AF6D81">
        <w:t xml:space="preserve">WSFC cluster </w:t>
      </w:r>
      <w:r w:rsidR="00AF6D81" w:rsidRPr="00D434BF">
        <w:t>configuration.</w:t>
      </w:r>
    </w:p>
    <w:p w14:paraId="73D4F9A9" w14:textId="77777777" w:rsidR="00035249" w:rsidRDefault="00035249" w:rsidP="00035249">
      <w:pPr>
        <w:keepLines/>
        <w:spacing w:before="120" w:after="120"/>
      </w:pPr>
      <w:r>
        <w:t>For more information, see</w:t>
      </w:r>
      <w:r w:rsidR="00110ED2">
        <w:t xml:space="preserve"> </w:t>
      </w:r>
      <w:hyperlink r:id="rId59" w:history="1">
        <w:r w:rsidR="00110ED2" w:rsidRPr="005C7286">
          <w:rPr>
            <w:rStyle w:val="Hyperlink"/>
          </w:rPr>
          <w:t>Failover Cluster Step-by-Step Guide: Validating Hardware for a Failover Cluster</w:t>
        </w:r>
      </w:hyperlink>
      <w:r w:rsidR="00110ED2">
        <w:t xml:space="preserve"> (</w:t>
      </w:r>
      <w:hyperlink r:id="rId60" w:history="1">
        <w:r w:rsidR="00110ED2" w:rsidRPr="00CD4A1F">
          <w:t>http://technet.microsoft.com/en-us/library/cc732035(WS.10).aspx</w:t>
        </w:r>
      </w:hyperlink>
      <w:r w:rsidR="00FB541F" w:rsidRPr="005C7286">
        <w:t>).</w:t>
      </w:r>
    </w:p>
    <w:p w14:paraId="3CC4C354" w14:textId="16BCB791" w:rsidR="00F4786D" w:rsidRDefault="00D67A0A" w:rsidP="00B034DF">
      <w:pPr>
        <w:keepLines/>
        <w:spacing w:before="120" w:after="60"/>
      </w:pPr>
      <w:r w:rsidRPr="00CD4A1F">
        <w:rPr>
          <w:b/>
        </w:rPr>
        <w:t>Note</w:t>
      </w:r>
      <w:r w:rsidR="00035249">
        <w:t>:</w:t>
      </w:r>
      <w:r>
        <w:t xml:space="preserve"> </w:t>
      </w:r>
      <w:r w:rsidR="00F4786D">
        <w:t xml:space="preserve">If your cluster configuration has asymmetric storage, as is the case with hardware-based geo-clustering storage solutions, or as may be the case with AlwaysOn Availability Groups, you may need to apply a </w:t>
      </w:r>
      <w:r w:rsidR="00C263F6">
        <w:t xml:space="preserve">number of </w:t>
      </w:r>
      <w:r w:rsidR="00F4786D">
        <w:t>hotfix</w:t>
      </w:r>
      <w:r w:rsidR="00C263F6">
        <w:t>es</w:t>
      </w:r>
      <w:r w:rsidR="00F4786D">
        <w:t xml:space="preserve"> to prevent </w:t>
      </w:r>
      <w:r w:rsidR="00AF6D81">
        <w:t xml:space="preserve">the </w:t>
      </w:r>
      <w:r w:rsidR="00C263F6">
        <w:t xml:space="preserve">cluster validation </w:t>
      </w:r>
      <w:r w:rsidR="00F4786D">
        <w:t>wizard from failing</w:t>
      </w:r>
      <w:r w:rsidR="00C263F6">
        <w:t xml:space="preserve"> </w:t>
      </w:r>
      <w:r w:rsidR="00B034DF">
        <w:t xml:space="preserve">the </w:t>
      </w:r>
      <w:r w:rsidR="00C263F6">
        <w:t xml:space="preserve">storage </w:t>
      </w:r>
      <w:r w:rsidR="00F4786D">
        <w:t>validation</w:t>
      </w:r>
      <w:r w:rsidR="00B034DF">
        <w:t xml:space="preserve"> steps</w:t>
      </w:r>
      <w:r w:rsidR="00F4786D">
        <w:t>.</w:t>
      </w:r>
    </w:p>
    <w:p w14:paraId="0E30D3F0" w14:textId="2133B74B" w:rsidR="003B1CF9" w:rsidRDefault="00C263F6" w:rsidP="00F4786D">
      <w:pPr>
        <w:pStyle w:val="Heading3"/>
      </w:pPr>
      <w:r w:rsidRPr="00C263F6">
        <w:rPr>
          <w:rFonts w:asciiTheme="minorHAnsi" w:eastAsiaTheme="minorEastAsia" w:hAnsiTheme="minorHAnsi" w:cstheme="minorBidi"/>
          <w:b w:val="0"/>
          <w:bCs w:val="0"/>
          <w:color w:val="auto"/>
        </w:rPr>
        <w:t xml:space="preserve">For more information, see </w:t>
      </w:r>
      <w:hyperlink r:id="rId61" w:anchor="SystemReqsForAOAG" w:history="1">
        <w:r w:rsidRPr="00C263F6">
          <w:rPr>
            <w:rStyle w:val="Hyperlink"/>
            <w:rFonts w:asciiTheme="minorHAnsi" w:eastAsiaTheme="minorEastAsia" w:hAnsiTheme="minorHAnsi" w:cstheme="minorBidi"/>
            <w:b w:val="0"/>
            <w:bCs w:val="0"/>
          </w:rPr>
          <w:t>Prerequisites, Restrictions, and Recommendations for AlwaysOn Availability Groups</w:t>
        </w:r>
      </w:hyperlink>
      <w:r w:rsidRPr="00C263F6">
        <w:rPr>
          <w:rFonts w:asciiTheme="minorHAnsi" w:eastAsiaTheme="minorEastAsia" w:hAnsiTheme="minorHAnsi" w:cstheme="minorBidi"/>
          <w:b w:val="0"/>
          <w:bCs w:val="0"/>
          <w:color w:val="auto"/>
        </w:rPr>
        <w:t xml:space="preserve"> (http://msdn.microsoft.com/en-us/library/ff878487(SQL.110).aspx#SystemReqsForAOAG).</w:t>
      </w:r>
      <w:r w:rsidR="00035249">
        <w:br w:type="page"/>
      </w:r>
      <w:bookmarkStart w:id="43" w:name="_Toc314097206"/>
      <w:r w:rsidR="00F02C42">
        <w:lastRenderedPageBreak/>
        <w:t>WSFC Quorum Modes and Voting Configuration</w:t>
      </w:r>
      <w:bookmarkEnd w:id="43"/>
    </w:p>
    <w:p w14:paraId="023F45D4" w14:textId="77777777" w:rsidR="00265717" w:rsidRPr="00265717" w:rsidRDefault="00B80E7F" w:rsidP="00265717">
      <w:r w:rsidRPr="00265717">
        <w:t>WSFC uses a quorum-based approach to monitoring overall cluster health and maximize node-level fault tolerance.</w:t>
      </w:r>
      <w:r w:rsidR="00307F4D">
        <w:t xml:space="preserve"> </w:t>
      </w:r>
      <w:r w:rsidRPr="00265717">
        <w:t>A fundamental understanding of WSFC quorum modes and node voting configuration is very important to designing, operating, and troubleshooting your AlwaysOn high availability and disaster recovery solution.</w:t>
      </w:r>
    </w:p>
    <w:p w14:paraId="50668CDD" w14:textId="77777777" w:rsidR="00E8074A" w:rsidRDefault="00877DD6" w:rsidP="007C0EC6">
      <w:pPr>
        <w:pStyle w:val="Heading4"/>
      </w:pPr>
      <w:r>
        <w:t>Cluster Health Detection</w:t>
      </w:r>
      <w:r w:rsidR="002815FD">
        <w:t xml:space="preserve"> by Quorum</w:t>
      </w:r>
    </w:p>
    <w:p w14:paraId="0936D2A2" w14:textId="77777777" w:rsidR="00D81EBE" w:rsidRDefault="00D81EBE" w:rsidP="00373A65">
      <w:r>
        <w:t>Each node in a WSFC cluster participates in periodic heartbeat communication to share the node's health status with the other nodes. Unresponsive nodes are considered to be in a failed state.</w:t>
      </w:r>
    </w:p>
    <w:p w14:paraId="173B3AE4" w14:textId="77777777" w:rsidR="00A24B1D" w:rsidRDefault="002815FD" w:rsidP="00373A65">
      <w:r>
        <w:t xml:space="preserve">A </w:t>
      </w:r>
      <w:r w:rsidRPr="002815FD">
        <w:rPr>
          <w:i/>
        </w:rPr>
        <w:t>quorum</w:t>
      </w:r>
      <w:r>
        <w:t xml:space="preserve"> </w:t>
      </w:r>
      <w:r w:rsidR="000F2DDA">
        <w:t xml:space="preserve">node set </w:t>
      </w:r>
      <w:r>
        <w:t xml:space="preserve">is a majority of the voting nodes </w:t>
      </w:r>
      <w:r w:rsidR="00417BF8">
        <w:t xml:space="preserve">and witnesses </w:t>
      </w:r>
      <w:r>
        <w:t>in the WSFC cluster.</w:t>
      </w:r>
      <w:r w:rsidR="004E2B32">
        <w:t xml:space="preserve"> </w:t>
      </w:r>
      <w:r w:rsidR="00877DD6">
        <w:t xml:space="preserve">The overall health and status of a WSFC cluster is determined by a </w:t>
      </w:r>
      <w:r w:rsidR="00296641">
        <w:t xml:space="preserve">periodic </w:t>
      </w:r>
      <w:r w:rsidR="00877DD6" w:rsidRPr="000F2851">
        <w:rPr>
          <w:i/>
        </w:rPr>
        <w:t xml:space="preserve">quorum </w:t>
      </w:r>
      <w:r w:rsidR="00A24B1D" w:rsidRPr="000F2851">
        <w:rPr>
          <w:i/>
        </w:rPr>
        <w:t>vote</w:t>
      </w:r>
      <w:r w:rsidR="00D81EBE">
        <w:t>.</w:t>
      </w:r>
      <w:r w:rsidR="00307F4D">
        <w:t xml:space="preserve"> </w:t>
      </w:r>
      <w:r w:rsidR="00704F3C">
        <w:t xml:space="preserve">The presence of a quorum </w:t>
      </w:r>
      <w:r w:rsidR="00A24B1D">
        <w:t xml:space="preserve">means that the cluster is healthy </w:t>
      </w:r>
      <w:r w:rsidR="0042711A">
        <w:t>enough</w:t>
      </w:r>
      <w:r w:rsidR="00D06369">
        <w:t xml:space="preserve"> to provide</w:t>
      </w:r>
      <w:r w:rsidR="00807A3E">
        <w:t xml:space="preserve"> node</w:t>
      </w:r>
      <w:r w:rsidR="005122BB">
        <w:t xml:space="preserve">-level </w:t>
      </w:r>
      <w:r w:rsidR="00A24B1D">
        <w:t>fault tolerance.</w:t>
      </w:r>
    </w:p>
    <w:p w14:paraId="564EEC7B" w14:textId="77777777" w:rsidR="004E2B32" w:rsidRDefault="00807A3E" w:rsidP="00760F1D">
      <w:r>
        <w:t>The absence of a quorum indicates that the cluster is not healthy.</w:t>
      </w:r>
      <w:r w:rsidR="00307F4D">
        <w:t xml:space="preserve"> </w:t>
      </w:r>
      <w:r w:rsidR="00417BF8">
        <w:t xml:space="preserve">Overall </w:t>
      </w:r>
      <w:r w:rsidR="00A01782">
        <w:t xml:space="preserve">WSFC </w:t>
      </w:r>
      <w:r w:rsidR="00417BF8">
        <w:t xml:space="preserve">cluster health must be maintained in order to ensure that healthy </w:t>
      </w:r>
      <w:r w:rsidR="004B36B4">
        <w:t xml:space="preserve">secondary </w:t>
      </w:r>
      <w:r w:rsidR="00417BF8">
        <w:t xml:space="preserve">nodes </w:t>
      </w:r>
      <w:r>
        <w:t xml:space="preserve">are </w:t>
      </w:r>
      <w:r w:rsidR="004B36B4">
        <w:t xml:space="preserve">available for primary nodes </w:t>
      </w:r>
      <w:r w:rsidR="00417BF8">
        <w:t>to fail</w:t>
      </w:r>
      <w:r w:rsidR="00A01782">
        <w:t xml:space="preserve"> </w:t>
      </w:r>
      <w:r w:rsidR="00417BF8">
        <w:t>over to.</w:t>
      </w:r>
      <w:r w:rsidR="00307F4D">
        <w:t xml:space="preserve"> </w:t>
      </w:r>
      <w:r>
        <w:t xml:space="preserve">If the quorum vote fails, </w:t>
      </w:r>
      <w:r w:rsidR="00A01782">
        <w:t xml:space="preserve">the </w:t>
      </w:r>
      <w:r w:rsidR="004B36B4">
        <w:t xml:space="preserve">entire </w:t>
      </w:r>
      <w:r w:rsidR="00A01782">
        <w:t>WSFC cluster</w:t>
      </w:r>
      <w:r w:rsidR="004B36B4">
        <w:t xml:space="preserve"> </w:t>
      </w:r>
      <w:r w:rsidR="00EE74A8">
        <w:t>is</w:t>
      </w:r>
      <w:r w:rsidR="004B36B4">
        <w:t xml:space="preserve"> set offline</w:t>
      </w:r>
      <w:r w:rsidR="001A77D7">
        <w:t xml:space="preserve"> as a precautionary measure</w:t>
      </w:r>
      <w:r w:rsidR="004B36B4">
        <w:t>.</w:t>
      </w:r>
      <w:r w:rsidR="00307F4D">
        <w:t xml:space="preserve"> </w:t>
      </w:r>
      <w:r w:rsidR="004B36B4">
        <w:t xml:space="preserve">This </w:t>
      </w:r>
      <w:r w:rsidR="00CE417C">
        <w:t xml:space="preserve">also </w:t>
      </w:r>
      <w:r w:rsidR="004B36B4">
        <w:t>cause</w:t>
      </w:r>
      <w:r w:rsidR="00EE74A8">
        <w:t>s</w:t>
      </w:r>
      <w:r w:rsidR="0042688C">
        <w:t xml:space="preserve"> </w:t>
      </w:r>
      <w:r w:rsidR="00A01782">
        <w:t>all</w:t>
      </w:r>
      <w:r w:rsidR="004B36B4">
        <w:t xml:space="preserve"> </w:t>
      </w:r>
      <w:r w:rsidR="0042688C">
        <w:t xml:space="preserve">SQL </w:t>
      </w:r>
      <w:r w:rsidR="00760F1D">
        <w:t xml:space="preserve">Server </w:t>
      </w:r>
      <w:r w:rsidR="0042688C">
        <w:t>instances</w:t>
      </w:r>
      <w:r w:rsidR="004B36B4">
        <w:t xml:space="preserve"> registered with the cluster to be stopped.</w:t>
      </w:r>
    </w:p>
    <w:p w14:paraId="2CD3189B" w14:textId="2D6718C8" w:rsidR="00760F1D" w:rsidRDefault="00EE74A8" w:rsidP="00760F1D">
      <w:r w:rsidRPr="00EE74A8">
        <w:rPr>
          <w:b/>
        </w:rPr>
        <w:t>Note</w:t>
      </w:r>
      <w:r w:rsidR="0042688C">
        <w:t xml:space="preserve">: If </w:t>
      </w:r>
      <w:r w:rsidR="004B36B4">
        <w:t xml:space="preserve">a WSFC cluster is set offline </w:t>
      </w:r>
      <w:r w:rsidR="00CE417C">
        <w:t>because of</w:t>
      </w:r>
      <w:r w:rsidR="004B36B4">
        <w:t xml:space="preserve"> quorum failure, </w:t>
      </w:r>
      <w:r w:rsidR="0042688C">
        <w:t xml:space="preserve">manual intervention </w:t>
      </w:r>
      <w:r w:rsidR="004B36B4">
        <w:t xml:space="preserve">is required </w:t>
      </w:r>
      <w:r w:rsidR="0042688C">
        <w:t>to bring it back online.</w:t>
      </w:r>
      <w:r w:rsidR="00307F4D">
        <w:t xml:space="preserve"> </w:t>
      </w:r>
      <w:r w:rsidR="001A77D7">
        <w:t xml:space="preserve">For more information, see the </w:t>
      </w:r>
      <w:hyperlink w:anchor="_WSFC_Disaster_Recovery" w:history="1">
        <w:r w:rsidR="0042711A" w:rsidRPr="00970025">
          <w:rPr>
            <w:rStyle w:val="Hyperlink"/>
            <w:i/>
          </w:rPr>
          <w:t xml:space="preserve">WSFC </w:t>
        </w:r>
        <w:r w:rsidR="001A77D7" w:rsidRPr="00970025">
          <w:rPr>
            <w:rStyle w:val="Hyperlink"/>
            <w:i/>
          </w:rPr>
          <w:t xml:space="preserve">Disaster Recovery </w:t>
        </w:r>
        <w:r w:rsidR="00970025" w:rsidRPr="00970025">
          <w:rPr>
            <w:rStyle w:val="Hyperlink"/>
            <w:i/>
          </w:rPr>
          <w:t xml:space="preserve">through </w:t>
        </w:r>
        <w:r w:rsidR="001A77D7" w:rsidRPr="00970025">
          <w:rPr>
            <w:rStyle w:val="Hyperlink"/>
            <w:i/>
          </w:rPr>
          <w:t>Forced Quorum</w:t>
        </w:r>
      </w:hyperlink>
      <w:r w:rsidR="001A77D7">
        <w:t xml:space="preserve"> section </w:t>
      </w:r>
      <w:r>
        <w:t>later in this paper</w:t>
      </w:r>
      <w:r w:rsidR="001A77D7">
        <w:t>.</w:t>
      </w:r>
    </w:p>
    <w:p w14:paraId="3963B7B1" w14:textId="77777777" w:rsidR="005E6F80" w:rsidRDefault="005E6F80" w:rsidP="005E6F80">
      <w:pPr>
        <w:pStyle w:val="Heading4"/>
      </w:pPr>
      <w:r>
        <w:t>Quorum Modes</w:t>
      </w:r>
    </w:p>
    <w:p w14:paraId="418AE2C8" w14:textId="77777777" w:rsidR="006B0275" w:rsidRDefault="005E6F80" w:rsidP="00FB332C">
      <w:pPr>
        <w:keepNext/>
      </w:pPr>
      <w:r>
        <w:t xml:space="preserve">A </w:t>
      </w:r>
      <w:r w:rsidRPr="007C0EC6">
        <w:rPr>
          <w:i/>
        </w:rPr>
        <w:t>quorum mode</w:t>
      </w:r>
      <w:r>
        <w:t xml:space="preserve"> is configured at the WSFC cluster level </w:t>
      </w:r>
      <w:r w:rsidR="00A73A82">
        <w:t>to specify</w:t>
      </w:r>
      <w:r>
        <w:t xml:space="preserve"> the </w:t>
      </w:r>
      <w:r w:rsidR="00297F26">
        <w:t xml:space="preserve">methodology used </w:t>
      </w:r>
      <w:r>
        <w:t>for quorum voting</w:t>
      </w:r>
      <w:r w:rsidR="00E5295B">
        <w:t>.</w:t>
      </w:r>
      <w:r w:rsidR="00A73A82">
        <w:t xml:space="preserve"> </w:t>
      </w:r>
      <w:r w:rsidR="00A24B1D">
        <w:t>The Failover Cluster Manager utility</w:t>
      </w:r>
      <w:r w:rsidR="00EE7C63">
        <w:t xml:space="preserve"> </w:t>
      </w:r>
      <w:r w:rsidR="00A24B1D">
        <w:t>recommend</w:t>
      </w:r>
      <w:r w:rsidR="00EE74A8">
        <w:t>s</w:t>
      </w:r>
      <w:r w:rsidR="00A24B1D">
        <w:t xml:space="preserve"> a quorum mode based on the number of nodes in the cluster.</w:t>
      </w:r>
    </w:p>
    <w:p w14:paraId="082AF890" w14:textId="77777777" w:rsidR="001F567E" w:rsidRDefault="004B636A" w:rsidP="0030023D">
      <w:pPr>
        <w:keepNext/>
      </w:pPr>
      <w:r>
        <w:t>One of the</w:t>
      </w:r>
      <w:r w:rsidR="001F567E">
        <w:t xml:space="preserve"> following quorum modes determine</w:t>
      </w:r>
      <w:r>
        <w:t>s</w:t>
      </w:r>
      <w:r w:rsidR="001F567E">
        <w:t xml:space="preserve"> what constitutes a quorum of votes:</w:t>
      </w:r>
    </w:p>
    <w:p w14:paraId="738E60FC" w14:textId="77777777" w:rsidR="00E5295B" w:rsidRDefault="00E5295B" w:rsidP="00E12A5F">
      <w:pPr>
        <w:pStyle w:val="ListParagraph"/>
        <w:numPr>
          <w:ilvl w:val="0"/>
          <w:numId w:val="5"/>
        </w:numPr>
        <w:contextualSpacing w:val="0"/>
      </w:pPr>
      <w:r w:rsidRPr="007C0EC6">
        <w:rPr>
          <w:b/>
        </w:rPr>
        <w:t xml:space="preserve">Node </w:t>
      </w:r>
      <w:r w:rsidR="00920C3F" w:rsidRPr="007C0EC6">
        <w:rPr>
          <w:b/>
        </w:rPr>
        <w:t>M</w:t>
      </w:r>
      <w:r w:rsidRPr="007C0EC6">
        <w:rPr>
          <w:b/>
        </w:rPr>
        <w:t>ajority.</w:t>
      </w:r>
      <w:r w:rsidR="00307F4D">
        <w:t xml:space="preserve"> </w:t>
      </w:r>
      <w:r w:rsidR="002F160E">
        <w:t>More than</w:t>
      </w:r>
      <w:r w:rsidR="001F567E">
        <w:t xml:space="preserve"> </w:t>
      </w:r>
      <w:r w:rsidR="00E13C63">
        <w:t>one-half</w:t>
      </w:r>
      <w:r w:rsidR="001F567E">
        <w:t xml:space="preserve"> </w:t>
      </w:r>
      <w:r w:rsidR="00E13C63">
        <w:t xml:space="preserve">of the voting nodes in the cluster must </w:t>
      </w:r>
      <w:r w:rsidR="001F567E">
        <w:t xml:space="preserve">vote affirmatively for the cluster to be </w:t>
      </w:r>
      <w:r w:rsidR="00E13C63">
        <w:t>healthy.</w:t>
      </w:r>
    </w:p>
    <w:p w14:paraId="382B97FC" w14:textId="77777777" w:rsidR="00877DD6" w:rsidRDefault="00A82873" w:rsidP="00E12A5F">
      <w:pPr>
        <w:pStyle w:val="ListParagraph"/>
        <w:numPr>
          <w:ilvl w:val="0"/>
          <w:numId w:val="5"/>
        </w:numPr>
        <w:spacing w:after="120"/>
      </w:pPr>
      <w:r w:rsidRPr="007C0EC6">
        <w:rPr>
          <w:b/>
        </w:rPr>
        <w:t>Node and File Share Majority.</w:t>
      </w:r>
      <w:r w:rsidR="00307F4D">
        <w:t xml:space="preserve"> </w:t>
      </w:r>
      <w:r w:rsidR="00877DD6">
        <w:t xml:space="preserve">Similar to </w:t>
      </w:r>
      <w:r w:rsidR="00E13C63">
        <w:t>Node Majority</w:t>
      </w:r>
      <w:r w:rsidR="00877DD6">
        <w:t xml:space="preserve"> quorum mode</w:t>
      </w:r>
      <w:r w:rsidR="00E13C63">
        <w:t xml:space="preserve">, except that a remote file share is </w:t>
      </w:r>
      <w:r w:rsidR="00877DD6">
        <w:t xml:space="preserve">also </w:t>
      </w:r>
      <w:r w:rsidR="00E13C63">
        <w:t xml:space="preserve">configured as a </w:t>
      </w:r>
      <w:r w:rsidR="00877DD6">
        <w:t xml:space="preserve">voting </w:t>
      </w:r>
      <w:r w:rsidR="00E13C63">
        <w:t xml:space="preserve">witness, and connectivity </w:t>
      </w:r>
      <w:r w:rsidR="00537871">
        <w:t xml:space="preserve">from </w:t>
      </w:r>
      <w:r w:rsidR="00E13C63">
        <w:t>any node to that share is also counted as an affirmative vote.</w:t>
      </w:r>
      <w:r w:rsidR="00307F4D">
        <w:t xml:space="preserve"> </w:t>
      </w:r>
      <w:r w:rsidR="002F160E">
        <w:t>More than</w:t>
      </w:r>
      <w:r w:rsidR="00EE035C">
        <w:t xml:space="preserve"> </w:t>
      </w:r>
      <w:r w:rsidR="00877DD6">
        <w:t>half</w:t>
      </w:r>
      <w:r w:rsidR="00EE035C">
        <w:t xml:space="preserve"> </w:t>
      </w:r>
      <w:r w:rsidR="00877DD6">
        <w:t>of the possible votes must be affirmative</w:t>
      </w:r>
      <w:r w:rsidR="00EE035C">
        <w:t xml:space="preserve"> for the cluster to be healthy</w:t>
      </w:r>
      <w:r w:rsidR="00877DD6">
        <w:t>.</w:t>
      </w:r>
    </w:p>
    <w:p w14:paraId="7B7282DF" w14:textId="77777777" w:rsidR="00A82873" w:rsidRDefault="00A57424" w:rsidP="001231DE">
      <w:pPr>
        <w:ind w:left="360"/>
      </w:pPr>
      <w:r>
        <w:t>As a best practice, the witness file share should not reside on any node in the cluster, and it should be visible to all nodes in the cluster.</w:t>
      </w:r>
    </w:p>
    <w:p w14:paraId="7313AD87" w14:textId="77777777" w:rsidR="00920C3F" w:rsidRDefault="00920C3F" w:rsidP="00E12A5F">
      <w:pPr>
        <w:pStyle w:val="ListParagraph"/>
        <w:numPr>
          <w:ilvl w:val="0"/>
          <w:numId w:val="5"/>
        </w:numPr>
        <w:contextualSpacing w:val="0"/>
      </w:pPr>
      <w:r w:rsidRPr="007C0EC6">
        <w:rPr>
          <w:b/>
        </w:rPr>
        <w:t>Node and Disk Majority.</w:t>
      </w:r>
      <w:r w:rsidR="00307F4D">
        <w:t xml:space="preserve"> </w:t>
      </w:r>
      <w:r w:rsidR="00EE035C">
        <w:t>Similar to</w:t>
      </w:r>
      <w:r w:rsidR="00E13C63">
        <w:t xml:space="preserve"> Node Majority</w:t>
      </w:r>
      <w:r w:rsidR="00EE035C">
        <w:t xml:space="preserve"> quorum mode</w:t>
      </w:r>
      <w:r w:rsidR="00E13C63">
        <w:t xml:space="preserve">, </w:t>
      </w:r>
      <w:r w:rsidR="00EE035C">
        <w:t xml:space="preserve">except that </w:t>
      </w:r>
      <w:r w:rsidR="00E13C63">
        <w:t xml:space="preserve">a shared disk </w:t>
      </w:r>
      <w:r w:rsidR="00404B88">
        <w:t xml:space="preserve">cluster </w:t>
      </w:r>
      <w:r w:rsidR="00E13C63">
        <w:t xml:space="preserve">resource is </w:t>
      </w:r>
      <w:r w:rsidR="00EE035C">
        <w:t xml:space="preserve">also </w:t>
      </w:r>
      <w:r w:rsidR="00E13C63">
        <w:t xml:space="preserve">designated as a </w:t>
      </w:r>
      <w:r w:rsidR="00EE035C">
        <w:t xml:space="preserve">voting </w:t>
      </w:r>
      <w:r w:rsidR="00E13C63">
        <w:t xml:space="preserve">witness, and connectivity </w:t>
      </w:r>
      <w:r w:rsidR="00537871">
        <w:t xml:space="preserve">from </w:t>
      </w:r>
      <w:r w:rsidR="00E13C63">
        <w:t xml:space="preserve">any node to that </w:t>
      </w:r>
      <w:r w:rsidR="007040E6">
        <w:t xml:space="preserve">shared </w:t>
      </w:r>
      <w:r w:rsidR="00E13C63">
        <w:t>disk is also counted as an affirmative vote.</w:t>
      </w:r>
      <w:r w:rsidR="00307F4D">
        <w:t xml:space="preserve"> </w:t>
      </w:r>
      <w:r w:rsidR="002F160E">
        <w:t>More than</w:t>
      </w:r>
      <w:r w:rsidR="00EE035C">
        <w:t xml:space="preserve"> half of the possible votes must be affirmative for the cluster to be healthy.</w:t>
      </w:r>
    </w:p>
    <w:p w14:paraId="54F51272" w14:textId="77777777" w:rsidR="00E5295B" w:rsidRDefault="00920C3F" w:rsidP="00E12A5F">
      <w:pPr>
        <w:pStyle w:val="ListParagraph"/>
        <w:numPr>
          <w:ilvl w:val="0"/>
          <w:numId w:val="5"/>
        </w:numPr>
      </w:pPr>
      <w:r w:rsidRPr="007C0EC6">
        <w:rPr>
          <w:b/>
        </w:rPr>
        <w:lastRenderedPageBreak/>
        <w:t>Disk Only</w:t>
      </w:r>
      <w:r w:rsidR="00E5295B" w:rsidRPr="007C0EC6">
        <w:rPr>
          <w:b/>
        </w:rPr>
        <w:t>.</w:t>
      </w:r>
      <w:r w:rsidR="00307F4D">
        <w:t xml:space="preserve"> </w:t>
      </w:r>
      <w:r w:rsidR="00E13C63">
        <w:t xml:space="preserve">A shared disk </w:t>
      </w:r>
      <w:r w:rsidR="00404B88">
        <w:t xml:space="preserve">cluster </w:t>
      </w:r>
      <w:r w:rsidR="00E13C63">
        <w:t xml:space="preserve">resource is designated as a witness, and connectivity by any node to that </w:t>
      </w:r>
      <w:r w:rsidR="007040E6">
        <w:t xml:space="preserve">shared </w:t>
      </w:r>
      <w:r w:rsidR="00E13C63">
        <w:t>disk is counted as an affirmative vote.</w:t>
      </w:r>
    </w:p>
    <w:p w14:paraId="58D189BC" w14:textId="77777777" w:rsidR="002E6E07" w:rsidRPr="005A485F" w:rsidRDefault="00A86837" w:rsidP="00466109">
      <w:pPr>
        <w:keepLines/>
        <w:spacing w:after="120"/>
      </w:pPr>
      <w:r>
        <w:t>For more information, see</w:t>
      </w:r>
      <w:r w:rsidR="005A485F">
        <w:t xml:space="preserve"> </w:t>
      </w:r>
      <w:hyperlink r:id="rId62" w:history="1">
        <w:r w:rsidR="005A485F" w:rsidRPr="005A485F">
          <w:rPr>
            <w:rStyle w:val="Hyperlink"/>
          </w:rPr>
          <w:t>Failover Cluster Step-by-Step Guide: Configuring the Quorum in a Cluster</w:t>
        </w:r>
      </w:hyperlink>
      <w:r w:rsidR="005A485F">
        <w:t xml:space="preserve"> </w:t>
      </w:r>
      <w:r w:rsidR="005A485F" w:rsidRPr="005A485F">
        <w:t>(</w:t>
      </w:r>
      <w:r w:rsidR="005A485F" w:rsidRPr="00A73A82">
        <w:t>http://technet.microsoft.com/en-us/library/cc770620(WS.10).aspx</w:t>
      </w:r>
      <w:r w:rsidR="005A485F" w:rsidRPr="005A485F">
        <w:t>).</w:t>
      </w:r>
    </w:p>
    <w:p w14:paraId="799DE7D5" w14:textId="199C194D" w:rsidR="00D81EBE" w:rsidRDefault="00F34A80" w:rsidP="00A86837">
      <w:pPr>
        <w:spacing w:after="120"/>
      </w:pPr>
      <w:r w:rsidRPr="00A73A82">
        <w:rPr>
          <w:b/>
        </w:rPr>
        <w:t>Note</w:t>
      </w:r>
      <w:r w:rsidR="00A9627E">
        <w:t>:</w:t>
      </w:r>
      <w:r>
        <w:t xml:space="preserve"> </w:t>
      </w:r>
      <w:r w:rsidR="006B10A0">
        <w:t xml:space="preserve">Unless </w:t>
      </w:r>
      <w:r w:rsidR="005268A1">
        <w:t xml:space="preserve">each </w:t>
      </w:r>
      <w:r w:rsidR="006B10A0">
        <w:t xml:space="preserve">node in the cluster </w:t>
      </w:r>
      <w:r w:rsidR="00B6220E">
        <w:t xml:space="preserve">is </w:t>
      </w:r>
      <w:r w:rsidR="006B10A0">
        <w:t xml:space="preserve">configured to use the same shared storage quorum witness disk, </w:t>
      </w:r>
      <w:r w:rsidR="00D81EBE">
        <w:t xml:space="preserve">you should </w:t>
      </w:r>
      <w:r w:rsidR="00CE417C">
        <w:t xml:space="preserve">generally </w:t>
      </w:r>
      <w:r w:rsidR="00D81EBE">
        <w:t xml:space="preserve">use the </w:t>
      </w:r>
      <w:r w:rsidR="00D81EBE" w:rsidRPr="00AA0877">
        <w:t>Node Majority</w:t>
      </w:r>
      <w:r w:rsidR="00D81EBE">
        <w:t xml:space="preserve"> </w:t>
      </w:r>
      <w:r w:rsidR="0022710D">
        <w:t xml:space="preserve">quorum mode </w:t>
      </w:r>
      <w:r>
        <w:t xml:space="preserve">if </w:t>
      </w:r>
      <w:r w:rsidR="0022710D">
        <w:t xml:space="preserve">you have an odd number of voting nodes, </w:t>
      </w:r>
      <w:r w:rsidR="00E9221B">
        <w:t xml:space="preserve">or the </w:t>
      </w:r>
      <w:r w:rsidR="00E9221B" w:rsidRPr="00AA0877">
        <w:t>Node and File Share Majority</w:t>
      </w:r>
      <w:r w:rsidR="00E9221B">
        <w:t xml:space="preserve"> </w:t>
      </w:r>
      <w:r w:rsidR="00D81EBE">
        <w:t>quorum mode</w:t>
      </w:r>
      <w:r w:rsidR="00E9221B">
        <w:t xml:space="preserve"> </w:t>
      </w:r>
      <w:r>
        <w:t xml:space="preserve">if </w:t>
      </w:r>
      <w:r w:rsidR="00D81EBE">
        <w:t xml:space="preserve">you have an </w:t>
      </w:r>
      <w:r w:rsidR="00E9221B">
        <w:t xml:space="preserve">even </w:t>
      </w:r>
      <w:r w:rsidR="00D81EBE">
        <w:t>number of voting nodes</w:t>
      </w:r>
      <w:r w:rsidR="00E9221B">
        <w:t>.</w:t>
      </w:r>
    </w:p>
    <w:p w14:paraId="39D3BDDB" w14:textId="77777777" w:rsidR="00E7271E" w:rsidRDefault="00316FC5" w:rsidP="007C0EC6">
      <w:pPr>
        <w:pStyle w:val="Heading4"/>
      </w:pPr>
      <w:r>
        <w:t>Voting and Non</w:t>
      </w:r>
      <w:r w:rsidR="00555006">
        <w:t>-V</w:t>
      </w:r>
      <w:r>
        <w:t>oting Nodes</w:t>
      </w:r>
    </w:p>
    <w:p w14:paraId="0B274E8F" w14:textId="77777777" w:rsidR="00985A46" w:rsidRDefault="009248FB" w:rsidP="009248FB">
      <w:r>
        <w:t xml:space="preserve">By default, each node in the WSFC cluster </w:t>
      </w:r>
      <w:r w:rsidR="0022710D">
        <w:t xml:space="preserve">is </w:t>
      </w:r>
      <w:r w:rsidR="00A5479F">
        <w:t xml:space="preserve">included as a member of the cluster </w:t>
      </w:r>
      <w:r w:rsidR="0022710D">
        <w:t>quorum</w:t>
      </w:r>
      <w:r w:rsidR="00296641">
        <w:t>; each node</w:t>
      </w:r>
      <w:r w:rsidR="00416BFB">
        <w:t>, file share witness, and disk witness</w:t>
      </w:r>
      <w:r w:rsidR="00296641">
        <w:t xml:space="preserve"> </w:t>
      </w:r>
      <w:r>
        <w:t xml:space="preserve">has a single vote in </w:t>
      </w:r>
      <w:r w:rsidR="00316FC5">
        <w:t xml:space="preserve">determining </w:t>
      </w:r>
      <w:r>
        <w:t>the overall cluster health</w:t>
      </w:r>
      <w:r w:rsidR="00416BFB">
        <w:t>.</w:t>
      </w:r>
      <w:r w:rsidR="00307F4D">
        <w:t xml:space="preserve"> </w:t>
      </w:r>
      <w:r w:rsidR="00985A46">
        <w:t xml:space="preserve">The quorum discussion </w:t>
      </w:r>
      <w:r w:rsidR="00CE417C">
        <w:t>to this point</w:t>
      </w:r>
      <w:r w:rsidR="00985A46">
        <w:t xml:space="preserve"> in this paper has carefully </w:t>
      </w:r>
      <w:r w:rsidR="00985A46" w:rsidRPr="008027BB">
        <w:t xml:space="preserve">qualified </w:t>
      </w:r>
      <w:r w:rsidR="001E3988" w:rsidRPr="008027BB">
        <w:t xml:space="preserve">the set of </w:t>
      </w:r>
      <w:r w:rsidR="00985A46" w:rsidRPr="008027BB">
        <w:t xml:space="preserve">WSFC cluster nodes that vote </w:t>
      </w:r>
      <w:r w:rsidR="00D7770A" w:rsidRPr="008027BB">
        <w:t>on cluster h</w:t>
      </w:r>
      <w:r w:rsidR="00D7770A">
        <w:t xml:space="preserve">ealth </w:t>
      </w:r>
      <w:r w:rsidR="00985A46">
        <w:t xml:space="preserve">as </w:t>
      </w:r>
      <w:r w:rsidR="00985A46" w:rsidRPr="00985A46">
        <w:rPr>
          <w:i/>
        </w:rPr>
        <w:t>voting nodes</w:t>
      </w:r>
      <w:r w:rsidR="00985A46">
        <w:t>.</w:t>
      </w:r>
      <w:r w:rsidR="00555006">
        <w:t xml:space="preserve"> In some circumstances, you may not want every node to have a vote.</w:t>
      </w:r>
    </w:p>
    <w:p w14:paraId="7DFD68CF" w14:textId="77777777" w:rsidR="005D1B2F" w:rsidRDefault="00416BFB" w:rsidP="009248FB">
      <w:r>
        <w:t xml:space="preserve">Each node in a WSFC cluster continuously attempts to establish a quorum. </w:t>
      </w:r>
      <w:r w:rsidR="000F2851">
        <w:t>No individual no</w:t>
      </w:r>
      <w:r w:rsidR="000E5137">
        <w:t xml:space="preserve">de in </w:t>
      </w:r>
      <w:r>
        <w:t>the</w:t>
      </w:r>
      <w:r w:rsidR="000E5137">
        <w:t xml:space="preserve"> cluster can </w:t>
      </w:r>
      <w:r w:rsidR="00642E96">
        <w:t>definitively</w:t>
      </w:r>
      <w:r w:rsidR="000E5137">
        <w:t xml:space="preserve"> determine that the </w:t>
      </w:r>
      <w:r w:rsidR="000F2851">
        <w:t>cluster as a whole is healthy</w:t>
      </w:r>
      <w:r w:rsidR="000E5137">
        <w:t xml:space="preserve"> or </w:t>
      </w:r>
      <w:r w:rsidR="008265ED">
        <w:t>unhealthy</w:t>
      </w:r>
      <w:r w:rsidR="000F2851">
        <w:t>.</w:t>
      </w:r>
      <w:r w:rsidR="00307F4D">
        <w:t xml:space="preserve"> </w:t>
      </w:r>
      <w:r w:rsidR="00102CF3">
        <w:t xml:space="preserve">At any given moment, </w:t>
      </w:r>
      <w:r w:rsidR="00DE0AFC">
        <w:t xml:space="preserve">from the perspective of each node, some of the other </w:t>
      </w:r>
      <w:r w:rsidR="008265ED">
        <w:t xml:space="preserve">nodes </w:t>
      </w:r>
      <w:r w:rsidR="00426943">
        <w:t xml:space="preserve">may </w:t>
      </w:r>
      <w:r w:rsidR="00DE0AFC">
        <w:t>appear</w:t>
      </w:r>
      <w:r w:rsidR="00426943">
        <w:t xml:space="preserve"> </w:t>
      </w:r>
      <w:r w:rsidR="00DE0AFC">
        <w:t xml:space="preserve">to be </w:t>
      </w:r>
      <w:r w:rsidR="00426943">
        <w:t xml:space="preserve">offline, or </w:t>
      </w:r>
      <w:r w:rsidR="005D1B2F">
        <w:t xml:space="preserve">appear to be </w:t>
      </w:r>
      <w:r w:rsidR="00426943">
        <w:t xml:space="preserve">in </w:t>
      </w:r>
      <w:r w:rsidR="00102CF3">
        <w:t xml:space="preserve">the process of failover, </w:t>
      </w:r>
      <w:r w:rsidR="00426943">
        <w:t xml:space="preserve">or </w:t>
      </w:r>
      <w:r w:rsidR="00DE0AFC">
        <w:t xml:space="preserve">appear unresponsive due to a </w:t>
      </w:r>
      <w:r w:rsidR="00426943">
        <w:t xml:space="preserve">network </w:t>
      </w:r>
      <w:r w:rsidR="00DE0AFC">
        <w:t xml:space="preserve">communication </w:t>
      </w:r>
      <w:r w:rsidR="00426943">
        <w:t>failure.</w:t>
      </w:r>
      <w:r w:rsidR="00307F4D">
        <w:t xml:space="preserve"> </w:t>
      </w:r>
      <w:r w:rsidR="005D1B2F">
        <w:t xml:space="preserve">A key function of the quorum vote is to determine </w:t>
      </w:r>
      <w:r w:rsidR="00CE417C">
        <w:t xml:space="preserve">whether </w:t>
      </w:r>
      <w:r w:rsidR="005D1B2F">
        <w:t>the apparent state of each of node in the WSFC cluster is indeed that actual state of those nodes.</w:t>
      </w:r>
    </w:p>
    <w:p w14:paraId="7DAADB7C" w14:textId="77777777" w:rsidR="005D1B2F" w:rsidRDefault="00D64E5C" w:rsidP="00A9627E">
      <w:r>
        <w:t xml:space="preserve">For all of the quorum models except Disk Only, the effectiveness of a quorum vote depends on reliable communications </w:t>
      </w:r>
      <w:r w:rsidR="00782ACB">
        <w:t xml:space="preserve">among </w:t>
      </w:r>
      <w:r>
        <w:t xml:space="preserve">all of the </w:t>
      </w:r>
      <w:r w:rsidR="009F7704">
        <w:t xml:space="preserve">voting </w:t>
      </w:r>
      <w:r>
        <w:t>nodes in the cluster.</w:t>
      </w:r>
      <w:r w:rsidR="005D1B2F">
        <w:t xml:space="preserve"> </w:t>
      </w:r>
      <w:r w:rsidR="00782ACB">
        <w:t xml:space="preserve">You should </w:t>
      </w:r>
      <w:r w:rsidR="004B636A">
        <w:t xml:space="preserve">trust the quorum vote when all nodes are </w:t>
      </w:r>
      <w:r w:rsidR="00A9627E">
        <w:t>on the s</w:t>
      </w:r>
      <w:r w:rsidR="00C27BE7">
        <w:t xml:space="preserve">ame </w:t>
      </w:r>
      <w:r>
        <w:t xml:space="preserve">physical </w:t>
      </w:r>
      <w:r w:rsidR="00C27BE7">
        <w:t>subnet</w:t>
      </w:r>
      <w:r w:rsidR="00A9627E">
        <w:t>.</w:t>
      </w:r>
    </w:p>
    <w:p w14:paraId="1EB321DB" w14:textId="77777777" w:rsidR="00C27BE7" w:rsidRDefault="00922E4A" w:rsidP="00A9627E">
      <w:r>
        <w:t>However, i</w:t>
      </w:r>
      <w:r w:rsidR="00A9627E">
        <w:t xml:space="preserve">f </w:t>
      </w:r>
      <w:r w:rsidR="00815BFA">
        <w:t xml:space="preserve">a </w:t>
      </w:r>
      <w:r w:rsidR="00A9627E">
        <w:t xml:space="preserve">node on another subnet </w:t>
      </w:r>
      <w:r w:rsidR="00815BFA">
        <w:t xml:space="preserve">is </w:t>
      </w:r>
      <w:r w:rsidR="005F47A1">
        <w:t xml:space="preserve">seen as </w:t>
      </w:r>
      <w:r w:rsidR="00A9627E">
        <w:t>nonresponsive</w:t>
      </w:r>
      <w:r w:rsidR="00815BFA">
        <w:t xml:space="preserve"> in a quorum vote, but it is actually online and otherwise healthy, that is most likely</w:t>
      </w:r>
      <w:r w:rsidR="00A9627E">
        <w:t xml:space="preserve"> </w:t>
      </w:r>
      <w:r w:rsidR="005F47A1">
        <w:t xml:space="preserve">due to </w:t>
      </w:r>
      <w:r w:rsidR="00A9627E">
        <w:t xml:space="preserve">a network </w:t>
      </w:r>
      <w:r w:rsidR="00BA625D">
        <w:t>communications</w:t>
      </w:r>
      <w:r w:rsidR="00A9627E">
        <w:t xml:space="preserve"> failure</w:t>
      </w:r>
      <w:r w:rsidR="00884F13">
        <w:t xml:space="preserve"> between subnets</w:t>
      </w:r>
      <w:r w:rsidR="00A9627E">
        <w:t>.</w:t>
      </w:r>
      <w:r w:rsidR="00307F4D">
        <w:t xml:space="preserve"> </w:t>
      </w:r>
      <w:r w:rsidR="0058196E">
        <w:t xml:space="preserve">Depending </w:t>
      </w:r>
      <w:r w:rsidR="00884F13">
        <w:t>up</w:t>
      </w:r>
      <w:r w:rsidR="0058196E">
        <w:t>on the cluster topology, quorum mode, and failover policy configuration, t</w:t>
      </w:r>
      <w:r w:rsidR="00815BFA">
        <w:t>hat network</w:t>
      </w:r>
      <w:r w:rsidR="00884F13">
        <w:t xml:space="preserve"> communications</w:t>
      </w:r>
      <w:r w:rsidR="00815BFA">
        <w:t xml:space="preserve"> failure may effective</w:t>
      </w:r>
      <w:r w:rsidR="0058196E">
        <w:t>ly</w:t>
      </w:r>
      <w:r w:rsidR="00815BFA">
        <w:t xml:space="preserve"> create more than one set </w:t>
      </w:r>
      <w:r w:rsidR="00884F13">
        <w:t xml:space="preserve">(or subset) </w:t>
      </w:r>
      <w:r w:rsidR="00815BFA">
        <w:t>of voting nodes.</w:t>
      </w:r>
    </w:p>
    <w:p w14:paraId="59268122" w14:textId="77777777" w:rsidR="002F160E" w:rsidRDefault="00962D96" w:rsidP="00A9627E">
      <w:r>
        <w:t xml:space="preserve">If </w:t>
      </w:r>
      <w:r w:rsidR="00884F13">
        <w:t xml:space="preserve">more than one </w:t>
      </w:r>
      <w:r w:rsidR="00297F26">
        <w:t xml:space="preserve">subset </w:t>
      </w:r>
      <w:r w:rsidR="00884F13">
        <w:t xml:space="preserve">of voting nodes is able to establish a quorum on its own, that is known as a </w:t>
      </w:r>
      <w:r w:rsidR="00884F13" w:rsidRPr="00884F13">
        <w:rPr>
          <w:i/>
        </w:rPr>
        <w:t>split-brain scenario</w:t>
      </w:r>
      <w:r w:rsidR="00884F13">
        <w:t>.</w:t>
      </w:r>
      <w:r w:rsidR="00307F4D">
        <w:t xml:space="preserve"> </w:t>
      </w:r>
      <w:r w:rsidR="00297F26">
        <w:t xml:space="preserve">In such a scenario, the nodes in the separate quorums may </w:t>
      </w:r>
      <w:r w:rsidR="008D2952">
        <w:t xml:space="preserve">behave </w:t>
      </w:r>
      <w:r w:rsidR="00297F26">
        <w:t>differently, and in conflict with one another.</w:t>
      </w:r>
    </w:p>
    <w:p w14:paraId="3534E67F" w14:textId="450F8B3B" w:rsidR="00884F13" w:rsidRDefault="00962D96" w:rsidP="00A9627E">
      <w:r w:rsidRPr="00AA0877">
        <w:rPr>
          <w:b/>
        </w:rPr>
        <w:t>Note</w:t>
      </w:r>
      <w:r w:rsidR="002F160E">
        <w:t>:</w:t>
      </w:r>
      <w:r>
        <w:t xml:space="preserve"> </w:t>
      </w:r>
      <w:r w:rsidR="002F160E">
        <w:t xml:space="preserve">The split-brain scenario </w:t>
      </w:r>
      <w:r w:rsidR="00837132">
        <w:t>is</w:t>
      </w:r>
      <w:r w:rsidR="002F160E">
        <w:t xml:space="preserve"> possible </w:t>
      </w:r>
      <w:r>
        <w:t xml:space="preserve">only </w:t>
      </w:r>
      <w:r w:rsidR="00F84C6A">
        <w:t xml:space="preserve">if </w:t>
      </w:r>
      <w:r w:rsidR="002F160E">
        <w:t>a system administrator manually perform</w:t>
      </w:r>
      <w:r w:rsidR="00686DBF">
        <w:t>s</w:t>
      </w:r>
      <w:r w:rsidR="002F160E">
        <w:t xml:space="preserve"> a forced quorum operation</w:t>
      </w:r>
      <w:r w:rsidR="00837132">
        <w:t>, or in very rare circumstances, a forced</w:t>
      </w:r>
      <w:r w:rsidR="00AA0877">
        <w:t xml:space="preserve"> manual</w:t>
      </w:r>
      <w:r w:rsidR="00837132">
        <w:t xml:space="preserve"> failover</w:t>
      </w:r>
      <w:r w:rsidR="00F84C6A">
        <w:t>,</w:t>
      </w:r>
      <w:r w:rsidR="00A522EA">
        <w:t xml:space="preserve"> explicitly </w:t>
      </w:r>
      <w:r w:rsidR="00930386">
        <w:t>sub</w:t>
      </w:r>
      <w:r w:rsidR="00A522EA">
        <w:t>dividing the quorum node set</w:t>
      </w:r>
      <w:r w:rsidR="002F160E">
        <w:t>.</w:t>
      </w:r>
      <w:r w:rsidR="00307F4D">
        <w:t xml:space="preserve"> </w:t>
      </w:r>
      <w:r w:rsidR="00125711">
        <w:t xml:space="preserve">For more information, see the </w:t>
      </w:r>
      <w:hyperlink w:anchor="_WSFC_Disaster_Recovery" w:history="1">
        <w:r w:rsidR="0042711A" w:rsidRPr="00874E48">
          <w:rPr>
            <w:rStyle w:val="Hyperlink"/>
            <w:i/>
          </w:rPr>
          <w:t xml:space="preserve">WSFC </w:t>
        </w:r>
        <w:r w:rsidR="00125711" w:rsidRPr="00874E48">
          <w:rPr>
            <w:rStyle w:val="Hyperlink"/>
            <w:i/>
          </w:rPr>
          <w:t xml:space="preserve">Disaster Recovery </w:t>
        </w:r>
        <w:r w:rsidR="00874E48" w:rsidRPr="00874E48">
          <w:rPr>
            <w:rStyle w:val="Hyperlink"/>
            <w:i/>
          </w:rPr>
          <w:t>through</w:t>
        </w:r>
        <w:r w:rsidR="00125711" w:rsidRPr="00874E48">
          <w:rPr>
            <w:rStyle w:val="Hyperlink"/>
            <w:i/>
          </w:rPr>
          <w:t xml:space="preserve"> Forced Quorum</w:t>
        </w:r>
      </w:hyperlink>
      <w:r w:rsidR="00125711">
        <w:t xml:space="preserve"> section </w:t>
      </w:r>
      <w:r w:rsidR="00F84C6A">
        <w:t>later in this paper</w:t>
      </w:r>
      <w:r w:rsidR="00125711">
        <w:t>.</w:t>
      </w:r>
    </w:p>
    <w:p w14:paraId="497B5441" w14:textId="77777777" w:rsidR="009248FB" w:rsidRDefault="005718E6" w:rsidP="009248FB">
      <w:r>
        <w:t>To</w:t>
      </w:r>
      <w:r w:rsidR="00A522EA">
        <w:t xml:space="preserve"> simplify your quorum configuration and increase up-time</w:t>
      </w:r>
      <w:r w:rsidR="009248FB">
        <w:t xml:space="preserve">, you may want to adjust </w:t>
      </w:r>
      <w:r w:rsidR="00E73FCA">
        <w:t>each</w:t>
      </w:r>
      <w:r w:rsidR="009248FB">
        <w:t xml:space="preserve"> node’s </w:t>
      </w:r>
      <w:r w:rsidR="009248FB" w:rsidRPr="00CA2D4E">
        <w:rPr>
          <w:i/>
        </w:rPr>
        <w:t>NodeWeight</w:t>
      </w:r>
      <w:r w:rsidR="009248FB">
        <w:t xml:space="preserve"> </w:t>
      </w:r>
      <w:r w:rsidR="00A522EA">
        <w:t xml:space="preserve">setting </w:t>
      </w:r>
      <w:r w:rsidR="009A3E12">
        <w:t xml:space="preserve">(a value of 0 or 1) </w:t>
      </w:r>
      <w:r w:rsidR="00F829AD">
        <w:t xml:space="preserve">so </w:t>
      </w:r>
      <w:r w:rsidR="009248FB">
        <w:t>that the node’s vote is not counted towards the quorum.</w:t>
      </w:r>
    </w:p>
    <w:p w14:paraId="1B5C0B58" w14:textId="77777777" w:rsidR="005E6F80" w:rsidRDefault="005E6F80" w:rsidP="007C0EC6">
      <w:pPr>
        <w:pStyle w:val="Heading4"/>
      </w:pPr>
      <w:r>
        <w:lastRenderedPageBreak/>
        <w:t>Recommended Adjustments to Quorum Voting</w:t>
      </w:r>
    </w:p>
    <w:p w14:paraId="352BFE9E" w14:textId="77777777" w:rsidR="00CE386C" w:rsidRDefault="005209B1" w:rsidP="0030023D">
      <w:pPr>
        <w:keepNext/>
      </w:pPr>
      <w:r>
        <w:t xml:space="preserve">To determine the recommended quorum voting configuration for the cluster, apply these guidelines, in </w:t>
      </w:r>
      <w:r w:rsidR="007C1F96">
        <w:t xml:space="preserve">sequential </w:t>
      </w:r>
      <w:r>
        <w:t>order:</w:t>
      </w:r>
    </w:p>
    <w:p w14:paraId="73D3D075" w14:textId="77777777" w:rsidR="007C1F96" w:rsidRPr="007C1F96" w:rsidRDefault="007C1F96" w:rsidP="007C1F96">
      <w:pPr>
        <w:pStyle w:val="ListParagraph"/>
        <w:numPr>
          <w:ilvl w:val="0"/>
          <w:numId w:val="25"/>
        </w:numPr>
        <w:spacing w:after="120"/>
        <w:contextualSpacing w:val="0"/>
      </w:pPr>
      <w:r w:rsidRPr="007C1F96">
        <w:rPr>
          <w:b/>
        </w:rPr>
        <w:t>No vote by default.</w:t>
      </w:r>
      <w:r>
        <w:t xml:space="preserve"> Assume that each node should not vote without explicit justification.</w:t>
      </w:r>
    </w:p>
    <w:p w14:paraId="1FF10946" w14:textId="77777777" w:rsidR="008D2952" w:rsidRDefault="008D2952" w:rsidP="007C1F96">
      <w:pPr>
        <w:pStyle w:val="ListParagraph"/>
        <w:numPr>
          <w:ilvl w:val="0"/>
          <w:numId w:val="25"/>
        </w:numPr>
        <w:spacing w:after="120"/>
        <w:contextualSpacing w:val="0"/>
      </w:pPr>
      <w:r>
        <w:rPr>
          <w:b/>
        </w:rPr>
        <w:t xml:space="preserve">Include </w:t>
      </w:r>
      <w:r w:rsidR="00262EAF">
        <w:rPr>
          <w:b/>
        </w:rPr>
        <w:t xml:space="preserve">all </w:t>
      </w:r>
      <w:r>
        <w:rPr>
          <w:b/>
        </w:rPr>
        <w:t>p</w:t>
      </w:r>
      <w:r w:rsidRPr="008D2952">
        <w:rPr>
          <w:b/>
        </w:rPr>
        <w:t xml:space="preserve">rimary </w:t>
      </w:r>
      <w:r>
        <w:rPr>
          <w:b/>
        </w:rPr>
        <w:t>nodes</w:t>
      </w:r>
      <w:r w:rsidRPr="008D2952">
        <w:rPr>
          <w:b/>
        </w:rPr>
        <w:t>.</w:t>
      </w:r>
      <w:r w:rsidR="00307F4D">
        <w:t xml:space="preserve"> </w:t>
      </w:r>
      <w:r>
        <w:t>Each node that hosts an AlwaysOn Availability Group primary replica or is the preferred owner of the AlwaysOn Failover Cluster Instance should have a vote.</w:t>
      </w:r>
    </w:p>
    <w:p w14:paraId="7CFD8423" w14:textId="77777777" w:rsidR="008D2952" w:rsidRDefault="008D2952" w:rsidP="007C1F96">
      <w:pPr>
        <w:pStyle w:val="ListParagraph"/>
        <w:numPr>
          <w:ilvl w:val="0"/>
          <w:numId w:val="25"/>
        </w:numPr>
        <w:spacing w:after="120"/>
        <w:contextualSpacing w:val="0"/>
      </w:pPr>
      <w:r>
        <w:rPr>
          <w:b/>
        </w:rPr>
        <w:t>Include p</w:t>
      </w:r>
      <w:r w:rsidRPr="008D2952">
        <w:rPr>
          <w:b/>
        </w:rPr>
        <w:t>ossible automatic failover owners.</w:t>
      </w:r>
      <w:r w:rsidR="00307F4D">
        <w:t xml:space="preserve"> </w:t>
      </w:r>
      <w:r>
        <w:t xml:space="preserve">Each node that could host a </w:t>
      </w:r>
      <w:r w:rsidR="00467746">
        <w:t>primary replica</w:t>
      </w:r>
      <w:r>
        <w:t xml:space="preserve"> or FCI, as the result of an automatic failover, should have a vote.</w:t>
      </w:r>
    </w:p>
    <w:p w14:paraId="24C33E62" w14:textId="77777777" w:rsidR="000F2DDA" w:rsidRDefault="000F2DDA" w:rsidP="007C1F96">
      <w:pPr>
        <w:pStyle w:val="ListParagraph"/>
        <w:numPr>
          <w:ilvl w:val="0"/>
          <w:numId w:val="25"/>
        </w:numPr>
        <w:spacing w:after="120"/>
        <w:contextualSpacing w:val="0"/>
      </w:pPr>
      <w:r>
        <w:rPr>
          <w:b/>
        </w:rPr>
        <w:t>Exclude secondary site nodes.</w:t>
      </w:r>
      <w:r w:rsidR="00307F4D">
        <w:t xml:space="preserve"> </w:t>
      </w:r>
      <w:r>
        <w:t>In general, do not give votes to nodes that reside at a secondary disaster recovery site.</w:t>
      </w:r>
      <w:r w:rsidR="00307F4D">
        <w:t xml:space="preserve"> </w:t>
      </w:r>
      <w:r>
        <w:t>You do not want nodes in the secondary site to contribute to a decision to take the cluster offline when there is nothing wrong with the primary site.</w:t>
      </w:r>
    </w:p>
    <w:p w14:paraId="713CFF41" w14:textId="77777777" w:rsidR="008D2952" w:rsidRDefault="000F2DDA" w:rsidP="007C1F96">
      <w:pPr>
        <w:pStyle w:val="ListParagraph"/>
        <w:numPr>
          <w:ilvl w:val="0"/>
          <w:numId w:val="25"/>
        </w:numPr>
        <w:spacing w:after="120"/>
        <w:contextualSpacing w:val="0"/>
      </w:pPr>
      <w:r>
        <w:rPr>
          <w:b/>
        </w:rPr>
        <w:t>Odd number of votes.</w:t>
      </w:r>
      <w:r w:rsidR="00307F4D">
        <w:t xml:space="preserve"> </w:t>
      </w:r>
      <w:r w:rsidR="00262EAF">
        <w:t xml:space="preserve">If necessary, add a witness file share, </w:t>
      </w:r>
      <w:r w:rsidR="00810098">
        <w:t xml:space="preserve">a </w:t>
      </w:r>
      <w:r w:rsidR="00262EAF">
        <w:t>witness node</w:t>
      </w:r>
      <w:r w:rsidR="00D006B3">
        <w:t xml:space="preserve"> (with or without a SQL Server instance)</w:t>
      </w:r>
      <w:r w:rsidR="00262EAF">
        <w:t xml:space="preserve">, or </w:t>
      </w:r>
      <w:r w:rsidR="00810098">
        <w:t xml:space="preserve">a </w:t>
      </w:r>
      <w:r w:rsidR="00262EAF">
        <w:t>witness disk to the cluster and adjust the quorum mode to p</w:t>
      </w:r>
      <w:r>
        <w:t xml:space="preserve">revent possible </w:t>
      </w:r>
      <w:r w:rsidR="00262EAF">
        <w:t xml:space="preserve">ties in the </w:t>
      </w:r>
      <w:r>
        <w:t>quorum vote.</w:t>
      </w:r>
    </w:p>
    <w:p w14:paraId="4C194FA8" w14:textId="77777777" w:rsidR="00810098" w:rsidRPr="00810098" w:rsidRDefault="00262EAF" w:rsidP="007C1F96">
      <w:pPr>
        <w:pStyle w:val="ListParagraph"/>
        <w:numPr>
          <w:ilvl w:val="0"/>
          <w:numId w:val="25"/>
        </w:numPr>
        <w:contextualSpacing w:val="0"/>
        <w:rPr>
          <w:b/>
        </w:rPr>
      </w:pPr>
      <w:r w:rsidRPr="00262EAF">
        <w:rPr>
          <w:b/>
        </w:rPr>
        <w:t>Reassess vote assignments post-failover.</w:t>
      </w:r>
      <w:r w:rsidR="00307F4D">
        <w:t xml:space="preserve"> </w:t>
      </w:r>
      <w:r w:rsidR="00CE3626">
        <w:t>Y</w:t>
      </w:r>
      <w:r>
        <w:t xml:space="preserve">ou do not want to fail over into a </w:t>
      </w:r>
      <w:r w:rsidR="00CE3626">
        <w:t xml:space="preserve">cluster </w:t>
      </w:r>
      <w:r>
        <w:t>configuration that does not support a healthy quorum.</w:t>
      </w:r>
    </w:p>
    <w:p w14:paraId="0211C15E" w14:textId="77777777" w:rsidR="004A7453" w:rsidRDefault="004A7453" w:rsidP="00CE386C">
      <w:pPr>
        <w:keepNext/>
      </w:pPr>
      <w:r>
        <w:t xml:space="preserve">For more information on adjusting node votes, see </w:t>
      </w:r>
      <w:hyperlink r:id="rId63" w:history="1">
        <w:r>
          <w:rPr>
            <w:rStyle w:val="Hyperlink"/>
          </w:rPr>
          <w:t>Configure Cluster Quorum NodeWeight Settings</w:t>
        </w:r>
      </w:hyperlink>
      <w:r>
        <w:t xml:space="preserve">  </w:t>
      </w:r>
      <w:r w:rsidRPr="004A7453">
        <w:t>(http://msdn.microsoft.com/en-us/library/hh270281(SQL.110).aspx).</w:t>
      </w:r>
    </w:p>
    <w:p w14:paraId="7E33E4BF" w14:textId="77777777" w:rsidR="00CE386C" w:rsidRDefault="00CE386C" w:rsidP="00CE386C">
      <w:pPr>
        <w:keepNext/>
      </w:pPr>
      <w:r>
        <w:t>You cannot adjust the vote of a file share witness. Instead, you must select a different quorum mode to include or exclude its vote.</w:t>
      </w:r>
    </w:p>
    <w:p w14:paraId="27DB7D09" w14:textId="77777777" w:rsidR="008D0A53" w:rsidRDefault="008A0F81">
      <w:r w:rsidRPr="00AA0877">
        <w:rPr>
          <w:b/>
        </w:rPr>
        <w:t>Note</w:t>
      </w:r>
      <w:r w:rsidR="00810098">
        <w:t>:</w:t>
      </w:r>
      <w:r>
        <w:t xml:space="preserve"> </w:t>
      </w:r>
      <w:r w:rsidR="00810098">
        <w:t xml:space="preserve">SQL Server exposes </w:t>
      </w:r>
      <w:r w:rsidR="008027BB">
        <w:t xml:space="preserve">several </w:t>
      </w:r>
      <w:r w:rsidR="002F160E">
        <w:t xml:space="preserve">system </w:t>
      </w:r>
      <w:r w:rsidR="00810098">
        <w:t xml:space="preserve">dynamic management views </w:t>
      </w:r>
      <w:r w:rsidR="00B06606">
        <w:t xml:space="preserve">(DMVs) </w:t>
      </w:r>
      <w:r w:rsidR="00810098">
        <w:t xml:space="preserve">that can help </w:t>
      </w:r>
      <w:r w:rsidR="00B06606">
        <w:t xml:space="preserve">you </w:t>
      </w:r>
      <w:r w:rsidR="007904D7">
        <w:t xml:space="preserve">administer </w:t>
      </w:r>
      <w:r w:rsidR="00810098">
        <w:t>settings related WSFC cluster configuration and node quorum voting.</w:t>
      </w:r>
    </w:p>
    <w:p w14:paraId="2A58803D" w14:textId="77777777" w:rsidR="00AE78C7" w:rsidRPr="00071E92" w:rsidRDefault="00A86837" w:rsidP="00A86837">
      <w:pPr>
        <w:keepLines/>
        <w:spacing w:after="120"/>
        <w:rPr>
          <w:sz w:val="20"/>
        </w:rPr>
      </w:pPr>
      <w:r>
        <w:t>For more information, see</w:t>
      </w:r>
      <w:r w:rsidR="008A0F81">
        <w:t xml:space="preserve"> </w:t>
      </w:r>
      <w:hyperlink r:id="rId64" w:history="1">
        <w:r w:rsidR="008A0F81" w:rsidRPr="008A0F81">
          <w:rPr>
            <w:rStyle w:val="Hyperlink"/>
          </w:rPr>
          <w:t>Monitor Availability Groups</w:t>
        </w:r>
      </w:hyperlink>
      <w:r w:rsidR="008A0F81">
        <w:t xml:space="preserve"> </w:t>
      </w:r>
      <w:r w:rsidR="008A0F81" w:rsidRPr="008A0F81">
        <w:t>(</w:t>
      </w:r>
      <w:r w:rsidR="008A0F81" w:rsidRPr="004B636A">
        <w:t>http://msdn.microsoft.com/en-us/library/ff878305(SQL.110).aspx)</w:t>
      </w:r>
      <w:r w:rsidR="008A0F81">
        <w:rPr>
          <w:sz w:val="20"/>
        </w:rPr>
        <w:t>.</w:t>
      </w:r>
    </w:p>
    <w:p w14:paraId="203C5FF5" w14:textId="77777777" w:rsidR="00017AF3" w:rsidRDefault="00017AF3">
      <w:pPr>
        <w:rPr>
          <w:rFonts w:asciiTheme="majorHAnsi" w:eastAsiaTheme="majorEastAsia" w:hAnsiTheme="majorHAnsi" w:cstheme="majorBidi"/>
          <w:b/>
          <w:bCs/>
          <w:color w:val="4F81BD" w:themeColor="accent1"/>
        </w:rPr>
      </w:pPr>
      <w:r>
        <w:br w:type="page"/>
      </w:r>
    </w:p>
    <w:p w14:paraId="4739EB88" w14:textId="5FAE7C2C" w:rsidR="000A6A4A" w:rsidRDefault="00AC49EA" w:rsidP="007C3BCA">
      <w:pPr>
        <w:pStyle w:val="Heading3"/>
      </w:pPr>
      <w:bookmarkStart w:id="44" w:name="_WSFC_Disaster_Recovery"/>
      <w:bookmarkStart w:id="45" w:name="_Toc314097207"/>
      <w:bookmarkStart w:id="46" w:name="_Toc313634942"/>
      <w:bookmarkEnd w:id="44"/>
      <w:r>
        <w:lastRenderedPageBreak/>
        <w:t xml:space="preserve">WSFC </w:t>
      </w:r>
      <w:r w:rsidR="000A6A4A" w:rsidRPr="00842B14">
        <w:t>Disaster Recover</w:t>
      </w:r>
      <w:r w:rsidR="000A6A4A">
        <w:t>y</w:t>
      </w:r>
      <w:r w:rsidR="000A6A4A" w:rsidRPr="00842B14">
        <w:t xml:space="preserve"> </w:t>
      </w:r>
      <w:r w:rsidR="00316DFB">
        <w:t>through</w:t>
      </w:r>
      <w:r w:rsidR="000A6A4A" w:rsidRPr="00842B14">
        <w:t xml:space="preserve"> Forced Quorum</w:t>
      </w:r>
      <w:bookmarkEnd w:id="45"/>
      <w:bookmarkEnd w:id="46"/>
    </w:p>
    <w:p w14:paraId="140D9CB9" w14:textId="77777777" w:rsidR="007C4289" w:rsidRDefault="00D43C06" w:rsidP="00FB332C">
      <w:pPr>
        <w:keepNext/>
        <w:keepLines/>
      </w:pPr>
      <w:r>
        <w:t xml:space="preserve">Quorum failure is usually </w:t>
      </w:r>
      <w:r w:rsidR="009E6DAB">
        <w:t>caused by</w:t>
      </w:r>
      <w:r>
        <w:t xml:space="preserve"> a </w:t>
      </w:r>
      <w:r w:rsidR="009E6DAB">
        <w:t xml:space="preserve">systemic </w:t>
      </w:r>
      <w:r>
        <w:t>disaster or a persistent communications failure involving several nodes in the WSFC cluster.</w:t>
      </w:r>
      <w:r w:rsidR="00307F4D">
        <w:t xml:space="preserve"> </w:t>
      </w:r>
      <w:r w:rsidR="00761A55">
        <w:t xml:space="preserve">Remember that quorum failure </w:t>
      </w:r>
      <w:r w:rsidR="00BA08D8">
        <w:t>cause</w:t>
      </w:r>
      <w:r w:rsidR="00696306">
        <w:t>s</w:t>
      </w:r>
      <w:r w:rsidR="00BA08D8">
        <w:t xml:space="preserve"> </w:t>
      </w:r>
      <w:r w:rsidR="0022211A">
        <w:t xml:space="preserve">all </w:t>
      </w:r>
      <w:r w:rsidR="00BA08D8">
        <w:t xml:space="preserve">clustered </w:t>
      </w:r>
      <w:r w:rsidR="0022211A">
        <w:t xml:space="preserve">services, </w:t>
      </w:r>
      <w:r w:rsidR="00BA08D8">
        <w:t xml:space="preserve">SQL Server instances, and </w:t>
      </w:r>
      <w:r w:rsidR="0022211A">
        <w:t xml:space="preserve">Availability Groups </w:t>
      </w:r>
      <w:r w:rsidR="00761A55">
        <w:t xml:space="preserve">in the WSFC cluster </w:t>
      </w:r>
      <w:r w:rsidR="00BA08D8">
        <w:t xml:space="preserve">to be </w:t>
      </w:r>
      <w:r w:rsidR="00761A55">
        <w:t xml:space="preserve">set offline, because </w:t>
      </w:r>
      <w:r w:rsidR="00762FEE">
        <w:t xml:space="preserve">the cluster cannot ensure node-level </w:t>
      </w:r>
      <w:r w:rsidR="008A033E">
        <w:t>fault tolerance.</w:t>
      </w:r>
      <w:r w:rsidR="00307F4D">
        <w:t xml:space="preserve"> </w:t>
      </w:r>
      <w:r w:rsidR="00322DD8" w:rsidRPr="00322DD8">
        <w:t>A quorum failure means that healthy voting nodes in the WSFC cluster no longer satisfy the quorum model.</w:t>
      </w:r>
      <w:r w:rsidR="00307F4D">
        <w:t xml:space="preserve"> </w:t>
      </w:r>
      <w:r w:rsidR="00E13CFF">
        <w:t>Some nodes may have failed</w:t>
      </w:r>
      <w:r w:rsidR="007B767B">
        <w:t xml:space="preserve"> completely</w:t>
      </w:r>
      <w:r w:rsidR="00E13CFF">
        <w:t xml:space="preserve">, and some may </w:t>
      </w:r>
      <w:r w:rsidR="007B767B">
        <w:t xml:space="preserve">have just </w:t>
      </w:r>
      <w:r w:rsidR="00397ADF">
        <w:t>shut down</w:t>
      </w:r>
      <w:r w:rsidR="007B767B">
        <w:t xml:space="preserve"> the WSFC service and are </w:t>
      </w:r>
      <w:r w:rsidR="00E13CFF">
        <w:t xml:space="preserve">otherwise healthy, except for the loss of </w:t>
      </w:r>
      <w:r w:rsidR="0022211A">
        <w:t xml:space="preserve">the ability to communicate with a </w:t>
      </w:r>
      <w:r w:rsidR="00E13CFF">
        <w:t>quorum.</w:t>
      </w:r>
    </w:p>
    <w:p w14:paraId="6942104A" w14:textId="77777777" w:rsidR="008A033E" w:rsidRDefault="003E60EB" w:rsidP="007053CC">
      <w:r>
        <w:t xml:space="preserve">To bring the WSFC cluster back online, you </w:t>
      </w:r>
      <w:r w:rsidR="00F00852">
        <w:t>must</w:t>
      </w:r>
      <w:r>
        <w:t xml:space="preserve"> correct the root cause of the quorum failure</w:t>
      </w:r>
      <w:r w:rsidR="00647623">
        <w:t xml:space="preserve"> </w:t>
      </w:r>
      <w:r w:rsidR="000B5266">
        <w:t xml:space="preserve">on at least one node </w:t>
      </w:r>
      <w:r w:rsidR="00647623">
        <w:t>under the existing configuration</w:t>
      </w:r>
      <w:r w:rsidR="00A3722D">
        <w:t xml:space="preserve">. In a disaster scenario, you may need to </w:t>
      </w:r>
      <w:r w:rsidR="009C0837">
        <w:t xml:space="preserve">reconfigure or </w:t>
      </w:r>
      <w:r w:rsidR="00A3722D">
        <w:t>identify alternative hardware to use</w:t>
      </w:r>
      <w:r w:rsidR="009C0837">
        <w:t>. Y</w:t>
      </w:r>
      <w:r>
        <w:t xml:space="preserve">ou </w:t>
      </w:r>
      <w:r w:rsidR="00C5449D">
        <w:t xml:space="preserve">may </w:t>
      </w:r>
      <w:r w:rsidR="00C24F30">
        <w:t xml:space="preserve">also </w:t>
      </w:r>
      <w:r w:rsidR="00F00852">
        <w:t xml:space="preserve">want </w:t>
      </w:r>
      <w:r>
        <w:t>to reconfigure the remaining nodes in the WSFC cluster</w:t>
      </w:r>
      <w:r w:rsidR="00647623">
        <w:t xml:space="preserve"> to reflect the </w:t>
      </w:r>
      <w:r w:rsidR="00C5449D">
        <w:t>surviving</w:t>
      </w:r>
      <w:r w:rsidR="00647623">
        <w:t xml:space="preserve"> cluster topology</w:t>
      </w:r>
      <w:r w:rsidR="009C0837">
        <w:t xml:space="preserve"> as well</w:t>
      </w:r>
      <w:r>
        <w:t>.</w:t>
      </w:r>
    </w:p>
    <w:p w14:paraId="2677D1BC" w14:textId="77777777" w:rsidR="00B34F73" w:rsidRDefault="00647623" w:rsidP="007053CC">
      <w:r>
        <w:t>Y</w:t>
      </w:r>
      <w:r w:rsidR="003E60EB">
        <w:t xml:space="preserve">ou can use the </w:t>
      </w:r>
      <w:r w:rsidR="003E60EB" w:rsidRPr="003E60EB">
        <w:rPr>
          <w:i/>
        </w:rPr>
        <w:t>forced quorum</w:t>
      </w:r>
      <w:r w:rsidR="003E60EB">
        <w:t xml:space="preserve"> procedure </w:t>
      </w:r>
      <w:r w:rsidR="001C7567">
        <w:t xml:space="preserve">on a </w:t>
      </w:r>
      <w:r w:rsidR="00C5449D">
        <w:t xml:space="preserve">WSFC cluster </w:t>
      </w:r>
      <w:r w:rsidR="001C7567">
        <w:t xml:space="preserve">node </w:t>
      </w:r>
      <w:r w:rsidR="003E60EB">
        <w:t>to override the safety controls</w:t>
      </w:r>
      <w:r w:rsidR="0074743D">
        <w:t xml:space="preserve"> that took the cluster offline.</w:t>
      </w:r>
      <w:r w:rsidR="00307F4D">
        <w:t xml:space="preserve"> </w:t>
      </w:r>
      <w:r w:rsidR="00B34F73">
        <w:t xml:space="preserve">This effectively tells the cluster </w:t>
      </w:r>
      <w:r w:rsidR="00A85C38">
        <w:t xml:space="preserve">to suspend the quorum voting checks, and </w:t>
      </w:r>
      <w:r w:rsidR="001620B5">
        <w:t xml:space="preserve">lets </w:t>
      </w:r>
      <w:r w:rsidR="00A85C38">
        <w:t xml:space="preserve">you bring the </w:t>
      </w:r>
      <w:r w:rsidR="001C7567">
        <w:t>WSFC cluster resources</w:t>
      </w:r>
      <w:r w:rsidR="001620B5">
        <w:t xml:space="preserve"> and</w:t>
      </w:r>
      <w:r w:rsidR="001C7567">
        <w:t xml:space="preserve"> SQL Server back online</w:t>
      </w:r>
      <w:r w:rsidR="00A85C38">
        <w:t xml:space="preserve"> on any of the nodes in the cluster</w:t>
      </w:r>
      <w:r w:rsidR="001C7567">
        <w:t>.</w:t>
      </w:r>
    </w:p>
    <w:p w14:paraId="5DB5CD85" w14:textId="77777777" w:rsidR="008A033E" w:rsidRDefault="003E60EB" w:rsidP="00466109">
      <w:pPr>
        <w:keepNext/>
        <w:keepLines/>
      </w:pPr>
      <w:r>
        <w:t xml:space="preserve"> </w:t>
      </w:r>
      <w:r w:rsidR="00647623">
        <w:t>This type of disaster recovery process should include the following steps:</w:t>
      </w:r>
    </w:p>
    <w:p w14:paraId="229A584F" w14:textId="77777777" w:rsidR="008A033E" w:rsidRDefault="008A033E" w:rsidP="00E12A5F">
      <w:pPr>
        <w:pStyle w:val="ListParagraph"/>
        <w:keepNext/>
        <w:keepLines/>
        <w:numPr>
          <w:ilvl w:val="0"/>
          <w:numId w:val="6"/>
        </w:numPr>
        <w:spacing w:after="120"/>
        <w:contextualSpacing w:val="0"/>
      </w:pPr>
      <w:r w:rsidRPr="00647623">
        <w:rPr>
          <w:b/>
        </w:rPr>
        <w:t xml:space="preserve">Determine </w:t>
      </w:r>
      <w:r w:rsidR="00333C58">
        <w:rPr>
          <w:b/>
        </w:rPr>
        <w:t xml:space="preserve">the </w:t>
      </w:r>
      <w:r w:rsidRPr="00647623">
        <w:rPr>
          <w:b/>
        </w:rPr>
        <w:t xml:space="preserve">scope of </w:t>
      </w:r>
      <w:r w:rsidR="001C7567">
        <w:rPr>
          <w:b/>
        </w:rPr>
        <w:t xml:space="preserve">the </w:t>
      </w:r>
      <w:r w:rsidRPr="00647623">
        <w:rPr>
          <w:b/>
        </w:rPr>
        <w:t>failure</w:t>
      </w:r>
      <w:r w:rsidR="00E13CFF" w:rsidRPr="00647623">
        <w:rPr>
          <w:b/>
        </w:rPr>
        <w:t>.</w:t>
      </w:r>
      <w:r w:rsidR="00307F4D">
        <w:t xml:space="preserve"> </w:t>
      </w:r>
      <w:r w:rsidR="00647623">
        <w:t xml:space="preserve">Identify which </w:t>
      </w:r>
      <w:r w:rsidR="003F4F02">
        <w:t xml:space="preserve">availability groups or </w:t>
      </w:r>
      <w:r w:rsidR="00647623">
        <w:t>SQL Server instances are nonresponsive</w:t>
      </w:r>
      <w:r w:rsidR="00394A15">
        <w:t xml:space="preserve"> and</w:t>
      </w:r>
      <w:r w:rsidR="00647623">
        <w:t xml:space="preserve"> which </w:t>
      </w:r>
      <w:r w:rsidR="003F4F02">
        <w:t xml:space="preserve">cluster </w:t>
      </w:r>
      <w:r w:rsidR="00647623">
        <w:t>nodes are online</w:t>
      </w:r>
      <w:r w:rsidR="00B34F73">
        <w:t xml:space="preserve"> and available for post-disaster use</w:t>
      </w:r>
      <w:r w:rsidR="00647623">
        <w:t xml:space="preserve">, and </w:t>
      </w:r>
      <w:r w:rsidR="00394A15">
        <w:t xml:space="preserve">then </w:t>
      </w:r>
      <w:r w:rsidR="00647623">
        <w:t>examine the Windows event logs</w:t>
      </w:r>
      <w:r w:rsidR="003F4F02">
        <w:t xml:space="preserve"> and the SQL Server system logs.</w:t>
      </w:r>
      <w:r w:rsidR="00307F4D">
        <w:t xml:space="preserve"> </w:t>
      </w:r>
      <w:r w:rsidR="0033328F">
        <w:t>Where practical, you should p</w:t>
      </w:r>
      <w:r w:rsidR="003F4F02">
        <w:t>reserve forensic data</w:t>
      </w:r>
      <w:r w:rsidR="001C7567">
        <w:t xml:space="preserve"> and system logs</w:t>
      </w:r>
      <w:r w:rsidR="003F4F02">
        <w:t xml:space="preserve"> for later analysis.</w:t>
      </w:r>
    </w:p>
    <w:p w14:paraId="163AA53F" w14:textId="77777777" w:rsidR="00192AB9" w:rsidRPr="00192AB9" w:rsidRDefault="00B60E0B" w:rsidP="00E12A5F">
      <w:pPr>
        <w:pStyle w:val="ListParagraph"/>
        <w:keepLines/>
        <w:numPr>
          <w:ilvl w:val="0"/>
          <w:numId w:val="6"/>
        </w:numPr>
        <w:spacing w:after="120"/>
        <w:contextualSpacing w:val="0"/>
      </w:pPr>
      <w:r w:rsidRPr="00192AB9">
        <w:rPr>
          <w:b/>
        </w:rPr>
        <w:t xml:space="preserve">Start the WSFC cluster </w:t>
      </w:r>
      <w:r w:rsidR="001620B5">
        <w:rPr>
          <w:b/>
        </w:rPr>
        <w:t xml:space="preserve">by </w:t>
      </w:r>
      <w:r w:rsidRPr="00192AB9">
        <w:rPr>
          <w:b/>
        </w:rPr>
        <w:t>using forced quorum</w:t>
      </w:r>
      <w:r w:rsidR="00192AB9">
        <w:rPr>
          <w:b/>
        </w:rPr>
        <w:t xml:space="preserve"> on a single node</w:t>
      </w:r>
      <w:r w:rsidRPr="00192AB9">
        <w:rPr>
          <w:b/>
        </w:rPr>
        <w:t>.</w:t>
      </w:r>
      <w:r w:rsidR="00307F4D">
        <w:t xml:space="preserve"> </w:t>
      </w:r>
      <w:r w:rsidR="00E817BE" w:rsidRPr="00E817BE">
        <w:t xml:space="preserve">On an otherwise healthy node, </w:t>
      </w:r>
      <w:r w:rsidR="0022211A">
        <w:t>manually force the cluster to come online</w:t>
      </w:r>
      <w:r w:rsidR="00192AB9">
        <w:t xml:space="preserve"> using the forced quorum procedure.</w:t>
      </w:r>
      <w:r w:rsidR="00307F4D">
        <w:t xml:space="preserve"> </w:t>
      </w:r>
      <w:r w:rsidR="0066447A">
        <w:t>To minimize potential data loss, select a node that was last hosting an availability group primary replica.</w:t>
      </w:r>
    </w:p>
    <w:p w14:paraId="62E20D7E" w14:textId="77777777" w:rsidR="00240FA0" w:rsidRPr="00394A15" w:rsidRDefault="00A86837" w:rsidP="00466109">
      <w:pPr>
        <w:keepLines/>
        <w:spacing w:after="120"/>
        <w:ind w:left="360"/>
      </w:pPr>
      <w:r>
        <w:t>For more information, see</w:t>
      </w:r>
      <w:r w:rsidR="00394A15">
        <w:t xml:space="preserve"> </w:t>
      </w:r>
      <w:hyperlink r:id="rId65" w:history="1">
        <w:r w:rsidR="00394A15" w:rsidRPr="00394A15">
          <w:rPr>
            <w:rStyle w:val="Hyperlink"/>
          </w:rPr>
          <w:t>Force a WSFC Cluster to Start Without a Quorum</w:t>
        </w:r>
      </w:hyperlink>
      <w:r w:rsidR="00394A15">
        <w:t xml:space="preserve"> </w:t>
      </w:r>
      <w:r w:rsidR="00394A15" w:rsidRPr="00394A15">
        <w:t>(</w:t>
      </w:r>
      <w:hyperlink r:id="rId66" w:history="1">
        <w:r w:rsidR="00394A15" w:rsidRPr="00010356">
          <w:t>http://msdn.microsoft.com/en-us/library/hh270275(v=SQL.110).aspx</w:t>
        </w:r>
      </w:hyperlink>
      <w:r w:rsidR="00394A15" w:rsidRPr="00010356">
        <w:t>)</w:t>
      </w:r>
      <w:r w:rsidR="00394A15" w:rsidRPr="00394A15">
        <w:t>.</w:t>
      </w:r>
    </w:p>
    <w:p w14:paraId="152C900A" w14:textId="77777777" w:rsidR="00354719" w:rsidRPr="00354719" w:rsidRDefault="00FA0001" w:rsidP="00FB332C">
      <w:pPr>
        <w:keepLines/>
        <w:spacing w:after="120"/>
        <w:ind w:left="360"/>
      </w:pPr>
      <w:r w:rsidRPr="00010356">
        <w:rPr>
          <w:b/>
        </w:rPr>
        <w:t>Note</w:t>
      </w:r>
      <w:r w:rsidR="00FB332C">
        <w:t>:</w:t>
      </w:r>
      <w:r w:rsidR="00307F4D">
        <w:t xml:space="preserve"> </w:t>
      </w:r>
      <w:r>
        <w:t>If you use the</w:t>
      </w:r>
      <w:r w:rsidRPr="00354719">
        <w:t xml:space="preserve"> </w:t>
      </w:r>
      <w:r w:rsidR="00354719" w:rsidRPr="00354719">
        <w:t>forced quorum setting</w:t>
      </w:r>
      <w:r>
        <w:t>,</w:t>
      </w:r>
      <w:r w:rsidR="00354719" w:rsidRPr="00354719">
        <w:t xml:space="preserve"> </w:t>
      </w:r>
      <w:r>
        <w:t>quorum checks</w:t>
      </w:r>
      <w:r w:rsidR="00354719" w:rsidRPr="00354719">
        <w:t xml:space="preserve"> </w:t>
      </w:r>
      <w:r>
        <w:t xml:space="preserve">are blocked </w:t>
      </w:r>
      <w:r w:rsidR="00354719" w:rsidRPr="00354719">
        <w:t xml:space="preserve">cluster-wide </w:t>
      </w:r>
      <w:r w:rsidR="00354719" w:rsidRPr="00877815">
        <w:t>until the</w:t>
      </w:r>
      <w:r w:rsidR="00392691">
        <w:t xml:space="preserve"> </w:t>
      </w:r>
      <w:r w:rsidR="00354719" w:rsidRPr="00877815">
        <w:t xml:space="preserve">WSFC </w:t>
      </w:r>
      <w:r w:rsidR="00DE5989">
        <w:t xml:space="preserve">cluster </w:t>
      </w:r>
      <w:r w:rsidR="0022211A">
        <w:t>achieves a majority of votes and automatically transitions to a regular quorum</w:t>
      </w:r>
      <w:r w:rsidR="00E32125">
        <w:t xml:space="preserve"> mode of operation</w:t>
      </w:r>
      <w:r w:rsidR="00354719" w:rsidRPr="00877815">
        <w:t>.</w:t>
      </w:r>
    </w:p>
    <w:p w14:paraId="699E8D5F" w14:textId="77777777" w:rsidR="00192AB9" w:rsidRDefault="00192AB9" w:rsidP="00E12A5F">
      <w:pPr>
        <w:pStyle w:val="ListParagraph"/>
        <w:numPr>
          <w:ilvl w:val="0"/>
          <w:numId w:val="6"/>
        </w:numPr>
        <w:spacing w:after="120"/>
        <w:contextualSpacing w:val="0"/>
      </w:pPr>
      <w:r w:rsidRPr="00354719">
        <w:rPr>
          <w:b/>
        </w:rPr>
        <w:t xml:space="preserve">Start the WSFC service normally on </w:t>
      </w:r>
      <w:r w:rsidR="00265B46">
        <w:rPr>
          <w:b/>
        </w:rPr>
        <w:t xml:space="preserve">each </w:t>
      </w:r>
      <w:r w:rsidRPr="00354719">
        <w:rPr>
          <w:b/>
        </w:rPr>
        <w:t>other</w:t>
      </w:r>
      <w:r w:rsidR="00B9077B">
        <w:rPr>
          <w:b/>
        </w:rPr>
        <w:t>wise healthy</w:t>
      </w:r>
      <w:r w:rsidR="00E817BE">
        <w:rPr>
          <w:b/>
        </w:rPr>
        <w:t xml:space="preserve"> </w:t>
      </w:r>
      <w:r w:rsidRPr="00354719">
        <w:rPr>
          <w:b/>
        </w:rPr>
        <w:t>node</w:t>
      </w:r>
      <w:r w:rsidR="005E7361">
        <w:rPr>
          <w:b/>
        </w:rPr>
        <w:t>, one at a time</w:t>
      </w:r>
      <w:r w:rsidRPr="00354719">
        <w:rPr>
          <w:b/>
        </w:rPr>
        <w:t>.</w:t>
      </w:r>
      <w:r w:rsidR="00307F4D">
        <w:t xml:space="preserve"> </w:t>
      </w:r>
      <w:r w:rsidR="00354719">
        <w:t xml:space="preserve">You do not </w:t>
      </w:r>
      <w:r w:rsidR="001620B5">
        <w:t xml:space="preserve">have </w:t>
      </w:r>
      <w:r w:rsidR="00354719">
        <w:t xml:space="preserve">to specify the forced quorum option when </w:t>
      </w:r>
      <w:r w:rsidR="001620B5">
        <w:t xml:space="preserve">you </w:t>
      </w:r>
      <w:r w:rsidR="00354719">
        <w:t>start the cluster service on the other nodes.</w:t>
      </w:r>
    </w:p>
    <w:p w14:paraId="02A26921" w14:textId="77777777" w:rsidR="0057517B" w:rsidRDefault="0057517B" w:rsidP="005D10A5">
      <w:pPr>
        <w:spacing w:after="120"/>
        <w:ind w:left="360"/>
      </w:pPr>
      <w:r>
        <w:t xml:space="preserve">As the WSFC service on each node comes back online, it negotiates with the other </w:t>
      </w:r>
      <w:r w:rsidR="0066447A">
        <w:t xml:space="preserve">healthy </w:t>
      </w:r>
      <w:r>
        <w:t xml:space="preserve">nodes to </w:t>
      </w:r>
      <w:r w:rsidR="0066447A">
        <w:t>synchronize the new cluster configuration state.</w:t>
      </w:r>
      <w:r w:rsidR="00307F4D">
        <w:t xml:space="preserve"> </w:t>
      </w:r>
      <w:r w:rsidR="00A5286A">
        <w:t>Remember to do this one node at a time to prevent potential race conditions in resolving the last known state of the cluster.</w:t>
      </w:r>
    </w:p>
    <w:p w14:paraId="2BA7D4E1" w14:textId="77777777" w:rsidR="0022211A" w:rsidRDefault="00307F4D" w:rsidP="0022211A">
      <w:pPr>
        <w:spacing w:after="120"/>
        <w:ind w:left="360"/>
      </w:pPr>
      <w:r w:rsidRPr="00010356">
        <w:rPr>
          <w:b/>
        </w:rPr>
        <w:t>Note</w:t>
      </w:r>
      <w:r w:rsidR="0022211A">
        <w:t>:</w:t>
      </w:r>
      <w:r>
        <w:t xml:space="preserve"> </w:t>
      </w:r>
      <w:r w:rsidR="00B9077B">
        <w:t>Ensure that e</w:t>
      </w:r>
      <w:r w:rsidR="005E7361">
        <w:t xml:space="preserve">ach node that you start </w:t>
      </w:r>
      <w:r w:rsidR="00B9077B">
        <w:t>can</w:t>
      </w:r>
      <w:r w:rsidR="005E7361">
        <w:t xml:space="preserve"> </w:t>
      </w:r>
      <w:r w:rsidR="005D10A5">
        <w:t>communicate with the other newly online nodes</w:t>
      </w:r>
      <w:r w:rsidR="005E7361">
        <w:t xml:space="preserve">, </w:t>
      </w:r>
      <w:r w:rsidR="0095578D">
        <w:t xml:space="preserve">or </w:t>
      </w:r>
      <w:r w:rsidR="005E7361">
        <w:t xml:space="preserve">you run the risk of creating </w:t>
      </w:r>
      <w:r w:rsidR="00B9077B">
        <w:t xml:space="preserve">more than one </w:t>
      </w:r>
      <w:r w:rsidR="005E7361">
        <w:t xml:space="preserve">quorum </w:t>
      </w:r>
      <w:r w:rsidR="00B9077B">
        <w:t xml:space="preserve">node </w:t>
      </w:r>
      <w:r w:rsidR="005E7361">
        <w:t xml:space="preserve">set; </w:t>
      </w:r>
      <w:r w:rsidR="0095578D">
        <w:t>that is</w:t>
      </w:r>
      <w:r w:rsidR="005E7361">
        <w:t xml:space="preserve"> a split-brain scenario. </w:t>
      </w:r>
      <w:r w:rsidR="00265B46">
        <w:t xml:space="preserve">If </w:t>
      </w:r>
      <w:r w:rsidR="005E7361">
        <w:t xml:space="preserve">your findings in </w:t>
      </w:r>
      <w:r w:rsidR="00265B46">
        <w:t xml:space="preserve">step 1 </w:t>
      </w:r>
      <w:r w:rsidR="008E4550">
        <w:t xml:space="preserve">are </w:t>
      </w:r>
      <w:r w:rsidR="00265B46">
        <w:t xml:space="preserve">accurate, this should not </w:t>
      </w:r>
      <w:r w:rsidR="0095578D">
        <w:t>occur</w:t>
      </w:r>
      <w:r w:rsidR="00265B46">
        <w:t>.</w:t>
      </w:r>
    </w:p>
    <w:p w14:paraId="609E96ED" w14:textId="77777777" w:rsidR="005E7361" w:rsidRDefault="005E7361" w:rsidP="00E12A5F">
      <w:pPr>
        <w:pStyle w:val="ListParagraph"/>
        <w:numPr>
          <w:ilvl w:val="0"/>
          <w:numId w:val="6"/>
        </w:numPr>
        <w:spacing w:after="120"/>
        <w:contextualSpacing w:val="0"/>
      </w:pPr>
      <w:r>
        <w:rPr>
          <w:b/>
        </w:rPr>
        <w:lastRenderedPageBreak/>
        <w:t xml:space="preserve">Apply </w:t>
      </w:r>
      <w:r w:rsidRPr="003F4F02">
        <w:rPr>
          <w:b/>
        </w:rPr>
        <w:t xml:space="preserve">new quorum mode and </w:t>
      </w:r>
      <w:r>
        <w:rPr>
          <w:b/>
        </w:rPr>
        <w:t xml:space="preserve">node </w:t>
      </w:r>
      <w:r w:rsidRPr="003F4F02">
        <w:rPr>
          <w:b/>
        </w:rPr>
        <w:t>vot</w:t>
      </w:r>
      <w:r>
        <w:rPr>
          <w:b/>
        </w:rPr>
        <w:t>e</w:t>
      </w:r>
      <w:r w:rsidRPr="003F4F02">
        <w:rPr>
          <w:b/>
        </w:rPr>
        <w:t xml:space="preserve"> </w:t>
      </w:r>
      <w:r>
        <w:rPr>
          <w:b/>
        </w:rPr>
        <w:t>configuration</w:t>
      </w:r>
      <w:r w:rsidRPr="003F4F02">
        <w:rPr>
          <w:b/>
        </w:rPr>
        <w:t>.</w:t>
      </w:r>
      <w:r w:rsidR="00307F4D">
        <w:t xml:space="preserve"> </w:t>
      </w:r>
      <w:r>
        <w:t>If</w:t>
      </w:r>
      <w:r w:rsidR="008E4550">
        <w:t xml:space="preserve"> you successfully restarted</w:t>
      </w:r>
      <w:r>
        <w:t xml:space="preserve"> all nodes in the cluster using the forced quorum procedure, and </w:t>
      </w:r>
      <w:r w:rsidR="008E4550">
        <w:t xml:space="preserve">if you corrected </w:t>
      </w:r>
      <w:r>
        <w:t xml:space="preserve">the root cause of the quorum failure, </w:t>
      </w:r>
      <w:r w:rsidR="00A8776B">
        <w:t xml:space="preserve">you do not need to make </w:t>
      </w:r>
      <w:r>
        <w:t>changes to the original quorum mode and node vote configuration.</w:t>
      </w:r>
    </w:p>
    <w:p w14:paraId="3F10F51D" w14:textId="77777777" w:rsidR="005E7361" w:rsidRDefault="005E7361" w:rsidP="005E7361">
      <w:pPr>
        <w:spacing w:after="120"/>
        <w:ind w:left="360"/>
      </w:pPr>
      <w:r>
        <w:t xml:space="preserve">Otherwise, you should evaluate the newly recovered cluster node and availability replica topology, and change the quorum mode and vote assignments for each node as appropriate. </w:t>
      </w:r>
      <w:r w:rsidR="00580824">
        <w:t xml:space="preserve">Set </w:t>
      </w:r>
      <w:r w:rsidR="00525ACA">
        <w:t xml:space="preserve">the WSFC cluster service on </w:t>
      </w:r>
      <w:r w:rsidR="00580824">
        <w:t>u</w:t>
      </w:r>
      <w:r>
        <w:t>nrecovered nodes offline</w:t>
      </w:r>
      <w:r w:rsidR="00580824">
        <w:t>,</w:t>
      </w:r>
      <w:r>
        <w:t xml:space="preserve"> or </w:t>
      </w:r>
      <w:r w:rsidR="00580824">
        <w:t xml:space="preserve">set </w:t>
      </w:r>
      <w:r>
        <w:t>their node votes to zero.</w:t>
      </w:r>
    </w:p>
    <w:p w14:paraId="08982C69" w14:textId="77777777" w:rsidR="00E32125" w:rsidRDefault="00580824" w:rsidP="00E32125">
      <w:pPr>
        <w:spacing w:after="120"/>
        <w:ind w:left="360"/>
      </w:pPr>
      <w:r w:rsidRPr="00525ACA">
        <w:rPr>
          <w:b/>
        </w:rPr>
        <w:t>Note</w:t>
      </w:r>
      <w:r w:rsidR="00E32125">
        <w:t>:</w:t>
      </w:r>
      <w:r w:rsidR="00307F4D">
        <w:t xml:space="preserve"> </w:t>
      </w:r>
      <w:r w:rsidR="00E32125">
        <w:t xml:space="preserve">At this point, the nodes and SQL Server instances in the cluster may appear to be restored back to </w:t>
      </w:r>
      <w:r w:rsidR="0095578D">
        <w:t xml:space="preserve">regular </w:t>
      </w:r>
      <w:r w:rsidR="00E32125">
        <w:t>operation.</w:t>
      </w:r>
      <w:r w:rsidR="00307F4D">
        <w:t xml:space="preserve"> </w:t>
      </w:r>
      <w:r w:rsidR="00E32125">
        <w:t xml:space="preserve">However, a </w:t>
      </w:r>
      <w:r w:rsidR="00B9077B">
        <w:t xml:space="preserve">healthy </w:t>
      </w:r>
      <w:r w:rsidR="00E32125">
        <w:t>quorum may still not exist</w:t>
      </w:r>
      <w:r w:rsidR="00B9077B">
        <w:t>.</w:t>
      </w:r>
      <w:r w:rsidR="00307F4D">
        <w:t xml:space="preserve"> </w:t>
      </w:r>
      <w:r w:rsidR="00B9077B">
        <w:t xml:space="preserve">Using Failover Cluster Manager, or the AlwaysOn Dashboard within SQL Server Management Studio, or the appropriate DMVs, verify that a </w:t>
      </w:r>
      <w:r w:rsidR="000B5266">
        <w:t xml:space="preserve">healthy </w:t>
      </w:r>
      <w:r w:rsidR="00B9077B">
        <w:t>quorum has been restored.</w:t>
      </w:r>
    </w:p>
    <w:p w14:paraId="50EC6793" w14:textId="77777777" w:rsidR="00D80897" w:rsidRDefault="00E173BC" w:rsidP="00E12A5F">
      <w:pPr>
        <w:pStyle w:val="ListParagraph"/>
        <w:keepLines/>
        <w:numPr>
          <w:ilvl w:val="0"/>
          <w:numId w:val="6"/>
        </w:numPr>
        <w:spacing w:after="120"/>
        <w:contextualSpacing w:val="0"/>
      </w:pPr>
      <w:r w:rsidRPr="00B34F73">
        <w:rPr>
          <w:b/>
        </w:rPr>
        <w:t xml:space="preserve">Recover </w:t>
      </w:r>
      <w:r w:rsidR="00D80897">
        <w:rPr>
          <w:b/>
        </w:rPr>
        <w:t>a</w:t>
      </w:r>
      <w:r w:rsidR="005E7361">
        <w:rPr>
          <w:b/>
        </w:rPr>
        <w:t xml:space="preserve">vailability </w:t>
      </w:r>
      <w:r w:rsidR="00D80897">
        <w:rPr>
          <w:b/>
        </w:rPr>
        <w:t>g</w:t>
      </w:r>
      <w:r w:rsidR="005E7361">
        <w:rPr>
          <w:b/>
        </w:rPr>
        <w:t xml:space="preserve">roup </w:t>
      </w:r>
      <w:r w:rsidRPr="00B34F73">
        <w:rPr>
          <w:b/>
        </w:rPr>
        <w:t>data</w:t>
      </w:r>
      <w:r>
        <w:rPr>
          <w:b/>
        </w:rPr>
        <w:t>base</w:t>
      </w:r>
      <w:r w:rsidR="00D80897">
        <w:rPr>
          <w:b/>
        </w:rPr>
        <w:t xml:space="preserve"> replica</w:t>
      </w:r>
      <w:r>
        <w:rPr>
          <w:b/>
        </w:rPr>
        <w:t>s</w:t>
      </w:r>
      <w:r w:rsidRPr="00B34F73">
        <w:rPr>
          <w:b/>
        </w:rPr>
        <w:t xml:space="preserve"> </w:t>
      </w:r>
      <w:r>
        <w:rPr>
          <w:b/>
        </w:rPr>
        <w:t>as needed</w:t>
      </w:r>
      <w:r w:rsidRPr="00B34F73">
        <w:rPr>
          <w:b/>
        </w:rPr>
        <w:t>.</w:t>
      </w:r>
      <w:r>
        <w:t xml:space="preserve"> </w:t>
      </w:r>
      <w:r w:rsidR="009C0837">
        <w:t>Some</w:t>
      </w:r>
      <w:r w:rsidR="00D80897">
        <w:t xml:space="preserve"> databases </w:t>
      </w:r>
      <w:r w:rsidR="009C0837">
        <w:t xml:space="preserve">may </w:t>
      </w:r>
      <w:r w:rsidR="00D80897">
        <w:t xml:space="preserve">recover and come back online on their own as part of the </w:t>
      </w:r>
      <w:r w:rsidR="0095578D">
        <w:t xml:space="preserve">regular </w:t>
      </w:r>
      <w:r w:rsidR="00D80897">
        <w:t>SQL Server startup process.</w:t>
      </w:r>
      <w:r w:rsidR="00307F4D">
        <w:t xml:space="preserve"> </w:t>
      </w:r>
      <w:r w:rsidR="009C0837">
        <w:t>The recovery of other databases may require additional manual steps.</w:t>
      </w:r>
    </w:p>
    <w:p w14:paraId="184E4B6B" w14:textId="77777777" w:rsidR="00E173BC" w:rsidRDefault="00C5449D" w:rsidP="00D80897">
      <w:pPr>
        <w:keepLines/>
        <w:spacing w:after="120"/>
        <w:ind w:left="360"/>
      </w:pPr>
      <w:r>
        <w:t xml:space="preserve">You can </w:t>
      </w:r>
      <w:r w:rsidR="00E173BC">
        <w:t xml:space="preserve">minimize potential data loss and recovery time </w:t>
      </w:r>
      <w:r w:rsidR="00EF4FE9">
        <w:t xml:space="preserve">for </w:t>
      </w:r>
      <w:r w:rsidR="00E173BC">
        <w:t xml:space="preserve">the </w:t>
      </w:r>
      <w:r w:rsidR="00D80897">
        <w:t xml:space="preserve">availability group replicas </w:t>
      </w:r>
      <w:r w:rsidR="00EF4FE9">
        <w:t xml:space="preserve">by bringing them </w:t>
      </w:r>
      <w:r w:rsidR="00E173BC">
        <w:t>back online in this sequence</w:t>
      </w:r>
      <w:r w:rsidR="009C0837">
        <w:t>, if possible</w:t>
      </w:r>
      <w:r w:rsidR="00E173BC">
        <w:t>:</w:t>
      </w:r>
      <w:r w:rsidR="00307F4D">
        <w:t xml:space="preserve"> </w:t>
      </w:r>
      <w:r w:rsidR="00E173BC">
        <w:t>primary replica, synchronous secondary replicas, asynchronous secondary replicas</w:t>
      </w:r>
      <w:r w:rsidR="000F7B46">
        <w:t xml:space="preserve">. </w:t>
      </w:r>
    </w:p>
    <w:p w14:paraId="0EB0199F" w14:textId="77777777" w:rsidR="00856984" w:rsidRDefault="00856984" w:rsidP="00E12A5F">
      <w:pPr>
        <w:pStyle w:val="ListParagraph"/>
        <w:numPr>
          <w:ilvl w:val="0"/>
          <w:numId w:val="6"/>
        </w:numPr>
        <w:spacing w:after="120"/>
        <w:contextualSpacing w:val="0"/>
      </w:pPr>
      <w:r>
        <w:rPr>
          <w:b/>
        </w:rPr>
        <w:t>Repair or replace failed components</w:t>
      </w:r>
      <w:r w:rsidR="00F03FDC">
        <w:rPr>
          <w:b/>
        </w:rPr>
        <w:t xml:space="preserve"> and revalidate </w:t>
      </w:r>
      <w:r w:rsidR="0091070A">
        <w:rPr>
          <w:b/>
        </w:rPr>
        <w:t xml:space="preserve">the </w:t>
      </w:r>
      <w:r w:rsidR="00F03FDC">
        <w:rPr>
          <w:b/>
        </w:rPr>
        <w:t>cluster</w:t>
      </w:r>
      <w:r>
        <w:rPr>
          <w:b/>
        </w:rPr>
        <w:t>.</w:t>
      </w:r>
      <w:r w:rsidR="00307F4D">
        <w:t xml:space="preserve"> </w:t>
      </w:r>
      <w:r w:rsidR="00574D27">
        <w:t>Now that you</w:t>
      </w:r>
      <w:r w:rsidR="0095578D">
        <w:t xml:space="preserve"> have</w:t>
      </w:r>
      <w:r w:rsidR="00574D27">
        <w:t xml:space="preserve"> recovered from the initial disaster and quorum failure, you should repair or replace the failed nodes and adjust related </w:t>
      </w:r>
      <w:r w:rsidR="00E4670A">
        <w:t xml:space="preserve">WSFC and AlwaysOn </w:t>
      </w:r>
      <w:r w:rsidR="00574D27">
        <w:t>configuration</w:t>
      </w:r>
      <w:r w:rsidR="00E4670A">
        <w:t>s</w:t>
      </w:r>
      <w:r w:rsidR="00574D27">
        <w:t xml:space="preserve"> accordingly.</w:t>
      </w:r>
      <w:r w:rsidR="00307F4D">
        <w:t xml:space="preserve"> </w:t>
      </w:r>
      <w:r w:rsidR="00574D27">
        <w:t xml:space="preserve">This can include </w:t>
      </w:r>
      <w:r w:rsidR="007F47AA">
        <w:t xml:space="preserve">dropping availability group replicas, evicting nodes from the cluster, or flattening and reinstalling </w:t>
      </w:r>
      <w:r w:rsidR="00E85A63">
        <w:t xml:space="preserve">software on </w:t>
      </w:r>
      <w:r w:rsidR="005D10A5">
        <w:t xml:space="preserve">a </w:t>
      </w:r>
      <w:r w:rsidR="00E85A63">
        <w:t>node</w:t>
      </w:r>
      <w:r w:rsidR="007F47AA">
        <w:t>.</w:t>
      </w:r>
    </w:p>
    <w:p w14:paraId="14D3A2C2" w14:textId="77777777" w:rsidR="00EF4FE9" w:rsidRDefault="00B13E0E" w:rsidP="00DE5989">
      <w:pPr>
        <w:spacing w:after="120"/>
        <w:ind w:left="360"/>
      </w:pPr>
      <w:r w:rsidRPr="00525ACA">
        <w:rPr>
          <w:b/>
        </w:rPr>
        <w:t>Note</w:t>
      </w:r>
      <w:r w:rsidR="00FB332C">
        <w:t>:</w:t>
      </w:r>
      <w:r w:rsidR="00307F4D">
        <w:t xml:space="preserve"> </w:t>
      </w:r>
      <w:r w:rsidR="005D10A5">
        <w:t xml:space="preserve">You must repair or remove all </w:t>
      </w:r>
      <w:r w:rsidR="00EE4F0A">
        <w:t xml:space="preserve">failed </w:t>
      </w:r>
      <w:r w:rsidR="005D10A5">
        <w:t>availability replicas.</w:t>
      </w:r>
      <w:r w:rsidR="00307F4D">
        <w:t xml:space="preserve"> </w:t>
      </w:r>
      <w:r w:rsidR="00EF4FE9" w:rsidRPr="00EF4FE9">
        <w:t xml:space="preserve">SQL Server 2012 </w:t>
      </w:r>
      <w:r>
        <w:t>does</w:t>
      </w:r>
      <w:r w:rsidRPr="00EF4FE9">
        <w:t xml:space="preserve"> </w:t>
      </w:r>
      <w:r w:rsidR="00EF4FE9" w:rsidRPr="00EF4FE9">
        <w:t xml:space="preserve">not </w:t>
      </w:r>
      <w:r w:rsidR="0095578D">
        <w:t>truncate the</w:t>
      </w:r>
      <w:r w:rsidR="0095578D" w:rsidRPr="00EF4FE9">
        <w:t xml:space="preserve"> </w:t>
      </w:r>
      <w:r w:rsidR="00EF4FE9">
        <w:t xml:space="preserve">transaction log </w:t>
      </w:r>
      <w:r w:rsidR="00EF4FE9" w:rsidRPr="00EF4FE9">
        <w:t xml:space="preserve">past the </w:t>
      </w:r>
      <w:r w:rsidR="00EF4FE9">
        <w:t xml:space="preserve">last known point of the </w:t>
      </w:r>
      <w:r w:rsidR="00EF4FE9" w:rsidRPr="00EF4FE9">
        <w:t xml:space="preserve">farthest behind </w:t>
      </w:r>
      <w:r w:rsidR="00EF4FE9">
        <w:t xml:space="preserve">availability </w:t>
      </w:r>
      <w:r w:rsidR="00EF4FE9" w:rsidRPr="00EF4FE9">
        <w:t>replica</w:t>
      </w:r>
      <w:r w:rsidR="00EF4FE9">
        <w:t>.</w:t>
      </w:r>
      <w:r w:rsidR="00307F4D">
        <w:t xml:space="preserve"> </w:t>
      </w:r>
      <w:r w:rsidR="00EF4FE9">
        <w:t>If</w:t>
      </w:r>
      <w:r w:rsidR="00EF4FE9" w:rsidRPr="00EF4FE9">
        <w:t xml:space="preserve"> a failed replica </w:t>
      </w:r>
      <w:r w:rsidR="00EF4FE9">
        <w:t xml:space="preserve">is not repaired or removed from the availability group, the transaction logs will grow and you will run the risk of running out of </w:t>
      </w:r>
      <w:r w:rsidR="00EF4FE9" w:rsidRPr="00EF4FE9">
        <w:t>transaction log space</w:t>
      </w:r>
      <w:r w:rsidR="00EF4FE9">
        <w:t xml:space="preserve"> on the other replicas</w:t>
      </w:r>
      <w:r w:rsidR="00EF4FE9" w:rsidRPr="00EF4FE9">
        <w:t>.</w:t>
      </w:r>
    </w:p>
    <w:p w14:paraId="1617B695" w14:textId="77777777" w:rsidR="00F6281F" w:rsidRPr="00F6281F" w:rsidRDefault="00F6281F" w:rsidP="00E12A5F">
      <w:pPr>
        <w:pStyle w:val="ListParagraph"/>
        <w:numPr>
          <w:ilvl w:val="0"/>
          <w:numId w:val="6"/>
        </w:numPr>
        <w:spacing w:after="120"/>
        <w:contextualSpacing w:val="0"/>
      </w:pPr>
      <w:r w:rsidRPr="00F6281F">
        <w:rPr>
          <w:b/>
        </w:rPr>
        <w:t>Repeat step 4 as needed.</w:t>
      </w:r>
      <w:r w:rsidR="00307F4D">
        <w:t xml:space="preserve"> </w:t>
      </w:r>
      <w:r>
        <w:t>The goal is to reestablish the appropriate level of fault tolerance and high availability for health</w:t>
      </w:r>
      <w:r w:rsidR="005D10A5">
        <w:t>y</w:t>
      </w:r>
      <w:r>
        <w:t xml:space="preserve"> operations.</w:t>
      </w:r>
    </w:p>
    <w:p w14:paraId="26C43E42" w14:textId="77777777" w:rsidR="007F47AA" w:rsidRDefault="009E6DAB" w:rsidP="00E12A5F">
      <w:pPr>
        <w:pStyle w:val="ListParagraph"/>
        <w:numPr>
          <w:ilvl w:val="0"/>
          <w:numId w:val="6"/>
        </w:numPr>
        <w:spacing w:after="120"/>
        <w:contextualSpacing w:val="0"/>
      </w:pPr>
      <w:r>
        <w:rPr>
          <w:b/>
        </w:rPr>
        <w:t xml:space="preserve">Conduct </w:t>
      </w:r>
      <w:r w:rsidR="007F47AA">
        <w:rPr>
          <w:b/>
        </w:rPr>
        <w:t>RPO/RTO analysis.</w:t>
      </w:r>
      <w:r w:rsidR="00307F4D">
        <w:t xml:space="preserve"> </w:t>
      </w:r>
      <w:r w:rsidR="000D181B">
        <w:t>You should analyze SQL Server system logs, database timestamps, and Windows event logs to determine root cause of the failure, and to document actual Recovery Point and Recovery Time experiences.</w:t>
      </w:r>
    </w:p>
    <w:p w14:paraId="5195326E" w14:textId="77777777" w:rsidR="000A6A4A" w:rsidRDefault="001E17B0" w:rsidP="00FF6589">
      <w:pPr>
        <w:pStyle w:val="Heading2"/>
        <w:keepNext w:val="0"/>
        <w:keepLines w:val="0"/>
      </w:pPr>
      <w:r>
        <w:br w:type="page"/>
      </w:r>
      <w:bookmarkStart w:id="47" w:name="_Toc314097208"/>
      <w:bookmarkStart w:id="48" w:name="_Toc313634943"/>
      <w:r w:rsidR="0058020B">
        <w:lastRenderedPageBreak/>
        <w:t xml:space="preserve">SQL Server </w:t>
      </w:r>
      <w:r w:rsidR="008C2913">
        <w:t xml:space="preserve">Instance </w:t>
      </w:r>
      <w:r w:rsidR="00644C93">
        <w:t>Level</w:t>
      </w:r>
      <w:r w:rsidR="005B29A9">
        <w:t xml:space="preserve"> Protection</w:t>
      </w:r>
      <w:bookmarkEnd w:id="47"/>
      <w:bookmarkEnd w:id="48"/>
    </w:p>
    <w:p w14:paraId="63BC9899" w14:textId="77777777" w:rsidR="00986694" w:rsidRDefault="003A7C82" w:rsidP="00986694">
      <w:r>
        <w:t>The next layer of protection in an AlwaysOn solution is the data platform itself; these are the capabilities and features offered by Microsoft SQL Server 2012 and its integration with Windows Server infrastructure components.</w:t>
      </w:r>
    </w:p>
    <w:p w14:paraId="55372256" w14:textId="77777777" w:rsidR="00BA5751" w:rsidRDefault="00AB3B90" w:rsidP="00BA5751">
      <w:pPr>
        <w:pStyle w:val="Heading3"/>
      </w:pPr>
      <w:bookmarkStart w:id="49" w:name="_Toc314097209"/>
      <w:bookmarkStart w:id="50" w:name="_Toc313634944"/>
      <w:r>
        <w:t>Availability Improvements</w:t>
      </w:r>
      <w:r w:rsidR="00106E8F">
        <w:t xml:space="preserve"> – SQL Server Instances</w:t>
      </w:r>
      <w:bookmarkEnd w:id="49"/>
      <w:bookmarkEnd w:id="50"/>
    </w:p>
    <w:p w14:paraId="3F2D27A4" w14:textId="005E2A5B" w:rsidR="00831BFA" w:rsidRDefault="00831BFA" w:rsidP="00C4194A">
      <w:r>
        <w:t xml:space="preserve">These are new SQL Server 2012 instance-level features that enhance availability for both AlwaysOn Failover Cluster Instances, as well as for </w:t>
      </w:r>
      <w:r w:rsidR="008C2F3D">
        <w:t xml:space="preserve">stand-alone instances that host </w:t>
      </w:r>
      <w:r>
        <w:t xml:space="preserve">AlwaysOn Availability Groups. </w:t>
      </w:r>
    </w:p>
    <w:p w14:paraId="425695B8" w14:textId="77777777" w:rsidR="00C4194A" w:rsidRPr="00766202" w:rsidRDefault="00C4194A" w:rsidP="00C4194A">
      <w:r w:rsidRPr="00766202">
        <w:t xml:space="preserve">These improvements </w:t>
      </w:r>
      <w:r>
        <w:t>represent enhancements for managing and troubleshooting failover scenarios:</w:t>
      </w:r>
    </w:p>
    <w:p w14:paraId="0EBA9734" w14:textId="43DE7EB9" w:rsidR="000849BD" w:rsidRDefault="00C4194A" w:rsidP="00E12A5F">
      <w:pPr>
        <w:pStyle w:val="ListParagraph"/>
        <w:numPr>
          <w:ilvl w:val="0"/>
          <w:numId w:val="5"/>
        </w:numPr>
        <w:spacing w:after="120"/>
        <w:contextualSpacing w:val="0"/>
      </w:pPr>
      <w:r w:rsidRPr="00D70790">
        <w:rPr>
          <w:b/>
        </w:rPr>
        <w:t xml:space="preserve">Flexible Failover </w:t>
      </w:r>
      <w:r w:rsidR="00685550" w:rsidRPr="00D70790">
        <w:rPr>
          <w:b/>
        </w:rPr>
        <w:t>Polic</w:t>
      </w:r>
      <w:r w:rsidR="00685550">
        <w:rPr>
          <w:b/>
        </w:rPr>
        <w:t>y</w:t>
      </w:r>
      <w:r w:rsidRPr="00D70790">
        <w:rPr>
          <w:b/>
        </w:rPr>
        <w:t>.</w:t>
      </w:r>
      <w:r w:rsidR="00307F4D">
        <w:t xml:space="preserve"> </w:t>
      </w:r>
      <w:r>
        <w:t xml:space="preserve">The output of the </w:t>
      </w:r>
      <w:r w:rsidR="002A50B1">
        <w:t xml:space="preserve">new </w:t>
      </w:r>
      <w:r w:rsidR="00024167">
        <w:t xml:space="preserve">system </w:t>
      </w:r>
      <w:r>
        <w:t xml:space="preserve">stored procedure used for robust failure detection, </w:t>
      </w:r>
      <w:r w:rsidRPr="00525ACA">
        <w:rPr>
          <w:b/>
        </w:rPr>
        <w:t>sp_server_diagnostics</w:t>
      </w:r>
      <w:r>
        <w:t xml:space="preserve">, uses the </w:t>
      </w:r>
      <w:r w:rsidRPr="00F23FF6">
        <w:rPr>
          <w:b/>
        </w:rPr>
        <w:t>FailureConditionLevel</w:t>
      </w:r>
      <w:r>
        <w:t xml:space="preserve"> property to convey the severity of a failure affecting the SQL </w:t>
      </w:r>
      <w:r w:rsidRPr="00F23FF6">
        <w:t>Server instance.</w:t>
      </w:r>
      <w:r w:rsidR="00307F4D">
        <w:t xml:space="preserve"> </w:t>
      </w:r>
      <w:r>
        <w:t xml:space="preserve">A WSFC failover policy governs how this value impacts the SQL Server instance; ranging from relative tolerance of errors, to being sensitive to any </w:t>
      </w:r>
      <w:r w:rsidR="009833A8">
        <w:t xml:space="preserve">SQL Server internal component </w:t>
      </w:r>
      <w:r>
        <w:t>error.</w:t>
      </w:r>
    </w:p>
    <w:p w14:paraId="274753D3" w14:textId="77777777" w:rsidR="00C4194A" w:rsidRPr="00F23FF6" w:rsidRDefault="00C4194A" w:rsidP="001231DE">
      <w:pPr>
        <w:keepNext/>
        <w:keepLines/>
        <w:spacing w:after="120"/>
        <w:ind w:left="360"/>
      </w:pPr>
      <w:r>
        <w:t>You can configure failover to be triggered by any one of a range of error levels, including:</w:t>
      </w:r>
      <w:r w:rsidR="00307F4D">
        <w:t xml:space="preserve"> </w:t>
      </w:r>
      <w:r w:rsidRPr="00F23FF6">
        <w:t xml:space="preserve">server down, server unresponsive, critical error, moderate error, or any </w:t>
      </w:r>
      <w:r>
        <w:t xml:space="preserve">qualified </w:t>
      </w:r>
      <w:r w:rsidRPr="00F23FF6">
        <w:t>error.</w:t>
      </w:r>
      <w:r w:rsidR="00307F4D">
        <w:t xml:space="preserve"> </w:t>
      </w:r>
      <w:r w:rsidR="002A50B1">
        <w:t xml:space="preserve">The </w:t>
      </w:r>
      <w:r w:rsidR="002A50B1" w:rsidRPr="002A50B1">
        <w:rPr>
          <w:b/>
        </w:rPr>
        <w:t>FailureConditionLevel</w:t>
      </w:r>
      <w:r w:rsidR="002A50B1">
        <w:t xml:space="preserve"> property can be used for FCI or availability group failover policies.</w:t>
      </w:r>
    </w:p>
    <w:p w14:paraId="76678663" w14:textId="77777777" w:rsidR="00C4194A" w:rsidRPr="00F23FF6" w:rsidRDefault="00C4194A" w:rsidP="001231DE">
      <w:pPr>
        <w:keepNext/>
        <w:keepLines/>
        <w:spacing w:after="120"/>
        <w:ind w:left="360"/>
      </w:pPr>
      <w:r w:rsidRPr="00657A5E">
        <w:t>Prior to SQL Server 2012,</w:t>
      </w:r>
      <w:r>
        <w:t xml:space="preserve"> there was no granularity of error conditions to govern failover; any service-level failure caused failover.</w:t>
      </w:r>
    </w:p>
    <w:p w14:paraId="7C9B81C4" w14:textId="77777777" w:rsidR="00041B98" w:rsidRDefault="00C4194A" w:rsidP="001231DE">
      <w:pPr>
        <w:keepLines/>
        <w:spacing w:after="120"/>
        <w:ind w:left="360"/>
      </w:pPr>
      <w:r>
        <w:t>For more information, see</w:t>
      </w:r>
      <w:r w:rsidR="00443335">
        <w:t xml:space="preserve"> </w:t>
      </w:r>
      <w:hyperlink r:id="rId67" w:history="1">
        <w:r w:rsidR="00443335" w:rsidRPr="00443335">
          <w:rPr>
            <w:rStyle w:val="Hyperlink"/>
          </w:rPr>
          <w:t>Failover Policy for Failover Cluster Instances</w:t>
        </w:r>
      </w:hyperlink>
      <w:r w:rsidR="00443335">
        <w:t xml:space="preserve"> (</w:t>
      </w:r>
      <w:r w:rsidR="00443335" w:rsidRPr="00525ACA">
        <w:t>http://msdn.microsoft.com/en-us/library/ff878664(SQL.110).aspx</w:t>
      </w:r>
      <w:r w:rsidR="00443335">
        <w:t>).</w:t>
      </w:r>
    </w:p>
    <w:p w14:paraId="74CE3B81" w14:textId="77777777" w:rsidR="00C4194A" w:rsidRDefault="00C4194A" w:rsidP="00E12A5F">
      <w:pPr>
        <w:pStyle w:val="ListParagraph"/>
        <w:numPr>
          <w:ilvl w:val="0"/>
          <w:numId w:val="5"/>
        </w:numPr>
        <w:spacing w:after="120"/>
        <w:contextualSpacing w:val="0"/>
      </w:pPr>
      <w:r w:rsidRPr="00041B98">
        <w:rPr>
          <w:b/>
        </w:rPr>
        <w:t>Enhanced</w:t>
      </w:r>
      <w:r>
        <w:rPr>
          <w:b/>
        </w:rPr>
        <w:t xml:space="preserve"> instrumentation and logging.</w:t>
      </w:r>
      <w:r w:rsidR="00307F4D">
        <w:t xml:space="preserve"> </w:t>
      </w:r>
      <w:r>
        <w:t>There are a number of AlwaysOn-specific system configuration views, DMVs, performance counters, and an extended event health session that captures and dumps information needed to troubleshoot, tune, and monitor your AlwaysOn deployment.</w:t>
      </w:r>
      <w:r w:rsidR="00307F4D">
        <w:t xml:space="preserve"> </w:t>
      </w:r>
      <w:r>
        <w:t>Many of these are exposed via new SQL Server Policy Management facets and policies.</w:t>
      </w:r>
    </w:p>
    <w:p w14:paraId="26CDB515" w14:textId="6FF7E76A" w:rsidR="00416172" w:rsidRPr="00766202" w:rsidRDefault="005757B2" w:rsidP="001231DE">
      <w:pPr>
        <w:keepLines/>
        <w:spacing w:after="120"/>
        <w:ind w:left="360"/>
      </w:pPr>
      <w:r w:rsidRPr="005757B2">
        <w:t xml:space="preserve">For more information, see </w:t>
      </w:r>
      <w:hyperlink r:id="rId68" w:history="1">
        <w:r w:rsidRPr="005757B2">
          <w:rPr>
            <w:rStyle w:val="Hyperlink"/>
          </w:rPr>
          <w:t>AlwaysOn Availability Groups Dynamic Management Views and Functions</w:t>
        </w:r>
      </w:hyperlink>
      <w:r w:rsidRPr="005757B2">
        <w:t xml:space="preserve"> (http://msdn.microsoft.com/en-us/library/ff877943(SQL.110).aspx),</w:t>
      </w:r>
      <w:r w:rsidR="00567C8D">
        <w:t xml:space="preserve"> </w:t>
      </w:r>
      <w:r w:rsidRPr="005757B2">
        <w:t xml:space="preserve">and </w:t>
      </w:r>
      <w:hyperlink r:id="rId69" w:history="1">
        <w:r w:rsidRPr="005757B2">
          <w:rPr>
            <w:rStyle w:val="Hyperlink"/>
          </w:rPr>
          <w:t>sys.dm_os_cluster_nodes</w:t>
        </w:r>
      </w:hyperlink>
      <w:r w:rsidRPr="005757B2">
        <w:t xml:space="preserve"> (http://msdn.microsoft.com/en-us/library/ms187341(SQL.110).aspx).</w:t>
      </w:r>
    </w:p>
    <w:p w14:paraId="3CA8ABCA" w14:textId="77777777" w:rsidR="0058020B" w:rsidRPr="001E17B0" w:rsidRDefault="0058020B" w:rsidP="00E12A5F">
      <w:pPr>
        <w:pStyle w:val="ListParagraph"/>
        <w:keepLines/>
        <w:numPr>
          <w:ilvl w:val="0"/>
          <w:numId w:val="5"/>
        </w:numPr>
        <w:spacing w:after="120"/>
        <w:contextualSpacing w:val="0"/>
      </w:pPr>
      <w:r w:rsidRPr="00812B76">
        <w:rPr>
          <w:b/>
        </w:rPr>
        <w:t>SMB file share support.</w:t>
      </w:r>
      <w:r w:rsidRPr="00812B76">
        <w:t xml:space="preserve">  </w:t>
      </w:r>
      <w:r>
        <w:t xml:space="preserve">You can place database files on a Windows Server 2008 or </w:t>
      </w:r>
      <w:r w:rsidR="00525ACA">
        <w:t xml:space="preserve">later </w:t>
      </w:r>
      <w:r>
        <w:t xml:space="preserve">remote file share for both stand-alone and failover cluster instances, negating the need for a </w:t>
      </w:r>
      <w:r w:rsidRPr="001E17B0">
        <w:t>separate drive letter per FCI.</w:t>
      </w:r>
      <w:r w:rsidR="00307F4D">
        <w:t xml:space="preserve"> </w:t>
      </w:r>
      <w:r w:rsidRPr="001E17B0">
        <w:t xml:space="preserve">This is a good option for storage consolidation or for hosting </w:t>
      </w:r>
      <w:r>
        <w:t xml:space="preserve">database file </w:t>
      </w:r>
      <w:r w:rsidRPr="001E17B0">
        <w:t xml:space="preserve">storage on a physical server for </w:t>
      </w:r>
      <w:r>
        <w:t xml:space="preserve">a </w:t>
      </w:r>
      <w:r w:rsidRPr="001E17B0">
        <w:t>virtual machine guest operating system.</w:t>
      </w:r>
      <w:r w:rsidR="00307F4D">
        <w:t xml:space="preserve"> </w:t>
      </w:r>
      <w:r w:rsidRPr="001E17B0">
        <w:t>With the right configuration, I/O performance can very nearly approximate that of direct-attached storage.</w:t>
      </w:r>
    </w:p>
    <w:p w14:paraId="2DD330F6" w14:textId="71164232" w:rsidR="0058020B" w:rsidRPr="000C0307" w:rsidRDefault="0058020B" w:rsidP="001231DE">
      <w:pPr>
        <w:keepLines/>
        <w:spacing w:after="120"/>
        <w:ind w:left="360"/>
      </w:pPr>
      <w:r>
        <w:t>For more information, see</w:t>
      </w:r>
      <w:r w:rsidR="000C0307">
        <w:t xml:space="preserve"> </w:t>
      </w:r>
      <w:hyperlink r:id="rId70" w:history="1">
        <w:r w:rsidR="00E23167">
          <w:rPr>
            <w:rStyle w:val="Hyperlink"/>
          </w:rPr>
          <w:t>SQL Databases on File Shares - It's time to reconsider the scenario</w:t>
        </w:r>
      </w:hyperlink>
      <w:r w:rsidR="000C0307" w:rsidRPr="000C0307">
        <w:rPr>
          <w:rFonts w:ascii="Segoe UI" w:hAnsi="Segoe UI" w:cs="Segoe UI"/>
          <w:color w:val="000000"/>
          <w:sz w:val="26"/>
          <w:szCs w:val="26"/>
        </w:rPr>
        <w:t xml:space="preserve"> </w:t>
      </w:r>
      <w:r w:rsidR="000C0307">
        <w:rPr>
          <w:rFonts w:ascii="Segoe UI" w:hAnsi="Segoe UI" w:cs="Segoe UI"/>
          <w:color w:val="000000"/>
          <w:sz w:val="26"/>
          <w:szCs w:val="26"/>
        </w:rPr>
        <w:t>(</w:t>
      </w:r>
      <w:r w:rsidR="00E23167" w:rsidRPr="00E23167">
        <w:t>http://blogs.msdn.com/b/sqlserverstorageengine/archive/2011/10/18/sql-databases-on-file-shares-it-s-time-to-reconsider-the-scenario.aspx</w:t>
      </w:r>
      <w:r w:rsidR="000C0307" w:rsidRPr="00525ACA">
        <w:t>)</w:t>
      </w:r>
      <w:r w:rsidR="000C0307" w:rsidRPr="000C0307">
        <w:t>.</w:t>
      </w:r>
    </w:p>
    <w:p w14:paraId="1A0A1946" w14:textId="77777777" w:rsidR="0058020B" w:rsidRDefault="00307F4D" w:rsidP="001231DE">
      <w:pPr>
        <w:keepLines/>
        <w:spacing w:after="120"/>
        <w:ind w:left="360"/>
      </w:pPr>
      <w:r w:rsidRPr="00525ACA">
        <w:rPr>
          <w:b/>
        </w:rPr>
        <w:lastRenderedPageBreak/>
        <w:t>Note</w:t>
      </w:r>
      <w:r w:rsidR="0058020B" w:rsidRPr="001E17B0">
        <w:t xml:space="preserve">: </w:t>
      </w:r>
      <w:r w:rsidR="00360BCB">
        <w:t>In a WSFC cluster, y</w:t>
      </w:r>
      <w:r w:rsidR="00360BCB" w:rsidRPr="001E17B0">
        <w:t xml:space="preserve">ou </w:t>
      </w:r>
      <w:r w:rsidR="0058020B" w:rsidRPr="001E17B0">
        <w:t xml:space="preserve">cannot add a SMB file share </w:t>
      </w:r>
      <w:r w:rsidR="009833A8">
        <w:t>resource dependency to the SQL Server resource group</w:t>
      </w:r>
      <w:r w:rsidR="0058020B" w:rsidRPr="001E17B0">
        <w:t>; you must take separate measures to ensure the availability of the file share.</w:t>
      </w:r>
      <w:r>
        <w:t xml:space="preserve"> </w:t>
      </w:r>
      <w:r w:rsidR="009833A8">
        <w:t>If the file share becomes unavailable, SQL Server throw</w:t>
      </w:r>
      <w:r w:rsidR="00277C93">
        <w:t>s</w:t>
      </w:r>
      <w:r w:rsidR="009833A8">
        <w:t xml:space="preserve"> an I/O exception and go</w:t>
      </w:r>
      <w:r w:rsidR="00277C93">
        <w:t>es</w:t>
      </w:r>
      <w:r w:rsidR="009833A8">
        <w:t xml:space="preserve"> offline.</w:t>
      </w:r>
    </w:p>
    <w:p w14:paraId="107845FC" w14:textId="77777777" w:rsidR="00986694" w:rsidRDefault="00592C41" w:rsidP="003D3E7A">
      <w:pPr>
        <w:pStyle w:val="ListParagraph"/>
        <w:keepNext/>
        <w:keepLines/>
        <w:numPr>
          <w:ilvl w:val="0"/>
          <w:numId w:val="5"/>
        </w:numPr>
        <w:spacing w:after="120"/>
        <w:contextualSpacing w:val="0"/>
      </w:pPr>
      <w:r w:rsidRPr="00E10E69">
        <w:rPr>
          <w:b/>
        </w:rPr>
        <w:t xml:space="preserve">WSFC </w:t>
      </w:r>
      <w:r w:rsidR="00B75BC3" w:rsidRPr="00E10E69">
        <w:rPr>
          <w:b/>
        </w:rPr>
        <w:t>interoperability</w:t>
      </w:r>
      <w:r w:rsidRPr="00E10E69">
        <w:rPr>
          <w:b/>
        </w:rPr>
        <w:t xml:space="preserve"> with DNS</w:t>
      </w:r>
      <w:r w:rsidR="00B75BC3" w:rsidRPr="00E10E69">
        <w:rPr>
          <w:b/>
        </w:rPr>
        <w:t>.</w:t>
      </w:r>
      <w:r w:rsidR="00307F4D">
        <w:t xml:space="preserve"> </w:t>
      </w:r>
      <w:r w:rsidR="00B75BC3">
        <w:t xml:space="preserve">The </w:t>
      </w:r>
      <w:r w:rsidR="00472D9D">
        <w:t xml:space="preserve">virtual network name </w:t>
      </w:r>
      <w:r w:rsidR="0093729E">
        <w:t xml:space="preserve">(VNN) </w:t>
      </w:r>
      <w:r w:rsidR="00472D9D">
        <w:t>for a</w:t>
      </w:r>
      <w:r w:rsidR="000E7D4B">
        <w:t>n</w:t>
      </w:r>
      <w:r w:rsidR="00472D9D">
        <w:t xml:space="preserve"> FCI or availability group listener is registered with DNS only during </w:t>
      </w:r>
      <w:r w:rsidR="0093729E">
        <w:t>VNN creation</w:t>
      </w:r>
      <w:r w:rsidR="00472D9D">
        <w:t xml:space="preserve"> or during configuration changes.</w:t>
      </w:r>
      <w:r w:rsidR="00307F4D">
        <w:t xml:space="preserve"> </w:t>
      </w:r>
      <w:r w:rsidR="0093729E">
        <w:t>All</w:t>
      </w:r>
      <w:r w:rsidR="00472D9D">
        <w:t xml:space="preserve"> </w:t>
      </w:r>
      <w:r w:rsidR="008B4001">
        <w:t xml:space="preserve">virtual </w:t>
      </w:r>
      <w:r w:rsidR="00472D9D">
        <w:t xml:space="preserve">IP </w:t>
      </w:r>
      <w:r w:rsidR="00B75BC3">
        <w:t>addresses</w:t>
      </w:r>
      <w:r w:rsidR="0093729E">
        <w:t>, regardless of online or offline state,</w:t>
      </w:r>
      <w:r w:rsidR="00B75BC3">
        <w:t xml:space="preserve"> are registered with DNS under the same </w:t>
      </w:r>
      <w:r w:rsidR="00472D9D">
        <w:t xml:space="preserve">virtual </w:t>
      </w:r>
      <w:r w:rsidR="00B75BC3">
        <w:t>network name.</w:t>
      </w:r>
      <w:r w:rsidR="00307F4D">
        <w:t xml:space="preserve"> </w:t>
      </w:r>
      <w:r w:rsidR="00B75BC3">
        <w:t xml:space="preserve">Client calls to resolve the </w:t>
      </w:r>
      <w:r w:rsidR="00472D9D">
        <w:t xml:space="preserve">virtual </w:t>
      </w:r>
      <w:r w:rsidR="00B75BC3">
        <w:t xml:space="preserve">network name in DNS return all of the registered IP address in a varying round-robin </w:t>
      </w:r>
      <w:r w:rsidR="0093729E">
        <w:t>sequence</w:t>
      </w:r>
      <w:r w:rsidR="00B75BC3">
        <w:t>.</w:t>
      </w:r>
    </w:p>
    <w:p w14:paraId="712186D2" w14:textId="77777777" w:rsidR="000A6A4A" w:rsidRDefault="000A6A4A" w:rsidP="0058020B">
      <w:pPr>
        <w:pStyle w:val="Heading3"/>
      </w:pPr>
      <w:bookmarkStart w:id="51" w:name="_Toc314097210"/>
      <w:bookmarkStart w:id="52" w:name="_Toc313634945"/>
      <w:r w:rsidRPr="00FE293D">
        <w:t>AlwaysOn Failover Cluster Instances</w:t>
      </w:r>
      <w:bookmarkEnd w:id="51"/>
      <w:bookmarkEnd w:id="52"/>
    </w:p>
    <w:p w14:paraId="2E3E21EC" w14:textId="77777777" w:rsidR="004A3C23" w:rsidRDefault="004A3C23" w:rsidP="00365CBE">
      <w:r>
        <w:t>The primary purpose of an</w:t>
      </w:r>
      <w:r w:rsidRPr="00A97AE7">
        <w:t xml:space="preserve"> </w:t>
      </w:r>
      <w:r>
        <w:t xml:space="preserve">AlwaysOn </w:t>
      </w:r>
      <w:r w:rsidRPr="00A97AE7">
        <w:t xml:space="preserve">SQL Server </w:t>
      </w:r>
      <w:r>
        <w:t>F</w:t>
      </w:r>
      <w:r w:rsidRPr="00A97AE7">
        <w:t xml:space="preserve">ailover </w:t>
      </w:r>
      <w:r>
        <w:t>C</w:t>
      </w:r>
      <w:r w:rsidRPr="00A97AE7">
        <w:t xml:space="preserve">luster </w:t>
      </w:r>
      <w:r>
        <w:t xml:space="preserve">Instance (FCI) is to enhance </w:t>
      </w:r>
      <w:r w:rsidR="006F75DA">
        <w:t xml:space="preserve">availability of a SQL Server instance hosted on local server and storage hardware within </w:t>
      </w:r>
      <w:r>
        <w:t>a single data center.</w:t>
      </w:r>
    </w:p>
    <w:p w14:paraId="20A8297C" w14:textId="77777777" w:rsidR="00F25A64" w:rsidRDefault="002E4B50" w:rsidP="00365CBE">
      <w:r>
        <w:t>An FCI</w:t>
      </w:r>
      <w:r w:rsidR="006C5E48">
        <w:t xml:space="preserve"> </w:t>
      </w:r>
      <w:r w:rsidR="00A97AE7" w:rsidRPr="00A97AE7">
        <w:t xml:space="preserve">is a single </w:t>
      </w:r>
      <w:r w:rsidR="00A97AE7">
        <w:t xml:space="preserve">logical </w:t>
      </w:r>
      <w:r w:rsidR="00A97AE7" w:rsidRPr="00A97AE7">
        <w:t xml:space="preserve">SQL Server instance </w:t>
      </w:r>
      <w:r w:rsidR="00A97AE7">
        <w:t xml:space="preserve">that is </w:t>
      </w:r>
      <w:r w:rsidR="00A97AE7" w:rsidRPr="00A97AE7">
        <w:t xml:space="preserve">installed </w:t>
      </w:r>
      <w:r w:rsidR="002B381B">
        <w:t>across nodes in a Windows Server Failover Clustering (WSFC) cluster</w:t>
      </w:r>
      <w:r w:rsidR="004336FF">
        <w:t>, but only active on one node at a time</w:t>
      </w:r>
      <w:r w:rsidR="00F25A64">
        <w:t>.</w:t>
      </w:r>
      <w:r w:rsidR="00307F4D">
        <w:t xml:space="preserve"> </w:t>
      </w:r>
      <w:r w:rsidR="004336FF">
        <w:t>Client applications connect to a virtual network name and virtual IP address</w:t>
      </w:r>
      <w:r w:rsidR="00831BFA">
        <w:t xml:space="preserve"> that </w:t>
      </w:r>
      <w:r w:rsidR="002B381B">
        <w:t xml:space="preserve">are </w:t>
      </w:r>
      <w:r w:rsidR="00831BFA">
        <w:t xml:space="preserve">owned by the active </w:t>
      </w:r>
      <w:r w:rsidR="002B381B">
        <w:t xml:space="preserve">cluster </w:t>
      </w:r>
      <w:r w:rsidR="00831BFA">
        <w:t>node</w:t>
      </w:r>
      <w:r w:rsidR="004336FF">
        <w:t>.</w:t>
      </w:r>
    </w:p>
    <w:p w14:paraId="6E4C5036" w14:textId="77777777" w:rsidR="004336FF" w:rsidRDefault="00F25A64" w:rsidP="00365CBE">
      <w:r>
        <w:t xml:space="preserve">Each installed node has an identical configuration and </w:t>
      </w:r>
      <w:r w:rsidR="00311A4E">
        <w:t>set of SQL Server binaries.</w:t>
      </w:r>
      <w:r w:rsidR="00307F4D">
        <w:t xml:space="preserve"> </w:t>
      </w:r>
      <w:r w:rsidR="00311A4E">
        <w:t>T</w:t>
      </w:r>
      <w:r w:rsidR="004336FF">
        <w:t xml:space="preserve">he WSFC cluster service also replicates relevant changes </w:t>
      </w:r>
      <w:r w:rsidR="00F87622">
        <w:t>from the active</w:t>
      </w:r>
      <w:r w:rsidR="004336FF">
        <w:t xml:space="preserve"> </w:t>
      </w:r>
      <w:r w:rsidR="00831BFA">
        <w:t>instance’s</w:t>
      </w:r>
      <w:r w:rsidR="004336FF">
        <w:t xml:space="preserve"> </w:t>
      </w:r>
      <w:r w:rsidR="006F75DA">
        <w:t xml:space="preserve">entries in the </w:t>
      </w:r>
      <w:r w:rsidR="004336FF">
        <w:t xml:space="preserve">Windows </w:t>
      </w:r>
      <w:r w:rsidR="000E7D4B">
        <w:t>r</w:t>
      </w:r>
      <w:r w:rsidR="004336FF">
        <w:t xml:space="preserve">egistry </w:t>
      </w:r>
      <w:r w:rsidR="00EF3852">
        <w:t xml:space="preserve">to </w:t>
      </w:r>
      <w:r w:rsidR="004336FF">
        <w:t>each installed node.</w:t>
      </w:r>
      <w:r w:rsidR="00307F4D">
        <w:t xml:space="preserve"> </w:t>
      </w:r>
      <w:r w:rsidR="006F75DA">
        <w:t>Each n</w:t>
      </w:r>
      <w:r w:rsidR="00311A4E">
        <w:t>ode</w:t>
      </w:r>
      <w:r w:rsidR="00831BFA">
        <w:t xml:space="preserve"> that the FCI is installed on </w:t>
      </w:r>
      <w:r w:rsidR="006F75DA">
        <w:t>is</w:t>
      </w:r>
      <w:r w:rsidR="00311A4E">
        <w:t xml:space="preserve"> designated as </w:t>
      </w:r>
      <w:r w:rsidR="006F75DA">
        <w:t xml:space="preserve">a </w:t>
      </w:r>
      <w:r w:rsidR="00311A4E">
        <w:t>possible owner</w:t>
      </w:r>
      <w:r w:rsidR="00A84B02">
        <w:t xml:space="preserve"> of the instance and its resources</w:t>
      </w:r>
      <w:r w:rsidR="00311A4E">
        <w:t>, with</w:t>
      </w:r>
      <w:r w:rsidR="00D17A38">
        <w:t>in</w:t>
      </w:r>
      <w:r w:rsidR="00311A4E">
        <w:t xml:space="preserve"> a preferred failover sequence.</w:t>
      </w:r>
    </w:p>
    <w:p w14:paraId="00AE237A" w14:textId="77777777" w:rsidR="006F75DA" w:rsidRDefault="006F75DA" w:rsidP="00365CBE">
      <w:r>
        <w:t xml:space="preserve">Database files are stored on shared symmetrical storage volumes are registered </w:t>
      </w:r>
      <w:r w:rsidR="000B4704">
        <w:t xml:space="preserve">as a resource </w:t>
      </w:r>
      <w:r>
        <w:t>with the WSFC cluster</w:t>
      </w:r>
      <w:r w:rsidR="000B4704">
        <w:t>, and are owned by t</w:t>
      </w:r>
      <w:r>
        <w:t>he node</w:t>
      </w:r>
      <w:r w:rsidR="00A56955">
        <w:t xml:space="preserve"> that</w:t>
      </w:r>
      <w:r>
        <w:t xml:space="preserve"> </w:t>
      </w:r>
      <w:r w:rsidR="000B4704">
        <w:t>currently host</w:t>
      </w:r>
      <w:r w:rsidR="00A56955">
        <w:t>s</w:t>
      </w:r>
      <w:r w:rsidR="000B4704">
        <w:t xml:space="preserve"> the FCI</w:t>
      </w:r>
      <w:r>
        <w:t>.</w:t>
      </w:r>
    </w:p>
    <w:p w14:paraId="3393BC8A" w14:textId="77777777" w:rsidR="003C3537" w:rsidRPr="003D3E7A" w:rsidRDefault="002B381B" w:rsidP="002B381B">
      <w:pPr>
        <w:spacing w:after="120"/>
      </w:pPr>
      <w:r>
        <w:t>For more information, see</w:t>
      </w:r>
      <w:r w:rsidR="00A56955">
        <w:t xml:space="preserve"> </w:t>
      </w:r>
      <w:hyperlink r:id="rId71" w:history="1">
        <w:r w:rsidR="00A56955" w:rsidRPr="00A56955">
          <w:rPr>
            <w:rStyle w:val="Hyperlink"/>
          </w:rPr>
          <w:t>AlwaysOn Failover Cluster Instances</w:t>
        </w:r>
      </w:hyperlink>
      <w:r w:rsidR="00A56955">
        <w:t xml:space="preserve"> </w:t>
      </w:r>
      <w:r w:rsidR="00A56955" w:rsidRPr="00A56955">
        <w:t>(</w:t>
      </w:r>
      <w:r w:rsidR="00A56955" w:rsidRPr="003D3E7A">
        <w:t>http://msdn.microsoft.com/en-us/library/ms189134(SQL.110).aspx).</w:t>
      </w:r>
    </w:p>
    <w:p w14:paraId="45B4BCF8" w14:textId="77777777" w:rsidR="00F61917" w:rsidRDefault="00F61917">
      <w:pPr>
        <w:pStyle w:val="Heading4"/>
      </w:pPr>
      <w:r>
        <w:t>FCI Failover Process</w:t>
      </w:r>
    </w:p>
    <w:p w14:paraId="41C25C55" w14:textId="77777777" w:rsidR="00F61917" w:rsidRDefault="00D81352" w:rsidP="00FF6589">
      <w:pPr>
        <w:keepNext/>
        <w:keepLines/>
      </w:pPr>
      <w:r>
        <w:t>If</w:t>
      </w:r>
      <w:r w:rsidR="008659A4">
        <w:t xml:space="preserve"> a dependent </w:t>
      </w:r>
      <w:r w:rsidR="00D80DEB">
        <w:t xml:space="preserve">cluster </w:t>
      </w:r>
      <w:r w:rsidR="008659A4">
        <w:t>resource fail</w:t>
      </w:r>
      <w:r>
        <w:t>s</w:t>
      </w:r>
      <w:r w:rsidR="008659A4">
        <w:t>, an AlwaysOn Failover Cluster Instance interact</w:t>
      </w:r>
      <w:r>
        <w:t>s</w:t>
      </w:r>
      <w:r w:rsidR="008659A4">
        <w:t xml:space="preserve"> with the WSFC cluster service using this high-level process</w:t>
      </w:r>
      <w:r w:rsidR="005D553D">
        <w:t xml:space="preserve"> to do a failover</w:t>
      </w:r>
      <w:r w:rsidR="008659A4">
        <w:t>:</w:t>
      </w:r>
    </w:p>
    <w:p w14:paraId="585D1021" w14:textId="77777777" w:rsidR="00D17A38" w:rsidRPr="00D17A38" w:rsidRDefault="0004765B" w:rsidP="001231DE">
      <w:pPr>
        <w:pStyle w:val="ListParagraph"/>
        <w:keepNext/>
        <w:keepLines/>
        <w:numPr>
          <w:ilvl w:val="0"/>
          <w:numId w:val="23"/>
        </w:numPr>
        <w:spacing w:after="120"/>
        <w:contextualSpacing w:val="0"/>
      </w:pPr>
      <w:r>
        <w:rPr>
          <w:b/>
        </w:rPr>
        <w:t>A r</w:t>
      </w:r>
      <w:r w:rsidRPr="00D17A38">
        <w:rPr>
          <w:b/>
        </w:rPr>
        <w:t>estart</w:t>
      </w:r>
      <w:r>
        <w:rPr>
          <w:b/>
        </w:rPr>
        <w:t xml:space="preserve"> is</w:t>
      </w:r>
      <w:r w:rsidRPr="00D17A38">
        <w:rPr>
          <w:b/>
        </w:rPr>
        <w:t xml:space="preserve"> </w:t>
      </w:r>
      <w:r w:rsidR="00D17A38" w:rsidRPr="00D17A38">
        <w:rPr>
          <w:b/>
        </w:rPr>
        <w:t>indicated.</w:t>
      </w:r>
      <w:r w:rsidR="00307F4D">
        <w:t xml:space="preserve"> </w:t>
      </w:r>
      <w:r w:rsidR="00D17A38">
        <w:t>A periodic check of the WSFC or SQL Server Failover Policy configuration indicates a fail</w:t>
      </w:r>
      <w:r w:rsidR="008659A4">
        <w:t>ed state</w:t>
      </w:r>
      <w:r w:rsidR="00D17A38">
        <w:t>.</w:t>
      </w:r>
      <w:r w:rsidR="00307F4D">
        <w:t xml:space="preserve"> </w:t>
      </w:r>
      <w:r w:rsidR="00D17A38">
        <w:t xml:space="preserve">By default, a service restart is attempted before </w:t>
      </w:r>
      <w:r>
        <w:t>a</w:t>
      </w:r>
      <w:r w:rsidR="00D17A38">
        <w:t xml:space="preserve"> failover to another node</w:t>
      </w:r>
      <w:r>
        <w:t xml:space="preserve"> is initiated</w:t>
      </w:r>
      <w:r w:rsidR="00D17A38">
        <w:t>.</w:t>
      </w:r>
      <w:r w:rsidR="00307F4D">
        <w:t xml:space="preserve"> </w:t>
      </w:r>
      <w:r w:rsidR="00D81E76">
        <w:t>A timeout in the restart attempt indicates a resource failure.</w:t>
      </w:r>
    </w:p>
    <w:p w14:paraId="0540A75F" w14:textId="77777777" w:rsidR="00BF4E14" w:rsidRDefault="0004765B" w:rsidP="00376551">
      <w:pPr>
        <w:pStyle w:val="ListParagraph"/>
        <w:numPr>
          <w:ilvl w:val="0"/>
          <w:numId w:val="23"/>
        </w:numPr>
        <w:spacing w:after="120"/>
        <w:contextualSpacing w:val="0"/>
      </w:pPr>
      <w:r>
        <w:rPr>
          <w:b/>
        </w:rPr>
        <w:t>A f</w:t>
      </w:r>
      <w:r w:rsidRPr="0020059D">
        <w:rPr>
          <w:b/>
        </w:rPr>
        <w:t xml:space="preserve">ailover </w:t>
      </w:r>
      <w:r>
        <w:rPr>
          <w:b/>
        </w:rPr>
        <w:t xml:space="preserve">is </w:t>
      </w:r>
      <w:r w:rsidR="008A4F48">
        <w:rPr>
          <w:b/>
        </w:rPr>
        <w:t>indicated</w:t>
      </w:r>
      <w:r w:rsidR="0020059D" w:rsidRPr="0020059D">
        <w:rPr>
          <w:b/>
        </w:rPr>
        <w:t>.</w:t>
      </w:r>
      <w:r w:rsidR="00307F4D">
        <w:t xml:space="preserve"> </w:t>
      </w:r>
      <w:r w:rsidR="008A4F48">
        <w:t xml:space="preserve">A </w:t>
      </w:r>
      <w:r w:rsidR="00BF4E14">
        <w:t xml:space="preserve">Failover Policy </w:t>
      </w:r>
      <w:r w:rsidR="00D17A38">
        <w:t xml:space="preserve">check </w:t>
      </w:r>
      <w:r w:rsidR="00BF4E14">
        <w:t xml:space="preserve">indicates </w:t>
      </w:r>
      <w:r w:rsidR="0020059D">
        <w:t xml:space="preserve">the need for a </w:t>
      </w:r>
      <w:r w:rsidR="008A4F48">
        <w:t xml:space="preserve">node </w:t>
      </w:r>
      <w:r w:rsidR="00BF4E14">
        <w:t>failover</w:t>
      </w:r>
      <w:r w:rsidR="0020059D">
        <w:t>.</w:t>
      </w:r>
    </w:p>
    <w:p w14:paraId="1C6191C6" w14:textId="77777777" w:rsidR="0020059D" w:rsidRPr="008A4F48" w:rsidRDefault="0004765B" w:rsidP="00376551">
      <w:pPr>
        <w:pStyle w:val="ListParagraph"/>
        <w:numPr>
          <w:ilvl w:val="0"/>
          <w:numId w:val="23"/>
        </w:numPr>
        <w:spacing w:after="120"/>
        <w:contextualSpacing w:val="0"/>
      </w:pPr>
      <w:r>
        <w:rPr>
          <w:b/>
        </w:rPr>
        <w:t>The</w:t>
      </w:r>
      <w:r w:rsidR="006955F8">
        <w:rPr>
          <w:b/>
        </w:rPr>
        <w:t xml:space="preserve"> </w:t>
      </w:r>
      <w:r w:rsidR="0020059D">
        <w:rPr>
          <w:b/>
        </w:rPr>
        <w:t xml:space="preserve">SQL Server </w:t>
      </w:r>
      <w:r w:rsidR="006955F8">
        <w:rPr>
          <w:b/>
        </w:rPr>
        <w:t>s</w:t>
      </w:r>
      <w:r w:rsidR="0020059D">
        <w:rPr>
          <w:b/>
        </w:rPr>
        <w:t>ervice</w:t>
      </w:r>
      <w:r>
        <w:rPr>
          <w:b/>
        </w:rPr>
        <w:t xml:space="preserve"> is stopped</w:t>
      </w:r>
      <w:r w:rsidR="0020059D">
        <w:rPr>
          <w:b/>
        </w:rPr>
        <w:t>.</w:t>
      </w:r>
      <w:r w:rsidR="00307F4D">
        <w:rPr>
          <w:b/>
        </w:rPr>
        <w:t xml:space="preserve"> </w:t>
      </w:r>
      <w:r w:rsidR="006955F8">
        <w:t>If currently running, a</w:t>
      </w:r>
      <w:r w:rsidR="008A4F48">
        <w:t xml:space="preserve">n orderly shutdown of </w:t>
      </w:r>
      <w:r w:rsidR="006955F8">
        <w:t xml:space="preserve">the </w:t>
      </w:r>
      <w:r w:rsidR="008A4F48">
        <w:t xml:space="preserve">SQL Server </w:t>
      </w:r>
      <w:r w:rsidR="006955F8">
        <w:t xml:space="preserve">service </w:t>
      </w:r>
      <w:r w:rsidR="008A4F48">
        <w:t>is attempted.</w:t>
      </w:r>
    </w:p>
    <w:p w14:paraId="66221D7D" w14:textId="77777777" w:rsidR="0020059D" w:rsidRDefault="0004765B" w:rsidP="00376551">
      <w:pPr>
        <w:pStyle w:val="ListParagraph"/>
        <w:numPr>
          <w:ilvl w:val="0"/>
          <w:numId w:val="23"/>
        </w:numPr>
        <w:spacing w:after="120"/>
        <w:contextualSpacing w:val="0"/>
      </w:pPr>
      <w:r>
        <w:rPr>
          <w:b/>
        </w:rPr>
        <w:t xml:space="preserve">The </w:t>
      </w:r>
      <w:r w:rsidR="0020059D">
        <w:rPr>
          <w:b/>
        </w:rPr>
        <w:t xml:space="preserve">WSFC </w:t>
      </w:r>
      <w:r w:rsidR="008A4F48">
        <w:rPr>
          <w:b/>
        </w:rPr>
        <w:t xml:space="preserve">cluster </w:t>
      </w:r>
      <w:r w:rsidR="0020059D">
        <w:rPr>
          <w:b/>
        </w:rPr>
        <w:t xml:space="preserve">resource </w:t>
      </w:r>
      <w:r>
        <w:rPr>
          <w:b/>
        </w:rPr>
        <w:t xml:space="preserve">is </w:t>
      </w:r>
      <w:r w:rsidR="0020059D">
        <w:rPr>
          <w:b/>
        </w:rPr>
        <w:t>transfer</w:t>
      </w:r>
      <w:r>
        <w:rPr>
          <w:b/>
        </w:rPr>
        <w:t>red</w:t>
      </w:r>
      <w:r w:rsidR="0020059D">
        <w:rPr>
          <w:b/>
        </w:rPr>
        <w:t>.</w:t>
      </w:r>
      <w:r w:rsidR="00307F4D">
        <w:t xml:space="preserve"> </w:t>
      </w:r>
      <w:r w:rsidR="008A4F48">
        <w:t>Ownership of the SQL Server cluster resource group and its dependent network and shared storage resources are transferred to the next preferred node owner</w:t>
      </w:r>
      <w:r w:rsidR="006955F8">
        <w:t xml:space="preserve"> of the FCI</w:t>
      </w:r>
      <w:r w:rsidR="0020059D">
        <w:t>.</w:t>
      </w:r>
    </w:p>
    <w:p w14:paraId="45D225F7" w14:textId="77777777" w:rsidR="008A4F48" w:rsidRDefault="006955F8" w:rsidP="00376551">
      <w:pPr>
        <w:pStyle w:val="ListParagraph"/>
        <w:numPr>
          <w:ilvl w:val="0"/>
          <w:numId w:val="23"/>
        </w:numPr>
        <w:spacing w:after="120"/>
        <w:contextualSpacing w:val="0"/>
      </w:pPr>
      <w:r w:rsidRPr="008659A4">
        <w:rPr>
          <w:b/>
        </w:rPr>
        <w:lastRenderedPageBreak/>
        <w:t xml:space="preserve">SQL Server </w:t>
      </w:r>
      <w:r w:rsidR="0004765B">
        <w:rPr>
          <w:b/>
        </w:rPr>
        <w:t xml:space="preserve">is started </w:t>
      </w:r>
      <w:r w:rsidRPr="008659A4">
        <w:rPr>
          <w:b/>
        </w:rPr>
        <w:t>on the new node.</w:t>
      </w:r>
      <w:r w:rsidR="00307F4D">
        <w:t xml:space="preserve"> </w:t>
      </w:r>
      <w:r w:rsidR="008659A4">
        <w:t>The SQL Server instance goes through its normal startup procedures.</w:t>
      </w:r>
      <w:r w:rsidR="00307F4D">
        <w:t xml:space="preserve"> </w:t>
      </w:r>
      <w:r w:rsidR="008659A4">
        <w:t>If it does not come back online within a pending timeout period, the cluster service puts the resource on this new node in a failed state.</w:t>
      </w:r>
    </w:p>
    <w:p w14:paraId="2A07619A" w14:textId="77777777" w:rsidR="00986694" w:rsidRDefault="00350A36" w:rsidP="00D80DEB">
      <w:pPr>
        <w:pStyle w:val="ListParagraph"/>
        <w:numPr>
          <w:ilvl w:val="0"/>
          <w:numId w:val="23"/>
        </w:numPr>
        <w:spacing w:after="120"/>
        <w:contextualSpacing w:val="0"/>
      </w:pPr>
      <w:r>
        <w:rPr>
          <w:b/>
        </w:rPr>
        <w:t>U</w:t>
      </w:r>
      <w:r w:rsidR="008659A4" w:rsidRPr="008659A4">
        <w:rPr>
          <w:b/>
        </w:rPr>
        <w:t xml:space="preserve">ser databases </w:t>
      </w:r>
      <w:r>
        <w:rPr>
          <w:b/>
        </w:rPr>
        <w:t xml:space="preserve">are recovered </w:t>
      </w:r>
      <w:r w:rsidR="008659A4" w:rsidRPr="008659A4">
        <w:rPr>
          <w:b/>
        </w:rPr>
        <w:t xml:space="preserve">on </w:t>
      </w:r>
      <w:r>
        <w:rPr>
          <w:b/>
        </w:rPr>
        <w:t xml:space="preserve">the </w:t>
      </w:r>
      <w:r w:rsidR="008659A4" w:rsidRPr="008659A4">
        <w:rPr>
          <w:b/>
        </w:rPr>
        <w:t>new node.</w:t>
      </w:r>
      <w:r w:rsidR="00307F4D">
        <w:t xml:space="preserve"> </w:t>
      </w:r>
      <w:r w:rsidR="008659A4">
        <w:t xml:space="preserve">Each user database is placed in recovery mode while </w:t>
      </w:r>
      <w:r w:rsidR="00F87622">
        <w:t>transaction</w:t>
      </w:r>
      <w:r w:rsidR="008659A4">
        <w:t xml:space="preserve"> log redo operations are applied and uncommitted transactions are rolled back.</w:t>
      </w:r>
    </w:p>
    <w:p w14:paraId="783827DC" w14:textId="77777777" w:rsidR="00F61917" w:rsidRDefault="00F61917" w:rsidP="00986694">
      <w:pPr>
        <w:pStyle w:val="Heading4"/>
      </w:pPr>
      <w:r>
        <w:t>FCI Improvements</w:t>
      </w:r>
    </w:p>
    <w:p w14:paraId="1D5E17BD" w14:textId="77777777" w:rsidR="00F61917" w:rsidRPr="00F61917" w:rsidRDefault="00F61917" w:rsidP="00F61917">
      <w:r>
        <w:t>Previous versions of SQL Server have offered a FCI installation option; however</w:t>
      </w:r>
      <w:r w:rsidR="00350A36">
        <w:t>,</w:t>
      </w:r>
      <w:r>
        <w:t xml:space="preserve"> several feature enhancements in SQL Server 2012 improve </w:t>
      </w:r>
      <w:r w:rsidR="002B381B">
        <w:t xml:space="preserve">availability </w:t>
      </w:r>
      <w:r>
        <w:t>robustness and serviceability</w:t>
      </w:r>
      <w:r w:rsidR="00350A36">
        <w:t>:</w:t>
      </w:r>
    </w:p>
    <w:p w14:paraId="3DC16808" w14:textId="77777777" w:rsidR="0020059D" w:rsidRDefault="00F61917" w:rsidP="00E12A5F">
      <w:pPr>
        <w:pStyle w:val="ListParagraph"/>
        <w:numPr>
          <w:ilvl w:val="0"/>
          <w:numId w:val="5"/>
        </w:numPr>
        <w:spacing w:after="120"/>
        <w:contextualSpacing w:val="0"/>
      </w:pPr>
      <w:r>
        <w:rPr>
          <w:b/>
        </w:rPr>
        <w:t>Multi-subnet clustering.</w:t>
      </w:r>
      <w:r w:rsidR="00307F4D">
        <w:rPr>
          <w:b/>
        </w:rPr>
        <w:t xml:space="preserve"> </w:t>
      </w:r>
      <w:r w:rsidRPr="00D4352A">
        <w:t xml:space="preserve">SQL Server 2012 </w:t>
      </w:r>
      <w:r w:rsidRPr="00BD0C7C">
        <w:t xml:space="preserve">supports WSFC cluster nodes </w:t>
      </w:r>
      <w:r w:rsidR="00F66C0C">
        <w:t xml:space="preserve">that </w:t>
      </w:r>
      <w:r w:rsidRPr="00BD0C7C">
        <w:t>resid</w:t>
      </w:r>
      <w:r w:rsidR="00F66C0C">
        <w:t>e</w:t>
      </w:r>
      <w:r w:rsidRPr="00BD0C7C">
        <w:t xml:space="preserve"> in more than one subnet.</w:t>
      </w:r>
      <w:r w:rsidR="00307F4D">
        <w:t xml:space="preserve"> </w:t>
      </w:r>
      <w:r>
        <w:t>A given SQL Server instance</w:t>
      </w:r>
      <w:r w:rsidRPr="00BD0C7C">
        <w:t xml:space="preserve"> </w:t>
      </w:r>
      <w:r w:rsidR="009D48A5">
        <w:t xml:space="preserve">that resides </w:t>
      </w:r>
      <w:r>
        <w:t>on a WSFC cluster node can start if any network interface is available; this is known as an ‘OR’ cluster resource dependency.</w:t>
      </w:r>
    </w:p>
    <w:p w14:paraId="3FC0C17D" w14:textId="77777777" w:rsidR="00F61917" w:rsidRDefault="00F61917" w:rsidP="001231DE">
      <w:pPr>
        <w:spacing w:after="120"/>
        <w:ind w:left="360"/>
      </w:pPr>
      <w:r>
        <w:t>Prior versions of SQL Server required that all network interfaces be functional for the SQL Server service to start or failover, and that they all exist</w:t>
      </w:r>
      <w:r w:rsidR="009D48A5">
        <w:t xml:space="preserve"> </w:t>
      </w:r>
      <w:r>
        <w:t>on the same subnet or VLAN.</w:t>
      </w:r>
    </w:p>
    <w:p w14:paraId="60CBB64B" w14:textId="7159F5F7" w:rsidR="00F61917" w:rsidRPr="00BD0C7C" w:rsidRDefault="00307F4D" w:rsidP="001231DE">
      <w:pPr>
        <w:keepLines/>
        <w:spacing w:after="120"/>
        <w:ind w:left="360"/>
      </w:pPr>
      <w:r w:rsidRPr="00DD255D">
        <w:rPr>
          <w:b/>
        </w:rPr>
        <w:t>Note</w:t>
      </w:r>
      <w:r w:rsidR="00F61917">
        <w:t>:</w:t>
      </w:r>
      <w:r>
        <w:t xml:space="preserve"> </w:t>
      </w:r>
      <w:r w:rsidR="00F61917">
        <w:t xml:space="preserve">Storage-level replication </w:t>
      </w:r>
      <w:r w:rsidR="00F87622">
        <w:t>between cluster nodes</w:t>
      </w:r>
      <w:r w:rsidR="00F61917">
        <w:t xml:space="preserve"> is not implicitly </w:t>
      </w:r>
      <w:r w:rsidR="00F87622">
        <w:t xml:space="preserve">enabled </w:t>
      </w:r>
      <w:r w:rsidR="00F61917">
        <w:t>with multi-subnet clustering.</w:t>
      </w:r>
      <w:r>
        <w:t xml:space="preserve"> </w:t>
      </w:r>
      <w:r w:rsidR="00F61917">
        <w:t xml:space="preserve">Your multi-subnet </w:t>
      </w:r>
      <w:r w:rsidR="00CD4B12">
        <w:t>FCI</w:t>
      </w:r>
      <w:r w:rsidR="00156A74">
        <w:t xml:space="preserve"> </w:t>
      </w:r>
      <w:r w:rsidR="00F61917">
        <w:t xml:space="preserve">solution must leverage </w:t>
      </w:r>
      <w:r w:rsidR="00F87622">
        <w:t xml:space="preserve">a </w:t>
      </w:r>
      <w:r w:rsidR="00CD4B12">
        <w:t>third-party SAN-based solution to replicate data and coordinate storage failover between cluster nodes</w:t>
      </w:r>
      <w:r w:rsidR="00F61917">
        <w:t>.</w:t>
      </w:r>
    </w:p>
    <w:p w14:paraId="021D4BF1" w14:textId="05815DDC" w:rsidR="00F61917" w:rsidRPr="00DD255D" w:rsidRDefault="00F61917" w:rsidP="001231DE">
      <w:pPr>
        <w:keepLines/>
        <w:spacing w:after="120"/>
        <w:ind w:left="360"/>
      </w:pPr>
      <w:r>
        <w:t>For more information, see</w:t>
      </w:r>
      <w:r w:rsidR="00321F17">
        <w:t xml:space="preserve"> </w:t>
      </w:r>
      <w:hyperlink r:id="rId72" w:history="1">
        <w:r w:rsidR="003A1AB8">
          <w:rPr>
            <w:rStyle w:val="Hyperlink"/>
          </w:rPr>
          <w:t>SQL Server 2012 AlwaysOn: Multisite Failover Cluster Instance</w:t>
        </w:r>
      </w:hyperlink>
      <w:r w:rsidR="00321F17">
        <w:t xml:space="preserve"> </w:t>
      </w:r>
      <w:r w:rsidR="00321F17" w:rsidRPr="00321F17">
        <w:t>(</w:t>
      </w:r>
      <w:r w:rsidR="003A1AB8" w:rsidRPr="003A1AB8">
        <w:t>http://sqlcat.com/sqlcat/b/whitepapers/archive/2011/12/22/sql-server-2012-alwayson_3a00_-multisite-failover-cluster-instance.aspx</w:t>
      </w:r>
      <w:r w:rsidR="003A1AB8">
        <w:t>)</w:t>
      </w:r>
      <w:r w:rsidR="00321F17" w:rsidRPr="00DD255D">
        <w:t>.</w:t>
      </w:r>
    </w:p>
    <w:p w14:paraId="38F71738" w14:textId="77777777" w:rsidR="00F61917" w:rsidRDefault="00F61917" w:rsidP="00E12A5F">
      <w:pPr>
        <w:pStyle w:val="ListParagraph"/>
        <w:keepLines/>
        <w:numPr>
          <w:ilvl w:val="0"/>
          <w:numId w:val="5"/>
        </w:numPr>
        <w:spacing w:after="120"/>
        <w:contextualSpacing w:val="0"/>
      </w:pPr>
      <w:r w:rsidRPr="00D70790">
        <w:rPr>
          <w:b/>
        </w:rPr>
        <w:t xml:space="preserve">Robust </w:t>
      </w:r>
      <w:r>
        <w:rPr>
          <w:b/>
        </w:rPr>
        <w:t>f</w:t>
      </w:r>
      <w:r w:rsidRPr="00D70790">
        <w:rPr>
          <w:b/>
        </w:rPr>
        <w:t xml:space="preserve">ailure </w:t>
      </w:r>
      <w:r>
        <w:rPr>
          <w:b/>
        </w:rPr>
        <w:t>d</w:t>
      </w:r>
      <w:r w:rsidRPr="00D70790">
        <w:rPr>
          <w:b/>
        </w:rPr>
        <w:t>etection</w:t>
      </w:r>
      <w:r w:rsidRPr="005D10A5">
        <w:rPr>
          <w:b/>
        </w:rPr>
        <w:t>.</w:t>
      </w:r>
      <w:r w:rsidR="00307F4D">
        <w:t xml:space="preserve"> </w:t>
      </w:r>
      <w:r>
        <w:t xml:space="preserve">The WSFC cluster service maintains a dedicated administrative connection to each SQL Server 2012 </w:t>
      </w:r>
      <w:r w:rsidR="002E4B50">
        <w:t>FCI</w:t>
      </w:r>
      <w:r>
        <w:t xml:space="preserve"> on the node.</w:t>
      </w:r>
      <w:r w:rsidR="00307F4D">
        <w:t xml:space="preserve"> </w:t>
      </w:r>
      <w:r>
        <w:t xml:space="preserve">On this connection, a periodical call to a special system stored procedure, </w:t>
      </w:r>
      <w:r w:rsidRPr="00DD255D">
        <w:rPr>
          <w:b/>
        </w:rPr>
        <w:t>sp_server_diagnostics</w:t>
      </w:r>
      <w:r>
        <w:t>, returns a rich array of system health diagnostic information.</w:t>
      </w:r>
    </w:p>
    <w:p w14:paraId="7A42A1CC" w14:textId="77777777" w:rsidR="00F61917" w:rsidRDefault="00F61917" w:rsidP="001231DE">
      <w:pPr>
        <w:spacing w:after="120"/>
        <w:ind w:left="360"/>
      </w:pPr>
      <w:r w:rsidRPr="00361E95">
        <w:t xml:space="preserve">Prior to SQL Server 2012, the primary health detection mechanism for a </w:t>
      </w:r>
      <w:r w:rsidR="002E4B50">
        <w:t>FCI</w:t>
      </w:r>
      <w:r w:rsidRPr="00361E95">
        <w:t xml:space="preserve"> was implemented as a simple one-way polling process.</w:t>
      </w:r>
      <w:r w:rsidR="00307F4D">
        <w:t xml:space="preserve"> </w:t>
      </w:r>
      <w:r w:rsidRPr="00361E95">
        <w:t>In this process, the WSFC cluster service periodically create</w:t>
      </w:r>
      <w:r w:rsidR="00F96EAE">
        <w:t>d</w:t>
      </w:r>
      <w:r w:rsidRPr="00361E95">
        <w:t xml:space="preserve"> a new SQL client connection to the instance, quer</w:t>
      </w:r>
      <w:r w:rsidR="00F96EAE">
        <w:t>ied</w:t>
      </w:r>
      <w:r w:rsidRPr="00361E95">
        <w:t xml:space="preserve"> the server </w:t>
      </w:r>
      <w:r w:rsidR="00F87622">
        <w:t>name</w:t>
      </w:r>
      <w:r w:rsidRPr="00361E95">
        <w:t>, and then disconnect</w:t>
      </w:r>
      <w:r w:rsidR="00F96EAE">
        <w:t>ed</w:t>
      </w:r>
      <w:r w:rsidRPr="00361E95">
        <w:t>.</w:t>
      </w:r>
      <w:r w:rsidR="00307F4D">
        <w:t xml:space="preserve"> </w:t>
      </w:r>
      <w:r w:rsidRPr="00361E95">
        <w:t>A failure to connect, or a query timeout, for whatever reason, trigger</w:t>
      </w:r>
      <w:r w:rsidR="00F96EAE">
        <w:t>ed</w:t>
      </w:r>
      <w:r w:rsidRPr="00361E95">
        <w:t xml:space="preserve"> a failover with very little available diagnostic info</w:t>
      </w:r>
      <w:r w:rsidR="00F96EAE">
        <w:t>rmation</w:t>
      </w:r>
      <w:r w:rsidRPr="00361E95">
        <w:t>.</w:t>
      </w:r>
    </w:p>
    <w:p w14:paraId="694619E0" w14:textId="77777777" w:rsidR="00986694" w:rsidRPr="00DD255D" w:rsidRDefault="00F61917" w:rsidP="001231DE">
      <w:pPr>
        <w:ind w:left="360"/>
      </w:pPr>
      <w:r>
        <w:t>For more information, see</w:t>
      </w:r>
      <w:r w:rsidR="001C1587">
        <w:t xml:space="preserve"> </w:t>
      </w:r>
      <w:hyperlink r:id="rId73" w:history="1">
        <w:r w:rsidR="001C1587" w:rsidRPr="001C1587">
          <w:rPr>
            <w:rStyle w:val="Hyperlink"/>
          </w:rPr>
          <w:t>sql_server_diagnostics</w:t>
        </w:r>
      </w:hyperlink>
      <w:r w:rsidR="001C1587" w:rsidRPr="001C1587">
        <w:t xml:space="preserve"> (</w:t>
      </w:r>
      <w:r w:rsidR="001C1587" w:rsidRPr="00DD255D">
        <w:t>http://msdn.microsoft.com/en-us/library/ff878233(SQL.110).aspx).</w:t>
      </w:r>
    </w:p>
    <w:p w14:paraId="415B8F80" w14:textId="77777777" w:rsidR="002B381B" w:rsidRPr="00766202" w:rsidRDefault="002B381B" w:rsidP="00251AFD">
      <w:pPr>
        <w:keepNext/>
      </w:pPr>
      <w:r w:rsidRPr="00766202">
        <w:t>The</w:t>
      </w:r>
      <w:r>
        <w:t xml:space="preserve">re is now broader support for </w:t>
      </w:r>
      <w:r w:rsidR="0058020B">
        <w:t xml:space="preserve">FCI </w:t>
      </w:r>
      <w:r>
        <w:t>storage scenarios:</w:t>
      </w:r>
    </w:p>
    <w:p w14:paraId="709CF544" w14:textId="77777777" w:rsidR="00986694" w:rsidRPr="005709D1" w:rsidRDefault="00986694" w:rsidP="005D553D">
      <w:pPr>
        <w:pStyle w:val="ListParagraph"/>
        <w:numPr>
          <w:ilvl w:val="0"/>
          <w:numId w:val="5"/>
        </w:numPr>
        <w:spacing w:after="120"/>
        <w:contextualSpacing w:val="0"/>
      </w:pPr>
      <w:r w:rsidRPr="00986694">
        <w:rPr>
          <w:b/>
        </w:rPr>
        <w:t>Better mount point support.</w:t>
      </w:r>
      <w:r w:rsidR="00307F4D">
        <w:t xml:space="preserve"> </w:t>
      </w:r>
      <w:r w:rsidRPr="00EF3852">
        <w:t xml:space="preserve">SQL Server setup </w:t>
      </w:r>
      <w:r>
        <w:t xml:space="preserve">now </w:t>
      </w:r>
      <w:r w:rsidRPr="00EF3852">
        <w:t>recognizes cluster disk mount point settings.</w:t>
      </w:r>
      <w:r w:rsidR="00307F4D">
        <w:t xml:space="preserve"> </w:t>
      </w:r>
      <w:r w:rsidRPr="00EF3852">
        <w:t xml:space="preserve">The specified cluster disks and all disks mounted to it </w:t>
      </w:r>
      <w:r w:rsidR="00A67A86">
        <w:t>are</w:t>
      </w:r>
      <w:r w:rsidR="00A67A86" w:rsidRPr="00EF3852">
        <w:t xml:space="preserve"> </w:t>
      </w:r>
      <w:r w:rsidRPr="00EF3852">
        <w:t xml:space="preserve">automatically added to </w:t>
      </w:r>
      <w:r w:rsidR="00A67A86">
        <w:t xml:space="preserve">the </w:t>
      </w:r>
      <w:r w:rsidRPr="00EF3852">
        <w:t>SQL Server resource dependency</w:t>
      </w:r>
      <w:r w:rsidR="00DD255D">
        <w:t xml:space="preserve"> during setup</w:t>
      </w:r>
      <w:r w:rsidRPr="00EF3852">
        <w:t>.</w:t>
      </w:r>
    </w:p>
    <w:p w14:paraId="507A34C1" w14:textId="77777777" w:rsidR="00F61917" w:rsidRDefault="00307F4D" w:rsidP="005D553D">
      <w:pPr>
        <w:pStyle w:val="ListParagraph"/>
        <w:numPr>
          <w:ilvl w:val="0"/>
          <w:numId w:val="5"/>
        </w:numPr>
        <w:spacing w:after="120"/>
        <w:contextualSpacing w:val="0"/>
      </w:pPr>
      <w:r>
        <w:rPr>
          <w:b/>
        </w:rPr>
        <w:t xml:space="preserve">tempdb </w:t>
      </w:r>
      <w:r w:rsidR="00F61917">
        <w:rPr>
          <w:b/>
        </w:rPr>
        <w:t>on local storage</w:t>
      </w:r>
      <w:r w:rsidR="00F61917" w:rsidRPr="00D70790">
        <w:rPr>
          <w:b/>
        </w:rPr>
        <w:t>.</w:t>
      </w:r>
      <w:r>
        <w:t xml:space="preserve"> </w:t>
      </w:r>
      <w:r w:rsidR="002E4B50">
        <w:t>FCI</w:t>
      </w:r>
      <w:r w:rsidR="00F61917">
        <w:t xml:space="preserve">s now support placement of </w:t>
      </w:r>
      <w:r w:rsidR="00EF3852" w:rsidRPr="00C65CC7">
        <w:rPr>
          <w:b/>
        </w:rPr>
        <w:t>tempdb</w:t>
      </w:r>
      <w:r w:rsidR="00EF3852">
        <w:t xml:space="preserve"> </w:t>
      </w:r>
      <w:r w:rsidR="00F61917">
        <w:t>on local non</w:t>
      </w:r>
      <w:r w:rsidR="00DD255D">
        <w:t>-</w:t>
      </w:r>
      <w:r w:rsidR="00F61917">
        <w:t>shared storage, such as a local solid-state-drive</w:t>
      </w:r>
      <w:r w:rsidR="00DD255D">
        <w:t xml:space="preserve">, </w:t>
      </w:r>
      <w:r w:rsidR="00A1657C">
        <w:t xml:space="preserve">potentially </w:t>
      </w:r>
      <w:r w:rsidR="00F61917">
        <w:t>offloading a significant amount of I/O from a shared SAN.</w:t>
      </w:r>
    </w:p>
    <w:p w14:paraId="7B469E1C" w14:textId="77777777" w:rsidR="00F61917" w:rsidRDefault="00F61917" w:rsidP="001231DE">
      <w:pPr>
        <w:keepNext/>
        <w:keepLines/>
        <w:spacing w:after="120"/>
        <w:ind w:left="360"/>
      </w:pPr>
      <w:r w:rsidRPr="00A6016C">
        <w:lastRenderedPageBreak/>
        <w:t xml:space="preserve">Prior </w:t>
      </w:r>
      <w:r>
        <w:t xml:space="preserve">to SQL Server 2012, </w:t>
      </w:r>
      <w:r w:rsidR="005D553D">
        <w:t>FCIs</w:t>
      </w:r>
      <w:r w:rsidR="00B36CD1">
        <w:t xml:space="preserve"> required </w:t>
      </w:r>
      <w:r w:rsidR="00EF3852" w:rsidRPr="00C65CC7">
        <w:rPr>
          <w:b/>
        </w:rPr>
        <w:t>tempdb</w:t>
      </w:r>
      <w:r w:rsidR="00EF3852">
        <w:t xml:space="preserve"> </w:t>
      </w:r>
      <w:r w:rsidR="00D250AD">
        <w:t xml:space="preserve">to be </w:t>
      </w:r>
      <w:r w:rsidR="00B36CD1">
        <w:t xml:space="preserve">located </w:t>
      </w:r>
      <w:r>
        <w:t xml:space="preserve">on a symmetrical shared storage volume </w:t>
      </w:r>
      <w:r w:rsidR="00D250AD">
        <w:t xml:space="preserve">that </w:t>
      </w:r>
      <w:r>
        <w:t>failed over with other system databases.</w:t>
      </w:r>
    </w:p>
    <w:p w14:paraId="5F2C9BBF" w14:textId="77777777" w:rsidR="00D31D1E" w:rsidRPr="00322DD8" w:rsidRDefault="00307F4D" w:rsidP="004B636A">
      <w:pPr>
        <w:ind w:left="360"/>
      </w:pPr>
      <w:r w:rsidRPr="000B4156">
        <w:rPr>
          <w:b/>
        </w:rPr>
        <w:t>Note</w:t>
      </w:r>
      <w:r w:rsidR="00F61917">
        <w:t>:</w:t>
      </w:r>
      <w:r>
        <w:t xml:space="preserve"> </w:t>
      </w:r>
      <w:r w:rsidR="00F61917">
        <w:t xml:space="preserve">The location of </w:t>
      </w:r>
      <w:r w:rsidR="00EF3852" w:rsidRPr="00C65CC7">
        <w:rPr>
          <w:b/>
        </w:rPr>
        <w:t>tempdb</w:t>
      </w:r>
      <w:r w:rsidR="00EF3852">
        <w:t xml:space="preserve"> </w:t>
      </w:r>
      <w:r w:rsidR="00F61917">
        <w:t xml:space="preserve">is </w:t>
      </w:r>
      <w:r w:rsidR="00C2266E">
        <w:t>stored in</w:t>
      </w:r>
      <w:r w:rsidR="00F61917">
        <w:t xml:space="preserve"> </w:t>
      </w:r>
      <w:r w:rsidR="00F87622">
        <w:t xml:space="preserve">the </w:t>
      </w:r>
      <w:r w:rsidR="00F87622" w:rsidRPr="00C65CC7">
        <w:rPr>
          <w:b/>
        </w:rPr>
        <w:t>master</w:t>
      </w:r>
      <w:r w:rsidR="00F87622">
        <w:t xml:space="preserve"> database</w:t>
      </w:r>
      <w:r w:rsidR="00B36CD1">
        <w:t>, which move</w:t>
      </w:r>
      <w:r w:rsidR="00063F34">
        <w:t>s</w:t>
      </w:r>
      <w:r w:rsidR="00B36CD1">
        <w:t xml:space="preserve"> between nodes during failover.</w:t>
      </w:r>
      <w:r w:rsidR="00F61917">
        <w:t xml:space="preserve"> </w:t>
      </w:r>
      <w:r w:rsidR="00B36CD1">
        <w:t xml:space="preserve">It must be on a valid </w:t>
      </w:r>
      <w:r w:rsidR="00F61917">
        <w:t>symmetric</w:t>
      </w:r>
      <w:r w:rsidR="00B36CD1">
        <w:t>al file path</w:t>
      </w:r>
      <w:r w:rsidR="00F61917">
        <w:t xml:space="preserve"> (drive, folders, and permissions) on all potential node owners, or else the SQL Server service will not start</w:t>
      </w:r>
      <w:r w:rsidR="00B36CD1">
        <w:t xml:space="preserve"> on some nodes</w:t>
      </w:r>
      <w:r w:rsidR="00F61917">
        <w:t>.</w:t>
      </w:r>
    </w:p>
    <w:p w14:paraId="4D5FC6BA" w14:textId="77777777" w:rsidR="000D2450" w:rsidRDefault="000D2450">
      <w:pPr>
        <w:rPr>
          <w:rFonts w:asciiTheme="majorHAnsi" w:eastAsiaTheme="majorEastAsia" w:hAnsiTheme="majorHAnsi" w:cstheme="majorBidi"/>
          <w:b/>
          <w:bCs/>
          <w:color w:val="4F81BD" w:themeColor="accent1"/>
          <w:sz w:val="26"/>
          <w:szCs w:val="26"/>
        </w:rPr>
      </w:pPr>
      <w:r>
        <w:br w:type="page"/>
      </w:r>
    </w:p>
    <w:p w14:paraId="6E57AD53" w14:textId="77777777" w:rsidR="000A6A4A" w:rsidRDefault="000A6A4A" w:rsidP="00365CBE">
      <w:pPr>
        <w:pStyle w:val="Heading2"/>
      </w:pPr>
      <w:bookmarkStart w:id="53" w:name="_Toc314097211"/>
      <w:bookmarkStart w:id="54" w:name="_Toc313634946"/>
      <w:r>
        <w:lastRenderedPageBreak/>
        <w:t>Database Availability</w:t>
      </w:r>
      <w:bookmarkEnd w:id="53"/>
      <w:bookmarkEnd w:id="54"/>
    </w:p>
    <w:p w14:paraId="34A14E9A" w14:textId="77777777" w:rsidR="00986694" w:rsidRDefault="003A7C82" w:rsidP="003A7C82">
      <w:r>
        <w:t>The high availability capabilities offered by the infrastructure and SQL Server instance-level components work together to implicitly protect hosted databases.</w:t>
      </w:r>
      <w:r w:rsidR="00307F4D">
        <w:t xml:space="preserve"> </w:t>
      </w:r>
      <w:r w:rsidR="00A80E1A">
        <w:t xml:space="preserve">An </w:t>
      </w:r>
      <w:r>
        <w:t xml:space="preserve">AlwaysOn </w:t>
      </w:r>
      <w:r w:rsidR="00A80E1A">
        <w:t xml:space="preserve">solution </w:t>
      </w:r>
      <w:r>
        <w:t>offers an additional set of options for explicitly protecting database data and data tier applications.</w:t>
      </w:r>
    </w:p>
    <w:p w14:paraId="2B5130C1" w14:textId="77777777" w:rsidR="000A6A4A" w:rsidRDefault="000A6A4A" w:rsidP="00FE293D">
      <w:pPr>
        <w:pStyle w:val="Heading3"/>
      </w:pPr>
      <w:bookmarkStart w:id="55" w:name="_Toc314097212"/>
      <w:bookmarkStart w:id="56" w:name="_Toc313634947"/>
      <w:r w:rsidRPr="00BD4D9D">
        <w:t>AlwaysOn Availability Groups</w:t>
      </w:r>
      <w:bookmarkEnd w:id="55"/>
      <w:bookmarkEnd w:id="56"/>
    </w:p>
    <w:p w14:paraId="64C8288A" w14:textId="77777777" w:rsidR="0087097A" w:rsidRDefault="00CB0B57" w:rsidP="00CB0B57">
      <w:r>
        <w:t xml:space="preserve">An </w:t>
      </w:r>
      <w:r w:rsidRPr="00AA7C85">
        <w:rPr>
          <w:i/>
        </w:rPr>
        <w:t>availability group</w:t>
      </w:r>
      <w:r>
        <w:t xml:space="preserve"> is a set of user databases that fail over together from one SQL Server instance </w:t>
      </w:r>
      <w:r w:rsidR="001E1B8A">
        <w:t xml:space="preserve">to another within the same </w:t>
      </w:r>
      <w:r>
        <w:t>WSFC cluster.</w:t>
      </w:r>
      <w:r w:rsidR="00307F4D">
        <w:t xml:space="preserve"> </w:t>
      </w:r>
      <w:r w:rsidR="00370331">
        <w:t xml:space="preserve">Client applications </w:t>
      </w:r>
      <w:r w:rsidR="007E03ED">
        <w:t xml:space="preserve">can </w:t>
      </w:r>
      <w:r w:rsidR="00370331">
        <w:t>connect to the availability group</w:t>
      </w:r>
      <w:r w:rsidR="00782CEB">
        <w:t>’s databases</w:t>
      </w:r>
      <w:r w:rsidR="00370331">
        <w:t xml:space="preserve"> through a WSFC virtual network name</w:t>
      </w:r>
      <w:r w:rsidR="00106E8F">
        <w:t>,</w:t>
      </w:r>
      <w:r w:rsidR="00370331">
        <w:t xml:space="preserve"> </w:t>
      </w:r>
      <w:r w:rsidR="00106E8F">
        <w:t xml:space="preserve">known as an </w:t>
      </w:r>
      <w:r w:rsidR="00106E8F">
        <w:rPr>
          <w:i/>
        </w:rPr>
        <w:t>a</w:t>
      </w:r>
      <w:r w:rsidR="00106E8F" w:rsidRPr="00CD3F99">
        <w:rPr>
          <w:i/>
        </w:rPr>
        <w:t xml:space="preserve">vailability </w:t>
      </w:r>
      <w:r w:rsidR="00106E8F">
        <w:rPr>
          <w:i/>
        </w:rPr>
        <w:t>g</w:t>
      </w:r>
      <w:r w:rsidR="00106E8F" w:rsidRPr="00CD3F99">
        <w:rPr>
          <w:i/>
        </w:rPr>
        <w:t xml:space="preserve">roup </w:t>
      </w:r>
      <w:r w:rsidR="003A7C82">
        <w:rPr>
          <w:i/>
        </w:rPr>
        <w:t>l</w:t>
      </w:r>
      <w:r w:rsidR="003A7C82" w:rsidRPr="00CD3F99">
        <w:rPr>
          <w:i/>
        </w:rPr>
        <w:t>istener</w:t>
      </w:r>
      <w:r w:rsidR="003A7C82">
        <w:t>, which</w:t>
      </w:r>
      <w:r w:rsidR="00370331">
        <w:t xml:space="preserve"> abstracts the </w:t>
      </w:r>
      <w:r w:rsidR="000C70B9">
        <w:t xml:space="preserve">underlying </w:t>
      </w:r>
      <w:r w:rsidR="00370331">
        <w:t>SQL Server instances.</w:t>
      </w:r>
    </w:p>
    <w:p w14:paraId="6DC81A76" w14:textId="77777777" w:rsidR="0087097A" w:rsidRDefault="0087097A" w:rsidP="00CB0B57">
      <w:r>
        <w:t xml:space="preserve">AlwaysOn Availability Groups rely upon </w:t>
      </w:r>
      <w:r w:rsidR="008D25CD">
        <w:t>Windows Server Failover Clustering</w:t>
      </w:r>
      <w:r>
        <w:t xml:space="preserve"> for health monitoring</w:t>
      </w:r>
      <w:r w:rsidR="00370331">
        <w:t xml:space="preserve">, </w:t>
      </w:r>
      <w:r>
        <w:t>failover coordination</w:t>
      </w:r>
      <w:r w:rsidR="00370331">
        <w:t>, and server connectivity.</w:t>
      </w:r>
      <w:r w:rsidR="00307F4D">
        <w:t xml:space="preserve"> </w:t>
      </w:r>
      <w:r w:rsidR="00A9420A">
        <w:t>You must enable AlwaysOn support on a SQL Server instance that resides on a WSFC cluster node</w:t>
      </w:r>
      <w:r w:rsidR="00432E92">
        <w:t>.</w:t>
      </w:r>
      <w:r w:rsidR="00307F4D">
        <w:t xml:space="preserve"> </w:t>
      </w:r>
      <w:r w:rsidR="00432E92">
        <w:t>H</w:t>
      </w:r>
      <w:r w:rsidR="00A9420A">
        <w:t>owever, that instance does not have to be a FCI</w:t>
      </w:r>
      <w:r w:rsidR="00432E92">
        <w:t>, and it does not require the use of symmetrical shared storage</w:t>
      </w:r>
      <w:r>
        <w:t>.</w:t>
      </w:r>
    </w:p>
    <w:p w14:paraId="30AC0306" w14:textId="77777777" w:rsidR="00782CEB" w:rsidRDefault="00782CEB" w:rsidP="00CB0B57">
      <w:r>
        <w:t>For more information, see</w:t>
      </w:r>
      <w:r w:rsidR="00704FCB">
        <w:t xml:space="preserve"> </w:t>
      </w:r>
      <w:hyperlink r:id="rId74" w:history="1">
        <w:r w:rsidR="00A3256A">
          <w:rPr>
            <w:rStyle w:val="Hyperlink"/>
          </w:rPr>
          <w:t>Overview of AlwaysOn Availability Groups</w:t>
        </w:r>
      </w:hyperlink>
      <w:r w:rsidR="00704FCB">
        <w:t xml:space="preserve"> (</w:t>
      </w:r>
      <w:r w:rsidR="00704FCB" w:rsidRPr="000B4156">
        <w:t>http://msdn.microsoft.com/en-us/library/ff877884(SQL.110).aspx</w:t>
      </w:r>
      <w:r w:rsidR="00704FCB">
        <w:t>).</w:t>
      </w:r>
    </w:p>
    <w:p w14:paraId="51FCD538" w14:textId="77777777" w:rsidR="0087097A" w:rsidRDefault="0087097A" w:rsidP="0087097A">
      <w:pPr>
        <w:pStyle w:val="Heading4"/>
      </w:pPr>
      <w:r>
        <w:t>Availability Replicas and Roles</w:t>
      </w:r>
    </w:p>
    <w:p w14:paraId="6B8CAF97" w14:textId="77777777" w:rsidR="001E1B8A" w:rsidRDefault="00AA7C85" w:rsidP="00CB0B57">
      <w:r>
        <w:t xml:space="preserve">Each SQL Server instance </w:t>
      </w:r>
      <w:r w:rsidR="008D25CD">
        <w:t xml:space="preserve">in the availability group </w:t>
      </w:r>
      <w:r>
        <w:t xml:space="preserve">hosts an </w:t>
      </w:r>
      <w:r w:rsidRPr="00AA7C85">
        <w:rPr>
          <w:i/>
        </w:rPr>
        <w:t>availability replica</w:t>
      </w:r>
      <w:r>
        <w:t xml:space="preserve"> that contains a copy of the user databases in the availability group.</w:t>
      </w:r>
      <w:r w:rsidR="00307F4D">
        <w:t xml:space="preserve"> </w:t>
      </w:r>
      <w:r w:rsidR="00782CEB">
        <w:t>A SQL Server instance can host only one availability replica from a given availability group, but multiple availability groups may reside on the same instance.</w:t>
      </w:r>
      <w:r w:rsidR="004A7453">
        <w:t xml:space="preserve"> The SQL Server instance must have dedicated (non-shared) storage volumes.</w:t>
      </w:r>
    </w:p>
    <w:p w14:paraId="0F39236D" w14:textId="77777777" w:rsidR="0087097A" w:rsidRDefault="008D25CD" w:rsidP="001E1B8A">
      <w:r>
        <w:t xml:space="preserve">One of the </w:t>
      </w:r>
      <w:r w:rsidR="00AA7C85">
        <w:t>availability replica</w:t>
      </w:r>
      <w:r>
        <w:t xml:space="preserve">s serves in the role of </w:t>
      </w:r>
      <w:r w:rsidR="00AA7C85" w:rsidRPr="00AA7C85">
        <w:rPr>
          <w:i/>
        </w:rPr>
        <w:t>primary replica</w:t>
      </w:r>
      <w:r>
        <w:t>.</w:t>
      </w:r>
      <w:r w:rsidR="00307F4D">
        <w:t xml:space="preserve"> </w:t>
      </w:r>
      <w:r>
        <w:t>It</w:t>
      </w:r>
      <w:r w:rsidR="00AA7C85">
        <w:t xml:space="preserve"> is designated as the master copy of the availability group databases and is enabled for read/write operations.</w:t>
      </w:r>
    </w:p>
    <w:p w14:paraId="1E10D1E9" w14:textId="77777777" w:rsidR="006A0AF6" w:rsidRDefault="00A1308A" w:rsidP="001E1B8A">
      <w:r>
        <w:t>An</w:t>
      </w:r>
      <w:r w:rsidR="0087097A">
        <w:t xml:space="preserve"> availability group </w:t>
      </w:r>
      <w:r w:rsidR="000F2E43">
        <w:t xml:space="preserve">can </w:t>
      </w:r>
      <w:r w:rsidR="0087097A">
        <w:t xml:space="preserve">contain from one to four </w:t>
      </w:r>
      <w:r w:rsidR="008D25CD">
        <w:t xml:space="preserve">additional </w:t>
      </w:r>
      <w:r w:rsidR="00370331">
        <w:t xml:space="preserve">read-only </w:t>
      </w:r>
      <w:r w:rsidR="008D25CD">
        <w:t xml:space="preserve">availability replicas that </w:t>
      </w:r>
      <w:r w:rsidR="00370331">
        <w:t xml:space="preserve">each </w:t>
      </w:r>
      <w:r w:rsidR="000C70B9">
        <w:t xml:space="preserve">separately </w:t>
      </w:r>
      <w:r w:rsidR="008D25CD">
        <w:t>serve in the role of</w:t>
      </w:r>
      <w:r w:rsidR="00370331">
        <w:t xml:space="preserve"> </w:t>
      </w:r>
      <w:r w:rsidR="000C70B9">
        <w:t xml:space="preserve">a </w:t>
      </w:r>
      <w:r w:rsidR="008D25CD" w:rsidRPr="008D25CD">
        <w:rPr>
          <w:i/>
        </w:rPr>
        <w:t>secondary replica</w:t>
      </w:r>
      <w:r w:rsidR="008D25CD">
        <w:t>.</w:t>
      </w:r>
    </w:p>
    <w:p w14:paraId="06518BCC" w14:textId="77777777" w:rsidR="000C70B9" w:rsidRDefault="009F6A3C" w:rsidP="009F6A3C">
      <w:pPr>
        <w:pStyle w:val="Heading4"/>
      </w:pPr>
      <w:r>
        <w:t>Availability Replica Synchronization</w:t>
      </w:r>
    </w:p>
    <w:p w14:paraId="016CD4C6" w14:textId="77777777" w:rsidR="00480384" w:rsidRDefault="002570AB" w:rsidP="002570AB">
      <w:r>
        <w:t xml:space="preserve">The contents of each database in </w:t>
      </w:r>
      <w:r w:rsidR="002A7E32">
        <w:t>an</w:t>
      </w:r>
      <w:r>
        <w:t xml:space="preserve"> availability group are synchronized from the primary replica to each of secondary replicas through a </w:t>
      </w:r>
      <w:r w:rsidR="002A7E32">
        <w:t xml:space="preserve">mechanism of </w:t>
      </w:r>
      <w:r>
        <w:t>SQL Server log-based data movement.</w:t>
      </w:r>
      <w:r w:rsidR="00307F4D">
        <w:t xml:space="preserve"> </w:t>
      </w:r>
      <w:r w:rsidR="00A05311">
        <w:t>For this reason, a</w:t>
      </w:r>
      <w:r w:rsidR="002A7E32">
        <w:t xml:space="preserve">ll databases in the availability group must be </w:t>
      </w:r>
      <w:r w:rsidR="00605E0A">
        <w:t>set to</w:t>
      </w:r>
      <w:r w:rsidR="002A7E32">
        <w:t xml:space="preserve"> the full recovery model.</w:t>
      </w:r>
    </w:p>
    <w:p w14:paraId="472B643B" w14:textId="77777777" w:rsidR="00780F96" w:rsidRDefault="00480384" w:rsidP="002570AB">
      <w:r>
        <w:t xml:space="preserve">Secondary replicas are initialized with </w:t>
      </w:r>
      <w:r w:rsidR="00E53F50">
        <w:t>a full backup and restore of the primary replica’s database</w:t>
      </w:r>
      <w:r w:rsidR="001C5A72">
        <w:t>s</w:t>
      </w:r>
      <w:r w:rsidR="00E53F50">
        <w:t xml:space="preserve"> and transaction log</w:t>
      </w:r>
      <w:r w:rsidR="001C5A72">
        <w:t>s</w:t>
      </w:r>
      <w:r w:rsidR="00E53F50">
        <w:t>.</w:t>
      </w:r>
      <w:r w:rsidR="00307F4D">
        <w:t xml:space="preserve"> </w:t>
      </w:r>
      <w:r>
        <w:t xml:space="preserve">As </w:t>
      </w:r>
      <w:r w:rsidR="00605E0A">
        <w:t xml:space="preserve">new </w:t>
      </w:r>
      <w:r>
        <w:t>transactions are committed on the primary replica</w:t>
      </w:r>
      <w:r w:rsidR="00605E0A">
        <w:t xml:space="preserve">, the </w:t>
      </w:r>
      <w:r w:rsidR="00A05311">
        <w:t>corresponding</w:t>
      </w:r>
      <w:r w:rsidR="00605E0A">
        <w:t xml:space="preserve"> portion of the transaction log is </w:t>
      </w:r>
      <w:r w:rsidR="00DD0CA4">
        <w:t xml:space="preserve">cached, queued, and then </w:t>
      </w:r>
      <w:r w:rsidR="00605E0A">
        <w:t xml:space="preserve">sent over the network to a </w:t>
      </w:r>
      <w:r w:rsidR="004940DD">
        <w:t>d</w:t>
      </w:r>
      <w:r w:rsidR="00605E0A">
        <w:t xml:space="preserve">atabase </w:t>
      </w:r>
      <w:r w:rsidR="004940DD">
        <w:t>m</w:t>
      </w:r>
      <w:r w:rsidR="00605E0A">
        <w:t xml:space="preserve">irroring </w:t>
      </w:r>
      <w:r w:rsidR="004940DD">
        <w:t>e</w:t>
      </w:r>
      <w:r w:rsidR="00605E0A">
        <w:t>ndpoint on each of the secondary replica</w:t>
      </w:r>
      <w:r w:rsidR="0013140D">
        <w:t xml:space="preserve"> nodes</w:t>
      </w:r>
      <w:r w:rsidR="007226BD">
        <w:t>.</w:t>
      </w:r>
    </w:p>
    <w:p w14:paraId="66B0FD08" w14:textId="77777777" w:rsidR="006110B0" w:rsidRDefault="00432E18" w:rsidP="002570AB">
      <w:r>
        <w:t xml:space="preserve">In this manner, new entries in the primary replica transaction log are appended </w:t>
      </w:r>
      <w:r w:rsidR="00F84673">
        <w:t>on</w:t>
      </w:r>
      <w:r>
        <w:t>to each of the secondary replica’s transaction log</w:t>
      </w:r>
      <w:r w:rsidR="00F84673">
        <w:t>s</w:t>
      </w:r>
      <w:r>
        <w:t>.</w:t>
      </w:r>
      <w:r w:rsidR="00307F4D">
        <w:t xml:space="preserve"> </w:t>
      </w:r>
      <w:r w:rsidR="00FF68BA">
        <w:t xml:space="preserve">Each secondary replica periodically </w:t>
      </w:r>
      <w:r w:rsidR="00780F96">
        <w:t xml:space="preserve">communicates </w:t>
      </w:r>
      <w:r w:rsidR="004940DD">
        <w:t xml:space="preserve">a log sequence number (LSN) </w:t>
      </w:r>
      <w:r w:rsidR="00FD61CD">
        <w:t xml:space="preserve">back to the primary replica </w:t>
      </w:r>
      <w:r w:rsidR="00780F96">
        <w:t xml:space="preserve">to indicate </w:t>
      </w:r>
      <w:r w:rsidR="007E03ED">
        <w:t xml:space="preserve">a watermark of how much </w:t>
      </w:r>
      <w:r w:rsidR="00780F96">
        <w:t>of the</w:t>
      </w:r>
      <w:r w:rsidR="00732B15">
        <w:t>ir</w:t>
      </w:r>
      <w:r w:rsidR="00780F96">
        <w:t xml:space="preserve"> transaction log has been hardened and flushed to </w:t>
      </w:r>
      <w:r w:rsidR="00DD0CA4">
        <w:t xml:space="preserve">the remote </w:t>
      </w:r>
      <w:r w:rsidR="00780F96">
        <w:t>disk.</w:t>
      </w:r>
    </w:p>
    <w:p w14:paraId="2EE7F9CB" w14:textId="77777777" w:rsidR="00DD0CA4" w:rsidRDefault="002748FD" w:rsidP="003723FE">
      <w:pPr>
        <w:keepLines/>
      </w:pPr>
      <w:r w:rsidRPr="000B4156">
        <w:rPr>
          <w:b/>
        </w:rPr>
        <w:lastRenderedPageBreak/>
        <w:t>Note</w:t>
      </w:r>
      <w:r w:rsidR="00DD0CA4">
        <w:t>:</w:t>
      </w:r>
      <w:r>
        <w:t xml:space="preserve"> </w:t>
      </w:r>
      <w:r w:rsidR="00DD0CA4">
        <w:t xml:space="preserve">Each availability replica has its own set of independent transaction </w:t>
      </w:r>
      <w:r w:rsidR="00DD0CA4" w:rsidRPr="008D2A80">
        <w:rPr>
          <w:i/>
        </w:rPr>
        <w:t>log redo threads</w:t>
      </w:r>
      <w:r w:rsidR="00DD0CA4">
        <w:t xml:space="preserve"> that are not part of the availability replica synchronization process.</w:t>
      </w:r>
      <w:r w:rsidR="00307F4D">
        <w:t xml:space="preserve"> </w:t>
      </w:r>
      <w:r w:rsidR="00A41AE8">
        <w:t>You may perceive d</w:t>
      </w:r>
      <w:r w:rsidR="003B7FCD">
        <w:t xml:space="preserve">elays in the log redo process </w:t>
      </w:r>
      <w:r w:rsidR="00A41AE8">
        <w:t>on the secondary replicas as</w:t>
      </w:r>
      <w:r w:rsidR="003B7FCD">
        <w:t xml:space="preserve"> data latency.</w:t>
      </w:r>
    </w:p>
    <w:p w14:paraId="1466AB14" w14:textId="77777777" w:rsidR="007226BD" w:rsidRDefault="007226BD" w:rsidP="002570AB">
      <w:r>
        <w:t xml:space="preserve">In addition to having a role of primary or secondary, each </w:t>
      </w:r>
      <w:r w:rsidR="00690BCD">
        <w:t xml:space="preserve">availability </w:t>
      </w:r>
      <w:r>
        <w:t xml:space="preserve">replica also has an </w:t>
      </w:r>
      <w:r w:rsidRPr="007E7669">
        <w:rPr>
          <w:i/>
        </w:rPr>
        <w:t>availability mode</w:t>
      </w:r>
      <w:r>
        <w:t xml:space="preserve">, which governs </w:t>
      </w:r>
      <w:r w:rsidR="008B4C32">
        <w:t xml:space="preserve">the </w:t>
      </w:r>
      <w:r w:rsidR="00FD61CD">
        <w:t>coordination</w:t>
      </w:r>
      <w:r w:rsidR="008B4C32">
        <w:t xml:space="preserve"> of hardening </w:t>
      </w:r>
      <w:r w:rsidR="006110B0">
        <w:t xml:space="preserve">the </w:t>
      </w:r>
      <w:r w:rsidR="007E7669">
        <w:t>transaction</w:t>
      </w:r>
      <w:r w:rsidR="00690BCD">
        <w:t xml:space="preserve"> logs</w:t>
      </w:r>
      <w:r w:rsidR="007E7669">
        <w:t xml:space="preserve"> </w:t>
      </w:r>
      <w:r w:rsidR="008B4C32">
        <w:t xml:space="preserve">during </w:t>
      </w:r>
      <w:r w:rsidR="00841817">
        <w:t>a COMMIT TRAN statement</w:t>
      </w:r>
      <w:r w:rsidR="005D5A81">
        <w:t>:</w:t>
      </w:r>
    </w:p>
    <w:p w14:paraId="02314BE0" w14:textId="00F60DA0" w:rsidR="0065350E" w:rsidRDefault="0065350E" w:rsidP="0065350E">
      <w:pPr>
        <w:pStyle w:val="ListParagraph"/>
        <w:keepLines/>
        <w:numPr>
          <w:ilvl w:val="0"/>
          <w:numId w:val="5"/>
        </w:numPr>
        <w:spacing w:after="120"/>
        <w:contextualSpacing w:val="0"/>
      </w:pPr>
      <w:r w:rsidRPr="00BC5398">
        <w:rPr>
          <w:b/>
        </w:rPr>
        <w:t>Synchronous-commit mode.</w:t>
      </w:r>
      <w:r>
        <w:t xml:space="preserve"> The primary replica commits a given transaction only after all synchronous-commit secondary replicas acknowledge that they have finished hardening their respective transaction logs past that transaction’s LSN. </w:t>
      </w:r>
      <w:r w:rsidR="00B750D7">
        <w:t xml:space="preserve">An availability group can have up to </w:t>
      </w:r>
      <w:r>
        <w:t>2 synchronous-commit secondary replicas.</w:t>
      </w:r>
    </w:p>
    <w:p w14:paraId="383879A9" w14:textId="77777777" w:rsidR="0065350E" w:rsidRDefault="0065350E" w:rsidP="0065350E">
      <w:pPr>
        <w:keepLines/>
        <w:spacing w:after="120"/>
        <w:ind w:left="360"/>
      </w:pPr>
      <w:r>
        <w:t>Synchronous-commit mode introduces transaction latency on the primary replica databases, but it ensures that there is no data loss on the secondary replicas for committed transactions.</w:t>
      </w:r>
    </w:p>
    <w:p w14:paraId="41BDD8EF" w14:textId="12BFA2CF" w:rsidR="007E7669" w:rsidRDefault="00BC5398" w:rsidP="00E12A5F">
      <w:pPr>
        <w:pStyle w:val="ListParagraph"/>
        <w:keepLines/>
        <w:numPr>
          <w:ilvl w:val="0"/>
          <w:numId w:val="5"/>
        </w:numPr>
        <w:spacing w:after="120"/>
        <w:contextualSpacing w:val="0"/>
      </w:pPr>
      <w:r w:rsidRPr="00BC5398">
        <w:rPr>
          <w:b/>
        </w:rPr>
        <w:t>Asynchronous-commit mode.</w:t>
      </w:r>
      <w:r w:rsidR="00307F4D">
        <w:t xml:space="preserve"> </w:t>
      </w:r>
      <w:r w:rsidR="007E7669">
        <w:t>T</w:t>
      </w:r>
      <w:r>
        <w:t xml:space="preserve">he primary replica commits transactions </w:t>
      </w:r>
      <w:r w:rsidR="008D2A80">
        <w:t xml:space="preserve">after hardening the local transaction log, but </w:t>
      </w:r>
      <w:r w:rsidR="00B9663A">
        <w:t>it does not wait</w:t>
      </w:r>
      <w:r>
        <w:t xml:space="preserve"> for acknowledgement that an asynchronous-commit secondar</w:t>
      </w:r>
      <w:r w:rsidR="007E7669">
        <w:t xml:space="preserve">y replica has hardened </w:t>
      </w:r>
      <w:r w:rsidR="00DF4256">
        <w:t>its transaction</w:t>
      </w:r>
      <w:r w:rsidR="007E7669">
        <w:t xml:space="preserve"> log.</w:t>
      </w:r>
      <w:r w:rsidR="0065350E">
        <w:t xml:space="preserve"> </w:t>
      </w:r>
      <w:r w:rsidR="00B750D7">
        <w:t>An availability group can have up to 4 asynchronous-commit secondary replicas</w:t>
      </w:r>
      <w:r w:rsidR="0065350E">
        <w:t>, but no more than</w:t>
      </w:r>
      <w:r w:rsidR="00D76022">
        <w:t xml:space="preserve"> a total of 4 secondary replicas of any type.</w:t>
      </w:r>
    </w:p>
    <w:p w14:paraId="2B382B48" w14:textId="77777777" w:rsidR="00BC5398" w:rsidRDefault="00BC5398" w:rsidP="001231DE">
      <w:pPr>
        <w:keepLines/>
        <w:spacing w:after="120"/>
        <w:ind w:left="360"/>
      </w:pPr>
      <w:r>
        <w:t xml:space="preserve">Asynchronous-commit mode minimizes transaction latency on the </w:t>
      </w:r>
      <w:r w:rsidR="00DF4256">
        <w:t>primary</w:t>
      </w:r>
      <w:r>
        <w:t xml:space="preserve"> </w:t>
      </w:r>
      <w:r w:rsidR="00690BCD">
        <w:t xml:space="preserve">replica </w:t>
      </w:r>
      <w:r>
        <w:t xml:space="preserve">databases but allows </w:t>
      </w:r>
      <w:r w:rsidR="00E82526">
        <w:t>the secondary replica</w:t>
      </w:r>
      <w:r w:rsidR="00C80AD2">
        <w:t xml:space="preserve"> transaction logs</w:t>
      </w:r>
      <w:r w:rsidR="00E82526">
        <w:t xml:space="preserve"> </w:t>
      </w:r>
      <w:r>
        <w:t>to lag behind, making some data loss possible.</w:t>
      </w:r>
    </w:p>
    <w:p w14:paraId="0EC0C03E" w14:textId="77777777" w:rsidR="00A01FA0" w:rsidRDefault="00A01FA0" w:rsidP="00A01FA0">
      <w:pPr>
        <w:keepLines/>
        <w:spacing w:after="120"/>
      </w:pPr>
      <w:r>
        <w:t>For more information, see</w:t>
      </w:r>
      <w:r w:rsidR="00B9663A">
        <w:t xml:space="preserve"> </w:t>
      </w:r>
      <w:hyperlink r:id="rId75" w:history="1">
        <w:r w:rsidR="00B9663A" w:rsidRPr="00B9663A">
          <w:rPr>
            <w:rStyle w:val="Hyperlink"/>
          </w:rPr>
          <w:t>Availability Modes</w:t>
        </w:r>
      </w:hyperlink>
      <w:r w:rsidR="00B9663A">
        <w:t xml:space="preserve"> (</w:t>
      </w:r>
      <w:r w:rsidR="00B9663A" w:rsidRPr="00467746">
        <w:t>http://msdn.microsoft.com/en-us/library/ff877931(SQL.110).aspx</w:t>
      </w:r>
      <w:r w:rsidR="00B9663A" w:rsidRPr="0050067A">
        <w:t>).</w:t>
      </w:r>
    </w:p>
    <w:p w14:paraId="139BC100" w14:textId="77777777" w:rsidR="00C5605D" w:rsidRDefault="00C5605D" w:rsidP="008D2A80">
      <w:r>
        <w:t xml:space="preserve">The overall health of the data flow between the availability replicas is indicated by the </w:t>
      </w:r>
      <w:r w:rsidRPr="00C5605D">
        <w:rPr>
          <w:i/>
        </w:rPr>
        <w:t>synchronization state</w:t>
      </w:r>
      <w:r>
        <w:t xml:space="preserve"> of each replica.</w:t>
      </w:r>
      <w:r w:rsidR="00307F4D">
        <w:t xml:space="preserve"> </w:t>
      </w:r>
      <w:r>
        <w:t xml:space="preserve">You </w:t>
      </w:r>
      <w:r w:rsidR="00376551">
        <w:t xml:space="preserve">will </w:t>
      </w:r>
      <w:r w:rsidR="005D5CB7">
        <w:t xml:space="preserve">most likely </w:t>
      </w:r>
      <w:r>
        <w:t>experience data loss if you fail over to a secondary replica with a synchronization state of anything other than ‘Synchronized’ or ‘Synchronizing’.</w:t>
      </w:r>
    </w:p>
    <w:p w14:paraId="5947D27F" w14:textId="77777777" w:rsidR="0017752C" w:rsidRDefault="0017752C" w:rsidP="008D2A80">
      <w:r>
        <w:t xml:space="preserve">Each secondary replica’s synchronization stream has a </w:t>
      </w:r>
      <w:r w:rsidRPr="0017752C">
        <w:rPr>
          <w:i/>
        </w:rPr>
        <w:t>session timeout</w:t>
      </w:r>
      <w:r>
        <w:t xml:space="preserve"> property.</w:t>
      </w:r>
      <w:r w:rsidR="00307F4D">
        <w:t xml:space="preserve"> </w:t>
      </w:r>
      <w:r w:rsidR="009A1C79">
        <w:t xml:space="preserve">When a secondary replica configured for a synchronous-commit availability mode fails with a session timeout, it is temporarily </w:t>
      </w:r>
      <w:r w:rsidR="00B94E1E">
        <w:t>marked internally as</w:t>
      </w:r>
      <w:r w:rsidR="009A1C79">
        <w:t xml:space="preserve"> asynchronous.</w:t>
      </w:r>
      <w:r w:rsidR="00307F4D">
        <w:t xml:space="preserve"> </w:t>
      </w:r>
      <w:r w:rsidR="009A1C79">
        <w:t>This is done so that the secondary replica failure does not impact hardening of the transaction log on the primary replica.</w:t>
      </w:r>
      <w:r w:rsidR="00307F4D">
        <w:t xml:space="preserve"> </w:t>
      </w:r>
      <w:r w:rsidR="00B9663A">
        <w:t xml:space="preserve">After </w:t>
      </w:r>
      <w:r w:rsidR="009A1C79">
        <w:t>that secondary replica is healthy and caught back up with primary replica, it automatically revert</w:t>
      </w:r>
      <w:r w:rsidR="00B9663A">
        <w:t>s</w:t>
      </w:r>
      <w:r w:rsidR="009A1C79">
        <w:t xml:space="preserve"> to </w:t>
      </w:r>
      <w:r w:rsidR="00B94E1E">
        <w:t xml:space="preserve">normal </w:t>
      </w:r>
      <w:r w:rsidR="009A1C79">
        <w:t>synchronous-commit mode</w:t>
      </w:r>
      <w:r w:rsidR="00B94E1E">
        <w:t xml:space="preserve"> operations</w:t>
      </w:r>
      <w:r w:rsidR="009A1C79">
        <w:t>.</w:t>
      </w:r>
    </w:p>
    <w:p w14:paraId="33634680" w14:textId="77777777" w:rsidR="004B2B7E" w:rsidRDefault="004B2B7E" w:rsidP="00555006">
      <w:pPr>
        <w:pStyle w:val="Heading3"/>
      </w:pPr>
      <w:bookmarkStart w:id="57" w:name="_Toc314097213"/>
      <w:bookmarkStart w:id="58" w:name="_Toc313634948"/>
      <w:r>
        <w:t>Availability Group Failover</w:t>
      </w:r>
      <w:bookmarkEnd w:id="57"/>
      <w:bookmarkEnd w:id="58"/>
    </w:p>
    <w:p w14:paraId="029479B7" w14:textId="77777777" w:rsidR="00AD5DA8" w:rsidRDefault="00732B15" w:rsidP="004B2B7E">
      <w:r>
        <w:t>The availability group and a corresponding virtual network name are registered as resources in the WSFC cluster.</w:t>
      </w:r>
      <w:r w:rsidR="00307F4D">
        <w:t xml:space="preserve"> </w:t>
      </w:r>
      <w:r w:rsidR="004B2B7E" w:rsidDel="00732B15">
        <w:t>An availability group fails over at the level of an availability replica</w:t>
      </w:r>
      <w:r w:rsidR="00FE2A01">
        <w:t>, based upon the health and failover policy of the primary replica</w:t>
      </w:r>
      <w:r w:rsidR="004B2B7E" w:rsidDel="00732B15">
        <w:t>.</w:t>
      </w:r>
    </w:p>
    <w:p w14:paraId="150E1376" w14:textId="77777777" w:rsidR="00845E3E" w:rsidRDefault="004C669A" w:rsidP="00732B15">
      <w:r>
        <w:t xml:space="preserve">An availability group </w:t>
      </w:r>
      <w:r w:rsidR="00845E3E">
        <w:t xml:space="preserve">failover policy </w:t>
      </w:r>
      <w:r w:rsidR="00AD5DA8">
        <w:t>use</w:t>
      </w:r>
      <w:r w:rsidR="00845E3E">
        <w:t>s</w:t>
      </w:r>
      <w:r w:rsidR="00AD5DA8">
        <w:t xml:space="preserve"> the </w:t>
      </w:r>
      <w:r w:rsidR="00AD5DA8" w:rsidRPr="00F23FF6">
        <w:rPr>
          <w:b/>
        </w:rPr>
        <w:t>FailureConditionLevel</w:t>
      </w:r>
      <w:r w:rsidR="00AD5DA8">
        <w:t xml:space="preserve"> property </w:t>
      </w:r>
      <w:r w:rsidR="00DA6CA8">
        <w:t xml:space="preserve">to indicate the severity tolerance level for </w:t>
      </w:r>
      <w:r w:rsidR="00AD5DA8">
        <w:t>a failure affecting the availability group</w:t>
      </w:r>
      <w:r w:rsidR="002B3FFF">
        <w:t xml:space="preserve">, in conjunction with the </w:t>
      </w:r>
      <w:r w:rsidR="002B3FFF" w:rsidRPr="00030A0B">
        <w:rPr>
          <w:b/>
        </w:rPr>
        <w:t>sp_server_diagnostics</w:t>
      </w:r>
      <w:r w:rsidR="002B3FFF">
        <w:t xml:space="preserve"> system stored procedure</w:t>
      </w:r>
      <w:r w:rsidR="00AD5DA8">
        <w:t>.</w:t>
      </w:r>
      <w:r w:rsidR="00307F4D">
        <w:t xml:space="preserve"> </w:t>
      </w:r>
      <w:r w:rsidR="00DA6CA8">
        <w:t xml:space="preserve">This same mechanism </w:t>
      </w:r>
      <w:r w:rsidR="002B3FFF">
        <w:t>is used for FCI failover policies.</w:t>
      </w:r>
    </w:p>
    <w:p w14:paraId="580D4F43" w14:textId="77777777" w:rsidR="00732B15" w:rsidRDefault="00732B15" w:rsidP="00732B15">
      <w:r>
        <w:lastRenderedPageBreak/>
        <w:t xml:space="preserve">In the event of a failover, instead of transferring ownership of shared physical resources to another node, WSFC is leveraged to reconfigure a secondary replica on another SQL Server instance to </w:t>
      </w:r>
      <w:r w:rsidR="002A2BAB">
        <w:t>take over the role of primary</w:t>
      </w:r>
      <w:r>
        <w:t xml:space="preserve"> replica.</w:t>
      </w:r>
      <w:r w:rsidR="00307F4D">
        <w:t xml:space="preserve"> </w:t>
      </w:r>
      <w:r>
        <w:t>The availability group's virtual network name resource is then transferred to that instance.</w:t>
      </w:r>
      <w:r w:rsidR="00307F4D">
        <w:t xml:space="preserve"> </w:t>
      </w:r>
      <w:r w:rsidR="004C669A">
        <w:t xml:space="preserve">All client connections to the involved availability replicas </w:t>
      </w:r>
      <w:r w:rsidR="009F232B">
        <w:t>are</w:t>
      </w:r>
      <w:r w:rsidR="004C669A">
        <w:t xml:space="preserve"> reset.</w:t>
      </w:r>
    </w:p>
    <w:p w14:paraId="11A6B36E" w14:textId="77777777" w:rsidR="004C669A" w:rsidRDefault="004C669A" w:rsidP="00AC0CFD">
      <w:r>
        <w:t xml:space="preserve">Based upon the current health, </w:t>
      </w:r>
      <w:r w:rsidRPr="008009CA">
        <w:t>synchronization state</w:t>
      </w:r>
      <w:r>
        <w:t>, and availability mode of the replicas, each replica has a</w:t>
      </w:r>
      <w:r w:rsidR="003B7FCD">
        <w:t xml:space="preserve"> composite</w:t>
      </w:r>
      <w:r>
        <w:t xml:space="preserve"> </w:t>
      </w:r>
      <w:r w:rsidRPr="00AC0CFD">
        <w:rPr>
          <w:i/>
        </w:rPr>
        <w:t>failover readiness</w:t>
      </w:r>
      <w:r>
        <w:t xml:space="preserve"> state that indicates the potential for data loss.</w:t>
      </w:r>
      <w:r w:rsidR="00307F4D">
        <w:t xml:space="preserve"> </w:t>
      </w:r>
      <w:r w:rsidR="00A46571">
        <w:t xml:space="preserve">This </w:t>
      </w:r>
      <w:r w:rsidR="00AC0CFD">
        <w:t xml:space="preserve">replica health information </w:t>
      </w:r>
      <w:r w:rsidR="00A46571">
        <w:t xml:space="preserve">is viewable in the AlwaysOn Dashboard, or in the </w:t>
      </w:r>
      <w:r w:rsidR="00AC0CFD" w:rsidRPr="00AC0CFD">
        <w:rPr>
          <w:i/>
        </w:rPr>
        <w:t>sys.dm_hadr_availability_replica_states</w:t>
      </w:r>
      <w:r w:rsidR="00AC0CFD">
        <w:rPr>
          <w:i/>
        </w:rPr>
        <w:t xml:space="preserve"> s</w:t>
      </w:r>
      <w:r w:rsidR="00AC0CFD">
        <w:t>ystem view</w:t>
      </w:r>
      <w:r w:rsidR="00A46571">
        <w:t>.</w:t>
      </w:r>
    </w:p>
    <w:p w14:paraId="433E40A1" w14:textId="77777777" w:rsidR="000004F0" w:rsidRDefault="000004F0" w:rsidP="00845E3E">
      <w:pPr>
        <w:keepNext/>
        <w:keepLines/>
      </w:pPr>
      <w:r>
        <w:t>Each availability replica also has a</w:t>
      </w:r>
      <w:r w:rsidR="003B7FCD">
        <w:t xml:space="preserve"> configured</w:t>
      </w:r>
      <w:r>
        <w:t xml:space="preserve"> </w:t>
      </w:r>
      <w:r>
        <w:rPr>
          <w:i/>
        </w:rPr>
        <w:t>failover</w:t>
      </w:r>
      <w:r w:rsidRPr="007E7669">
        <w:rPr>
          <w:i/>
        </w:rPr>
        <w:t xml:space="preserve"> mode</w:t>
      </w:r>
      <w:r>
        <w:t xml:space="preserve">, which </w:t>
      </w:r>
      <w:r w:rsidR="00AD5DA8">
        <w:t xml:space="preserve">governs </w:t>
      </w:r>
      <w:r w:rsidR="00214996">
        <w:t>replica behavior</w:t>
      </w:r>
      <w:r w:rsidR="00AD5DA8">
        <w:t xml:space="preserve"> when failover </w:t>
      </w:r>
      <w:r w:rsidR="00845E3E">
        <w:t>is indicated</w:t>
      </w:r>
      <w:r>
        <w:t>.</w:t>
      </w:r>
    </w:p>
    <w:p w14:paraId="464226C5" w14:textId="77777777" w:rsidR="000004F0" w:rsidRDefault="00AD5DA8" w:rsidP="00E12A5F">
      <w:pPr>
        <w:pStyle w:val="ListParagraph"/>
        <w:keepNext/>
        <w:keepLines/>
        <w:numPr>
          <w:ilvl w:val="0"/>
          <w:numId w:val="5"/>
        </w:numPr>
        <w:spacing w:after="120"/>
        <w:contextualSpacing w:val="0"/>
      </w:pPr>
      <w:r w:rsidRPr="00845E3E">
        <w:rPr>
          <w:b/>
        </w:rPr>
        <w:t>Automatic</w:t>
      </w:r>
      <w:r w:rsidR="00845E3E">
        <w:rPr>
          <w:b/>
        </w:rPr>
        <w:t xml:space="preserve"> failover</w:t>
      </w:r>
      <w:r w:rsidR="00A03F34">
        <w:rPr>
          <w:b/>
        </w:rPr>
        <w:t xml:space="preserve"> (without data loss)</w:t>
      </w:r>
      <w:r w:rsidR="00845E3E">
        <w:t>.</w:t>
      </w:r>
      <w:r w:rsidR="00307F4D">
        <w:t xml:space="preserve"> </w:t>
      </w:r>
      <w:r w:rsidR="00A75057">
        <w:t>This allows for the fastest failover time of any AlwaysOn configuration</w:t>
      </w:r>
      <w:r w:rsidR="00400A9C">
        <w:t xml:space="preserve"> because the secondary replica transaction log is already hardened and synchronized</w:t>
      </w:r>
      <w:r w:rsidR="00A75057">
        <w:t>.</w:t>
      </w:r>
      <w:r w:rsidR="00307F4D">
        <w:t xml:space="preserve"> </w:t>
      </w:r>
      <w:r w:rsidR="00AE673D">
        <w:t xml:space="preserve">Open transactions </w:t>
      </w:r>
      <w:r w:rsidR="00400A9C">
        <w:t xml:space="preserve">on the primary replica </w:t>
      </w:r>
      <w:r w:rsidR="00AE673D">
        <w:t xml:space="preserve">are rolled back, and the primary replica role is transferred </w:t>
      </w:r>
      <w:r w:rsidR="0054547D">
        <w:t xml:space="preserve">to a secondary replica </w:t>
      </w:r>
      <w:r w:rsidR="00AE673D">
        <w:t>without any user intervention.</w:t>
      </w:r>
    </w:p>
    <w:p w14:paraId="72D63BF0" w14:textId="77777777" w:rsidR="008912CD" w:rsidRDefault="0054547D" w:rsidP="001231DE">
      <w:pPr>
        <w:keepNext/>
        <w:keepLines/>
        <w:spacing w:after="120"/>
        <w:ind w:left="360"/>
      </w:pPr>
      <w:r>
        <w:t>The</w:t>
      </w:r>
      <w:r w:rsidR="00341A7D">
        <w:t xml:space="preserve"> primary and secondary replicas must be </w:t>
      </w:r>
      <w:r w:rsidR="00AE673D">
        <w:t>set to automatic failover mode</w:t>
      </w:r>
      <w:r w:rsidR="009F232B">
        <w:t xml:space="preserve">, and </w:t>
      </w:r>
      <w:r w:rsidR="00D17643">
        <w:t xml:space="preserve">both </w:t>
      </w:r>
      <w:r w:rsidR="009F232B">
        <w:t xml:space="preserve">must be </w:t>
      </w:r>
      <w:r w:rsidR="00AE673D">
        <w:t xml:space="preserve">set to </w:t>
      </w:r>
      <w:r w:rsidR="00341A7D">
        <w:t>synchronous-commit availability mode</w:t>
      </w:r>
      <w:r w:rsidR="009F232B">
        <w:t>.</w:t>
      </w:r>
      <w:r w:rsidR="00341A7D">
        <w:t xml:space="preserve"> </w:t>
      </w:r>
      <w:r w:rsidR="00030A0B">
        <w:t xml:space="preserve">The </w:t>
      </w:r>
      <w:r w:rsidR="00341A7D">
        <w:t>synchronization state between the replicas must be ‘Synchronized’.</w:t>
      </w:r>
      <w:r w:rsidR="00307F4D">
        <w:t xml:space="preserve"> </w:t>
      </w:r>
      <w:r w:rsidR="005B534D">
        <w:t>Additionally, the WSFC cluster must have a healthy quorum.</w:t>
      </w:r>
    </w:p>
    <w:p w14:paraId="1FC6675E" w14:textId="77777777" w:rsidR="004C669A" w:rsidRDefault="004C669A" w:rsidP="001231DE">
      <w:pPr>
        <w:keepNext/>
        <w:keepLines/>
        <w:spacing w:after="120"/>
        <w:ind w:left="360"/>
      </w:pPr>
      <w:r>
        <w:t xml:space="preserve">Automatic failover is not supported </w:t>
      </w:r>
      <w:r w:rsidR="009F232B">
        <w:t xml:space="preserve">if </w:t>
      </w:r>
      <w:r>
        <w:t>the primary or secondary replica resides on a</w:t>
      </w:r>
      <w:r w:rsidR="00307F4D">
        <w:t>n</w:t>
      </w:r>
      <w:r>
        <w:t xml:space="preserve"> FCI.</w:t>
      </w:r>
      <w:r w:rsidR="00307F4D">
        <w:t xml:space="preserve"> </w:t>
      </w:r>
      <w:r>
        <w:t>This is blocked to prevent a potential race condition between availability group and FCI failovers.</w:t>
      </w:r>
    </w:p>
    <w:p w14:paraId="19783A52" w14:textId="77777777" w:rsidR="00845E3E" w:rsidRDefault="00845E3E" w:rsidP="00E12A5F">
      <w:pPr>
        <w:pStyle w:val="ListParagraph"/>
        <w:keepLines/>
        <w:numPr>
          <w:ilvl w:val="0"/>
          <w:numId w:val="5"/>
        </w:numPr>
        <w:spacing w:after="120"/>
        <w:contextualSpacing w:val="0"/>
      </w:pPr>
      <w:r w:rsidRPr="00845E3E">
        <w:rPr>
          <w:b/>
        </w:rPr>
        <w:t>Manual</w:t>
      </w:r>
      <w:r>
        <w:rPr>
          <w:b/>
        </w:rPr>
        <w:t xml:space="preserve"> failover</w:t>
      </w:r>
      <w:r>
        <w:t>.</w:t>
      </w:r>
      <w:r w:rsidR="00307F4D">
        <w:t xml:space="preserve"> </w:t>
      </w:r>
      <w:r w:rsidR="0001105B">
        <w:t xml:space="preserve">This allows the </w:t>
      </w:r>
      <w:r w:rsidR="00A012D8">
        <w:t xml:space="preserve">administrator </w:t>
      </w:r>
      <w:r w:rsidR="0001105B">
        <w:t>to ass</w:t>
      </w:r>
      <w:r w:rsidR="0054547D">
        <w:t>ess the state of the primary replica, and make a decision to deliberately fail over to a secondary replica</w:t>
      </w:r>
      <w:r w:rsidR="0001105B">
        <w:t xml:space="preserve"> or not</w:t>
      </w:r>
      <w:r w:rsidR="0054547D">
        <w:t>.</w:t>
      </w:r>
    </w:p>
    <w:p w14:paraId="346225F8" w14:textId="77777777" w:rsidR="008912CD" w:rsidRDefault="00183D4E" w:rsidP="00555006">
      <w:pPr>
        <w:spacing w:after="120"/>
        <w:ind w:left="360"/>
      </w:pPr>
      <w:r>
        <w:t>Depending upon the availability mode and synchronization state, you have these choices:</w:t>
      </w:r>
    </w:p>
    <w:p w14:paraId="34576E31" w14:textId="77777777" w:rsidR="00214996" w:rsidRPr="006C02BD" w:rsidRDefault="00214996" w:rsidP="00555006">
      <w:pPr>
        <w:pStyle w:val="ListParagraph"/>
        <w:numPr>
          <w:ilvl w:val="1"/>
          <w:numId w:val="5"/>
        </w:numPr>
        <w:spacing w:after="120"/>
        <w:ind w:left="720"/>
        <w:contextualSpacing w:val="0"/>
      </w:pPr>
      <w:r w:rsidRPr="006C02BD">
        <w:rPr>
          <w:b/>
        </w:rPr>
        <w:t xml:space="preserve">Planned manual failover </w:t>
      </w:r>
      <w:r w:rsidR="003B6DAC" w:rsidRPr="006C02BD">
        <w:rPr>
          <w:b/>
        </w:rPr>
        <w:t>(</w:t>
      </w:r>
      <w:r w:rsidRPr="006C02BD">
        <w:rPr>
          <w:b/>
        </w:rPr>
        <w:t>without data loss</w:t>
      </w:r>
      <w:r w:rsidR="003B6DAC" w:rsidRPr="006C02BD">
        <w:rPr>
          <w:b/>
        </w:rPr>
        <w:t>)</w:t>
      </w:r>
      <w:r w:rsidRPr="006C02BD">
        <w:rPr>
          <w:b/>
        </w:rPr>
        <w:t>.</w:t>
      </w:r>
      <w:r w:rsidR="00307F4D">
        <w:t xml:space="preserve"> </w:t>
      </w:r>
      <w:r w:rsidR="006C02BD">
        <w:t>You can perform this type of failover only i</w:t>
      </w:r>
      <w:r w:rsidR="006C02BD" w:rsidRPr="006C02BD">
        <w:t xml:space="preserve">f both </w:t>
      </w:r>
      <w:r w:rsidR="006C02BD">
        <w:t>the primary and secondary replicas are healthy and in a ‘</w:t>
      </w:r>
      <w:r w:rsidR="009F232B">
        <w:t>S</w:t>
      </w:r>
      <w:r w:rsidR="006C02BD">
        <w:t>ynchronized’ state.</w:t>
      </w:r>
      <w:r w:rsidR="005D5CB7">
        <w:t xml:space="preserve"> This is functionally equivalent to an automatic failover.</w:t>
      </w:r>
    </w:p>
    <w:p w14:paraId="192B1223" w14:textId="77777777" w:rsidR="006C02BD" w:rsidRDefault="00214996" w:rsidP="00555006">
      <w:pPr>
        <w:pStyle w:val="ListParagraph"/>
        <w:numPr>
          <w:ilvl w:val="1"/>
          <w:numId w:val="5"/>
        </w:numPr>
        <w:spacing w:after="120"/>
        <w:ind w:left="720"/>
      </w:pPr>
      <w:r w:rsidRPr="006C02BD">
        <w:rPr>
          <w:b/>
        </w:rPr>
        <w:t xml:space="preserve">Forced manual failover </w:t>
      </w:r>
      <w:r w:rsidR="003B6DAC" w:rsidRPr="006C02BD">
        <w:rPr>
          <w:b/>
        </w:rPr>
        <w:t>(</w:t>
      </w:r>
      <w:r w:rsidRPr="006C02BD">
        <w:rPr>
          <w:b/>
        </w:rPr>
        <w:t xml:space="preserve">allowing </w:t>
      </w:r>
      <w:r w:rsidR="00400A9C" w:rsidRPr="006C02BD">
        <w:rPr>
          <w:b/>
        </w:rPr>
        <w:t xml:space="preserve">potential </w:t>
      </w:r>
      <w:r w:rsidRPr="006C02BD">
        <w:rPr>
          <w:b/>
        </w:rPr>
        <w:t>data loss</w:t>
      </w:r>
      <w:r w:rsidR="003B6DAC" w:rsidRPr="006C02BD">
        <w:rPr>
          <w:b/>
        </w:rPr>
        <w:t>)</w:t>
      </w:r>
      <w:r w:rsidRPr="006C02BD">
        <w:rPr>
          <w:b/>
        </w:rPr>
        <w:t>.</w:t>
      </w:r>
      <w:r>
        <w:t xml:space="preserve"> </w:t>
      </w:r>
      <w:r w:rsidR="006C02BD">
        <w:t xml:space="preserve">This is the only form of failover that is possible </w:t>
      </w:r>
      <w:r w:rsidR="009F232B">
        <w:t xml:space="preserve">if </w:t>
      </w:r>
      <w:r w:rsidR="006C02BD">
        <w:t xml:space="preserve">the target secondary replica is </w:t>
      </w:r>
      <w:r w:rsidR="005B534D">
        <w:t xml:space="preserve">in asynchronous-commit availability mode, or </w:t>
      </w:r>
      <w:r w:rsidR="00376551">
        <w:t xml:space="preserve">if </w:t>
      </w:r>
      <w:r w:rsidR="005B534D">
        <w:t xml:space="preserve">it is </w:t>
      </w:r>
      <w:r w:rsidR="006C02BD">
        <w:t>not synchronized with the primary replica.</w:t>
      </w:r>
    </w:p>
    <w:p w14:paraId="2463955E" w14:textId="77777777" w:rsidR="00214996" w:rsidRDefault="00307F4D" w:rsidP="00555006">
      <w:pPr>
        <w:ind w:left="720"/>
      </w:pPr>
      <w:r w:rsidRPr="00030A0B">
        <w:rPr>
          <w:b/>
        </w:rPr>
        <w:t>Warning</w:t>
      </w:r>
      <w:r w:rsidR="006C02BD">
        <w:t xml:space="preserve">: </w:t>
      </w:r>
      <w:r w:rsidR="00A1761D">
        <w:t>You should use this failover option in a disaster recovery situation</w:t>
      </w:r>
      <w:r w:rsidR="009F232B" w:rsidRPr="009F232B">
        <w:t xml:space="preserve"> </w:t>
      </w:r>
      <w:r w:rsidR="009F232B">
        <w:t>only</w:t>
      </w:r>
      <w:r w:rsidR="00A1761D">
        <w:t>.</w:t>
      </w:r>
      <w:r>
        <w:t xml:space="preserve"> </w:t>
      </w:r>
      <w:r w:rsidR="00A1761D">
        <w:t>If the primary replica is healthy and available, you should change the availability mode of the involved replicas to synchronous-commit and then perform a planned manual failover.</w:t>
      </w:r>
    </w:p>
    <w:p w14:paraId="1B660A06" w14:textId="77777777" w:rsidR="00214996" w:rsidRPr="0050067A" w:rsidRDefault="00214996" w:rsidP="00555006">
      <w:pPr>
        <w:ind w:left="720"/>
      </w:pPr>
      <w:r>
        <w:t>For more information, see</w:t>
      </w:r>
      <w:r w:rsidR="009F232B">
        <w:t xml:space="preserve"> </w:t>
      </w:r>
      <w:hyperlink r:id="rId76" w:history="1">
        <w:r w:rsidR="009F232B" w:rsidRPr="009F232B">
          <w:rPr>
            <w:rStyle w:val="Hyperlink"/>
          </w:rPr>
          <w:t>Perform a Forced Manual Failover of an Availability Group</w:t>
        </w:r>
      </w:hyperlink>
      <w:r w:rsidR="009F232B">
        <w:t xml:space="preserve"> </w:t>
      </w:r>
      <w:r w:rsidR="009F232B" w:rsidRPr="0050067A">
        <w:t>(</w:t>
      </w:r>
      <w:r w:rsidR="009F232B" w:rsidRPr="00030A0B">
        <w:t>http://msdn.microsoft.com/en-us/library/ff877957(SQL.110).aspx).</w:t>
      </w:r>
    </w:p>
    <w:p w14:paraId="349B379C" w14:textId="77777777" w:rsidR="00FC6B12" w:rsidRDefault="00FC6B12" w:rsidP="00555006">
      <w:pPr>
        <w:keepNext/>
        <w:keepLines/>
        <w:spacing w:after="120"/>
      </w:pPr>
      <w:r>
        <w:lastRenderedPageBreak/>
        <w:t xml:space="preserve">You must perform a manual failover if any of the following </w:t>
      </w:r>
      <w:r w:rsidR="00771A25">
        <w:t xml:space="preserve">conditions are </w:t>
      </w:r>
      <w:r>
        <w:t>true about either the primary replica or the secondary replica</w:t>
      </w:r>
      <w:r w:rsidR="00E81AC5">
        <w:t xml:space="preserve"> that you want to fail over to</w:t>
      </w:r>
      <w:r>
        <w:t>:</w:t>
      </w:r>
    </w:p>
    <w:p w14:paraId="41B134B0" w14:textId="77777777" w:rsidR="00FC6B12" w:rsidRDefault="00FC6B12" w:rsidP="00555006">
      <w:pPr>
        <w:pStyle w:val="ListParagraph"/>
        <w:keepNext/>
        <w:keepLines/>
        <w:numPr>
          <w:ilvl w:val="0"/>
          <w:numId w:val="5"/>
        </w:numPr>
        <w:spacing w:after="120"/>
      </w:pPr>
      <w:r>
        <w:t>Failover mode is set to manual.</w:t>
      </w:r>
    </w:p>
    <w:p w14:paraId="463F15AF" w14:textId="77777777" w:rsidR="00FC6B12" w:rsidRDefault="00FC6B12" w:rsidP="00555006">
      <w:pPr>
        <w:pStyle w:val="ListParagraph"/>
        <w:keepNext/>
        <w:keepLines/>
        <w:numPr>
          <w:ilvl w:val="0"/>
          <w:numId w:val="5"/>
        </w:numPr>
        <w:spacing w:after="120"/>
      </w:pPr>
      <w:r>
        <w:t xml:space="preserve">Availability mode is set to </w:t>
      </w:r>
      <w:r w:rsidR="00E81AC5">
        <w:t>asynchronous</w:t>
      </w:r>
      <w:r>
        <w:t>-commit.</w:t>
      </w:r>
    </w:p>
    <w:p w14:paraId="7D2FBAEE" w14:textId="77777777" w:rsidR="00FC6B12" w:rsidRDefault="00FC6B12" w:rsidP="00555006">
      <w:pPr>
        <w:pStyle w:val="ListParagraph"/>
        <w:keepNext/>
        <w:keepLines/>
        <w:numPr>
          <w:ilvl w:val="0"/>
          <w:numId w:val="5"/>
        </w:numPr>
        <w:spacing w:after="120"/>
      </w:pPr>
      <w:r>
        <w:t>Replica resides on an FCI.</w:t>
      </w:r>
    </w:p>
    <w:p w14:paraId="2B232CEE" w14:textId="77777777" w:rsidR="00DA6CA8" w:rsidRDefault="008912CD" w:rsidP="00555006">
      <w:pPr>
        <w:keepNext/>
        <w:keepLines/>
      </w:pPr>
      <w:r>
        <w:t>For more information, see</w:t>
      </w:r>
      <w:r w:rsidR="00C2172B">
        <w:t xml:space="preserve"> </w:t>
      </w:r>
      <w:hyperlink r:id="rId77" w:history="1">
        <w:r w:rsidR="00FC6B12">
          <w:rPr>
            <w:rStyle w:val="Hyperlink"/>
          </w:rPr>
          <w:t>Failover Modes (AlwaysOn Availability Groups)</w:t>
        </w:r>
      </w:hyperlink>
      <w:r w:rsidR="00C2172B">
        <w:t xml:space="preserve"> </w:t>
      </w:r>
      <w:r w:rsidR="00C2172B" w:rsidRPr="0050067A">
        <w:t>(</w:t>
      </w:r>
      <w:r w:rsidR="00C2172B" w:rsidRPr="00030A0B">
        <w:t>http://msdn.microsoft.com/en-us/library/hh213151(SQL.110).aspx</w:t>
      </w:r>
      <w:r w:rsidR="00C2172B" w:rsidRPr="0050067A">
        <w:t>).</w:t>
      </w:r>
    </w:p>
    <w:p w14:paraId="7F7F72A9" w14:textId="77777777" w:rsidR="0048753B" w:rsidRDefault="0048753B" w:rsidP="0048753B">
      <w:r w:rsidRPr="00030A0B">
        <w:rPr>
          <w:b/>
        </w:rPr>
        <w:t>Note</w:t>
      </w:r>
      <w:r>
        <w:t xml:space="preserve">: </w:t>
      </w:r>
      <w:r w:rsidR="00806403">
        <w:t xml:space="preserve">After </w:t>
      </w:r>
      <w:r w:rsidR="004A7453">
        <w:t xml:space="preserve">a </w:t>
      </w:r>
      <w:r w:rsidR="00806403">
        <w:t xml:space="preserve">failover, if </w:t>
      </w:r>
      <w:r>
        <w:t xml:space="preserve">the </w:t>
      </w:r>
      <w:r w:rsidR="00806403">
        <w:t xml:space="preserve">new </w:t>
      </w:r>
      <w:r>
        <w:t>primary replica is not set to the synchronous-commit mode, the secondary replicas</w:t>
      </w:r>
      <w:r w:rsidR="00806403">
        <w:t xml:space="preserve"> will indicate a ‘Suspended’ synchronization state.  No data will flow to the secondary replicas until the primary replica is set to synchronous-commit mode.</w:t>
      </w:r>
    </w:p>
    <w:p w14:paraId="575EB32E" w14:textId="77777777" w:rsidR="00A9420A" w:rsidRDefault="00A9420A" w:rsidP="00E10E69">
      <w:pPr>
        <w:pStyle w:val="Heading3"/>
      </w:pPr>
      <w:bookmarkStart w:id="59" w:name="_Toc314097214"/>
      <w:bookmarkStart w:id="60" w:name="_Toc313634949"/>
      <w:r>
        <w:t>Availability Group Listener</w:t>
      </w:r>
      <w:bookmarkEnd w:id="59"/>
      <w:bookmarkEnd w:id="60"/>
    </w:p>
    <w:p w14:paraId="670CDA3A" w14:textId="77777777" w:rsidR="00D307BC" w:rsidRDefault="00722426" w:rsidP="00E10E69">
      <w:r>
        <w:t xml:space="preserve">An </w:t>
      </w:r>
      <w:r w:rsidRPr="00E10E69">
        <w:rPr>
          <w:i/>
        </w:rPr>
        <w:t>availability group listener</w:t>
      </w:r>
      <w:r>
        <w:t xml:space="preserve"> is a WSFC virtual network name (VNN) that </w:t>
      </w:r>
      <w:r w:rsidR="00480486">
        <w:t>clients can use</w:t>
      </w:r>
      <w:r w:rsidR="002C4B59">
        <w:t xml:space="preserve"> to access </w:t>
      </w:r>
      <w:r w:rsidR="00180060">
        <w:t>a</w:t>
      </w:r>
      <w:r w:rsidR="002C4B59">
        <w:t xml:space="preserve"> database in </w:t>
      </w:r>
      <w:r w:rsidR="00480486">
        <w:t>the</w:t>
      </w:r>
      <w:r w:rsidR="002C4B59">
        <w:t xml:space="preserve"> availability group.</w:t>
      </w:r>
      <w:r w:rsidR="00307F4D">
        <w:t xml:space="preserve"> </w:t>
      </w:r>
      <w:r w:rsidR="00D307BC">
        <w:t xml:space="preserve">The </w:t>
      </w:r>
      <w:r w:rsidR="007A5264">
        <w:t>VNN</w:t>
      </w:r>
      <w:r w:rsidR="00D307BC">
        <w:t xml:space="preserve"> cluster resource is owned by the SQL Server instance </w:t>
      </w:r>
      <w:r w:rsidR="002437C0">
        <w:t xml:space="preserve">on which </w:t>
      </w:r>
      <w:r w:rsidR="00D307BC">
        <w:t>the primary replica</w:t>
      </w:r>
      <w:r w:rsidR="002437C0">
        <w:t xml:space="preserve"> resides</w:t>
      </w:r>
      <w:r w:rsidR="00D307BC">
        <w:t>.</w:t>
      </w:r>
    </w:p>
    <w:p w14:paraId="731CE033" w14:textId="77777777" w:rsidR="00BB0011" w:rsidRDefault="00BB0011" w:rsidP="00E10E69">
      <w:r>
        <w:t xml:space="preserve">The virtual network name is registered with DNS only during </w:t>
      </w:r>
      <w:r w:rsidR="00D04719">
        <w:t>availability group listener</w:t>
      </w:r>
      <w:r>
        <w:t xml:space="preserve"> creation or during configuration changes.</w:t>
      </w:r>
      <w:r w:rsidR="00307F4D">
        <w:t xml:space="preserve"> </w:t>
      </w:r>
      <w:r>
        <w:t>All virtual IP addresses</w:t>
      </w:r>
      <w:r w:rsidR="004664D4">
        <w:t xml:space="preserve"> that </w:t>
      </w:r>
      <w:r w:rsidR="00D04719">
        <w:t>are</w:t>
      </w:r>
      <w:r w:rsidR="004664D4">
        <w:t xml:space="preserve"> defined in the availability group listener</w:t>
      </w:r>
      <w:r>
        <w:t xml:space="preserve"> are registered with DNS under the same virtual network name.</w:t>
      </w:r>
    </w:p>
    <w:p w14:paraId="35D1EB68" w14:textId="77777777" w:rsidR="004664D4" w:rsidRDefault="00D307BC" w:rsidP="00E10E69">
      <w:r>
        <w:t xml:space="preserve">To use the availability group listener, </w:t>
      </w:r>
      <w:r w:rsidR="00D761D0">
        <w:t xml:space="preserve">a client connection request </w:t>
      </w:r>
      <w:r w:rsidR="00FC6B12">
        <w:t xml:space="preserve">must </w:t>
      </w:r>
      <w:r>
        <w:t xml:space="preserve">specify the virtual network name as the server, </w:t>
      </w:r>
      <w:r w:rsidR="00D761D0">
        <w:t>and a database name</w:t>
      </w:r>
      <w:r w:rsidR="00FC6B12">
        <w:t xml:space="preserve"> that is</w:t>
      </w:r>
      <w:r w:rsidR="00D761D0">
        <w:t xml:space="preserve"> in the availability group</w:t>
      </w:r>
      <w:r>
        <w:t>.</w:t>
      </w:r>
      <w:r w:rsidR="00307F4D">
        <w:t xml:space="preserve"> </w:t>
      </w:r>
      <w:r w:rsidR="004664D4">
        <w:t>By default, this should result in a connection to the SQL Server instance that is hosting the primary replica.</w:t>
      </w:r>
    </w:p>
    <w:p w14:paraId="5140B764" w14:textId="77777777" w:rsidR="001868AE" w:rsidRDefault="001868AE" w:rsidP="00E10E69">
      <w:r>
        <w:t>At run</w:t>
      </w:r>
      <w:r w:rsidR="00CB260A">
        <w:t xml:space="preserve"> </w:t>
      </w:r>
      <w:r>
        <w:t>time, the client use</w:t>
      </w:r>
      <w:r w:rsidR="00CB260A">
        <w:t>s</w:t>
      </w:r>
      <w:r>
        <w:t xml:space="preserve"> its local DNS resolver to get a list of IP addresses and TCP ports that map to the virtual network name.</w:t>
      </w:r>
      <w:r w:rsidR="00307F4D">
        <w:t xml:space="preserve"> </w:t>
      </w:r>
      <w:r w:rsidR="00D40428">
        <w:t xml:space="preserve">The client then </w:t>
      </w:r>
      <w:r w:rsidR="00CB260A">
        <w:t xml:space="preserve">attempts </w:t>
      </w:r>
      <w:r w:rsidR="00D40428">
        <w:t xml:space="preserve">to connect to each </w:t>
      </w:r>
      <w:r w:rsidR="004664D4">
        <w:t xml:space="preserve">of the </w:t>
      </w:r>
      <w:r w:rsidR="00D40428">
        <w:t>IP addresses</w:t>
      </w:r>
      <w:r w:rsidR="004664D4">
        <w:t xml:space="preserve">, until it is successful, or until it </w:t>
      </w:r>
      <w:r w:rsidR="007A5264">
        <w:t xml:space="preserve">reaches the connection </w:t>
      </w:r>
      <w:r w:rsidR="004664D4">
        <w:t>timeout.</w:t>
      </w:r>
      <w:r w:rsidR="00CE5FF7">
        <w:t xml:space="preserve"> The client will attempt to make these connections in parallel if the </w:t>
      </w:r>
      <w:r w:rsidR="00CE5FF7" w:rsidRPr="00CE5FF7">
        <w:rPr>
          <w:b/>
        </w:rPr>
        <w:t>MultiSubnetFailover</w:t>
      </w:r>
      <w:r w:rsidR="00CE5FF7">
        <w:t xml:space="preserve"> parameter is set to true, enabling much faster client failovers.</w:t>
      </w:r>
    </w:p>
    <w:p w14:paraId="3AC86386" w14:textId="77777777" w:rsidR="001D3E3C" w:rsidRDefault="002C4B59" w:rsidP="002C4B59">
      <w:r>
        <w:t xml:space="preserve">In the event of a failover, </w:t>
      </w:r>
      <w:r w:rsidR="0074349D">
        <w:t xml:space="preserve">client </w:t>
      </w:r>
      <w:r>
        <w:t>connection</w:t>
      </w:r>
      <w:r w:rsidR="002437C0">
        <w:t>s</w:t>
      </w:r>
      <w:r>
        <w:t xml:space="preserve"> </w:t>
      </w:r>
      <w:r w:rsidR="00CB260A">
        <w:t>are</w:t>
      </w:r>
      <w:r w:rsidR="002437C0">
        <w:t xml:space="preserve"> </w:t>
      </w:r>
      <w:r>
        <w:t>reset</w:t>
      </w:r>
      <w:r w:rsidR="00CC03B0">
        <w:t xml:space="preserve"> on the server</w:t>
      </w:r>
      <w:r>
        <w:t xml:space="preserve">, </w:t>
      </w:r>
      <w:r w:rsidR="00D307BC">
        <w:t>ownership of the availability group listener move</w:t>
      </w:r>
      <w:r w:rsidR="00CB260A">
        <w:t>s</w:t>
      </w:r>
      <w:r w:rsidR="00D307BC">
        <w:t xml:space="preserve"> with the primary replica role to a new SQL Server instance, </w:t>
      </w:r>
      <w:r w:rsidR="002437C0">
        <w:t xml:space="preserve">and </w:t>
      </w:r>
      <w:r w:rsidR="00D44D1C">
        <w:t xml:space="preserve">the VNN </w:t>
      </w:r>
      <w:r w:rsidR="002437C0">
        <w:t xml:space="preserve">endpoint </w:t>
      </w:r>
      <w:r w:rsidR="00CB260A">
        <w:t>is</w:t>
      </w:r>
      <w:r w:rsidR="00D44D1C">
        <w:t xml:space="preserve"> bound </w:t>
      </w:r>
      <w:r w:rsidR="00480486">
        <w:t xml:space="preserve">to </w:t>
      </w:r>
      <w:r w:rsidR="002437C0">
        <w:t xml:space="preserve">the new </w:t>
      </w:r>
      <w:r w:rsidR="00D44D1C">
        <w:t>instance’s virtual</w:t>
      </w:r>
      <w:r w:rsidR="00480486">
        <w:t xml:space="preserve"> IP address</w:t>
      </w:r>
      <w:r w:rsidR="00D44D1C">
        <w:t>es</w:t>
      </w:r>
      <w:r w:rsidR="00480486">
        <w:t xml:space="preserve"> and TCP port</w:t>
      </w:r>
      <w:r w:rsidR="00D44D1C">
        <w:t>s</w:t>
      </w:r>
      <w:r w:rsidR="002437C0">
        <w:t>.</w:t>
      </w:r>
    </w:p>
    <w:p w14:paraId="349EF09C" w14:textId="77777777" w:rsidR="00AD384C" w:rsidRPr="0050067A" w:rsidRDefault="002B3FFF" w:rsidP="00472D9D">
      <w:r>
        <w:t>For more information, see</w:t>
      </w:r>
      <w:r w:rsidR="00CB260A">
        <w:t xml:space="preserve"> </w:t>
      </w:r>
      <w:hyperlink r:id="rId78" w:history="1">
        <w:r w:rsidR="00CB260A" w:rsidRPr="00CB260A">
          <w:rPr>
            <w:rStyle w:val="Hyperlink"/>
          </w:rPr>
          <w:t>Client Connectivity and Application Failover</w:t>
        </w:r>
      </w:hyperlink>
      <w:r w:rsidR="00CB260A">
        <w:t xml:space="preserve"> </w:t>
      </w:r>
      <w:r w:rsidR="00CB260A" w:rsidRPr="0050067A">
        <w:t>(</w:t>
      </w:r>
      <w:r w:rsidR="00CB260A" w:rsidRPr="00BA7A60">
        <w:t>http://msdn.microsoft.com/en-us/library/hh213417(SQL.110).aspx</w:t>
      </w:r>
      <w:r w:rsidR="00CB260A" w:rsidRPr="0050067A">
        <w:t>).</w:t>
      </w:r>
    </w:p>
    <w:p w14:paraId="50815DD9" w14:textId="77777777" w:rsidR="00D44D1C" w:rsidRDefault="00C61257" w:rsidP="00E10E69">
      <w:pPr>
        <w:pStyle w:val="Heading4"/>
      </w:pPr>
      <w:r>
        <w:lastRenderedPageBreak/>
        <w:t>Application Intent</w:t>
      </w:r>
      <w:r w:rsidR="000F30E7">
        <w:t xml:space="preserve"> </w:t>
      </w:r>
      <w:r w:rsidR="00AA46A2">
        <w:t>Filtering</w:t>
      </w:r>
    </w:p>
    <w:p w14:paraId="0DFA2B1F" w14:textId="45858472" w:rsidR="00C61257" w:rsidRDefault="00C61257" w:rsidP="00E10E69">
      <w:pPr>
        <w:keepNext/>
        <w:keepLines/>
      </w:pPr>
      <w:r>
        <w:t>While connecting t</w:t>
      </w:r>
      <w:r w:rsidR="006970E1">
        <w:t xml:space="preserve">hrough </w:t>
      </w:r>
      <w:r>
        <w:t xml:space="preserve">the availability group listener, the </w:t>
      </w:r>
      <w:r w:rsidR="0069084F">
        <w:t xml:space="preserve">application </w:t>
      </w:r>
      <w:r>
        <w:t xml:space="preserve">can specify </w:t>
      </w:r>
      <w:r w:rsidR="00E45A3E">
        <w:t xml:space="preserve">whether </w:t>
      </w:r>
      <w:r>
        <w:t>it</w:t>
      </w:r>
      <w:r w:rsidR="0069084F">
        <w:t>s</w:t>
      </w:r>
      <w:r>
        <w:t xml:space="preserve"> intent </w:t>
      </w:r>
      <w:r w:rsidR="0069084F">
        <w:t>is</w:t>
      </w:r>
      <w:r>
        <w:t xml:space="preserve"> to </w:t>
      </w:r>
      <w:r w:rsidR="006970E1">
        <w:t xml:space="preserve">both </w:t>
      </w:r>
      <w:r>
        <w:t xml:space="preserve">read and write </w:t>
      </w:r>
      <w:r w:rsidR="006970E1">
        <w:t>data</w:t>
      </w:r>
      <w:r>
        <w:t xml:space="preserve"> or </w:t>
      </w:r>
      <w:r w:rsidR="00E45A3E">
        <w:t xml:space="preserve">whether </w:t>
      </w:r>
      <w:r w:rsidR="00552153">
        <w:t xml:space="preserve">it </w:t>
      </w:r>
      <w:r w:rsidR="0069084F">
        <w:t xml:space="preserve">will </w:t>
      </w:r>
      <w:r w:rsidR="00552153">
        <w:t xml:space="preserve">exclusively perform </w:t>
      </w:r>
      <w:r>
        <w:t>read</w:t>
      </w:r>
      <w:r w:rsidR="00552153">
        <w:t>-only</w:t>
      </w:r>
      <w:r>
        <w:t xml:space="preserve"> </w:t>
      </w:r>
      <w:r w:rsidR="006970E1">
        <w:t>operations.</w:t>
      </w:r>
      <w:r w:rsidR="008B1243">
        <w:t xml:space="preserve"> If not specified, the default application intent for the client is read-write.</w:t>
      </w:r>
    </w:p>
    <w:p w14:paraId="5154FD35" w14:textId="77777777" w:rsidR="00713FF6" w:rsidRDefault="00713FF6" w:rsidP="00E10E69">
      <w:pPr>
        <w:keepNext/>
        <w:keepLines/>
      </w:pPr>
      <w:r>
        <w:t xml:space="preserve">For </w:t>
      </w:r>
      <w:r w:rsidR="00376551">
        <w:t xml:space="preserve">the primary role and secondary role of </w:t>
      </w:r>
      <w:r>
        <w:t xml:space="preserve">each availability replica, you can also specify a </w:t>
      </w:r>
      <w:r w:rsidR="00A25FE5" w:rsidRPr="00A25FE5">
        <w:rPr>
          <w:i/>
        </w:rPr>
        <w:t>connection access</w:t>
      </w:r>
      <w:r>
        <w:t xml:space="preserve"> property that will be used as a </w:t>
      </w:r>
      <w:r w:rsidR="00CC0881">
        <w:t xml:space="preserve">connection-level </w:t>
      </w:r>
      <w:r>
        <w:t xml:space="preserve">filter on </w:t>
      </w:r>
      <w:r w:rsidR="00376551">
        <w:t xml:space="preserve">the client’s </w:t>
      </w:r>
      <w:r>
        <w:t>application intent.</w:t>
      </w:r>
      <w:r w:rsidR="00307F4D">
        <w:t xml:space="preserve"> </w:t>
      </w:r>
      <w:r w:rsidR="00BB6178">
        <w:t>By default, i</w:t>
      </w:r>
      <w:r w:rsidR="000F30E7">
        <w:t xml:space="preserve">nvalid </w:t>
      </w:r>
      <w:r w:rsidR="00CC0881">
        <w:t xml:space="preserve">application intent and </w:t>
      </w:r>
      <w:r w:rsidR="008E72E6">
        <w:t>connection</w:t>
      </w:r>
      <w:r w:rsidR="00CC0881">
        <w:t xml:space="preserve"> access </w:t>
      </w:r>
      <w:r w:rsidR="000F30E7">
        <w:t xml:space="preserve">combinations result in </w:t>
      </w:r>
      <w:r w:rsidR="00376551">
        <w:t xml:space="preserve">a refused </w:t>
      </w:r>
      <w:r w:rsidR="000F30E7">
        <w:t>connection.</w:t>
      </w:r>
      <w:r w:rsidR="00307F4D">
        <w:t xml:space="preserve"> </w:t>
      </w:r>
      <w:r w:rsidR="003F423C">
        <w:t>SQL Server should filter out client connection requests using the</w:t>
      </w:r>
      <w:r w:rsidR="00E45A3E">
        <w:t xml:space="preserve"> following</w:t>
      </w:r>
      <w:r w:rsidR="003F423C">
        <w:t xml:space="preserve"> rules</w:t>
      </w:r>
      <w:r w:rsidR="00E45A3E">
        <w:t>.</w:t>
      </w:r>
    </w:p>
    <w:p w14:paraId="4482B5E4" w14:textId="77777777" w:rsidR="00AD384C" w:rsidRDefault="00AD384C" w:rsidP="00AD384C">
      <w:r>
        <w:t>While the availability replica is in the primary role</w:t>
      </w:r>
      <w:r w:rsidR="008C6DDB">
        <w:t>, and connection access is equal to</w:t>
      </w:r>
      <w:r>
        <w:t>:</w:t>
      </w:r>
    </w:p>
    <w:p w14:paraId="6588CB49" w14:textId="77777777" w:rsidR="00552153" w:rsidRDefault="00552153" w:rsidP="00552153">
      <w:pPr>
        <w:pStyle w:val="ListParagraph"/>
        <w:numPr>
          <w:ilvl w:val="0"/>
          <w:numId w:val="22"/>
        </w:numPr>
      </w:pPr>
      <w:r w:rsidRPr="00E10E69">
        <w:rPr>
          <w:b/>
        </w:rPr>
        <w:t>Allow any application intent.</w:t>
      </w:r>
      <w:r w:rsidR="00307F4D">
        <w:t xml:space="preserve"> </w:t>
      </w:r>
      <w:r w:rsidR="000F30E7">
        <w:t>Do not filter any client connections for application intent.</w:t>
      </w:r>
    </w:p>
    <w:p w14:paraId="4BEB9918" w14:textId="77777777" w:rsidR="00AD384C" w:rsidRDefault="00AD384C" w:rsidP="00E10E69">
      <w:pPr>
        <w:pStyle w:val="ListParagraph"/>
        <w:numPr>
          <w:ilvl w:val="0"/>
          <w:numId w:val="22"/>
        </w:numPr>
      </w:pPr>
      <w:r w:rsidRPr="00E10E69">
        <w:rPr>
          <w:b/>
        </w:rPr>
        <w:t xml:space="preserve">Allow </w:t>
      </w:r>
      <w:r w:rsidR="000F30E7" w:rsidRPr="00E10E69">
        <w:rPr>
          <w:b/>
        </w:rPr>
        <w:t xml:space="preserve">only </w:t>
      </w:r>
      <w:r w:rsidRPr="00E10E69">
        <w:rPr>
          <w:b/>
        </w:rPr>
        <w:t>explicit read/write intent.</w:t>
      </w:r>
      <w:r w:rsidR="00307F4D">
        <w:t xml:space="preserve"> </w:t>
      </w:r>
      <w:r w:rsidR="000F30E7">
        <w:t xml:space="preserve">If </w:t>
      </w:r>
      <w:r w:rsidR="004E20D5">
        <w:t>client specifies read-only, reject connection</w:t>
      </w:r>
      <w:r w:rsidR="00CC0881">
        <w:t>.</w:t>
      </w:r>
    </w:p>
    <w:p w14:paraId="285D04F0" w14:textId="77777777" w:rsidR="00AD384C" w:rsidRDefault="00AD384C" w:rsidP="00E10E69">
      <w:r>
        <w:t>While the availability replica is in the secondary role</w:t>
      </w:r>
      <w:r w:rsidR="008C6DDB">
        <w:t>, and connection access is equal to</w:t>
      </w:r>
      <w:r>
        <w:t>:</w:t>
      </w:r>
    </w:p>
    <w:p w14:paraId="13932F27" w14:textId="77777777" w:rsidR="00AD384C" w:rsidRDefault="00AD384C" w:rsidP="00E10E69">
      <w:pPr>
        <w:pStyle w:val="ListParagraph"/>
        <w:numPr>
          <w:ilvl w:val="0"/>
          <w:numId w:val="22"/>
        </w:numPr>
      </w:pPr>
      <w:r w:rsidRPr="00E10E69">
        <w:rPr>
          <w:b/>
        </w:rPr>
        <w:t>No connections</w:t>
      </w:r>
      <w:r w:rsidR="00C61257" w:rsidRPr="00E10E69">
        <w:rPr>
          <w:b/>
        </w:rPr>
        <w:t xml:space="preserve"> allowed</w:t>
      </w:r>
      <w:r w:rsidRPr="00E10E69">
        <w:rPr>
          <w:b/>
        </w:rPr>
        <w:t>.</w:t>
      </w:r>
      <w:r w:rsidR="00307F4D">
        <w:t xml:space="preserve"> </w:t>
      </w:r>
      <w:r w:rsidR="00CC0881">
        <w:t>Refuse all connections; replica is used only for disaster recovery.</w:t>
      </w:r>
    </w:p>
    <w:p w14:paraId="108494FB" w14:textId="77777777" w:rsidR="00C61257" w:rsidRDefault="00C61257" w:rsidP="00E10E69">
      <w:pPr>
        <w:pStyle w:val="ListParagraph"/>
        <w:numPr>
          <w:ilvl w:val="0"/>
          <w:numId w:val="22"/>
        </w:numPr>
      </w:pPr>
      <w:r w:rsidRPr="00E10E69">
        <w:rPr>
          <w:b/>
        </w:rPr>
        <w:t>Allow a</w:t>
      </w:r>
      <w:r w:rsidR="00552153" w:rsidRPr="00E10E69">
        <w:rPr>
          <w:b/>
        </w:rPr>
        <w:t>ny</w:t>
      </w:r>
      <w:r w:rsidRPr="00E10E69">
        <w:rPr>
          <w:b/>
        </w:rPr>
        <w:t xml:space="preserve"> application intent.</w:t>
      </w:r>
      <w:r w:rsidR="00307F4D">
        <w:t xml:space="preserve"> </w:t>
      </w:r>
      <w:r w:rsidR="00CC0881">
        <w:t>Do not filter any client connections for application intent.</w:t>
      </w:r>
    </w:p>
    <w:p w14:paraId="4954224C" w14:textId="464A6C4F" w:rsidR="00AD384C" w:rsidRDefault="00AD384C" w:rsidP="00E10E69">
      <w:pPr>
        <w:pStyle w:val="ListParagraph"/>
        <w:numPr>
          <w:ilvl w:val="0"/>
          <w:numId w:val="22"/>
        </w:numPr>
      </w:pPr>
      <w:r w:rsidRPr="00E10E69">
        <w:rPr>
          <w:b/>
        </w:rPr>
        <w:t>Read-</w:t>
      </w:r>
      <w:r w:rsidR="00713FF6" w:rsidRPr="00E10E69">
        <w:rPr>
          <w:b/>
        </w:rPr>
        <w:t xml:space="preserve">only </w:t>
      </w:r>
      <w:r w:rsidR="00C61257" w:rsidRPr="00E10E69">
        <w:rPr>
          <w:b/>
        </w:rPr>
        <w:t>application intent.</w:t>
      </w:r>
      <w:r w:rsidR="00307F4D">
        <w:t xml:space="preserve"> </w:t>
      </w:r>
      <w:r w:rsidR="00CC0881">
        <w:t xml:space="preserve">If </w:t>
      </w:r>
      <w:r w:rsidR="004E20D5">
        <w:t xml:space="preserve">client does </w:t>
      </w:r>
      <w:r w:rsidR="00CC0881">
        <w:t xml:space="preserve">not </w:t>
      </w:r>
      <w:r w:rsidR="004E20D5">
        <w:t>specify read-only, reject connection</w:t>
      </w:r>
      <w:del w:id="61" w:author="Author">
        <w:r w:rsidR="004E20D5" w:rsidDel="00B033FC">
          <w:delText>.</w:delText>
        </w:r>
        <w:r w:rsidR="00CC0881" w:rsidDel="00B033FC">
          <w:delText>.</w:delText>
        </w:r>
      </w:del>
      <w:ins w:id="62" w:author="Author">
        <w:r w:rsidR="00B033FC">
          <w:t>.</w:t>
        </w:r>
      </w:ins>
    </w:p>
    <w:p w14:paraId="3BB49188" w14:textId="77777777" w:rsidR="00AD384C" w:rsidRPr="0050067A" w:rsidRDefault="000F30E7" w:rsidP="00472D9D">
      <w:r>
        <w:t>For more information, see</w:t>
      </w:r>
      <w:r w:rsidR="00E45A3E">
        <w:t xml:space="preserve"> </w:t>
      </w:r>
      <w:hyperlink r:id="rId79" w:history="1">
        <w:r w:rsidR="00E45A3E" w:rsidRPr="00E45A3E">
          <w:rPr>
            <w:rStyle w:val="Hyperlink"/>
          </w:rPr>
          <w:t>Configure Connection Access on an Availability Replica</w:t>
        </w:r>
      </w:hyperlink>
      <w:r w:rsidR="00E45A3E">
        <w:t xml:space="preserve"> </w:t>
      </w:r>
      <w:r w:rsidR="00E45A3E" w:rsidRPr="0050067A">
        <w:t>(</w:t>
      </w:r>
      <w:r w:rsidR="00E45A3E" w:rsidRPr="0043377F">
        <w:t>http://msdn.microsoft.com/en-us/library/hh213002(SQL.110).aspx</w:t>
      </w:r>
      <w:r w:rsidR="00E45A3E" w:rsidRPr="0050067A">
        <w:t>).</w:t>
      </w:r>
    </w:p>
    <w:p w14:paraId="193FD2AB" w14:textId="77777777" w:rsidR="00E421F5" w:rsidRDefault="00AA46A2" w:rsidP="00E10E69">
      <w:pPr>
        <w:pStyle w:val="Heading4"/>
      </w:pPr>
      <w:r>
        <w:t xml:space="preserve">Application Intent </w:t>
      </w:r>
      <w:r w:rsidR="00BB6178">
        <w:t xml:space="preserve">Read-Only </w:t>
      </w:r>
      <w:r w:rsidR="00E421F5">
        <w:t>Routing</w:t>
      </w:r>
    </w:p>
    <w:p w14:paraId="4081AFCE" w14:textId="77777777" w:rsidR="00F01AA5" w:rsidRDefault="00F01AA5" w:rsidP="002C4B59">
      <w:r>
        <w:t xml:space="preserve">A key value proposition for </w:t>
      </w:r>
      <w:r w:rsidR="00060B90">
        <w:t>AlwaysOn Availability Groups is the ability to leverage your standby hardware infrastructure for purposes other than disaster recovery.</w:t>
      </w:r>
      <w:r w:rsidR="00307F4D">
        <w:t xml:space="preserve"> </w:t>
      </w:r>
      <w:r w:rsidR="00060B90">
        <w:t>By configuring one or more of your secondary replicas for read-only access, you can offload significant workloads from your primary replicas.</w:t>
      </w:r>
    </w:p>
    <w:p w14:paraId="4A4248D4" w14:textId="77777777" w:rsidR="006239D2" w:rsidRDefault="00060B90" w:rsidP="002C4B59">
      <w:r>
        <w:t>Workloads that can be readily adapted to run off of a read-only secondary replica include:</w:t>
      </w:r>
      <w:r w:rsidR="00307F4D">
        <w:t xml:space="preserve"> </w:t>
      </w:r>
      <w:r>
        <w:t xml:space="preserve">reporting, database backups, </w:t>
      </w:r>
      <w:r w:rsidR="00E9115C">
        <w:t xml:space="preserve">database consistency checks, index fragmentation analysis, </w:t>
      </w:r>
      <w:r>
        <w:t xml:space="preserve">data </w:t>
      </w:r>
      <w:r w:rsidR="00E9115C">
        <w:t xml:space="preserve">pipeline </w:t>
      </w:r>
      <w:r>
        <w:t xml:space="preserve">extraction, </w:t>
      </w:r>
      <w:r w:rsidR="00E9115C">
        <w:t>operational support, and ad-hoc queries.</w:t>
      </w:r>
    </w:p>
    <w:p w14:paraId="6BF0C26E" w14:textId="77777777" w:rsidR="00032DAB" w:rsidRDefault="00E9115C" w:rsidP="002C4B59">
      <w:r>
        <w:t xml:space="preserve">For each availability replica, you can </w:t>
      </w:r>
      <w:r w:rsidR="00032DAB">
        <w:t xml:space="preserve">optionally </w:t>
      </w:r>
      <w:r>
        <w:t xml:space="preserve">configure a sequential </w:t>
      </w:r>
      <w:r w:rsidRPr="00E10E69">
        <w:rPr>
          <w:i/>
        </w:rPr>
        <w:t>read-only routing list</w:t>
      </w:r>
      <w:r>
        <w:t xml:space="preserve"> of SQL Server instance</w:t>
      </w:r>
      <w:r w:rsidR="006239D2">
        <w:t xml:space="preserve"> endpoints to be applied while that replica is in the primary role.</w:t>
      </w:r>
      <w:r w:rsidR="00307F4D">
        <w:t xml:space="preserve"> </w:t>
      </w:r>
      <w:r w:rsidR="00032DAB">
        <w:t xml:space="preserve">If present, this list </w:t>
      </w:r>
      <w:r w:rsidR="00D41B65">
        <w:t>is</w:t>
      </w:r>
      <w:r w:rsidR="00032DAB">
        <w:t xml:space="preserve"> used to redirect client connection requests that specify read-only application intent to the first available secondary replica </w:t>
      </w:r>
      <w:r w:rsidR="003F423C">
        <w:t xml:space="preserve">in the list </w:t>
      </w:r>
      <w:r w:rsidR="00032DAB">
        <w:t xml:space="preserve">that satisfies the application intent filters noted </w:t>
      </w:r>
      <w:r w:rsidR="00BF28E6">
        <w:t>earlier</w:t>
      </w:r>
      <w:r w:rsidR="00032DAB">
        <w:t>.</w:t>
      </w:r>
    </w:p>
    <w:p w14:paraId="0E5FF8DD" w14:textId="77777777" w:rsidR="00926241" w:rsidRDefault="00926241" w:rsidP="002C4B59">
      <w:r w:rsidRPr="00926241">
        <w:rPr>
          <w:b/>
        </w:rPr>
        <w:t>Note:</w:t>
      </w:r>
      <w:r>
        <w:t xml:space="preserve">  The read-only routing redirection is performed by the availability group listener, which is bound to the primary replica.  If the primary replica is offline, </w:t>
      </w:r>
      <w:r w:rsidR="004E20D5">
        <w:t xml:space="preserve">client redirection </w:t>
      </w:r>
      <w:r w:rsidR="00A25FE5">
        <w:t>will</w:t>
      </w:r>
      <w:r w:rsidR="004E20D5">
        <w:t xml:space="preserve"> not </w:t>
      </w:r>
      <w:r w:rsidR="00A25FE5">
        <w:t>function</w:t>
      </w:r>
      <w:r>
        <w:t>.</w:t>
      </w:r>
    </w:p>
    <w:p w14:paraId="12DAF65A" w14:textId="77777777" w:rsidR="009201C8" w:rsidRDefault="009201C8" w:rsidP="002C4B59">
      <w:r>
        <w:t>For more information, see</w:t>
      </w:r>
      <w:r w:rsidR="00926241">
        <w:t xml:space="preserve"> </w:t>
      </w:r>
      <w:hyperlink r:id="rId80" w:history="1">
        <w:r w:rsidR="00926241" w:rsidRPr="00926241">
          <w:rPr>
            <w:rStyle w:val="Hyperlink"/>
          </w:rPr>
          <w:t>Configure Read-Only Routing on an Availability Group (SQL Server)</w:t>
        </w:r>
      </w:hyperlink>
      <w:r w:rsidR="00926241" w:rsidRPr="00926241">
        <w:rPr>
          <w:rStyle w:val="Hyperlink"/>
        </w:rPr>
        <w:t xml:space="preserve"> </w:t>
      </w:r>
      <w:r w:rsidR="00926241" w:rsidRPr="00926241">
        <w:t>(</w:t>
      </w:r>
      <w:hyperlink r:id="rId81" w:history="1">
        <w:r w:rsidR="00926241" w:rsidRPr="00926241">
          <w:t>http://msdn.microsoft.com/en-us/library/hh653924(SQL.110).aspx</w:t>
        </w:r>
      </w:hyperlink>
      <w:r w:rsidR="00926241" w:rsidRPr="00926241">
        <w:t>)</w:t>
      </w:r>
    </w:p>
    <w:p w14:paraId="752999C8" w14:textId="77777777" w:rsidR="005D5CB7" w:rsidRDefault="005D5CB7">
      <w:pPr>
        <w:rPr>
          <w:rFonts w:asciiTheme="majorHAnsi" w:eastAsiaTheme="majorEastAsia" w:hAnsiTheme="majorHAnsi" w:cstheme="majorBidi"/>
          <w:b/>
          <w:bCs/>
          <w:color w:val="4F81BD" w:themeColor="accent1"/>
        </w:rPr>
      </w:pPr>
      <w:r>
        <w:br w:type="page"/>
      </w:r>
    </w:p>
    <w:p w14:paraId="57FD8B9C" w14:textId="77777777" w:rsidR="00FD51C9" w:rsidRDefault="00106E8F" w:rsidP="00FD51C9">
      <w:pPr>
        <w:pStyle w:val="Heading3"/>
      </w:pPr>
      <w:bookmarkStart w:id="63" w:name="_Toc314097215"/>
      <w:bookmarkStart w:id="64" w:name="_Toc313634950"/>
      <w:r>
        <w:lastRenderedPageBreak/>
        <w:t>Availability Improvements – Databases</w:t>
      </w:r>
      <w:bookmarkEnd w:id="63"/>
      <w:bookmarkEnd w:id="64"/>
    </w:p>
    <w:p w14:paraId="34E1C68D" w14:textId="77777777" w:rsidR="00106E8F" w:rsidRDefault="00A80E1A" w:rsidP="00106E8F">
      <w:pPr>
        <w:keepNext/>
        <w:keepLines/>
      </w:pPr>
      <w:r>
        <w:t>SQL Server 2012 has a number of feature enhancements that are specific to database configuration and capabilities.</w:t>
      </w:r>
    </w:p>
    <w:p w14:paraId="548AD1C2" w14:textId="77777777" w:rsidR="00106E8F" w:rsidRPr="00106E8F" w:rsidRDefault="00106E8F" w:rsidP="00106E8F">
      <w:pPr>
        <w:keepNext/>
        <w:keepLines/>
      </w:pPr>
      <w:r w:rsidRPr="00766202">
        <w:t>Th</w:t>
      </w:r>
      <w:r w:rsidR="00340083">
        <w:t>e following</w:t>
      </w:r>
      <w:r w:rsidRPr="00766202">
        <w:t xml:space="preserve"> </w:t>
      </w:r>
      <w:r w:rsidR="001D5166" w:rsidRPr="00766202">
        <w:t>improvement</w:t>
      </w:r>
      <w:r>
        <w:t xml:space="preserve"> </w:t>
      </w:r>
      <w:r w:rsidR="001D5166">
        <w:t xml:space="preserve">reduces </w:t>
      </w:r>
      <w:r>
        <w:t>recovery time:</w:t>
      </w:r>
    </w:p>
    <w:p w14:paraId="6C9DE4B4" w14:textId="77777777" w:rsidR="00106E8F" w:rsidRDefault="00106E8F" w:rsidP="00106E8F">
      <w:pPr>
        <w:pStyle w:val="ListParagraph"/>
        <w:numPr>
          <w:ilvl w:val="0"/>
          <w:numId w:val="5"/>
        </w:numPr>
        <w:spacing w:after="120"/>
        <w:contextualSpacing w:val="0"/>
      </w:pPr>
      <w:r w:rsidRPr="00041B98">
        <w:rPr>
          <w:b/>
        </w:rPr>
        <w:t>Predictable</w:t>
      </w:r>
      <w:r w:rsidRPr="00D70790">
        <w:rPr>
          <w:b/>
        </w:rPr>
        <w:t xml:space="preserve"> Recovery Time.</w:t>
      </w:r>
      <w:r w:rsidRPr="00F735A5">
        <w:t xml:space="preserve"> </w:t>
      </w:r>
      <w:r>
        <w:t xml:space="preserve">You can set a </w:t>
      </w:r>
      <w:r w:rsidRPr="009062C1">
        <w:rPr>
          <w:i/>
        </w:rPr>
        <w:t>target recovery time</w:t>
      </w:r>
      <w:r>
        <w:t xml:space="preserve"> interval per database, which is used to control the scheduling of a background CHECKPOINT command.</w:t>
      </w:r>
      <w:r w:rsidR="00307F4D">
        <w:t xml:space="preserve"> </w:t>
      </w:r>
      <w:r>
        <w:t xml:space="preserve">This </w:t>
      </w:r>
      <w:r w:rsidRPr="009062C1">
        <w:rPr>
          <w:i/>
        </w:rPr>
        <w:t>indirect checkpoint</w:t>
      </w:r>
      <w:r>
        <w:t xml:space="preserve"> occur</w:t>
      </w:r>
      <w:r w:rsidR="00340083">
        <w:t>s</w:t>
      </w:r>
      <w:r>
        <w:t xml:space="preserve"> periodically, based upon estimated time needed to </w:t>
      </w:r>
      <w:r w:rsidR="008B6D16">
        <w:t xml:space="preserve">recover </w:t>
      </w:r>
      <w:r>
        <w:t>the transaction log in the event of a restart or failover.</w:t>
      </w:r>
      <w:r w:rsidR="00307F4D">
        <w:t xml:space="preserve"> </w:t>
      </w:r>
      <w:r>
        <w:t xml:space="preserve">This has the effect of smoothing I/O out to roughly equal proportions for each checkpoint, and increasing recovery time (RTO) predictability. </w:t>
      </w:r>
    </w:p>
    <w:p w14:paraId="005BB672" w14:textId="77777777" w:rsidR="00106E8F" w:rsidRDefault="00106E8F" w:rsidP="001231DE">
      <w:pPr>
        <w:spacing w:after="120"/>
        <w:ind w:left="360"/>
      </w:pPr>
      <w:r w:rsidRPr="00657A5E">
        <w:t>Prior to SQL Server 2012,</w:t>
      </w:r>
      <w:r>
        <w:t xml:space="preserve"> background CHECKPOINT commands were issued on a fixed interval, irrespective of transaction volume or load, which could lead to unpredictable recovery times. </w:t>
      </w:r>
    </w:p>
    <w:p w14:paraId="5972DA00" w14:textId="77777777" w:rsidR="00106E8F" w:rsidRPr="00FF6589" w:rsidRDefault="00106E8F" w:rsidP="001231DE">
      <w:pPr>
        <w:spacing w:after="120"/>
        <w:ind w:left="360"/>
      </w:pPr>
      <w:r>
        <w:t>For more information, see</w:t>
      </w:r>
      <w:r w:rsidR="00340083">
        <w:t xml:space="preserve"> </w:t>
      </w:r>
      <w:hyperlink r:id="rId82" w:history="1">
        <w:r w:rsidR="00340083" w:rsidRPr="00340083">
          <w:rPr>
            <w:rStyle w:val="Hyperlink"/>
          </w:rPr>
          <w:t>Database Checkpoints</w:t>
        </w:r>
      </w:hyperlink>
      <w:r w:rsidR="00340083" w:rsidRPr="00340083">
        <w:t xml:space="preserve"> (</w:t>
      </w:r>
      <w:r w:rsidR="00340083" w:rsidRPr="0046653F">
        <w:t>http://msdn.microsoft.com/en-us/library/ms189573(SQL.110).aspx</w:t>
      </w:r>
      <w:r w:rsidR="00340083" w:rsidRPr="00340083">
        <w:t>).</w:t>
      </w:r>
    </w:p>
    <w:p w14:paraId="262220BF" w14:textId="77777777" w:rsidR="00432E18" w:rsidRPr="001E17B0" w:rsidRDefault="008618AE" w:rsidP="00432E18">
      <w:pPr>
        <w:keepNext/>
        <w:keepLines/>
      </w:pPr>
      <w:r>
        <w:br/>
      </w:r>
      <w:r w:rsidR="00432E18" w:rsidRPr="00766202">
        <w:t xml:space="preserve">These improvements </w:t>
      </w:r>
      <w:r w:rsidR="00432E18">
        <w:t>mitigate common scenarios that can drive planned downtime:</w:t>
      </w:r>
    </w:p>
    <w:p w14:paraId="064F1316" w14:textId="77777777" w:rsidR="00432E18" w:rsidRDefault="00432E18" w:rsidP="00E12A5F">
      <w:pPr>
        <w:pStyle w:val="ListParagraph"/>
        <w:keepNext/>
        <w:keepLines/>
        <w:numPr>
          <w:ilvl w:val="0"/>
          <w:numId w:val="5"/>
        </w:numPr>
        <w:spacing w:after="120"/>
        <w:contextualSpacing w:val="0"/>
      </w:pPr>
      <w:r w:rsidRPr="00D70790">
        <w:rPr>
          <w:b/>
        </w:rPr>
        <w:t>Online index operations for LOB columns.</w:t>
      </w:r>
      <w:r w:rsidR="00307F4D">
        <w:t xml:space="preserve"> </w:t>
      </w:r>
      <w:r w:rsidRPr="001E17B0">
        <w:t xml:space="preserve">Indexes that contain columns with </w:t>
      </w:r>
      <w:r w:rsidRPr="00723B06">
        <w:rPr>
          <w:b/>
        </w:rPr>
        <w:t>varbinary</w:t>
      </w:r>
      <w:r w:rsidRPr="001E17B0">
        <w:t xml:space="preserve">(max), </w:t>
      </w:r>
      <w:r w:rsidRPr="00723B06">
        <w:rPr>
          <w:b/>
        </w:rPr>
        <w:t>varchar</w:t>
      </w:r>
      <w:r w:rsidRPr="001E17B0">
        <w:t xml:space="preserve">(max), </w:t>
      </w:r>
      <w:r w:rsidRPr="00723B06">
        <w:rPr>
          <w:b/>
        </w:rPr>
        <w:t>nvarchar</w:t>
      </w:r>
      <w:r w:rsidRPr="001E17B0">
        <w:t xml:space="preserve">(max), or XML data types </w:t>
      </w:r>
      <w:r>
        <w:t xml:space="preserve">can now be rebuilt or reorganized online. </w:t>
      </w:r>
    </w:p>
    <w:p w14:paraId="229BE259" w14:textId="77777777" w:rsidR="008618AE" w:rsidRDefault="00432E18" w:rsidP="00E12A5F">
      <w:pPr>
        <w:pStyle w:val="ListParagraph"/>
        <w:numPr>
          <w:ilvl w:val="0"/>
          <w:numId w:val="5"/>
        </w:numPr>
        <w:spacing w:after="120"/>
        <w:contextualSpacing w:val="0"/>
      </w:pPr>
      <w:r w:rsidRPr="00D70790">
        <w:rPr>
          <w:b/>
        </w:rPr>
        <w:t xml:space="preserve">Online </w:t>
      </w:r>
      <w:r>
        <w:rPr>
          <w:b/>
        </w:rPr>
        <w:t xml:space="preserve">schema modification for new </w:t>
      </w:r>
      <w:r w:rsidRPr="00D70790">
        <w:rPr>
          <w:b/>
        </w:rPr>
        <w:t>NOT NULL columns.</w:t>
      </w:r>
      <w:r w:rsidR="00307F4D">
        <w:t xml:space="preserve"> </w:t>
      </w:r>
      <w:r w:rsidR="00C9259A">
        <w:t xml:space="preserve">If a new NOT NULL column is added with a default value to a SQL Server 2012 database table, </w:t>
      </w:r>
      <w:r w:rsidR="00C9259A" w:rsidRPr="001E17B0">
        <w:t xml:space="preserve">only a schema lock is required </w:t>
      </w:r>
      <w:r w:rsidR="00C9259A">
        <w:t>to update system metadata</w:t>
      </w:r>
      <w:r w:rsidR="00C9259A" w:rsidRPr="001E17B0">
        <w:t xml:space="preserve">; all rows do not have to be </w:t>
      </w:r>
      <w:r w:rsidR="00C9259A">
        <w:t>populated during the ALTER TABLE statement</w:t>
      </w:r>
      <w:r w:rsidR="00C9259A" w:rsidRPr="001E17B0">
        <w:t>.</w:t>
      </w:r>
    </w:p>
    <w:p w14:paraId="51474261" w14:textId="77777777" w:rsidR="00432E18" w:rsidRPr="001E17B0" w:rsidRDefault="00432E18" w:rsidP="008618AE">
      <w:pPr>
        <w:spacing w:after="120"/>
        <w:ind w:left="360"/>
      </w:pPr>
      <w:r>
        <w:t xml:space="preserve">SQL Server </w:t>
      </w:r>
      <w:r w:rsidR="00A25FE5">
        <w:t xml:space="preserve">will </w:t>
      </w:r>
      <w:r>
        <w:t>physically persist</w:t>
      </w:r>
      <w:r w:rsidR="00A25FE5">
        <w:t xml:space="preserve"> </w:t>
      </w:r>
      <w:r w:rsidR="00C9259A">
        <w:t>the default</w:t>
      </w:r>
      <w:r>
        <w:t xml:space="preserve"> column value only </w:t>
      </w:r>
      <w:r w:rsidR="007260D9">
        <w:t xml:space="preserve">if </w:t>
      </w:r>
      <w:r>
        <w:t xml:space="preserve">a row is actually </w:t>
      </w:r>
      <w:r w:rsidRPr="001E17B0">
        <w:t>modified</w:t>
      </w:r>
      <w:r w:rsidR="00673B5E">
        <w:t xml:space="preserve"> or re-indexed</w:t>
      </w:r>
      <w:r w:rsidRPr="001E17B0">
        <w:t>.</w:t>
      </w:r>
      <w:r w:rsidR="00307F4D">
        <w:t xml:space="preserve"> </w:t>
      </w:r>
      <w:r w:rsidRPr="001E17B0">
        <w:t>Queries return the default value from metadata, unless an actual column value exists.</w:t>
      </w:r>
      <w:r w:rsidR="00307F4D">
        <w:t xml:space="preserve"> </w:t>
      </w:r>
    </w:p>
    <w:p w14:paraId="35CA591B" w14:textId="77777777" w:rsidR="002A50B1" w:rsidRPr="00766202" w:rsidRDefault="002749D6" w:rsidP="002A50B1">
      <w:r>
        <w:br/>
      </w:r>
      <w:r w:rsidR="002A50B1" w:rsidRPr="00766202">
        <w:t>The</w:t>
      </w:r>
      <w:r w:rsidR="002A50B1">
        <w:t xml:space="preserve">re is </w:t>
      </w:r>
      <w:r w:rsidR="001D5166">
        <w:t xml:space="preserve">an example of </w:t>
      </w:r>
      <w:r w:rsidR="002A50B1">
        <w:t>broader support for storage scenarios:</w:t>
      </w:r>
    </w:p>
    <w:p w14:paraId="2EC940CB" w14:textId="77777777" w:rsidR="002A50B1" w:rsidRDefault="002A50B1" w:rsidP="00E12A5F">
      <w:pPr>
        <w:pStyle w:val="ListParagraph"/>
        <w:numPr>
          <w:ilvl w:val="0"/>
          <w:numId w:val="5"/>
        </w:numPr>
        <w:spacing w:after="120"/>
        <w:contextualSpacing w:val="0"/>
      </w:pPr>
      <w:r w:rsidRPr="00802B17">
        <w:rPr>
          <w:b/>
        </w:rPr>
        <w:t>Automatic Page Repair</w:t>
      </w:r>
      <w:r>
        <w:t>.</w:t>
      </w:r>
      <w:r w:rsidR="00307F4D">
        <w:t xml:space="preserve"> </w:t>
      </w:r>
      <w:r>
        <w:t>Certain types of storage subsystem errors can corrupt a data page, making it unreadable.</w:t>
      </w:r>
      <w:r w:rsidR="00307F4D">
        <w:t xml:space="preserve"> </w:t>
      </w:r>
      <w:r>
        <w:t>AlwaysOn Availability Groups can detect and automatically recover from these types of errors by asynchronously requesting and applying a fresh copy of the affected data pages from a different availability replica.</w:t>
      </w:r>
    </w:p>
    <w:p w14:paraId="79C7795E" w14:textId="77777777" w:rsidR="002A50B1" w:rsidRDefault="002A50B1" w:rsidP="001231DE">
      <w:pPr>
        <w:spacing w:after="120"/>
        <w:ind w:left="360"/>
      </w:pPr>
      <w:r>
        <w:t>Similar functionality existed prior to SQL Server 2012 for database mirroring, but it is now enhanced to support multiple replicas.</w:t>
      </w:r>
    </w:p>
    <w:p w14:paraId="7488123E" w14:textId="77777777" w:rsidR="00AC0CFD" w:rsidRPr="007260D9" w:rsidRDefault="00AC0CFD" w:rsidP="001231DE">
      <w:pPr>
        <w:spacing w:after="120"/>
        <w:ind w:left="360"/>
      </w:pPr>
      <w:r>
        <w:t>For more information, see</w:t>
      </w:r>
      <w:r w:rsidR="007260D9">
        <w:t xml:space="preserve"> </w:t>
      </w:r>
      <w:hyperlink r:id="rId83" w:history="1">
        <w:r w:rsidR="007260D9" w:rsidRPr="007260D9">
          <w:rPr>
            <w:rStyle w:val="Hyperlink"/>
          </w:rPr>
          <w:t>Automatic Page Repair</w:t>
        </w:r>
      </w:hyperlink>
      <w:r w:rsidR="007260D9">
        <w:t xml:space="preserve"> </w:t>
      </w:r>
      <w:r w:rsidR="007260D9" w:rsidRPr="007260D9">
        <w:t>(</w:t>
      </w:r>
      <w:r w:rsidR="007260D9" w:rsidRPr="00723B06">
        <w:t>http://msdn.microsoft.com/en-us/library/bb677167(SQL.110).aspx</w:t>
      </w:r>
      <w:r w:rsidR="007260D9" w:rsidRPr="007260D9">
        <w:t>).</w:t>
      </w:r>
    </w:p>
    <w:p w14:paraId="2330C18C" w14:textId="77777777" w:rsidR="00041B98" w:rsidRDefault="00041B98">
      <w:pPr>
        <w:rPr>
          <w:rFonts w:asciiTheme="majorHAnsi" w:eastAsiaTheme="majorEastAsia" w:hAnsiTheme="majorHAnsi" w:cstheme="majorBidi"/>
          <w:b/>
          <w:bCs/>
          <w:color w:val="4F81BD" w:themeColor="accent1"/>
          <w:sz w:val="26"/>
          <w:szCs w:val="26"/>
        </w:rPr>
      </w:pPr>
      <w:r>
        <w:br w:type="page"/>
      </w:r>
    </w:p>
    <w:p w14:paraId="207DD66D" w14:textId="77777777" w:rsidR="000A6A4A" w:rsidRDefault="000A6A4A" w:rsidP="00087104">
      <w:pPr>
        <w:pStyle w:val="Heading2"/>
      </w:pPr>
      <w:bookmarkStart w:id="65" w:name="_Toc314097216"/>
      <w:bookmarkStart w:id="66" w:name="_Toc313634951"/>
      <w:r>
        <w:lastRenderedPageBreak/>
        <w:t>Client Connectivity</w:t>
      </w:r>
      <w:r w:rsidR="0060326A">
        <w:t xml:space="preserve"> Recommendations</w:t>
      </w:r>
      <w:bookmarkEnd w:id="65"/>
      <w:bookmarkEnd w:id="66"/>
    </w:p>
    <w:p w14:paraId="1697E0C7" w14:textId="77777777" w:rsidR="0011652A" w:rsidRDefault="00AC62CD" w:rsidP="00A05311">
      <w:r>
        <w:t>Follow these guidelines</w:t>
      </w:r>
      <w:r w:rsidDel="00AC62CD">
        <w:t xml:space="preserve"> </w:t>
      </w:r>
      <w:r>
        <w:t>to enable c</w:t>
      </w:r>
      <w:r w:rsidR="00A05311">
        <w:t>lient applications to take full advantage of Microsoft SQL Server 2012 AlwaysOn</w:t>
      </w:r>
      <w:r w:rsidR="0011652A">
        <w:t xml:space="preserve"> technologies:</w:t>
      </w:r>
    </w:p>
    <w:p w14:paraId="5B96E937" w14:textId="77777777" w:rsidR="0011652A" w:rsidRDefault="00FD14D4" w:rsidP="00AC62CD">
      <w:pPr>
        <w:pStyle w:val="ListParagraph"/>
        <w:numPr>
          <w:ilvl w:val="0"/>
          <w:numId w:val="9"/>
        </w:numPr>
      </w:pPr>
      <w:r w:rsidRPr="001231DE">
        <w:rPr>
          <w:b/>
        </w:rPr>
        <w:t>AlwaysOn-aware c</w:t>
      </w:r>
      <w:r w:rsidR="0011652A" w:rsidRPr="001231DE">
        <w:rPr>
          <w:b/>
        </w:rPr>
        <w:t>lient library</w:t>
      </w:r>
      <w:r w:rsidRPr="001231DE">
        <w:rPr>
          <w:b/>
        </w:rPr>
        <w:t>.</w:t>
      </w:r>
      <w:r w:rsidR="00307F4D">
        <w:t xml:space="preserve"> </w:t>
      </w:r>
      <w:r>
        <w:t>Use a client library that supports</w:t>
      </w:r>
      <w:r w:rsidR="00080E39">
        <w:t xml:space="preserve"> the</w:t>
      </w:r>
      <w:r>
        <w:t xml:space="preserve"> </w:t>
      </w:r>
      <w:r w:rsidR="00080E39">
        <w:t>t</w:t>
      </w:r>
      <w:r>
        <w:t xml:space="preserve">abular </w:t>
      </w:r>
      <w:r w:rsidR="00080E39">
        <w:t>d</w:t>
      </w:r>
      <w:r>
        <w:t xml:space="preserve">ata </w:t>
      </w:r>
      <w:r w:rsidR="00080E39">
        <w:t>s</w:t>
      </w:r>
      <w:r>
        <w:t xml:space="preserve">tream </w:t>
      </w:r>
      <w:r w:rsidR="00AC62CD">
        <w:t>(TDS)</w:t>
      </w:r>
      <w:r w:rsidR="00080E39">
        <w:t xml:space="preserve"> protocol version</w:t>
      </w:r>
      <w:r w:rsidR="00AC62CD">
        <w:t xml:space="preserve"> </w:t>
      </w:r>
      <w:r>
        <w:t xml:space="preserve">7.4 or </w:t>
      </w:r>
      <w:r w:rsidR="00186374">
        <w:t>newer</w:t>
      </w:r>
      <w:r>
        <w:t>.</w:t>
      </w:r>
      <w:r w:rsidR="00307F4D">
        <w:t xml:space="preserve"> </w:t>
      </w:r>
      <w:r>
        <w:t xml:space="preserve">This should provide the </w:t>
      </w:r>
      <w:r w:rsidR="00ED1CA5">
        <w:t xml:space="preserve">desired client-side functionality for </w:t>
      </w:r>
      <w:r>
        <w:t>AlwaysOn features.</w:t>
      </w:r>
      <w:r w:rsidR="00307F4D">
        <w:t xml:space="preserve"> </w:t>
      </w:r>
      <w:r w:rsidR="00AC62CD">
        <w:t xml:space="preserve">Example client libraries include the </w:t>
      </w:r>
      <w:r w:rsidR="00ED1CA5" w:rsidRPr="00186374">
        <w:t>D</w:t>
      </w:r>
      <w:r w:rsidR="0011652A" w:rsidRPr="00186374">
        <w:t>ata Provider for SQL Server in .NET Framework 4.02</w:t>
      </w:r>
      <w:r w:rsidR="00ED1CA5" w:rsidRPr="00080E39">
        <w:t xml:space="preserve">, and the </w:t>
      </w:r>
      <w:r w:rsidR="00ED1CA5" w:rsidRPr="00186374">
        <w:t>SQL Native Client 11.0</w:t>
      </w:r>
      <w:r w:rsidR="00ED1CA5">
        <w:rPr>
          <w:i/>
        </w:rPr>
        <w:t>.</w:t>
      </w:r>
      <w:r w:rsidR="003B2174">
        <w:rPr>
          <w:i/>
        </w:rPr>
        <w:br/>
      </w:r>
    </w:p>
    <w:p w14:paraId="477DC24A" w14:textId="2032C341" w:rsidR="00AC62CD" w:rsidRDefault="0060326A" w:rsidP="001231DE">
      <w:pPr>
        <w:pStyle w:val="ListParagraph"/>
        <w:numPr>
          <w:ilvl w:val="0"/>
          <w:numId w:val="9"/>
        </w:numPr>
      </w:pPr>
      <w:r>
        <w:rPr>
          <w:b/>
        </w:rPr>
        <w:t xml:space="preserve">Connection </w:t>
      </w:r>
      <w:r w:rsidR="004817E3">
        <w:rPr>
          <w:b/>
        </w:rPr>
        <w:t>provider property</w:t>
      </w:r>
      <w:r>
        <w:rPr>
          <w:b/>
        </w:rPr>
        <w:t>:</w:t>
      </w:r>
      <w:r w:rsidR="00307F4D">
        <w:rPr>
          <w:b/>
        </w:rPr>
        <w:t xml:space="preserve"> </w:t>
      </w:r>
      <w:r w:rsidR="003B2174" w:rsidRPr="001231DE">
        <w:rPr>
          <w:b/>
        </w:rPr>
        <w:t>MultiSubnetFailover = True.</w:t>
      </w:r>
      <w:r w:rsidR="00307F4D">
        <w:t xml:space="preserve"> </w:t>
      </w:r>
      <w:r w:rsidR="003B2174">
        <w:t xml:space="preserve">Use this keyword in your connection strings to enable client libraries to attempt to connect </w:t>
      </w:r>
      <w:r w:rsidR="004817E3">
        <w:t xml:space="preserve">in parallel </w:t>
      </w:r>
      <w:r w:rsidR="003B2174">
        <w:t xml:space="preserve">to all IP addresses </w:t>
      </w:r>
      <w:r w:rsidR="004817E3">
        <w:t>that are registered for the availability group listener or the FCI that has IP address in multiple subnets</w:t>
      </w:r>
      <w:r w:rsidR="003B2174">
        <w:t>.</w:t>
      </w:r>
      <w:r w:rsidR="003B2174">
        <w:br/>
      </w:r>
    </w:p>
    <w:p w14:paraId="3E936C85" w14:textId="0913E569" w:rsidR="003B2174" w:rsidRPr="001231DE" w:rsidRDefault="003A1AB8" w:rsidP="001231DE">
      <w:pPr>
        <w:pStyle w:val="ListParagraph"/>
        <w:numPr>
          <w:ilvl w:val="0"/>
          <w:numId w:val="9"/>
        </w:numPr>
        <w:rPr>
          <w:b/>
        </w:rPr>
      </w:pPr>
      <w:r>
        <w:rPr>
          <w:b/>
        </w:rPr>
        <w:t>Connection provider</w:t>
      </w:r>
      <w:r w:rsidR="004817E3">
        <w:rPr>
          <w:b/>
        </w:rPr>
        <w:t xml:space="preserve"> property</w:t>
      </w:r>
      <w:r w:rsidR="0060326A">
        <w:rPr>
          <w:b/>
        </w:rPr>
        <w:t>:</w:t>
      </w:r>
      <w:r w:rsidR="00307F4D">
        <w:rPr>
          <w:b/>
        </w:rPr>
        <w:t xml:space="preserve"> </w:t>
      </w:r>
      <w:r w:rsidR="003B2174" w:rsidRPr="001231DE">
        <w:rPr>
          <w:b/>
        </w:rPr>
        <w:t>ApplicationIntent = ReadOnly.</w:t>
      </w:r>
      <w:r w:rsidR="00307F4D">
        <w:rPr>
          <w:b/>
        </w:rPr>
        <w:t xml:space="preserve"> </w:t>
      </w:r>
      <w:r w:rsidR="003B2174">
        <w:t xml:space="preserve">Where practical, offload read-only workloads from your primary replica onto </w:t>
      </w:r>
      <w:r w:rsidR="0060326A">
        <w:t>the secondary replicas.</w:t>
      </w:r>
      <w:r w:rsidR="0060326A">
        <w:br/>
      </w:r>
    </w:p>
    <w:p w14:paraId="22296493" w14:textId="3458A8E0" w:rsidR="00C752F7" w:rsidRPr="00C752F7" w:rsidRDefault="0060326A" w:rsidP="001231DE">
      <w:pPr>
        <w:pStyle w:val="ListParagraph"/>
        <w:numPr>
          <w:ilvl w:val="0"/>
          <w:numId w:val="9"/>
        </w:numPr>
        <w:rPr>
          <w:b/>
        </w:rPr>
      </w:pPr>
      <w:r>
        <w:rPr>
          <w:b/>
        </w:rPr>
        <w:t>Legacy client connection timeout.</w:t>
      </w:r>
      <w:r w:rsidR="00307F4D">
        <w:rPr>
          <w:b/>
        </w:rPr>
        <w:t xml:space="preserve"> </w:t>
      </w:r>
      <w:r w:rsidR="00C752F7">
        <w:t>L</w:t>
      </w:r>
      <w:r>
        <w:t xml:space="preserve">egacy client </w:t>
      </w:r>
      <w:r w:rsidR="004E20D5">
        <w:t xml:space="preserve">database </w:t>
      </w:r>
      <w:r w:rsidR="00C752F7">
        <w:t>libraries do not implement parallel connection attempts, so when multiple IP address</w:t>
      </w:r>
      <w:r w:rsidR="00F036F5">
        <w:t>es</w:t>
      </w:r>
      <w:r w:rsidR="00C752F7">
        <w:t xml:space="preserve"> are present, they try to connect to each of them sequentially, until they encounter a TCP timeout, or until they make a successful connection.</w:t>
      </w:r>
    </w:p>
    <w:p w14:paraId="38B709C7" w14:textId="572F905F" w:rsidR="0060326A" w:rsidRPr="00C752F7" w:rsidRDefault="00C752F7" w:rsidP="007A39AB">
      <w:pPr>
        <w:ind w:left="360"/>
        <w:rPr>
          <w:b/>
        </w:rPr>
      </w:pPr>
      <w:r w:rsidRPr="00C752F7">
        <w:t xml:space="preserve">You should </w:t>
      </w:r>
      <w:r w:rsidR="0060326A">
        <w:t xml:space="preserve">adjust your connection timeout </w:t>
      </w:r>
      <w:r>
        <w:t xml:space="preserve">on legacy clients </w:t>
      </w:r>
      <w:r w:rsidR="0060326A">
        <w:t xml:space="preserve">to accommodate the </w:t>
      </w:r>
      <w:r>
        <w:t xml:space="preserve">potential </w:t>
      </w:r>
      <w:r w:rsidR="00A25FE5">
        <w:t xml:space="preserve">sequential </w:t>
      </w:r>
      <w:r>
        <w:t xml:space="preserve">timeouts and </w:t>
      </w:r>
      <w:r w:rsidR="0060326A">
        <w:t xml:space="preserve">retries </w:t>
      </w:r>
      <w:r>
        <w:t xml:space="preserve">when </w:t>
      </w:r>
      <w:r w:rsidR="0060326A">
        <w:t>multiple IP addresses</w:t>
      </w:r>
      <w:r>
        <w:t xml:space="preserve"> are present, to a value that is </w:t>
      </w:r>
      <w:r w:rsidR="0060326A">
        <w:t>at least 15 seconds + 21 seconds for every secondary replica.</w:t>
      </w:r>
    </w:p>
    <w:p w14:paraId="2C115E15" w14:textId="77777777" w:rsidR="00546FBF" w:rsidRDefault="00546FBF">
      <w:pPr>
        <w:rPr>
          <w:rFonts w:asciiTheme="majorHAnsi" w:eastAsiaTheme="majorEastAsia" w:hAnsiTheme="majorHAnsi" w:cstheme="majorBidi"/>
          <w:b/>
          <w:bCs/>
          <w:color w:val="365F91" w:themeColor="accent1" w:themeShade="BF"/>
          <w:sz w:val="28"/>
          <w:szCs w:val="28"/>
        </w:rPr>
      </w:pPr>
      <w:r>
        <w:br w:type="page"/>
      </w:r>
    </w:p>
    <w:p w14:paraId="31530F97" w14:textId="77777777" w:rsidR="005D0E59" w:rsidRDefault="005D0E59" w:rsidP="005D0E59">
      <w:pPr>
        <w:pStyle w:val="Heading1"/>
      </w:pPr>
      <w:bookmarkStart w:id="67" w:name="_Toc314097217"/>
      <w:bookmarkStart w:id="68" w:name="_Toc313634952"/>
      <w:r>
        <w:lastRenderedPageBreak/>
        <w:t>Conclusion</w:t>
      </w:r>
      <w:bookmarkEnd w:id="67"/>
      <w:bookmarkEnd w:id="68"/>
    </w:p>
    <w:p w14:paraId="5A89E407" w14:textId="56C26B4C" w:rsidR="002C4DC4" w:rsidRDefault="004E20D5" w:rsidP="00BE0E6D">
      <w:r>
        <w:t>This</w:t>
      </w:r>
      <w:r w:rsidR="002C4DC4">
        <w:t xml:space="preserve"> white paper </w:t>
      </w:r>
      <w:r w:rsidR="00BE0E6D">
        <w:t>has</w:t>
      </w:r>
      <w:r w:rsidR="002C4DC4">
        <w:t xml:space="preserve"> establish</w:t>
      </w:r>
      <w:r w:rsidR="00BC5514">
        <w:t>ed</w:t>
      </w:r>
      <w:r w:rsidR="002C4DC4">
        <w:t xml:space="preserve"> the baseline context for how to reduce planned and unplanned downtime, maximize application availability, and provide data protection using </w:t>
      </w:r>
      <w:r w:rsidR="002C4DC4" w:rsidRPr="00186374">
        <w:t>SQL Server 2012 AlwaysOn</w:t>
      </w:r>
      <w:r w:rsidR="002C4DC4" w:rsidRPr="00BC5514">
        <w:t xml:space="preserve"> </w:t>
      </w:r>
      <w:r w:rsidR="002C4DC4">
        <w:t>high availability and disaster recovery solutions.</w:t>
      </w:r>
    </w:p>
    <w:p w14:paraId="76FDC804" w14:textId="77777777" w:rsidR="00BE0E6D" w:rsidRDefault="00BE0E6D" w:rsidP="00BE0E6D">
      <w:r>
        <w:t xml:space="preserve">Many of the business </w:t>
      </w:r>
      <w:r w:rsidR="002C4DC4">
        <w:t>drivers and challenges of planning, managing, and measuring a highly available database environment</w:t>
      </w:r>
      <w:r>
        <w:t xml:space="preserve"> can be quantified and expressed as Recovery Point Objects (RPO) and Recovery Time Objectives (RTO)</w:t>
      </w:r>
      <w:r w:rsidR="002C4DC4">
        <w:t>.</w:t>
      </w:r>
    </w:p>
    <w:p w14:paraId="00EF3BBE" w14:textId="77777777" w:rsidR="00390F2E" w:rsidRDefault="00BE0E6D" w:rsidP="000D024E">
      <w:pPr>
        <w:rPr>
          <w:rFonts w:ascii="Arial" w:hAnsi="Arial" w:cs="Arial"/>
        </w:rPr>
      </w:pPr>
      <w:r>
        <w:t xml:space="preserve">SQL Server 2012 AlwaysOn </w:t>
      </w:r>
      <w:r w:rsidR="002C4DC4">
        <w:t>provide</w:t>
      </w:r>
      <w:r>
        <w:t>s</w:t>
      </w:r>
      <w:r w:rsidR="002C4DC4">
        <w:t xml:space="preserve"> </w:t>
      </w:r>
      <w:r>
        <w:t xml:space="preserve">capabilities at the infrastructure, data platform, and database level that </w:t>
      </w:r>
      <w:r w:rsidR="00BC5514">
        <w:t>can help your organization</w:t>
      </w:r>
      <w:r>
        <w:t xml:space="preserve"> address common </w:t>
      </w:r>
      <w:r w:rsidR="002C4DC4">
        <w:t xml:space="preserve">high availability and disaster </w:t>
      </w:r>
      <w:r w:rsidR="00BC5514">
        <w:t xml:space="preserve">recovery </w:t>
      </w:r>
      <w:r>
        <w:t>scenarios, in a manner that can be well-justified using RPO and RTO goals.</w:t>
      </w:r>
    </w:p>
    <w:p w14:paraId="74D385EB" w14:textId="77777777" w:rsidR="00BE0E6D" w:rsidRPr="00674032" w:rsidRDefault="00BE0E6D" w:rsidP="000D024E">
      <w:pPr>
        <w:rPr>
          <w:rFonts w:ascii="Arial" w:hAnsi="Arial" w:cs="Arial"/>
        </w:rPr>
      </w:pPr>
    </w:p>
    <w:p w14:paraId="71C5746B" w14:textId="77777777" w:rsidR="00D40DA2" w:rsidRPr="006C0DFA" w:rsidRDefault="00D40DA2" w:rsidP="00D40DA2">
      <w:pPr>
        <w:rPr>
          <w:rFonts w:ascii="Arial" w:hAnsi="Arial" w:cs="Arial"/>
          <w:b/>
        </w:rPr>
      </w:pPr>
      <w:r w:rsidRPr="006C0DFA">
        <w:rPr>
          <w:rFonts w:ascii="Arial" w:hAnsi="Arial" w:cs="Arial"/>
          <w:b/>
        </w:rPr>
        <w:t>For more information:</w:t>
      </w:r>
    </w:p>
    <w:p w14:paraId="3F100F67" w14:textId="77777777" w:rsidR="00D40DA2" w:rsidRPr="006C0DFA" w:rsidRDefault="00312EEB" w:rsidP="00D40DA2">
      <w:pPr>
        <w:rPr>
          <w:rFonts w:ascii="Arial" w:hAnsi="Arial" w:cs="Arial"/>
        </w:rPr>
      </w:pPr>
      <w:hyperlink r:id="rId84" w:history="1">
        <w:r w:rsidR="00D40DA2" w:rsidRPr="000C1A01">
          <w:rPr>
            <w:rStyle w:val="Hyperlink"/>
            <w:rFonts w:ascii="Arial" w:hAnsi="Arial" w:cs="Arial"/>
          </w:rPr>
          <w:t>http://www.microsoft.com/sqlserver/</w:t>
        </w:r>
      </w:hyperlink>
      <w:r w:rsidR="00D40DA2">
        <w:rPr>
          <w:rFonts w:ascii="Arial" w:hAnsi="Arial" w:cs="Arial"/>
        </w:rPr>
        <w:t>: SQL Server Web site</w:t>
      </w:r>
    </w:p>
    <w:p w14:paraId="662BB6DC" w14:textId="77777777" w:rsidR="00D40DA2" w:rsidRPr="006C0DFA" w:rsidRDefault="00312EEB" w:rsidP="00D40DA2">
      <w:pPr>
        <w:rPr>
          <w:rFonts w:ascii="Arial" w:hAnsi="Arial" w:cs="Arial"/>
        </w:rPr>
      </w:pPr>
      <w:hyperlink r:id="rId85" w:history="1">
        <w:r w:rsidR="00D40DA2" w:rsidRPr="000C1A01">
          <w:rPr>
            <w:rStyle w:val="Hyperlink"/>
            <w:rFonts w:ascii="Arial" w:hAnsi="Arial" w:cs="Arial"/>
          </w:rPr>
          <w:t>http://technet.microsoft.com/en-us/sqlserver/</w:t>
        </w:r>
      </w:hyperlink>
      <w:r w:rsidR="00D40DA2">
        <w:rPr>
          <w:rFonts w:ascii="Arial" w:hAnsi="Arial" w:cs="Arial"/>
        </w:rPr>
        <w:t xml:space="preserve">: SQL Server TechCenter </w:t>
      </w:r>
    </w:p>
    <w:p w14:paraId="36130AF6" w14:textId="77777777" w:rsidR="00D40DA2" w:rsidRPr="006C0DFA" w:rsidRDefault="00312EEB" w:rsidP="00D40DA2">
      <w:pPr>
        <w:rPr>
          <w:rFonts w:ascii="Arial" w:hAnsi="Arial" w:cs="Arial"/>
        </w:rPr>
      </w:pPr>
      <w:hyperlink r:id="rId86"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307F4D">
        <w:rPr>
          <w:rFonts w:ascii="Arial" w:hAnsi="Arial" w:cs="Arial"/>
        </w:rPr>
        <w:t xml:space="preserve"> </w:t>
      </w:r>
    </w:p>
    <w:p w14:paraId="13984E92" w14:textId="77777777" w:rsidR="00D40DA2" w:rsidRPr="006C0DFA" w:rsidRDefault="00D40DA2" w:rsidP="00D40DA2">
      <w:pPr>
        <w:rPr>
          <w:rFonts w:ascii="Arial" w:hAnsi="Arial" w:cs="Arial"/>
        </w:rPr>
      </w:pPr>
    </w:p>
    <w:p w14:paraId="550AEA4A" w14:textId="77777777"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14:paraId="1ECAFC04" w14:textId="77777777" w:rsidR="00D40DA2" w:rsidRPr="006C0DFA" w:rsidRDefault="00D40DA2" w:rsidP="00E12A5F">
      <w:pPr>
        <w:pStyle w:val="ListParagraph"/>
        <w:numPr>
          <w:ilvl w:val="0"/>
          <w:numId w:val="1"/>
        </w:numPr>
        <w:rPr>
          <w:rFonts w:ascii="Arial" w:hAnsi="Arial" w:cs="Arial"/>
        </w:rPr>
      </w:pPr>
      <w:r w:rsidRPr="006C0DFA">
        <w:rPr>
          <w:rFonts w:ascii="Arial" w:hAnsi="Arial" w:cs="Arial"/>
        </w:rPr>
        <w:t xml:space="preserve">Are you rating it high due to having good examples, excellent screen shots, clear writing, or another reason? </w:t>
      </w:r>
    </w:p>
    <w:p w14:paraId="6C32E4D7" w14:textId="77777777" w:rsidR="00D40DA2" w:rsidRPr="006C0DFA" w:rsidRDefault="00D40DA2" w:rsidP="00E12A5F">
      <w:pPr>
        <w:pStyle w:val="ListParagraph"/>
        <w:numPr>
          <w:ilvl w:val="0"/>
          <w:numId w:val="1"/>
        </w:numPr>
        <w:rPr>
          <w:rFonts w:ascii="Arial" w:hAnsi="Arial" w:cs="Arial"/>
        </w:rPr>
      </w:pPr>
      <w:r w:rsidRPr="006C0DFA">
        <w:rPr>
          <w:rFonts w:ascii="Arial" w:hAnsi="Arial" w:cs="Arial"/>
        </w:rPr>
        <w:t>Are you rating it low due to poor examples, fuzzy screen shots, or unclear writing?</w:t>
      </w:r>
    </w:p>
    <w:p w14:paraId="7781FF91" w14:textId="77777777"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14:paraId="51365A6E" w14:textId="77777777" w:rsidR="00390F2E" w:rsidRPr="00674032" w:rsidRDefault="00312EEB" w:rsidP="00D40DA2">
      <w:pPr>
        <w:rPr>
          <w:rFonts w:ascii="Arial" w:hAnsi="Arial" w:cs="Arial"/>
        </w:rPr>
      </w:pPr>
      <w:hyperlink r:id="rId87" w:history="1">
        <w:r w:rsidR="00D40DA2" w:rsidRPr="000668E3">
          <w:rPr>
            <w:rStyle w:val="Hyperlink"/>
            <w:rFonts w:ascii="Arial" w:hAnsi="Arial" w:cs="Arial"/>
          </w:rPr>
          <w:t>Send feedback</w:t>
        </w:r>
      </w:hyperlink>
      <w:r w:rsidR="00D40DA2" w:rsidRPr="006C0DFA">
        <w:rPr>
          <w:rFonts w:ascii="Arial" w:hAnsi="Arial" w:cs="Arial"/>
        </w:rPr>
        <w:t>.</w:t>
      </w:r>
    </w:p>
    <w:sectPr w:rsidR="00390F2E" w:rsidRPr="00674032" w:rsidSect="001E5A0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AA59C" w14:textId="77777777" w:rsidR="009D7463" w:rsidRDefault="009D7463" w:rsidP="00313894">
      <w:pPr>
        <w:spacing w:after="0" w:line="240" w:lineRule="auto"/>
      </w:pPr>
      <w:r>
        <w:separator/>
      </w:r>
    </w:p>
  </w:endnote>
  <w:endnote w:type="continuationSeparator" w:id="0">
    <w:p w14:paraId="40AB1DB3" w14:textId="77777777" w:rsidR="009D7463" w:rsidRDefault="009D7463" w:rsidP="00313894">
      <w:pPr>
        <w:spacing w:after="0" w:line="240" w:lineRule="auto"/>
      </w:pPr>
      <w:r>
        <w:continuationSeparator/>
      </w:r>
    </w:p>
  </w:endnote>
  <w:endnote w:type="continuationNotice" w:id="1">
    <w:p w14:paraId="195B3D67" w14:textId="77777777" w:rsidR="009D7463" w:rsidRDefault="009D74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180767"/>
      <w:docPartObj>
        <w:docPartGallery w:val="Page Numbers (Bottom of Page)"/>
        <w:docPartUnique/>
      </w:docPartObj>
    </w:sdtPr>
    <w:sdtEndPr>
      <w:rPr>
        <w:noProof/>
        <w:color w:val="A6A6A6" w:themeColor="background1" w:themeShade="A6"/>
        <w:sz w:val="16"/>
      </w:rPr>
    </w:sdtEndPr>
    <w:sdtContent>
      <w:p w14:paraId="66DD8F6D" w14:textId="77777777" w:rsidR="003F794E" w:rsidRPr="003F423C" w:rsidRDefault="003F794E">
        <w:pPr>
          <w:pStyle w:val="Footer"/>
          <w:rPr>
            <w:color w:val="A6A6A6" w:themeColor="background1" w:themeShade="A6"/>
            <w:sz w:val="16"/>
          </w:rPr>
        </w:pPr>
        <w:r w:rsidRPr="003F423C">
          <w:rPr>
            <w:color w:val="A6A6A6" w:themeColor="background1" w:themeShade="A6"/>
            <w:sz w:val="16"/>
          </w:rPr>
          <w:t>Microsoft SQL Server AlwaysOn Solutions Guide for High Availability and Disaster Recovery</w:t>
        </w:r>
        <w:r w:rsidRPr="003F423C">
          <w:rPr>
            <w:color w:val="A6A6A6" w:themeColor="background1" w:themeShade="A6"/>
            <w:sz w:val="16"/>
          </w:rPr>
          <w:tab/>
        </w:r>
        <w:r w:rsidRPr="003F423C">
          <w:rPr>
            <w:color w:val="A6A6A6" w:themeColor="background1" w:themeShade="A6"/>
            <w:sz w:val="16"/>
          </w:rPr>
          <w:fldChar w:fldCharType="begin"/>
        </w:r>
        <w:r w:rsidRPr="003F423C">
          <w:rPr>
            <w:color w:val="A6A6A6" w:themeColor="background1" w:themeShade="A6"/>
            <w:sz w:val="16"/>
          </w:rPr>
          <w:instrText xml:space="preserve"> PAGE   \* MERGEFORMAT </w:instrText>
        </w:r>
        <w:r w:rsidRPr="003F423C">
          <w:rPr>
            <w:color w:val="A6A6A6" w:themeColor="background1" w:themeShade="A6"/>
            <w:sz w:val="16"/>
          </w:rPr>
          <w:fldChar w:fldCharType="separate"/>
        </w:r>
        <w:r w:rsidR="00312EEB">
          <w:rPr>
            <w:noProof/>
            <w:color w:val="A6A6A6" w:themeColor="background1" w:themeShade="A6"/>
            <w:sz w:val="16"/>
          </w:rPr>
          <w:t>ii</w:t>
        </w:r>
        <w:r w:rsidRPr="003F423C">
          <w:rPr>
            <w:noProof/>
            <w:color w:val="A6A6A6" w:themeColor="background1" w:themeShade="A6"/>
            <w:sz w:val="16"/>
          </w:rPr>
          <w:fldChar w:fldCharType="end"/>
        </w:r>
      </w:p>
    </w:sdtContent>
  </w:sdt>
  <w:p w14:paraId="5CD42B5A" w14:textId="77777777" w:rsidR="003F794E" w:rsidRPr="00666FC6" w:rsidRDefault="003F794E" w:rsidP="00666F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416075"/>
      <w:docPartObj>
        <w:docPartGallery w:val="Page Numbers (Bottom of Page)"/>
        <w:docPartUnique/>
      </w:docPartObj>
    </w:sdtPr>
    <w:sdtEndPr>
      <w:rPr>
        <w:noProof/>
        <w:color w:val="A6A6A6" w:themeColor="background1" w:themeShade="A6"/>
        <w:sz w:val="16"/>
      </w:rPr>
    </w:sdtEndPr>
    <w:sdtContent>
      <w:p w14:paraId="5E23991F" w14:textId="77777777" w:rsidR="003F794E" w:rsidRPr="003F423C" w:rsidRDefault="003F794E" w:rsidP="001E5A0B">
        <w:pPr>
          <w:pStyle w:val="Footer"/>
          <w:rPr>
            <w:color w:val="A6A6A6" w:themeColor="background1" w:themeShade="A6"/>
            <w:sz w:val="16"/>
          </w:rPr>
        </w:pPr>
        <w:r w:rsidRPr="003F423C">
          <w:rPr>
            <w:color w:val="A6A6A6" w:themeColor="background1" w:themeShade="A6"/>
            <w:sz w:val="16"/>
          </w:rPr>
          <w:t>Microsoft SQL Server AlwaysOn Solutions Guide for High Availability and Disaster Recovery</w:t>
        </w:r>
        <w:r w:rsidRPr="003F423C">
          <w:rPr>
            <w:color w:val="A6A6A6" w:themeColor="background1" w:themeShade="A6"/>
            <w:sz w:val="16"/>
          </w:rPr>
          <w:tab/>
        </w:r>
        <w:r w:rsidRPr="003F423C">
          <w:rPr>
            <w:color w:val="A6A6A6" w:themeColor="background1" w:themeShade="A6"/>
            <w:sz w:val="16"/>
          </w:rPr>
          <w:fldChar w:fldCharType="begin"/>
        </w:r>
        <w:r w:rsidRPr="003F423C">
          <w:rPr>
            <w:color w:val="A6A6A6" w:themeColor="background1" w:themeShade="A6"/>
            <w:sz w:val="16"/>
          </w:rPr>
          <w:instrText xml:space="preserve"> PAGE   \* MERGEFORMAT </w:instrText>
        </w:r>
        <w:r w:rsidRPr="003F423C">
          <w:rPr>
            <w:color w:val="A6A6A6" w:themeColor="background1" w:themeShade="A6"/>
            <w:sz w:val="16"/>
          </w:rPr>
          <w:fldChar w:fldCharType="separate"/>
        </w:r>
        <w:r w:rsidR="00312EEB">
          <w:rPr>
            <w:noProof/>
            <w:color w:val="A6A6A6" w:themeColor="background1" w:themeShade="A6"/>
            <w:sz w:val="16"/>
          </w:rPr>
          <w:t>i</w:t>
        </w:r>
        <w:r w:rsidRPr="003F423C">
          <w:rPr>
            <w:noProof/>
            <w:color w:val="A6A6A6" w:themeColor="background1" w:themeShade="A6"/>
            <w:sz w:val="16"/>
          </w:rPr>
          <w:fldChar w:fldCharType="end"/>
        </w:r>
      </w:p>
    </w:sdtContent>
  </w:sdt>
  <w:p w14:paraId="16B6106F" w14:textId="77777777" w:rsidR="003F794E" w:rsidRDefault="003F7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719F9" w14:textId="77777777" w:rsidR="009D7463" w:rsidRDefault="009D7463" w:rsidP="00313894">
      <w:pPr>
        <w:spacing w:after="0" w:line="240" w:lineRule="auto"/>
      </w:pPr>
      <w:r>
        <w:separator/>
      </w:r>
    </w:p>
  </w:footnote>
  <w:footnote w:type="continuationSeparator" w:id="0">
    <w:p w14:paraId="7AF5A536" w14:textId="77777777" w:rsidR="009D7463" w:rsidRDefault="009D7463" w:rsidP="00313894">
      <w:pPr>
        <w:spacing w:after="0" w:line="240" w:lineRule="auto"/>
      </w:pPr>
      <w:r>
        <w:continuationSeparator/>
      </w:r>
    </w:p>
  </w:footnote>
  <w:footnote w:type="continuationNotice" w:id="1">
    <w:p w14:paraId="126283E3" w14:textId="77777777" w:rsidR="009D7463" w:rsidRDefault="009D746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B44"/>
    <w:multiLevelType w:val="hybridMultilevel"/>
    <w:tmpl w:val="E7DC8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A585E"/>
    <w:multiLevelType w:val="hybridMultilevel"/>
    <w:tmpl w:val="CCB6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10E71"/>
    <w:multiLevelType w:val="hybridMultilevel"/>
    <w:tmpl w:val="E182D818"/>
    <w:lvl w:ilvl="0" w:tplc="BBF66396">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A3D13"/>
    <w:multiLevelType w:val="hybridMultilevel"/>
    <w:tmpl w:val="E1B2FB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670D2F"/>
    <w:multiLevelType w:val="hybridMultilevel"/>
    <w:tmpl w:val="CEF65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2F6547"/>
    <w:multiLevelType w:val="hybridMultilevel"/>
    <w:tmpl w:val="5E7E9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9126D"/>
    <w:multiLevelType w:val="hybridMultilevel"/>
    <w:tmpl w:val="56EE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32022"/>
    <w:multiLevelType w:val="multilevel"/>
    <w:tmpl w:val="C65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F76DB4"/>
    <w:multiLevelType w:val="hybridMultilevel"/>
    <w:tmpl w:val="E49489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B34849"/>
    <w:multiLevelType w:val="hybridMultilevel"/>
    <w:tmpl w:val="592A0B7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94AFD"/>
    <w:multiLevelType w:val="multilevel"/>
    <w:tmpl w:val="D786CA6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377699B"/>
    <w:multiLevelType w:val="multilevel"/>
    <w:tmpl w:val="584CC9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5004B13"/>
    <w:multiLevelType w:val="hybridMultilevel"/>
    <w:tmpl w:val="A7202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393C13"/>
    <w:multiLevelType w:val="hybridMultilevel"/>
    <w:tmpl w:val="C8609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CB0067"/>
    <w:multiLevelType w:val="multilevel"/>
    <w:tmpl w:val="D786CA6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0E563D"/>
    <w:multiLevelType w:val="hybridMultilevel"/>
    <w:tmpl w:val="6220EA9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DD2E7C"/>
    <w:multiLevelType w:val="hybridMultilevel"/>
    <w:tmpl w:val="F49CA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8"/>
  </w:num>
  <w:num w:numId="4">
    <w:abstractNumId w:val="5"/>
  </w:num>
  <w:num w:numId="5">
    <w:abstractNumId w:val="0"/>
  </w:num>
  <w:num w:numId="6">
    <w:abstractNumId w:val="11"/>
  </w:num>
  <w:num w:numId="7">
    <w:abstractNumId w:val="17"/>
  </w:num>
  <w:num w:numId="8">
    <w:abstractNumId w:val="10"/>
  </w:num>
  <w:num w:numId="9">
    <w:abstractNumId w:val="4"/>
  </w:num>
  <w:num w:numId="10">
    <w:abstractNumId w:val="6"/>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 w:numId="23">
    <w:abstractNumId w:val="15"/>
  </w:num>
  <w:num w:numId="24">
    <w:abstractNumId w:val="1"/>
  </w:num>
  <w:num w:numId="25">
    <w:abstractNumId w:val="16"/>
  </w:num>
  <w:num w:numId="26">
    <w:abstractNumId w:val="7"/>
  </w:num>
  <w:num w:numId="27">
    <w:abstractNumId w:val="13"/>
  </w:num>
  <w:num w:numId="2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edit="trackedChanges" w:enforcement="1" w:cryptProviderType="rsaFull" w:cryptAlgorithmClass="hash" w:cryptAlgorithmType="typeAny" w:cryptAlgorithmSid="4" w:cryptSpinCount="100000" w:hash="UtSnRz+xMuI3fdZfWUA3VU5IiKI=" w:salt="XmjpsBCgkzGUw3tc26KaJA=="/>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E6"/>
    <w:rsid w:val="000004F0"/>
    <w:rsid w:val="00001B73"/>
    <w:rsid w:val="00006B05"/>
    <w:rsid w:val="00006E0A"/>
    <w:rsid w:val="000078CB"/>
    <w:rsid w:val="00010356"/>
    <w:rsid w:val="00010D1A"/>
    <w:rsid w:val="0001105B"/>
    <w:rsid w:val="000123E4"/>
    <w:rsid w:val="000125CC"/>
    <w:rsid w:val="00013397"/>
    <w:rsid w:val="00014882"/>
    <w:rsid w:val="00017919"/>
    <w:rsid w:val="00017AF3"/>
    <w:rsid w:val="00022594"/>
    <w:rsid w:val="00023024"/>
    <w:rsid w:val="00023934"/>
    <w:rsid w:val="00024167"/>
    <w:rsid w:val="00025B5A"/>
    <w:rsid w:val="00026896"/>
    <w:rsid w:val="000272D6"/>
    <w:rsid w:val="000305F4"/>
    <w:rsid w:val="00030A0B"/>
    <w:rsid w:val="00032A5A"/>
    <w:rsid w:val="00032DAB"/>
    <w:rsid w:val="00032EC2"/>
    <w:rsid w:val="00033202"/>
    <w:rsid w:val="0003485C"/>
    <w:rsid w:val="00035249"/>
    <w:rsid w:val="00035C87"/>
    <w:rsid w:val="00035E22"/>
    <w:rsid w:val="000378A4"/>
    <w:rsid w:val="00040249"/>
    <w:rsid w:val="00040932"/>
    <w:rsid w:val="00041B39"/>
    <w:rsid w:val="00041B98"/>
    <w:rsid w:val="0004204E"/>
    <w:rsid w:val="00042977"/>
    <w:rsid w:val="0004437E"/>
    <w:rsid w:val="00044741"/>
    <w:rsid w:val="000473DA"/>
    <w:rsid w:val="0004765B"/>
    <w:rsid w:val="000478F0"/>
    <w:rsid w:val="00050BC1"/>
    <w:rsid w:val="0005179A"/>
    <w:rsid w:val="000517C7"/>
    <w:rsid w:val="0005219F"/>
    <w:rsid w:val="00053636"/>
    <w:rsid w:val="000541CA"/>
    <w:rsid w:val="00054ED9"/>
    <w:rsid w:val="0005708F"/>
    <w:rsid w:val="00060B90"/>
    <w:rsid w:val="00063A6C"/>
    <w:rsid w:val="00063F34"/>
    <w:rsid w:val="0006644F"/>
    <w:rsid w:val="000674F2"/>
    <w:rsid w:val="00072D0C"/>
    <w:rsid w:val="000741E7"/>
    <w:rsid w:val="00075AAB"/>
    <w:rsid w:val="000769D1"/>
    <w:rsid w:val="0007720E"/>
    <w:rsid w:val="0007797E"/>
    <w:rsid w:val="00080E39"/>
    <w:rsid w:val="00081B28"/>
    <w:rsid w:val="00082B4B"/>
    <w:rsid w:val="000849BD"/>
    <w:rsid w:val="000858F6"/>
    <w:rsid w:val="00085B1D"/>
    <w:rsid w:val="00087104"/>
    <w:rsid w:val="0009771A"/>
    <w:rsid w:val="0009776B"/>
    <w:rsid w:val="000A030E"/>
    <w:rsid w:val="000A2D82"/>
    <w:rsid w:val="000A32E4"/>
    <w:rsid w:val="000A40EE"/>
    <w:rsid w:val="000A472B"/>
    <w:rsid w:val="000A6A4A"/>
    <w:rsid w:val="000A755C"/>
    <w:rsid w:val="000B00B0"/>
    <w:rsid w:val="000B0A7C"/>
    <w:rsid w:val="000B1E41"/>
    <w:rsid w:val="000B29C8"/>
    <w:rsid w:val="000B4156"/>
    <w:rsid w:val="000B44F2"/>
    <w:rsid w:val="000B4704"/>
    <w:rsid w:val="000B5266"/>
    <w:rsid w:val="000B57A2"/>
    <w:rsid w:val="000B5AF3"/>
    <w:rsid w:val="000B5DF5"/>
    <w:rsid w:val="000B69B8"/>
    <w:rsid w:val="000B759B"/>
    <w:rsid w:val="000B79CA"/>
    <w:rsid w:val="000C01D0"/>
    <w:rsid w:val="000C0307"/>
    <w:rsid w:val="000C0C1F"/>
    <w:rsid w:val="000C1BFD"/>
    <w:rsid w:val="000C424A"/>
    <w:rsid w:val="000C52CC"/>
    <w:rsid w:val="000C70B9"/>
    <w:rsid w:val="000D024E"/>
    <w:rsid w:val="000D05CF"/>
    <w:rsid w:val="000D181B"/>
    <w:rsid w:val="000D2450"/>
    <w:rsid w:val="000D3BC6"/>
    <w:rsid w:val="000D4CEC"/>
    <w:rsid w:val="000D527E"/>
    <w:rsid w:val="000D58AB"/>
    <w:rsid w:val="000D67B8"/>
    <w:rsid w:val="000E0A0D"/>
    <w:rsid w:val="000E2D93"/>
    <w:rsid w:val="000E3949"/>
    <w:rsid w:val="000E5137"/>
    <w:rsid w:val="000E72BA"/>
    <w:rsid w:val="000E7C8A"/>
    <w:rsid w:val="000E7D4B"/>
    <w:rsid w:val="000F2851"/>
    <w:rsid w:val="000F2B74"/>
    <w:rsid w:val="000F2DDA"/>
    <w:rsid w:val="000F2E43"/>
    <w:rsid w:val="000F30E7"/>
    <w:rsid w:val="000F3FB9"/>
    <w:rsid w:val="000F576A"/>
    <w:rsid w:val="000F7B46"/>
    <w:rsid w:val="001013ED"/>
    <w:rsid w:val="0010180A"/>
    <w:rsid w:val="00101C6C"/>
    <w:rsid w:val="00102382"/>
    <w:rsid w:val="001023DC"/>
    <w:rsid w:val="00102881"/>
    <w:rsid w:val="00102CF3"/>
    <w:rsid w:val="001038AE"/>
    <w:rsid w:val="00103EC4"/>
    <w:rsid w:val="001041CF"/>
    <w:rsid w:val="00105DDD"/>
    <w:rsid w:val="001060CE"/>
    <w:rsid w:val="0010614A"/>
    <w:rsid w:val="00106E8F"/>
    <w:rsid w:val="0010721F"/>
    <w:rsid w:val="00110973"/>
    <w:rsid w:val="00110ED2"/>
    <w:rsid w:val="001119F8"/>
    <w:rsid w:val="00111BE7"/>
    <w:rsid w:val="00115442"/>
    <w:rsid w:val="00115939"/>
    <w:rsid w:val="0011652A"/>
    <w:rsid w:val="00117FDF"/>
    <w:rsid w:val="00120877"/>
    <w:rsid w:val="001224E5"/>
    <w:rsid w:val="001231DE"/>
    <w:rsid w:val="0012468E"/>
    <w:rsid w:val="00125180"/>
    <w:rsid w:val="00125711"/>
    <w:rsid w:val="00126F4E"/>
    <w:rsid w:val="00127908"/>
    <w:rsid w:val="0013140D"/>
    <w:rsid w:val="00132973"/>
    <w:rsid w:val="00133268"/>
    <w:rsid w:val="00133CE3"/>
    <w:rsid w:val="0013518B"/>
    <w:rsid w:val="0013547C"/>
    <w:rsid w:val="00135EB5"/>
    <w:rsid w:val="0014169B"/>
    <w:rsid w:val="00142C54"/>
    <w:rsid w:val="0014477C"/>
    <w:rsid w:val="001448BA"/>
    <w:rsid w:val="001463B7"/>
    <w:rsid w:val="001514CF"/>
    <w:rsid w:val="00151C9F"/>
    <w:rsid w:val="00152386"/>
    <w:rsid w:val="001525A5"/>
    <w:rsid w:val="00156A74"/>
    <w:rsid w:val="001574CC"/>
    <w:rsid w:val="001601D0"/>
    <w:rsid w:val="001620B5"/>
    <w:rsid w:val="00162AD0"/>
    <w:rsid w:val="00164447"/>
    <w:rsid w:val="00166187"/>
    <w:rsid w:val="0016769E"/>
    <w:rsid w:val="001677FA"/>
    <w:rsid w:val="00172A7E"/>
    <w:rsid w:val="001731EE"/>
    <w:rsid w:val="001756AA"/>
    <w:rsid w:val="0017693D"/>
    <w:rsid w:val="0017752C"/>
    <w:rsid w:val="00180060"/>
    <w:rsid w:val="001802A4"/>
    <w:rsid w:val="00181461"/>
    <w:rsid w:val="0018322E"/>
    <w:rsid w:val="00183D4E"/>
    <w:rsid w:val="00184BA5"/>
    <w:rsid w:val="001854BD"/>
    <w:rsid w:val="00186262"/>
    <w:rsid w:val="00186374"/>
    <w:rsid w:val="001868AE"/>
    <w:rsid w:val="00187CD6"/>
    <w:rsid w:val="001901D4"/>
    <w:rsid w:val="00191C4C"/>
    <w:rsid w:val="00192AB9"/>
    <w:rsid w:val="00193618"/>
    <w:rsid w:val="00193988"/>
    <w:rsid w:val="00194DF6"/>
    <w:rsid w:val="001A17C4"/>
    <w:rsid w:val="001A1BF8"/>
    <w:rsid w:val="001A5F00"/>
    <w:rsid w:val="001A6751"/>
    <w:rsid w:val="001A68D4"/>
    <w:rsid w:val="001A6B2C"/>
    <w:rsid w:val="001A6EA3"/>
    <w:rsid w:val="001A6FF2"/>
    <w:rsid w:val="001A7591"/>
    <w:rsid w:val="001A77D7"/>
    <w:rsid w:val="001B1C39"/>
    <w:rsid w:val="001B256D"/>
    <w:rsid w:val="001B27EA"/>
    <w:rsid w:val="001B2B31"/>
    <w:rsid w:val="001B59EA"/>
    <w:rsid w:val="001C00B0"/>
    <w:rsid w:val="001C0E11"/>
    <w:rsid w:val="001C102B"/>
    <w:rsid w:val="001C1587"/>
    <w:rsid w:val="001C1AB0"/>
    <w:rsid w:val="001C2164"/>
    <w:rsid w:val="001C48FC"/>
    <w:rsid w:val="001C5883"/>
    <w:rsid w:val="001C5A72"/>
    <w:rsid w:val="001C7567"/>
    <w:rsid w:val="001C7AD9"/>
    <w:rsid w:val="001D1163"/>
    <w:rsid w:val="001D2D57"/>
    <w:rsid w:val="001D3568"/>
    <w:rsid w:val="001D3DA0"/>
    <w:rsid w:val="001D3E3C"/>
    <w:rsid w:val="001D44C0"/>
    <w:rsid w:val="001D4CEE"/>
    <w:rsid w:val="001D5166"/>
    <w:rsid w:val="001D538B"/>
    <w:rsid w:val="001E17B0"/>
    <w:rsid w:val="001E1B8A"/>
    <w:rsid w:val="001E21C1"/>
    <w:rsid w:val="001E2255"/>
    <w:rsid w:val="001E3988"/>
    <w:rsid w:val="001E3F63"/>
    <w:rsid w:val="001E5A0B"/>
    <w:rsid w:val="001E69A6"/>
    <w:rsid w:val="001F0622"/>
    <w:rsid w:val="001F5459"/>
    <w:rsid w:val="001F567E"/>
    <w:rsid w:val="001F74B6"/>
    <w:rsid w:val="0020059D"/>
    <w:rsid w:val="00200908"/>
    <w:rsid w:val="002018CC"/>
    <w:rsid w:val="00202DF2"/>
    <w:rsid w:val="002034CB"/>
    <w:rsid w:val="00203D13"/>
    <w:rsid w:val="00204835"/>
    <w:rsid w:val="0020745D"/>
    <w:rsid w:val="002104BF"/>
    <w:rsid w:val="00210EA7"/>
    <w:rsid w:val="002133DB"/>
    <w:rsid w:val="00214996"/>
    <w:rsid w:val="0021730D"/>
    <w:rsid w:val="002201A8"/>
    <w:rsid w:val="0022211A"/>
    <w:rsid w:val="002228E5"/>
    <w:rsid w:val="00222A58"/>
    <w:rsid w:val="0022345D"/>
    <w:rsid w:val="00223821"/>
    <w:rsid w:val="002251C8"/>
    <w:rsid w:val="0022710D"/>
    <w:rsid w:val="00227151"/>
    <w:rsid w:val="002314FC"/>
    <w:rsid w:val="002327E3"/>
    <w:rsid w:val="00233E6A"/>
    <w:rsid w:val="0023423D"/>
    <w:rsid w:val="00240FA0"/>
    <w:rsid w:val="002437C0"/>
    <w:rsid w:val="002440BE"/>
    <w:rsid w:val="00250459"/>
    <w:rsid w:val="00251AFD"/>
    <w:rsid w:val="002532B1"/>
    <w:rsid w:val="00254F75"/>
    <w:rsid w:val="002570AB"/>
    <w:rsid w:val="0025715E"/>
    <w:rsid w:val="002602F2"/>
    <w:rsid w:val="00262EAF"/>
    <w:rsid w:val="00264C35"/>
    <w:rsid w:val="00265717"/>
    <w:rsid w:val="00265B46"/>
    <w:rsid w:val="00266458"/>
    <w:rsid w:val="0027056E"/>
    <w:rsid w:val="0027207D"/>
    <w:rsid w:val="00272E2C"/>
    <w:rsid w:val="00273B5F"/>
    <w:rsid w:val="0027418B"/>
    <w:rsid w:val="0027473E"/>
    <w:rsid w:val="002748FD"/>
    <w:rsid w:val="00274946"/>
    <w:rsid w:val="002749D6"/>
    <w:rsid w:val="00275710"/>
    <w:rsid w:val="0027640E"/>
    <w:rsid w:val="0027707E"/>
    <w:rsid w:val="00277C93"/>
    <w:rsid w:val="00280BB3"/>
    <w:rsid w:val="002815FD"/>
    <w:rsid w:val="00281D80"/>
    <w:rsid w:val="002828EC"/>
    <w:rsid w:val="00291398"/>
    <w:rsid w:val="002926E2"/>
    <w:rsid w:val="00295266"/>
    <w:rsid w:val="00296641"/>
    <w:rsid w:val="00296B59"/>
    <w:rsid w:val="002977E1"/>
    <w:rsid w:val="00297F26"/>
    <w:rsid w:val="002A02EA"/>
    <w:rsid w:val="002A0C94"/>
    <w:rsid w:val="002A2BAB"/>
    <w:rsid w:val="002A3696"/>
    <w:rsid w:val="002A3DAF"/>
    <w:rsid w:val="002A4317"/>
    <w:rsid w:val="002A4625"/>
    <w:rsid w:val="002A50B1"/>
    <w:rsid w:val="002A5441"/>
    <w:rsid w:val="002A7E32"/>
    <w:rsid w:val="002B381B"/>
    <w:rsid w:val="002B3FFF"/>
    <w:rsid w:val="002B4AF9"/>
    <w:rsid w:val="002B6B98"/>
    <w:rsid w:val="002B74B5"/>
    <w:rsid w:val="002C00CC"/>
    <w:rsid w:val="002C30C5"/>
    <w:rsid w:val="002C4B59"/>
    <w:rsid w:val="002C4DC4"/>
    <w:rsid w:val="002C4E8C"/>
    <w:rsid w:val="002D055C"/>
    <w:rsid w:val="002D15EE"/>
    <w:rsid w:val="002D1C65"/>
    <w:rsid w:val="002D2700"/>
    <w:rsid w:val="002D58B1"/>
    <w:rsid w:val="002D682E"/>
    <w:rsid w:val="002D71E2"/>
    <w:rsid w:val="002E3884"/>
    <w:rsid w:val="002E48C8"/>
    <w:rsid w:val="002E4B50"/>
    <w:rsid w:val="002E6161"/>
    <w:rsid w:val="002E6E07"/>
    <w:rsid w:val="002E70F7"/>
    <w:rsid w:val="002F00CA"/>
    <w:rsid w:val="002F160E"/>
    <w:rsid w:val="002F20C1"/>
    <w:rsid w:val="002F3A3A"/>
    <w:rsid w:val="002F6073"/>
    <w:rsid w:val="002F78F2"/>
    <w:rsid w:val="002F7F64"/>
    <w:rsid w:val="0030023D"/>
    <w:rsid w:val="00300245"/>
    <w:rsid w:val="003008D6"/>
    <w:rsid w:val="00301D29"/>
    <w:rsid w:val="0030326B"/>
    <w:rsid w:val="00303F93"/>
    <w:rsid w:val="0030640B"/>
    <w:rsid w:val="0030646A"/>
    <w:rsid w:val="00307F4D"/>
    <w:rsid w:val="00310EAD"/>
    <w:rsid w:val="00311324"/>
    <w:rsid w:val="00311A4E"/>
    <w:rsid w:val="00312EEB"/>
    <w:rsid w:val="003134B3"/>
    <w:rsid w:val="003137C8"/>
    <w:rsid w:val="00313894"/>
    <w:rsid w:val="00315DC9"/>
    <w:rsid w:val="00316DFB"/>
    <w:rsid w:val="00316FC5"/>
    <w:rsid w:val="003178E6"/>
    <w:rsid w:val="00317A0A"/>
    <w:rsid w:val="00317F14"/>
    <w:rsid w:val="0032059A"/>
    <w:rsid w:val="00321BFA"/>
    <w:rsid w:val="00321F17"/>
    <w:rsid w:val="003225AE"/>
    <w:rsid w:val="00322DD8"/>
    <w:rsid w:val="00323283"/>
    <w:rsid w:val="00326081"/>
    <w:rsid w:val="00326C52"/>
    <w:rsid w:val="0032737F"/>
    <w:rsid w:val="00332483"/>
    <w:rsid w:val="00332B08"/>
    <w:rsid w:val="0033328F"/>
    <w:rsid w:val="00333C58"/>
    <w:rsid w:val="00333FF9"/>
    <w:rsid w:val="00340083"/>
    <w:rsid w:val="003407D9"/>
    <w:rsid w:val="00340D6C"/>
    <w:rsid w:val="003416E9"/>
    <w:rsid w:val="00341A7D"/>
    <w:rsid w:val="00341C8E"/>
    <w:rsid w:val="00345B8D"/>
    <w:rsid w:val="0034623F"/>
    <w:rsid w:val="00346915"/>
    <w:rsid w:val="00350400"/>
    <w:rsid w:val="00350A36"/>
    <w:rsid w:val="00353AA3"/>
    <w:rsid w:val="00354719"/>
    <w:rsid w:val="00360BCB"/>
    <w:rsid w:val="00361C7A"/>
    <w:rsid w:val="00361E95"/>
    <w:rsid w:val="003648E8"/>
    <w:rsid w:val="00364B71"/>
    <w:rsid w:val="00365CBE"/>
    <w:rsid w:val="0036624B"/>
    <w:rsid w:val="0036720C"/>
    <w:rsid w:val="00370331"/>
    <w:rsid w:val="00370C25"/>
    <w:rsid w:val="003723FE"/>
    <w:rsid w:val="00372548"/>
    <w:rsid w:val="0037386C"/>
    <w:rsid w:val="00373A65"/>
    <w:rsid w:val="00376551"/>
    <w:rsid w:val="003767F6"/>
    <w:rsid w:val="00383BF5"/>
    <w:rsid w:val="00384FC0"/>
    <w:rsid w:val="00387DE0"/>
    <w:rsid w:val="003906C0"/>
    <w:rsid w:val="00390BB8"/>
    <w:rsid w:val="00390F2E"/>
    <w:rsid w:val="00391306"/>
    <w:rsid w:val="00392691"/>
    <w:rsid w:val="00394A15"/>
    <w:rsid w:val="003970C1"/>
    <w:rsid w:val="0039775A"/>
    <w:rsid w:val="00397ADF"/>
    <w:rsid w:val="003A1AB8"/>
    <w:rsid w:val="003A433A"/>
    <w:rsid w:val="003A7C82"/>
    <w:rsid w:val="003B1CF9"/>
    <w:rsid w:val="003B1F97"/>
    <w:rsid w:val="003B2174"/>
    <w:rsid w:val="003B6564"/>
    <w:rsid w:val="003B6706"/>
    <w:rsid w:val="003B6DAC"/>
    <w:rsid w:val="003B7FCD"/>
    <w:rsid w:val="003C3537"/>
    <w:rsid w:val="003C3559"/>
    <w:rsid w:val="003C3F28"/>
    <w:rsid w:val="003C4E65"/>
    <w:rsid w:val="003C4F79"/>
    <w:rsid w:val="003C6754"/>
    <w:rsid w:val="003D2078"/>
    <w:rsid w:val="003D2AED"/>
    <w:rsid w:val="003D3AF8"/>
    <w:rsid w:val="003D3E7A"/>
    <w:rsid w:val="003D6CE4"/>
    <w:rsid w:val="003D7B33"/>
    <w:rsid w:val="003E10AD"/>
    <w:rsid w:val="003E2431"/>
    <w:rsid w:val="003E2CE5"/>
    <w:rsid w:val="003E300B"/>
    <w:rsid w:val="003E4679"/>
    <w:rsid w:val="003E46BE"/>
    <w:rsid w:val="003E60EB"/>
    <w:rsid w:val="003E64D6"/>
    <w:rsid w:val="003E707C"/>
    <w:rsid w:val="003F105C"/>
    <w:rsid w:val="003F32BB"/>
    <w:rsid w:val="003F423C"/>
    <w:rsid w:val="003F46EC"/>
    <w:rsid w:val="003F4F02"/>
    <w:rsid w:val="003F5AA6"/>
    <w:rsid w:val="003F64DA"/>
    <w:rsid w:val="003F665A"/>
    <w:rsid w:val="003F749B"/>
    <w:rsid w:val="003F794E"/>
    <w:rsid w:val="00400545"/>
    <w:rsid w:val="00400A9C"/>
    <w:rsid w:val="0040163B"/>
    <w:rsid w:val="004029B6"/>
    <w:rsid w:val="00404B88"/>
    <w:rsid w:val="004127BD"/>
    <w:rsid w:val="00412A82"/>
    <w:rsid w:val="00413E82"/>
    <w:rsid w:val="004158C5"/>
    <w:rsid w:val="004160E1"/>
    <w:rsid w:val="00416172"/>
    <w:rsid w:val="00416BFB"/>
    <w:rsid w:val="00417BF8"/>
    <w:rsid w:val="00417C6B"/>
    <w:rsid w:val="00423A67"/>
    <w:rsid w:val="00425491"/>
    <w:rsid w:val="00426177"/>
    <w:rsid w:val="00426560"/>
    <w:rsid w:val="004265AA"/>
    <w:rsid w:val="0042688C"/>
    <w:rsid w:val="00426943"/>
    <w:rsid w:val="004270F5"/>
    <w:rsid w:val="0042711A"/>
    <w:rsid w:val="00432408"/>
    <w:rsid w:val="00432E18"/>
    <w:rsid w:val="00432E92"/>
    <w:rsid w:val="00433158"/>
    <w:rsid w:val="004336FF"/>
    <w:rsid w:val="0043377F"/>
    <w:rsid w:val="004345FD"/>
    <w:rsid w:val="004365FA"/>
    <w:rsid w:val="004414E6"/>
    <w:rsid w:val="00443237"/>
    <w:rsid w:val="00443335"/>
    <w:rsid w:val="004437A5"/>
    <w:rsid w:val="00443F0C"/>
    <w:rsid w:val="0044544D"/>
    <w:rsid w:val="00445838"/>
    <w:rsid w:val="00452DB5"/>
    <w:rsid w:val="004554DC"/>
    <w:rsid w:val="00456A26"/>
    <w:rsid w:val="004574DA"/>
    <w:rsid w:val="004575E3"/>
    <w:rsid w:val="00457DB2"/>
    <w:rsid w:val="00460D3A"/>
    <w:rsid w:val="004627BD"/>
    <w:rsid w:val="00462CBD"/>
    <w:rsid w:val="00464181"/>
    <w:rsid w:val="004649FA"/>
    <w:rsid w:val="004650A6"/>
    <w:rsid w:val="004658C9"/>
    <w:rsid w:val="00466109"/>
    <w:rsid w:val="004664D4"/>
    <w:rsid w:val="0046653F"/>
    <w:rsid w:val="0046688C"/>
    <w:rsid w:val="00466FBD"/>
    <w:rsid w:val="00467746"/>
    <w:rsid w:val="004677E4"/>
    <w:rsid w:val="00467D50"/>
    <w:rsid w:val="00472D9D"/>
    <w:rsid w:val="0047524F"/>
    <w:rsid w:val="00476507"/>
    <w:rsid w:val="00476FE2"/>
    <w:rsid w:val="00480384"/>
    <w:rsid w:val="00480486"/>
    <w:rsid w:val="00481374"/>
    <w:rsid w:val="004817E3"/>
    <w:rsid w:val="00482600"/>
    <w:rsid w:val="0048322F"/>
    <w:rsid w:val="004834F0"/>
    <w:rsid w:val="004872A0"/>
    <w:rsid w:val="0048753B"/>
    <w:rsid w:val="00487B18"/>
    <w:rsid w:val="004934FE"/>
    <w:rsid w:val="004940DD"/>
    <w:rsid w:val="00495319"/>
    <w:rsid w:val="004969D0"/>
    <w:rsid w:val="00497902"/>
    <w:rsid w:val="004A0180"/>
    <w:rsid w:val="004A0200"/>
    <w:rsid w:val="004A0901"/>
    <w:rsid w:val="004A3B2A"/>
    <w:rsid w:val="004A3C23"/>
    <w:rsid w:val="004A4C37"/>
    <w:rsid w:val="004A4C8F"/>
    <w:rsid w:val="004A6405"/>
    <w:rsid w:val="004A7453"/>
    <w:rsid w:val="004A765A"/>
    <w:rsid w:val="004B0DC5"/>
    <w:rsid w:val="004B2B7E"/>
    <w:rsid w:val="004B36A2"/>
    <w:rsid w:val="004B36B4"/>
    <w:rsid w:val="004B43F6"/>
    <w:rsid w:val="004B5528"/>
    <w:rsid w:val="004B56F4"/>
    <w:rsid w:val="004B636A"/>
    <w:rsid w:val="004C09A0"/>
    <w:rsid w:val="004C1410"/>
    <w:rsid w:val="004C1498"/>
    <w:rsid w:val="004C1A8E"/>
    <w:rsid w:val="004C2DCC"/>
    <w:rsid w:val="004C34B5"/>
    <w:rsid w:val="004C3B54"/>
    <w:rsid w:val="004C669A"/>
    <w:rsid w:val="004C7166"/>
    <w:rsid w:val="004D1234"/>
    <w:rsid w:val="004D3320"/>
    <w:rsid w:val="004D3D81"/>
    <w:rsid w:val="004D5501"/>
    <w:rsid w:val="004D5557"/>
    <w:rsid w:val="004D5E35"/>
    <w:rsid w:val="004D68F5"/>
    <w:rsid w:val="004E20D5"/>
    <w:rsid w:val="004E2AD3"/>
    <w:rsid w:val="004E2B32"/>
    <w:rsid w:val="004E3828"/>
    <w:rsid w:val="004E7D23"/>
    <w:rsid w:val="004F1571"/>
    <w:rsid w:val="004F1811"/>
    <w:rsid w:val="004F34AB"/>
    <w:rsid w:val="004F3E26"/>
    <w:rsid w:val="004F434F"/>
    <w:rsid w:val="004F4810"/>
    <w:rsid w:val="004F4C25"/>
    <w:rsid w:val="004F5453"/>
    <w:rsid w:val="004F7774"/>
    <w:rsid w:val="0050067A"/>
    <w:rsid w:val="00500A90"/>
    <w:rsid w:val="0050184C"/>
    <w:rsid w:val="00501FA3"/>
    <w:rsid w:val="005079EB"/>
    <w:rsid w:val="005122BB"/>
    <w:rsid w:val="005134A4"/>
    <w:rsid w:val="005140DF"/>
    <w:rsid w:val="005159E4"/>
    <w:rsid w:val="00515EBF"/>
    <w:rsid w:val="0051636D"/>
    <w:rsid w:val="005209B1"/>
    <w:rsid w:val="00522FBB"/>
    <w:rsid w:val="0052308C"/>
    <w:rsid w:val="00523961"/>
    <w:rsid w:val="00524AC1"/>
    <w:rsid w:val="00525ACA"/>
    <w:rsid w:val="005268A1"/>
    <w:rsid w:val="005322DA"/>
    <w:rsid w:val="00532FF9"/>
    <w:rsid w:val="005330C1"/>
    <w:rsid w:val="0053321E"/>
    <w:rsid w:val="00533D5F"/>
    <w:rsid w:val="00537108"/>
    <w:rsid w:val="00537871"/>
    <w:rsid w:val="00537BD2"/>
    <w:rsid w:val="00543B53"/>
    <w:rsid w:val="00543C1C"/>
    <w:rsid w:val="0054547D"/>
    <w:rsid w:val="00546BBF"/>
    <w:rsid w:val="00546FBF"/>
    <w:rsid w:val="00547E5A"/>
    <w:rsid w:val="00552153"/>
    <w:rsid w:val="00552DE7"/>
    <w:rsid w:val="005538C3"/>
    <w:rsid w:val="00555006"/>
    <w:rsid w:val="005566FC"/>
    <w:rsid w:val="00560BC1"/>
    <w:rsid w:val="005648C5"/>
    <w:rsid w:val="005658F2"/>
    <w:rsid w:val="00567C7A"/>
    <w:rsid w:val="00567C8D"/>
    <w:rsid w:val="005707DB"/>
    <w:rsid w:val="005709D1"/>
    <w:rsid w:val="005712E5"/>
    <w:rsid w:val="005718E6"/>
    <w:rsid w:val="00573BC7"/>
    <w:rsid w:val="00574838"/>
    <w:rsid w:val="00574D27"/>
    <w:rsid w:val="0057517B"/>
    <w:rsid w:val="005757B2"/>
    <w:rsid w:val="00576E8F"/>
    <w:rsid w:val="00580023"/>
    <w:rsid w:val="0058020B"/>
    <w:rsid w:val="00580824"/>
    <w:rsid w:val="0058172A"/>
    <w:rsid w:val="0058196E"/>
    <w:rsid w:val="00582B13"/>
    <w:rsid w:val="00584112"/>
    <w:rsid w:val="00586F12"/>
    <w:rsid w:val="00586FF9"/>
    <w:rsid w:val="00591C0C"/>
    <w:rsid w:val="00592368"/>
    <w:rsid w:val="005928C8"/>
    <w:rsid w:val="00592C41"/>
    <w:rsid w:val="00593A62"/>
    <w:rsid w:val="005955BC"/>
    <w:rsid w:val="00595F06"/>
    <w:rsid w:val="005970BF"/>
    <w:rsid w:val="005A254B"/>
    <w:rsid w:val="005A26D8"/>
    <w:rsid w:val="005A33EA"/>
    <w:rsid w:val="005A485F"/>
    <w:rsid w:val="005A4B89"/>
    <w:rsid w:val="005B041A"/>
    <w:rsid w:val="005B0668"/>
    <w:rsid w:val="005B29A9"/>
    <w:rsid w:val="005B3B3F"/>
    <w:rsid w:val="005B534D"/>
    <w:rsid w:val="005B5502"/>
    <w:rsid w:val="005B5633"/>
    <w:rsid w:val="005C059F"/>
    <w:rsid w:val="005C64BD"/>
    <w:rsid w:val="005C7286"/>
    <w:rsid w:val="005C7571"/>
    <w:rsid w:val="005C7685"/>
    <w:rsid w:val="005D0498"/>
    <w:rsid w:val="005D0E59"/>
    <w:rsid w:val="005D10A5"/>
    <w:rsid w:val="005D12DF"/>
    <w:rsid w:val="005D1B2F"/>
    <w:rsid w:val="005D552E"/>
    <w:rsid w:val="005D553D"/>
    <w:rsid w:val="005D5A81"/>
    <w:rsid w:val="005D5CB7"/>
    <w:rsid w:val="005D75CE"/>
    <w:rsid w:val="005E0E87"/>
    <w:rsid w:val="005E1AF7"/>
    <w:rsid w:val="005E49E6"/>
    <w:rsid w:val="005E500A"/>
    <w:rsid w:val="005E6AA8"/>
    <w:rsid w:val="005E6F80"/>
    <w:rsid w:val="005E7132"/>
    <w:rsid w:val="005E7361"/>
    <w:rsid w:val="005F1293"/>
    <w:rsid w:val="005F26C3"/>
    <w:rsid w:val="005F2BBD"/>
    <w:rsid w:val="005F3E49"/>
    <w:rsid w:val="005F4378"/>
    <w:rsid w:val="005F47A1"/>
    <w:rsid w:val="005F54FB"/>
    <w:rsid w:val="005F5659"/>
    <w:rsid w:val="005F5A81"/>
    <w:rsid w:val="005F663C"/>
    <w:rsid w:val="00600D52"/>
    <w:rsid w:val="0060326A"/>
    <w:rsid w:val="00603FB5"/>
    <w:rsid w:val="006041A5"/>
    <w:rsid w:val="00604366"/>
    <w:rsid w:val="006047CC"/>
    <w:rsid w:val="00604AC4"/>
    <w:rsid w:val="0060537C"/>
    <w:rsid w:val="00605E0A"/>
    <w:rsid w:val="006064C4"/>
    <w:rsid w:val="006102B7"/>
    <w:rsid w:val="00610FF9"/>
    <w:rsid w:val="006110B0"/>
    <w:rsid w:val="00614D31"/>
    <w:rsid w:val="00620DD1"/>
    <w:rsid w:val="006214E6"/>
    <w:rsid w:val="00621E29"/>
    <w:rsid w:val="006239D2"/>
    <w:rsid w:val="006244A1"/>
    <w:rsid w:val="00625F30"/>
    <w:rsid w:val="0062609C"/>
    <w:rsid w:val="006357DF"/>
    <w:rsid w:val="00637472"/>
    <w:rsid w:val="00640F65"/>
    <w:rsid w:val="00640F77"/>
    <w:rsid w:val="0064177A"/>
    <w:rsid w:val="00641840"/>
    <w:rsid w:val="00642E96"/>
    <w:rsid w:val="00644C93"/>
    <w:rsid w:val="00647623"/>
    <w:rsid w:val="00650E13"/>
    <w:rsid w:val="00651159"/>
    <w:rsid w:val="0065350E"/>
    <w:rsid w:val="00653627"/>
    <w:rsid w:val="00653737"/>
    <w:rsid w:val="006551A3"/>
    <w:rsid w:val="00655BFF"/>
    <w:rsid w:val="006565C7"/>
    <w:rsid w:val="00657A5E"/>
    <w:rsid w:val="00661EE6"/>
    <w:rsid w:val="0066447A"/>
    <w:rsid w:val="00666FC6"/>
    <w:rsid w:val="00667473"/>
    <w:rsid w:val="00671377"/>
    <w:rsid w:val="006726E4"/>
    <w:rsid w:val="00672D58"/>
    <w:rsid w:val="00673B5E"/>
    <w:rsid w:val="00674032"/>
    <w:rsid w:val="0068223E"/>
    <w:rsid w:val="00682A5A"/>
    <w:rsid w:val="00685550"/>
    <w:rsid w:val="0068584F"/>
    <w:rsid w:val="00686DBF"/>
    <w:rsid w:val="00687347"/>
    <w:rsid w:val="00687598"/>
    <w:rsid w:val="0069084F"/>
    <w:rsid w:val="00690BCD"/>
    <w:rsid w:val="00693BAB"/>
    <w:rsid w:val="00693FC9"/>
    <w:rsid w:val="006948AB"/>
    <w:rsid w:val="00694A5D"/>
    <w:rsid w:val="006955F8"/>
    <w:rsid w:val="00695BEC"/>
    <w:rsid w:val="00696306"/>
    <w:rsid w:val="006970E1"/>
    <w:rsid w:val="0069786D"/>
    <w:rsid w:val="006A0AF6"/>
    <w:rsid w:val="006A1CB2"/>
    <w:rsid w:val="006B0275"/>
    <w:rsid w:val="006B10A0"/>
    <w:rsid w:val="006B376B"/>
    <w:rsid w:val="006B6652"/>
    <w:rsid w:val="006B6CA5"/>
    <w:rsid w:val="006C02BD"/>
    <w:rsid w:val="006C02DF"/>
    <w:rsid w:val="006C0DFA"/>
    <w:rsid w:val="006C1830"/>
    <w:rsid w:val="006C2448"/>
    <w:rsid w:val="006C5E48"/>
    <w:rsid w:val="006C7BB8"/>
    <w:rsid w:val="006D0456"/>
    <w:rsid w:val="006D2FD1"/>
    <w:rsid w:val="006D7FF6"/>
    <w:rsid w:val="006E123E"/>
    <w:rsid w:val="006E2D6F"/>
    <w:rsid w:val="006E3139"/>
    <w:rsid w:val="006E47B6"/>
    <w:rsid w:val="006E4A57"/>
    <w:rsid w:val="006E4E22"/>
    <w:rsid w:val="006E60E3"/>
    <w:rsid w:val="006E669A"/>
    <w:rsid w:val="006E725C"/>
    <w:rsid w:val="006E778A"/>
    <w:rsid w:val="006E7C65"/>
    <w:rsid w:val="006F0437"/>
    <w:rsid w:val="006F0536"/>
    <w:rsid w:val="006F0CAC"/>
    <w:rsid w:val="006F1BB9"/>
    <w:rsid w:val="006F40F7"/>
    <w:rsid w:val="006F4118"/>
    <w:rsid w:val="006F6F44"/>
    <w:rsid w:val="006F75DA"/>
    <w:rsid w:val="007028E5"/>
    <w:rsid w:val="00704078"/>
    <w:rsid w:val="007040E6"/>
    <w:rsid w:val="0070442E"/>
    <w:rsid w:val="00704F3C"/>
    <w:rsid w:val="00704FCB"/>
    <w:rsid w:val="007053CC"/>
    <w:rsid w:val="007113F3"/>
    <w:rsid w:val="00712E97"/>
    <w:rsid w:val="00713B9D"/>
    <w:rsid w:val="00713FF6"/>
    <w:rsid w:val="00717747"/>
    <w:rsid w:val="00720455"/>
    <w:rsid w:val="00722426"/>
    <w:rsid w:val="00722576"/>
    <w:rsid w:val="007225A3"/>
    <w:rsid w:val="007226BD"/>
    <w:rsid w:val="00723B06"/>
    <w:rsid w:val="00723E8F"/>
    <w:rsid w:val="00725DCD"/>
    <w:rsid w:val="007260D9"/>
    <w:rsid w:val="007301AB"/>
    <w:rsid w:val="00731C7B"/>
    <w:rsid w:val="00732B15"/>
    <w:rsid w:val="0073402B"/>
    <w:rsid w:val="00735644"/>
    <w:rsid w:val="0074349D"/>
    <w:rsid w:val="00747084"/>
    <w:rsid w:val="0074743D"/>
    <w:rsid w:val="0075099A"/>
    <w:rsid w:val="00750BC2"/>
    <w:rsid w:val="00751D52"/>
    <w:rsid w:val="00752C10"/>
    <w:rsid w:val="00760F1D"/>
    <w:rsid w:val="007613E6"/>
    <w:rsid w:val="00761A55"/>
    <w:rsid w:val="00762ACA"/>
    <w:rsid w:val="00762FEE"/>
    <w:rsid w:val="0076638A"/>
    <w:rsid w:val="00766497"/>
    <w:rsid w:val="00766A5F"/>
    <w:rsid w:val="00770707"/>
    <w:rsid w:val="00770807"/>
    <w:rsid w:val="00771A25"/>
    <w:rsid w:val="00771F12"/>
    <w:rsid w:val="00771F4E"/>
    <w:rsid w:val="00775A09"/>
    <w:rsid w:val="00777674"/>
    <w:rsid w:val="007806FF"/>
    <w:rsid w:val="00780F96"/>
    <w:rsid w:val="00782ACB"/>
    <w:rsid w:val="00782CEB"/>
    <w:rsid w:val="00784DF9"/>
    <w:rsid w:val="00786388"/>
    <w:rsid w:val="007877DC"/>
    <w:rsid w:val="007904D7"/>
    <w:rsid w:val="007905E0"/>
    <w:rsid w:val="00793987"/>
    <w:rsid w:val="00795A74"/>
    <w:rsid w:val="0079641A"/>
    <w:rsid w:val="00797860"/>
    <w:rsid w:val="007A0364"/>
    <w:rsid w:val="007A20F9"/>
    <w:rsid w:val="007A393B"/>
    <w:rsid w:val="007A39AB"/>
    <w:rsid w:val="007A5259"/>
    <w:rsid w:val="007A5264"/>
    <w:rsid w:val="007A52F6"/>
    <w:rsid w:val="007A5E2A"/>
    <w:rsid w:val="007A6768"/>
    <w:rsid w:val="007A6AB6"/>
    <w:rsid w:val="007B1808"/>
    <w:rsid w:val="007B2283"/>
    <w:rsid w:val="007B3489"/>
    <w:rsid w:val="007B582A"/>
    <w:rsid w:val="007B5A0A"/>
    <w:rsid w:val="007B767B"/>
    <w:rsid w:val="007C0EC6"/>
    <w:rsid w:val="007C1F96"/>
    <w:rsid w:val="007C3735"/>
    <w:rsid w:val="007C3BCA"/>
    <w:rsid w:val="007C4289"/>
    <w:rsid w:val="007C4306"/>
    <w:rsid w:val="007C4A09"/>
    <w:rsid w:val="007C750D"/>
    <w:rsid w:val="007D0C17"/>
    <w:rsid w:val="007D261C"/>
    <w:rsid w:val="007D39C4"/>
    <w:rsid w:val="007D4EAC"/>
    <w:rsid w:val="007D5410"/>
    <w:rsid w:val="007D6242"/>
    <w:rsid w:val="007D66BC"/>
    <w:rsid w:val="007D7C6E"/>
    <w:rsid w:val="007E03B2"/>
    <w:rsid w:val="007E03ED"/>
    <w:rsid w:val="007E2794"/>
    <w:rsid w:val="007E3346"/>
    <w:rsid w:val="007E534C"/>
    <w:rsid w:val="007E6236"/>
    <w:rsid w:val="007E7669"/>
    <w:rsid w:val="007E7A7D"/>
    <w:rsid w:val="007F1C20"/>
    <w:rsid w:val="007F302F"/>
    <w:rsid w:val="007F310F"/>
    <w:rsid w:val="007F47AA"/>
    <w:rsid w:val="007F735D"/>
    <w:rsid w:val="0080083C"/>
    <w:rsid w:val="008009CA"/>
    <w:rsid w:val="008009EB"/>
    <w:rsid w:val="008015E3"/>
    <w:rsid w:val="008027BB"/>
    <w:rsid w:val="00802B17"/>
    <w:rsid w:val="008039F5"/>
    <w:rsid w:val="00806403"/>
    <w:rsid w:val="00806989"/>
    <w:rsid w:val="00807A3E"/>
    <w:rsid w:val="00810098"/>
    <w:rsid w:val="0081096A"/>
    <w:rsid w:val="00811DC2"/>
    <w:rsid w:val="00812B76"/>
    <w:rsid w:val="00812FB6"/>
    <w:rsid w:val="00813625"/>
    <w:rsid w:val="00814131"/>
    <w:rsid w:val="008142D1"/>
    <w:rsid w:val="00814592"/>
    <w:rsid w:val="00814BA0"/>
    <w:rsid w:val="00815BFA"/>
    <w:rsid w:val="008205B4"/>
    <w:rsid w:val="008209F4"/>
    <w:rsid w:val="00821450"/>
    <w:rsid w:val="00823D42"/>
    <w:rsid w:val="00824FAD"/>
    <w:rsid w:val="00825B66"/>
    <w:rsid w:val="008265ED"/>
    <w:rsid w:val="00827CBD"/>
    <w:rsid w:val="0083086D"/>
    <w:rsid w:val="0083120D"/>
    <w:rsid w:val="00831BFA"/>
    <w:rsid w:val="00833B28"/>
    <w:rsid w:val="00834B90"/>
    <w:rsid w:val="00836254"/>
    <w:rsid w:val="00837132"/>
    <w:rsid w:val="00841817"/>
    <w:rsid w:val="008440C4"/>
    <w:rsid w:val="008454ED"/>
    <w:rsid w:val="00845E3E"/>
    <w:rsid w:val="008464BA"/>
    <w:rsid w:val="00846C37"/>
    <w:rsid w:val="00850778"/>
    <w:rsid w:val="008531C5"/>
    <w:rsid w:val="008557C8"/>
    <w:rsid w:val="00855F6C"/>
    <w:rsid w:val="00856984"/>
    <w:rsid w:val="00857BFB"/>
    <w:rsid w:val="008618AE"/>
    <w:rsid w:val="008624C4"/>
    <w:rsid w:val="00862626"/>
    <w:rsid w:val="00864B47"/>
    <w:rsid w:val="00864B61"/>
    <w:rsid w:val="008650B5"/>
    <w:rsid w:val="008659A4"/>
    <w:rsid w:val="00867035"/>
    <w:rsid w:val="0087097A"/>
    <w:rsid w:val="00874E48"/>
    <w:rsid w:val="00875375"/>
    <w:rsid w:val="008753BF"/>
    <w:rsid w:val="00875F23"/>
    <w:rsid w:val="008770ED"/>
    <w:rsid w:val="00877DD6"/>
    <w:rsid w:val="0088089E"/>
    <w:rsid w:val="008809DA"/>
    <w:rsid w:val="00882CFB"/>
    <w:rsid w:val="0088441C"/>
    <w:rsid w:val="00884F13"/>
    <w:rsid w:val="00884F48"/>
    <w:rsid w:val="0088569B"/>
    <w:rsid w:val="0088625E"/>
    <w:rsid w:val="00887BC5"/>
    <w:rsid w:val="008908A3"/>
    <w:rsid w:val="00890F1F"/>
    <w:rsid w:val="008912CD"/>
    <w:rsid w:val="00893A90"/>
    <w:rsid w:val="00895E06"/>
    <w:rsid w:val="00895E40"/>
    <w:rsid w:val="008965BA"/>
    <w:rsid w:val="00896C43"/>
    <w:rsid w:val="00896E1C"/>
    <w:rsid w:val="008A033E"/>
    <w:rsid w:val="008A0F81"/>
    <w:rsid w:val="008A4F48"/>
    <w:rsid w:val="008A7701"/>
    <w:rsid w:val="008A7EB1"/>
    <w:rsid w:val="008B1243"/>
    <w:rsid w:val="008B197B"/>
    <w:rsid w:val="008B1DAF"/>
    <w:rsid w:val="008B29C8"/>
    <w:rsid w:val="008B2F72"/>
    <w:rsid w:val="008B2FAB"/>
    <w:rsid w:val="008B3E53"/>
    <w:rsid w:val="008B4001"/>
    <w:rsid w:val="008B4C32"/>
    <w:rsid w:val="008B4C34"/>
    <w:rsid w:val="008B4D72"/>
    <w:rsid w:val="008B5C91"/>
    <w:rsid w:val="008B6D16"/>
    <w:rsid w:val="008C2913"/>
    <w:rsid w:val="008C2F3D"/>
    <w:rsid w:val="008C30D4"/>
    <w:rsid w:val="008C325F"/>
    <w:rsid w:val="008C4A8C"/>
    <w:rsid w:val="008C4CD1"/>
    <w:rsid w:val="008C5C2A"/>
    <w:rsid w:val="008C6DDB"/>
    <w:rsid w:val="008D0A53"/>
    <w:rsid w:val="008D1E62"/>
    <w:rsid w:val="008D25CD"/>
    <w:rsid w:val="008D2952"/>
    <w:rsid w:val="008D2A80"/>
    <w:rsid w:val="008D3275"/>
    <w:rsid w:val="008D3B06"/>
    <w:rsid w:val="008D48EF"/>
    <w:rsid w:val="008D71E8"/>
    <w:rsid w:val="008D7C5A"/>
    <w:rsid w:val="008E000C"/>
    <w:rsid w:val="008E1D8D"/>
    <w:rsid w:val="008E3977"/>
    <w:rsid w:val="008E4145"/>
    <w:rsid w:val="008E4550"/>
    <w:rsid w:val="008E5671"/>
    <w:rsid w:val="008E6BD1"/>
    <w:rsid w:val="008E72E6"/>
    <w:rsid w:val="008F0C85"/>
    <w:rsid w:val="008F375E"/>
    <w:rsid w:val="008F415B"/>
    <w:rsid w:val="008F4B81"/>
    <w:rsid w:val="008F5E65"/>
    <w:rsid w:val="008F77BC"/>
    <w:rsid w:val="008F79F3"/>
    <w:rsid w:val="00900E2E"/>
    <w:rsid w:val="0090144E"/>
    <w:rsid w:val="00902827"/>
    <w:rsid w:val="0090403B"/>
    <w:rsid w:val="009062C1"/>
    <w:rsid w:val="0090780F"/>
    <w:rsid w:val="0091070A"/>
    <w:rsid w:val="00910AAF"/>
    <w:rsid w:val="009114F2"/>
    <w:rsid w:val="009117C5"/>
    <w:rsid w:val="00912EA1"/>
    <w:rsid w:val="009148F6"/>
    <w:rsid w:val="00914DEF"/>
    <w:rsid w:val="00914EE9"/>
    <w:rsid w:val="00916B87"/>
    <w:rsid w:val="0091741B"/>
    <w:rsid w:val="00917B06"/>
    <w:rsid w:val="009201C8"/>
    <w:rsid w:val="009204F0"/>
    <w:rsid w:val="00920C3F"/>
    <w:rsid w:val="00922E4A"/>
    <w:rsid w:val="00923AE0"/>
    <w:rsid w:val="009248FB"/>
    <w:rsid w:val="00924EA9"/>
    <w:rsid w:val="00924EC1"/>
    <w:rsid w:val="00925AFC"/>
    <w:rsid w:val="00926241"/>
    <w:rsid w:val="0092695C"/>
    <w:rsid w:val="00926B0B"/>
    <w:rsid w:val="00930386"/>
    <w:rsid w:val="0093314E"/>
    <w:rsid w:val="0093560C"/>
    <w:rsid w:val="0093580C"/>
    <w:rsid w:val="00936E70"/>
    <w:rsid w:val="00936EB2"/>
    <w:rsid w:val="0093729E"/>
    <w:rsid w:val="00942BEE"/>
    <w:rsid w:val="00942C9B"/>
    <w:rsid w:val="00943454"/>
    <w:rsid w:val="00944127"/>
    <w:rsid w:val="00950427"/>
    <w:rsid w:val="00950F1E"/>
    <w:rsid w:val="00952371"/>
    <w:rsid w:val="0095578D"/>
    <w:rsid w:val="00960B52"/>
    <w:rsid w:val="00961361"/>
    <w:rsid w:val="00962D96"/>
    <w:rsid w:val="00963464"/>
    <w:rsid w:val="00964228"/>
    <w:rsid w:val="00966E63"/>
    <w:rsid w:val="00970025"/>
    <w:rsid w:val="00970E2D"/>
    <w:rsid w:val="00971173"/>
    <w:rsid w:val="00973286"/>
    <w:rsid w:val="00973365"/>
    <w:rsid w:val="00973393"/>
    <w:rsid w:val="0097442B"/>
    <w:rsid w:val="00977545"/>
    <w:rsid w:val="00977D32"/>
    <w:rsid w:val="009830E2"/>
    <w:rsid w:val="009833A8"/>
    <w:rsid w:val="009859E7"/>
    <w:rsid w:val="00985A46"/>
    <w:rsid w:val="00986234"/>
    <w:rsid w:val="00986694"/>
    <w:rsid w:val="00987E9C"/>
    <w:rsid w:val="00991B91"/>
    <w:rsid w:val="00992414"/>
    <w:rsid w:val="00993BAF"/>
    <w:rsid w:val="0099446A"/>
    <w:rsid w:val="009978C6"/>
    <w:rsid w:val="009A1C79"/>
    <w:rsid w:val="009A30A1"/>
    <w:rsid w:val="009A3E12"/>
    <w:rsid w:val="009A6C5F"/>
    <w:rsid w:val="009B169C"/>
    <w:rsid w:val="009B1C3D"/>
    <w:rsid w:val="009B2138"/>
    <w:rsid w:val="009B2FCD"/>
    <w:rsid w:val="009B3912"/>
    <w:rsid w:val="009B7291"/>
    <w:rsid w:val="009C0745"/>
    <w:rsid w:val="009C0837"/>
    <w:rsid w:val="009C2A25"/>
    <w:rsid w:val="009C2D3E"/>
    <w:rsid w:val="009D04B1"/>
    <w:rsid w:val="009D0D0B"/>
    <w:rsid w:val="009D1816"/>
    <w:rsid w:val="009D48A5"/>
    <w:rsid w:val="009D7463"/>
    <w:rsid w:val="009D7E8E"/>
    <w:rsid w:val="009E2DDF"/>
    <w:rsid w:val="009E3253"/>
    <w:rsid w:val="009E4371"/>
    <w:rsid w:val="009E4725"/>
    <w:rsid w:val="009E6B62"/>
    <w:rsid w:val="009E6DAB"/>
    <w:rsid w:val="009F09EB"/>
    <w:rsid w:val="009F0C26"/>
    <w:rsid w:val="009F0D0E"/>
    <w:rsid w:val="009F181F"/>
    <w:rsid w:val="009F219F"/>
    <w:rsid w:val="009F232B"/>
    <w:rsid w:val="009F5291"/>
    <w:rsid w:val="009F6A3C"/>
    <w:rsid w:val="009F7704"/>
    <w:rsid w:val="00A00119"/>
    <w:rsid w:val="00A002D1"/>
    <w:rsid w:val="00A0054A"/>
    <w:rsid w:val="00A00972"/>
    <w:rsid w:val="00A012D8"/>
    <w:rsid w:val="00A01782"/>
    <w:rsid w:val="00A01FA0"/>
    <w:rsid w:val="00A02336"/>
    <w:rsid w:val="00A029BF"/>
    <w:rsid w:val="00A03F34"/>
    <w:rsid w:val="00A05311"/>
    <w:rsid w:val="00A06AB5"/>
    <w:rsid w:val="00A07137"/>
    <w:rsid w:val="00A10140"/>
    <w:rsid w:val="00A10B38"/>
    <w:rsid w:val="00A1308A"/>
    <w:rsid w:val="00A146C6"/>
    <w:rsid w:val="00A1657C"/>
    <w:rsid w:val="00A1761D"/>
    <w:rsid w:val="00A17D30"/>
    <w:rsid w:val="00A201A1"/>
    <w:rsid w:val="00A207F4"/>
    <w:rsid w:val="00A21EE9"/>
    <w:rsid w:val="00A22239"/>
    <w:rsid w:val="00A243F5"/>
    <w:rsid w:val="00A24B1D"/>
    <w:rsid w:val="00A25FE5"/>
    <w:rsid w:val="00A306CE"/>
    <w:rsid w:val="00A307A2"/>
    <w:rsid w:val="00A3164E"/>
    <w:rsid w:val="00A31E9E"/>
    <w:rsid w:val="00A3256A"/>
    <w:rsid w:val="00A32FF7"/>
    <w:rsid w:val="00A3722D"/>
    <w:rsid w:val="00A412A7"/>
    <w:rsid w:val="00A41AE8"/>
    <w:rsid w:val="00A4218B"/>
    <w:rsid w:val="00A43FD1"/>
    <w:rsid w:val="00A44C8C"/>
    <w:rsid w:val="00A46571"/>
    <w:rsid w:val="00A47623"/>
    <w:rsid w:val="00A5124D"/>
    <w:rsid w:val="00A522EA"/>
    <w:rsid w:val="00A5286A"/>
    <w:rsid w:val="00A54097"/>
    <w:rsid w:val="00A5479F"/>
    <w:rsid w:val="00A5521E"/>
    <w:rsid w:val="00A55EB7"/>
    <w:rsid w:val="00A56955"/>
    <w:rsid w:val="00A57424"/>
    <w:rsid w:val="00A6016C"/>
    <w:rsid w:val="00A60E29"/>
    <w:rsid w:val="00A6123F"/>
    <w:rsid w:val="00A620AD"/>
    <w:rsid w:val="00A62BF7"/>
    <w:rsid w:val="00A63E07"/>
    <w:rsid w:val="00A64B19"/>
    <w:rsid w:val="00A65C77"/>
    <w:rsid w:val="00A6613E"/>
    <w:rsid w:val="00A67516"/>
    <w:rsid w:val="00A67A86"/>
    <w:rsid w:val="00A67EB3"/>
    <w:rsid w:val="00A72B69"/>
    <w:rsid w:val="00A72F15"/>
    <w:rsid w:val="00A73A82"/>
    <w:rsid w:val="00A75057"/>
    <w:rsid w:val="00A77C7D"/>
    <w:rsid w:val="00A77E9B"/>
    <w:rsid w:val="00A80E1A"/>
    <w:rsid w:val="00A81877"/>
    <w:rsid w:val="00A82873"/>
    <w:rsid w:val="00A848D1"/>
    <w:rsid w:val="00A84B02"/>
    <w:rsid w:val="00A85C38"/>
    <w:rsid w:val="00A86837"/>
    <w:rsid w:val="00A8776B"/>
    <w:rsid w:val="00A91BEC"/>
    <w:rsid w:val="00A9247B"/>
    <w:rsid w:val="00A92D95"/>
    <w:rsid w:val="00A934D1"/>
    <w:rsid w:val="00A9420A"/>
    <w:rsid w:val="00A9627E"/>
    <w:rsid w:val="00A97AE7"/>
    <w:rsid w:val="00AA0877"/>
    <w:rsid w:val="00AA0F3C"/>
    <w:rsid w:val="00AA204B"/>
    <w:rsid w:val="00AA3A33"/>
    <w:rsid w:val="00AA46A2"/>
    <w:rsid w:val="00AA6D88"/>
    <w:rsid w:val="00AA7C85"/>
    <w:rsid w:val="00AB150A"/>
    <w:rsid w:val="00AB1B14"/>
    <w:rsid w:val="00AB3B90"/>
    <w:rsid w:val="00AB4372"/>
    <w:rsid w:val="00AB4489"/>
    <w:rsid w:val="00AB4D4C"/>
    <w:rsid w:val="00AB4E0C"/>
    <w:rsid w:val="00AB5FF6"/>
    <w:rsid w:val="00AC0CFD"/>
    <w:rsid w:val="00AC12A6"/>
    <w:rsid w:val="00AC24D8"/>
    <w:rsid w:val="00AC4101"/>
    <w:rsid w:val="00AC49EA"/>
    <w:rsid w:val="00AC62CD"/>
    <w:rsid w:val="00AC6C1C"/>
    <w:rsid w:val="00AC71D3"/>
    <w:rsid w:val="00AC7D0C"/>
    <w:rsid w:val="00AD384C"/>
    <w:rsid w:val="00AD43B8"/>
    <w:rsid w:val="00AD5061"/>
    <w:rsid w:val="00AD530D"/>
    <w:rsid w:val="00AD5DA8"/>
    <w:rsid w:val="00AD67B4"/>
    <w:rsid w:val="00AD7010"/>
    <w:rsid w:val="00AE2EDC"/>
    <w:rsid w:val="00AE32C8"/>
    <w:rsid w:val="00AE3C83"/>
    <w:rsid w:val="00AE65F2"/>
    <w:rsid w:val="00AE673D"/>
    <w:rsid w:val="00AE78C7"/>
    <w:rsid w:val="00AE7EAD"/>
    <w:rsid w:val="00AF179E"/>
    <w:rsid w:val="00AF348C"/>
    <w:rsid w:val="00AF6D81"/>
    <w:rsid w:val="00AF7792"/>
    <w:rsid w:val="00AF7D20"/>
    <w:rsid w:val="00B00B6E"/>
    <w:rsid w:val="00B00F6D"/>
    <w:rsid w:val="00B01870"/>
    <w:rsid w:val="00B02135"/>
    <w:rsid w:val="00B02D8D"/>
    <w:rsid w:val="00B033FC"/>
    <w:rsid w:val="00B034DF"/>
    <w:rsid w:val="00B06606"/>
    <w:rsid w:val="00B06DFD"/>
    <w:rsid w:val="00B0715F"/>
    <w:rsid w:val="00B10859"/>
    <w:rsid w:val="00B124A8"/>
    <w:rsid w:val="00B12D7C"/>
    <w:rsid w:val="00B13E0E"/>
    <w:rsid w:val="00B1565C"/>
    <w:rsid w:val="00B17F79"/>
    <w:rsid w:val="00B201DD"/>
    <w:rsid w:val="00B2409F"/>
    <w:rsid w:val="00B2545F"/>
    <w:rsid w:val="00B32B18"/>
    <w:rsid w:val="00B34F73"/>
    <w:rsid w:val="00B36CD1"/>
    <w:rsid w:val="00B37A07"/>
    <w:rsid w:val="00B37B59"/>
    <w:rsid w:val="00B41AD1"/>
    <w:rsid w:val="00B41B05"/>
    <w:rsid w:val="00B4236C"/>
    <w:rsid w:val="00B428CC"/>
    <w:rsid w:val="00B4571A"/>
    <w:rsid w:val="00B4651A"/>
    <w:rsid w:val="00B46859"/>
    <w:rsid w:val="00B50D1D"/>
    <w:rsid w:val="00B541D9"/>
    <w:rsid w:val="00B60E0B"/>
    <w:rsid w:val="00B6179F"/>
    <w:rsid w:val="00B61F4F"/>
    <w:rsid w:val="00B6220E"/>
    <w:rsid w:val="00B67051"/>
    <w:rsid w:val="00B7029A"/>
    <w:rsid w:val="00B70442"/>
    <w:rsid w:val="00B70875"/>
    <w:rsid w:val="00B72018"/>
    <w:rsid w:val="00B72D70"/>
    <w:rsid w:val="00B73FD2"/>
    <w:rsid w:val="00B7468C"/>
    <w:rsid w:val="00B750D7"/>
    <w:rsid w:val="00B75BC3"/>
    <w:rsid w:val="00B75DF3"/>
    <w:rsid w:val="00B764AA"/>
    <w:rsid w:val="00B7716B"/>
    <w:rsid w:val="00B80E7F"/>
    <w:rsid w:val="00B81A9D"/>
    <w:rsid w:val="00B81FBE"/>
    <w:rsid w:val="00B820B2"/>
    <w:rsid w:val="00B86149"/>
    <w:rsid w:val="00B86452"/>
    <w:rsid w:val="00B87B4B"/>
    <w:rsid w:val="00B9077B"/>
    <w:rsid w:val="00B948A7"/>
    <w:rsid w:val="00B94E1E"/>
    <w:rsid w:val="00B95ABF"/>
    <w:rsid w:val="00B96273"/>
    <w:rsid w:val="00B962ED"/>
    <w:rsid w:val="00B9663A"/>
    <w:rsid w:val="00BA08D8"/>
    <w:rsid w:val="00BA0903"/>
    <w:rsid w:val="00BA1779"/>
    <w:rsid w:val="00BA1D81"/>
    <w:rsid w:val="00BA5751"/>
    <w:rsid w:val="00BA625D"/>
    <w:rsid w:val="00BA7A60"/>
    <w:rsid w:val="00BA7D83"/>
    <w:rsid w:val="00BB0011"/>
    <w:rsid w:val="00BB3A98"/>
    <w:rsid w:val="00BB5325"/>
    <w:rsid w:val="00BB6178"/>
    <w:rsid w:val="00BB7102"/>
    <w:rsid w:val="00BB7178"/>
    <w:rsid w:val="00BB754F"/>
    <w:rsid w:val="00BC1891"/>
    <w:rsid w:val="00BC3240"/>
    <w:rsid w:val="00BC448D"/>
    <w:rsid w:val="00BC5398"/>
    <w:rsid w:val="00BC5514"/>
    <w:rsid w:val="00BC644E"/>
    <w:rsid w:val="00BC7A07"/>
    <w:rsid w:val="00BD0006"/>
    <w:rsid w:val="00BD028B"/>
    <w:rsid w:val="00BD0322"/>
    <w:rsid w:val="00BD05D4"/>
    <w:rsid w:val="00BD0C7C"/>
    <w:rsid w:val="00BD2257"/>
    <w:rsid w:val="00BD3F0A"/>
    <w:rsid w:val="00BD4475"/>
    <w:rsid w:val="00BD5437"/>
    <w:rsid w:val="00BD5DC5"/>
    <w:rsid w:val="00BD6BCD"/>
    <w:rsid w:val="00BD7AB4"/>
    <w:rsid w:val="00BE07CB"/>
    <w:rsid w:val="00BE0E6D"/>
    <w:rsid w:val="00BE137C"/>
    <w:rsid w:val="00BE28DA"/>
    <w:rsid w:val="00BE4DBB"/>
    <w:rsid w:val="00BF0BD8"/>
    <w:rsid w:val="00BF28E6"/>
    <w:rsid w:val="00BF2F99"/>
    <w:rsid w:val="00BF40B7"/>
    <w:rsid w:val="00BF4E14"/>
    <w:rsid w:val="00BF677F"/>
    <w:rsid w:val="00BF6D70"/>
    <w:rsid w:val="00C006E5"/>
    <w:rsid w:val="00C02D8A"/>
    <w:rsid w:val="00C02DBD"/>
    <w:rsid w:val="00C035A3"/>
    <w:rsid w:val="00C04E01"/>
    <w:rsid w:val="00C06C70"/>
    <w:rsid w:val="00C10163"/>
    <w:rsid w:val="00C10B5E"/>
    <w:rsid w:val="00C10D10"/>
    <w:rsid w:val="00C139BB"/>
    <w:rsid w:val="00C14EBE"/>
    <w:rsid w:val="00C15717"/>
    <w:rsid w:val="00C17B66"/>
    <w:rsid w:val="00C2172B"/>
    <w:rsid w:val="00C21A05"/>
    <w:rsid w:val="00C2266E"/>
    <w:rsid w:val="00C2331D"/>
    <w:rsid w:val="00C23DCB"/>
    <w:rsid w:val="00C241F7"/>
    <w:rsid w:val="00C24F30"/>
    <w:rsid w:val="00C263F6"/>
    <w:rsid w:val="00C27A80"/>
    <w:rsid w:val="00C27BE7"/>
    <w:rsid w:val="00C301A6"/>
    <w:rsid w:val="00C30E0C"/>
    <w:rsid w:val="00C3295C"/>
    <w:rsid w:val="00C348BB"/>
    <w:rsid w:val="00C37C9E"/>
    <w:rsid w:val="00C40699"/>
    <w:rsid w:val="00C4121F"/>
    <w:rsid w:val="00C4194A"/>
    <w:rsid w:val="00C41FAC"/>
    <w:rsid w:val="00C42CCC"/>
    <w:rsid w:val="00C44B8D"/>
    <w:rsid w:val="00C46CF1"/>
    <w:rsid w:val="00C46EDD"/>
    <w:rsid w:val="00C4793C"/>
    <w:rsid w:val="00C47C11"/>
    <w:rsid w:val="00C52335"/>
    <w:rsid w:val="00C5449D"/>
    <w:rsid w:val="00C545AA"/>
    <w:rsid w:val="00C54B49"/>
    <w:rsid w:val="00C5515E"/>
    <w:rsid w:val="00C5536D"/>
    <w:rsid w:val="00C5605D"/>
    <w:rsid w:val="00C5641D"/>
    <w:rsid w:val="00C568F7"/>
    <w:rsid w:val="00C5709E"/>
    <w:rsid w:val="00C5755A"/>
    <w:rsid w:val="00C61257"/>
    <w:rsid w:val="00C61ED4"/>
    <w:rsid w:val="00C6511D"/>
    <w:rsid w:val="00C65A8E"/>
    <w:rsid w:val="00C65C94"/>
    <w:rsid w:val="00C65CC7"/>
    <w:rsid w:val="00C65D57"/>
    <w:rsid w:val="00C67785"/>
    <w:rsid w:val="00C7143D"/>
    <w:rsid w:val="00C719C8"/>
    <w:rsid w:val="00C71A0B"/>
    <w:rsid w:val="00C71BF8"/>
    <w:rsid w:val="00C72598"/>
    <w:rsid w:val="00C73267"/>
    <w:rsid w:val="00C752F7"/>
    <w:rsid w:val="00C766D0"/>
    <w:rsid w:val="00C77F18"/>
    <w:rsid w:val="00C80825"/>
    <w:rsid w:val="00C80AA6"/>
    <w:rsid w:val="00C80AD2"/>
    <w:rsid w:val="00C81C92"/>
    <w:rsid w:val="00C84031"/>
    <w:rsid w:val="00C84EAE"/>
    <w:rsid w:val="00C8594D"/>
    <w:rsid w:val="00C864A3"/>
    <w:rsid w:val="00C90B13"/>
    <w:rsid w:val="00C923BF"/>
    <w:rsid w:val="00C9259A"/>
    <w:rsid w:val="00C951B4"/>
    <w:rsid w:val="00C95235"/>
    <w:rsid w:val="00C95CE4"/>
    <w:rsid w:val="00C976A2"/>
    <w:rsid w:val="00CA1ECE"/>
    <w:rsid w:val="00CA29C7"/>
    <w:rsid w:val="00CA3465"/>
    <w:rsid w:val="00CA3993"/>
    <w:rsid w:val="00CA7C5E"/>
    <w:rsid w:val="00CB00A6"/>
    <w:rsid w:val="00CB0B57"/>
    <w:rsid w:val="00CB260A"/>
    <w:rsid w:val="00CB28EB"/>
    <w:rsid w:val="00CB2B3E"/>
    <w:rsid w:val="00CB34AF"/>
    <w:rsid w:val="00CB4D6A"/>
    <w:rsid w:val="00CC03B0"/>
    <w:rsid w:val="00CC0881"/>
    <w:rsid w:val="00CC0D7F"/>
    <w:rsid w:val="00CC1453"/>
    <w:rsid w:val="00CC14B7"/>
    <w:rsid w:val="00CC2606"/>
    <w:rsid w:val="00CC261C"/>
    <w:rsid w:val="00CC2A92"/>
    <w:rsid w:val="00CC2FFC"/>
    <w:rsid w:val="00CC3458"/>
    <w:rsid w:val="00CD0F6D"/>
    <w:rsid w:val="00CD3F99"/>
    <w:rsid w:val="00CD4A1F"/>
    <w:rsid w:val="00CD4B12"/>
    <w:rsid w:val="00CD4D13"/>
    <w:rsid w:val="00CD5223"/>
    <w:rsid w:val="00CD6B15"/>
    <w:rsid w:val="00CE0DB9"/>
    <w:rsid w:val="00CE30D1"/>
    <w:rsid w:val="00CE3626"/>
    <w:rsid w:val="00CE386C"/>
    <w:rsid w:val="00CE417C"/>
    <w:rsid w:val="00CE50CE"/>
    <w:rsid w:val="00CE58F0"/>
    <w:rsid w:val="00CE5FF7"/>
    <w:rsid w:val="00CE613D"/>
    <w:rsid w:val="00CE667D"/>
    <w:rsid w:val="00CF0AA6"/>
    <w:rsid w:val="00CF119E"/>
    <w:rsid w:val="00CF16FC"/>
    <w:rsid w:val="00CF3028"/>
    <w:rsid w:val="00CF39F7"/>
    <w:rsid w:val="00CF5E95"/>
    <w:rsid w:val="00CF74B0"/>
    <w:rsid w:val="00CF7DB3"/>
    <w:rsid w:val="00D006B3"/>
    <w:rsid w:val="00D01268"/>
    <w:rsid w:val="00D01902"/>
    <w:rsid w:val="00D032DB"/>
    <w:rsid w:val="00D03687"/>
    <w:rsid w:val="00D04719"/>
    <w:rsid w:val="00D04F86"/>
    <w:rsid w:val="00D056CB"/>
    <w:rsid w:val="00D06369"/>
    <w:rsid w:val="00D07D2E"/>
    <w:rsid w:val="00D103A4"/>
    <w:rsid w:val="00D12A76"/>
    <w:rsid w:val="00D135EB"/>
    <w:rsid w:val="00D14839"/>
    <w:rsid w:val="00D15C9B"/>
    <w:rsid w:val="00D17643"/>
    <w:rsid w:val="00D17A38"/>
    <w:rsid w:val="00D20CB1"/>
    <w:rsid w:val="00D220B3"/>
    <w:rsid w:val="00D23C10"/>
    <w:rsid w:val="00D250AD"/>
    <w:rsid w:val="00D25A13"/>
    <w:rsid w:val="00D26D7A"/>
    <w:rsid w:val="00D26EC4"/>
    <w:rsid w:val="00D2795A"/>
    <w:rsid w:val="00D30222"/>
    <w:rsid w:val="00D307BC"/>
    <w:rsid w:val="00D31D1E"/>
    <w:rsid w:val="00D36529"/>
    <w:rsid w:val="00D40428"/>
    <w:rsid w:val="00D40DA2"/>
    <w:rsid w:val="00D417AE"/>
    <w:rsid w:val="00D41B65"/>
    <w:rsid w:val="00D433E0"/>
    <w:rsid w:val="00D434BF"/>
    <w:rsid w:val="00D4352A"/>
    <w:rsid w:val="00D43C06"/>
    <w:rsid w:val="00D443B0"/>
    <w:rsid w:val="00D44999"/>
    <w:rsid w:val="00D44D1C"/>
    <w:rsid w:val="00D459A0"/>
    <w:rsid w:val="00D47CCC"/>
    <w:rsid w:val="00D5068A"/>
    <w:rsid w:val="00D51030"/>
    <w:rsid w:val="00D51966"/>
    <w:rsid w:val="00D52278"/>
    <w:rsid w:val="00D552C1"/>
    <w:rsid w:val="00D579B5"/>
    <w:rsid w:val="00D60110"/>
    <w:rsid w:val="00D62CF8"/>
    <w:rsid w:val="00D63934"/>
    <w:rsid w:val="00D6395D"/>
    <w:rsid w:val="00D6433D"/>
    <w:rsid w:val="00D64E5C"/>
    <w:rsid w:val="00D6563D"/>
    <w:rsid w:val="00D67A0A"/>
    <w:rsid w:val="00D70790"/>
    <w:rsid w:val="00D7291A"/>
    <w:rsid w:val="00D73276"/>
    <w:rsid w:val="00D73548"/>
    <w:rsid w:val="00D73DBE"/>
    <w:rsid w:val="00D758F4"/>
    <w:rsid w:val="00D75C71"/>
    <w:rsid w:val="00D76022"/>
    <w:rsid w:val="00D761D0"/>
    <w:rsid w:val="00D7770A"/>
    <w:rsid w:val="00D8065E"/>
    <w:rsid w:val="00D80897"/>
    <w:rsid w:val="00D80DEB"/>
    <w:rsid w:val="00D81352"/>
    <w:rsid w:val="00D8177F"/>
    <w:rsid w:val="00D81E76"/>
    <w:rsid w:val="00D81EBE"/>
    <w:rsid w:val="00D939F7"/>
    <w:rsid w:val="00D93C14"/>
    <w:rsid w:val="00D94364"/>
    <w:rsid w:val="00DA1176"/>
    <w:rsid w:val="00DA3773"/>
    <w:rsid w:val="00DA3C13"/>
    <w:rsid w:val="00DA55D6"/>
    <w:rsid w:val="00DA6CA8"/>
    <w:rsid w:val="00DA7B45"/>
    <w:rsid w:val="00DB1F1F"/>
    <w:rsid w:val="00DB2929"/>
    <w:rsid w:val="00DB3466"/>
    <w:rsid w:val="00DB4D3B"/>
    <w:rsid w:val="00DB6F6D"/>
    <w:rsid w:val="00DB766D"/>
    <w:rsid w:val="00DC004B"/>
    <w:rsid w:val="00DC1B1A"/>
    <w:rsid w:val="00DC217B"/>
    <w:rsid w:val="00DC2BEC"/>
    <w:rsid w:val="00DC584C"/>
    <w:rsid w:val="00DC78A2"/>
    <w:rsid w:val="00DD0CA4"/>
    <w:rsid w:val="00DD10EB"/>
    <w:rsid w:val="00DD255D"/>
    <w:rsid w:val="00DD4DB1"/>
    <w:rsid w:val="00DD5C31"/>
    <w:rsid w:val="00DD6CFD"/>
    <w:rsid w:val="00DD73EB"/>
    <w:rsid w:val="00DE0AFC"/>
    <w:rsid w:val="00DE0B50"/>
    <w:rsid w:val="00DE1CDE"/>
    <w:rsid w:val="00DE5328"/>
    <w:rsid w:val="00DE5989"/>
    <w:rsid w:val="00DE5A1C"/>
    <w:rsid w:val="00DE7001"/>
    <w:rsid w:val="00DE73D8"/>
    <w:rsid w:val="00DF0797"/>
    <w:rsid w:val="00DF27F5"/>
    <w:rsid w:val="00DF4256"/>
    <w:rsid w:val="00DF47EC"/>
    <w:rsid w:val="00DF6A44"/>
    <w:rsid w:val="00DF7075"/>
    <w:rsid w:val="00DF78F4"/>
    <w:rsid w:val="00E01788"/>
    <w:rsid w:val="00E01CD0"/>
    <w:rsid w:val="00E04C4E"/>
    <w:rsid w:val="00E05A7F"/>
    <w:rsid w:val="00E07F73"/>
    <w:rsid w:val="00E10CA1"/>
    <w:rsid w:val="00E10E69"/>
    <w:rsid w:val="00E119F1"/>
    <w:rsid w:val="00E11CBC"/>
    <w:rsid w:val="00E11EBD"/>
    <w:rsid w:val="00E12A5F"/>
    <w:rsid w:val="00E133C7"/>
    <w:rsid w:val="00E13C63"/>
    <w:rsid w:val="00E13CFF"/>
    <w:rsid w:val="00E13D46"/>
    <w:rsid w:val="00E15103"/>
    <w:rsid w:val="00E16AF0"/>
    <w:rsid w:val="00E170C9"/>
    <w:rsid w:val="00E173BC"/>
    <w:rsid w:val="00E17C0A"/>
    <w:rsid w:val="00E20EA0"/>
    <w:rsid w:val="00E23167"/>
    <w:rsid w:val="00E243EF"/>
    <w:rsid w:val="00E25C36"/>
    <w:rsid w:val="00E27DFC"/>
    <w:rsid w:val="00E305B6"/>
    <w:rsid w:val="00E3167B"/>
    <w:rsid w:val="00E32125"/>
    <w:rsid w:val="00E3214C"/>
    <w:rsid w:val="00E35DF6"/>
    <w:rsid w:val="00E36789"/>
    <w:rsid w:val="00E421F5"/>
    <w:rsid w:val="00E4398C"/>
    <w:rsid w:val="00E43B6E"/>
    <w:rsid w:val="00E454EB"/>
    <w:rsid w:val="00E45A3E"/>
    <w:rsid w:val="00E4670A"/>
    <w:rsid w:val="00E52616"/>
    <w:rsid w:val="00E5295B"/>
    <w:rsid w:val="00E53F50"/>
    <w:rsid w:val="00E556D5"/>
    <w:rsid w:val="00E55C69"/>
    <w:rsid w:val="00E62158"/>
    <w:rsid w:val="00E62C74"/>
    <w:rsid w:val="00E639DC"/>
    <w:rsid w:val="00E63CDD"/>
    <w:rsid w:val="00E67A51"/>
    <w:rsid w:val="00E71BEC"/>
    <w:rsid w:val="00E72159"/>
    <w:rsid w:val="00E7271E"/>
    <w:rsid w:val="00E73FCA"/>
    <w:rsid w:val="00E74489"/>
    <w:rsid w:val="00E7648E"/>
    <w:rsid w:val="00E76FF0"/>
    <w:rsid w:val="00E77A13"/>
    <w:rsid w:val="00E8074A"/>
    <w:rsid w:val="00E817BE"/>
    <w:rsid w:val="00E81AC5"/>
    <w:rsid w:val="00E82526"/>
    <w:rsid w:val="00E82D8A"/>
    <w:rsid w:val="00E84004"/>
    <w:rsid w:val="00E84364"/>
    <w:rsid w:val="00E859E5"/>
    <w:rsid w:val="00E85A32"/>
    <w:rsid w:val="00E85A63"/>
    <w:rsid w:val="00E85EAB"/>
    <w:rsid w:val="00E86444"/>
    <w:rsid w:val="00E9115C"/>
    <w:rsid w:val="00E9221B"/>
    <w:rsid w:val="00E925CE"/>
    <w:rsid w:val="00E95AA5"/>
    <w:rsid w:val="00E97A5D"/>
    <w:rsid w:val="00E97F84"/>
    <w:rsid w:val="00EA1D9D"/>
    <w:rsid w:val="00EA297C"/>
    <w:rsid w:val="00EA5EE7"/>
    <w:rsid w:val="00EA7CC3"/>
    <w:rsid w:val="00EB4B42"/>
    <w:rsid w:val="00EB5B67"/>
    <w:rsid w:val="00EC32D1"/>
    <w:rsid w:val="00ED1CA5"/>
    <w:rsid w:val="00ED534E"/>
    <w:rsid w:val="00ED5C4A"/>
    <w:rsid w:val="00ED5CDA"/>
    <w:rsid w:val="00ED69CD"/>
    <w:rsid w:val="00ED6DCA"/>
    <w:rsid w:val="00ED7470"/>
    <w:rsid w:val="00EE035C"/>
    <w:rsid w:val="00EE2AF2"/>
    <w:rsid w:val="00EE3484"/>
    <w:rsid w:val="00EE42AD"/>
    <w:rsid w:val="00EE4F0A"/>
    <w:rsid w:val="00EE74A8"/>
    <w:rsid w:val="00EE7C63"/>
    <w:rsid w:val="00EF1A1C"/>
    <w:rsid w:val="00EF1BF7"/>
    <w:rsid w:val="00EF3852"/>
    <w:rsid w:val="00EF4FE9"/>
    <w:rsid w:val="00EF6830"/>
    <w:rsid w:val="00EF7423"/>
    <w:rsid w:val="00F00852"/>
    <w:rsid w:val="00F01AA5"/>
    <w:rsid w:val="00F02C42"/>
    <w:rsid w:val="00F036F5"/>
    <w:rsid w:val="00F03FDC"/>
    <w:rsid w:val="00F05046"/>
    <w:rsid w:val="00F05217"/>
    <w:rsid w:val="00F06D0B"/>
    <w:rsid w:val="00F07D76"/>
    <w:rsid w:val="00F10837"/>
    <w:rsid w:val="00F11777"/>
    <w:rsid w:val="00F12945"/>
    <w:rsid w:val="00F13510"/>
    <w:rsid w:val="00F15B78"/>
    <w:rsid w:val="00F15EA5"/>
    <w:rsid w:val="00F16F00"/>
    <w:rsid w:val="00F2109E"/>
    <w:rsid w:val="00F22139"/>
    <w:rsid w:val="00F2363C"/>
    <w:rsid w:val="00F23735"/>
    <w:rsid w:val="00F23FF6"/>
    <w:rsid w:val="00F2411F"/>
    <w:rsid w:val="00F25A64"/>
    <w:rsid w:val="00F26282"/>
    <w:rsid w:val="00F30476"/>
    <w:rsid w:val="00F334DA"/>
    <w:rsid w:val="00F34A80"/>
    <w:rsid w:val="00F34F4E"/>
    <w:rsid w:val="00F37432"/>
    <w:rsid w:val="00F419B6"/>
    <w:rsid w:val="00F42A43"/>
    <w:rsid w:val="00F42BC9"/>
    <w:rsid w:val="00F43C5B"/>
    <w:rsid w:val="00F45C72"/>
    <w:rsid w:val="00F477D7"/>
    <w:rsid w:val="00F4786D"/>
    <w:rsid w:val="00F5195A"/>
    <w:rsid w:val="00F526DD"/>
    <w:rsid w:val="00F54FD0"/>
    <w:rsid w:val="00F5640F"/>
    <w:rsid w:val="00F6128B"/>
    <w:rsid w:val="00F61917"/>
    <w:rsid w:val="00F6281F"/>
    <w:rsid w:val="00F64A8F"/>
    <w:rsid w:val="00F65E67"/>
    <w:rsid w:val="00F66C0C"/>
    <w:rsid w:val="00F67AE0"/>
    <w:rsid w:val="00F67C9A"/>
    <w:rsid w:val="00F67F64"/>
    <w:rsid w:val="00F67F84"/>
    <w:rsid w:val="00F701A6"/>
    <w:rsid w:val="00F7066F"/>
    <w:rsid w:val="00F71162"/>
    <w:rsid w:val="00F720A3"/>
    <w:rsid w:val="00F7340D"/>
    <w:rsid w:val="00F73579"/>
    <w:rsid w:val="00F735A5"/>
    <w:rsid w:val="00F746C9"/>
    <w:rsid w:val="00F772A3"/>
    <w:rsid w:val="00F8077E"/>
    <w:rsid w:val="00F807F1"/>
    <w:rsid w:val="00F81579"/>
    <w:rsid w:val="00F829AD"/>
    <w:rsid w:val="00F82C27"/>
    <w:rsid w:val="00F8303A"/>
    <w:rsid w:val="00F83069"/>
    <w:rsid w:val="00F8442F"/>
    <w:rsid w:val="00F84673"/>
    <w:rsid w:val="00F84C6A"/>
    <w:rsid w:val="00F86564"/>
    <w:rsid w:val="00F8693D"/>
    <w:rsid w:val="00F8717B"/>
    <w:rsid w:val="00F87622"/>
    <w:rsid w:val="00F96EAE"/>
    <w:rsid w:val="00FA0001"/>
    <w:rsid w:val="00FA0B78"/>
    <w:rsid w:val="00FA1974"/>
    <w:rsid w:val="00FA1FB3"/>
    <w:rsid w:val="00FA232C"/>
    <w:rsid w:val="00FA3729"/>
    <w:rsid w:val="00FB02D6"/>
    <w:rsid w:val="00FB18A9"/>
    <w:rsid w:val="00FB24D1"/>
    <w:rsid w:val="00FB29FD"/>
    <w:rsid w:val="00FB332C"/>
    <w:rsid w:val="00FB3D08"/>
    <w:rsid w:val="00FB541F"/>
    <w:rsid w:val="00FB745D"/>
    <w:rsid w:val="00FC25B4"/>
    <w:rsid w:val="00FC3811"/>
    <w:rsid w:val="00FC4011"/>
    <w:rsid w:val="00FC4A0D"/>
    <w:rsid w:val="00FC5255"/>
    <w:rsid w:val="00FC6B12"/>
    <w:rsid w:val="00FD139D"/>
    <w:rsid w:val="00FD14D4"/>
    <w:rsid w:val="00FD22BC"/>
    <w:rsid w:val="00FD36B2"/>
    <w:rsid w:val="00FD45AF"/>
    <w:rsid w:val="00FD51C9"/>
    <w:rsid w:val="00FD61CD"/>
    <w:rsid w:val="00FD7AB7"/>
    <w:rsid w:val="00FD7EAD"/>
    <w:rsid w:val="00FE1735"/>
    <w:rsid w:val="00FE1B18"/>
    <w:rsid w:val="00FE293D"/>
    <w:rsid w:val="00FE2A01"/>
    <w:rsid w:val="00FE5437"/>
    <w:rsid w:val="00FE7F8C"/>
    <w:rsid w:val="00FF29BB"/>
    <w:rsid w:val="00FF5B8A"/>
    <w:rsid w:val="00FF6589"/>
    <w:rsid w:val="00FF68BA"/>
    <w:rsid w:val="00FF706E"/>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60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BF40B7"/>
    <w:pPr>
      <w:tabs>
        <w:tab w:val="right" w:leader="dot" w:pos="9350"/>
      </w:tabs>
      <w:spacing w:after="100"/>
    </w:pPr>
    <w:rPr>
      <w:b/>
      <w:noProof/>
    </w:r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F79F3"/>
    <w:rPr>
      <w:color w:val="808080"/>
    </w:rPr>
  </w:style>
  <w:style w:type="paragraph" w:customStyle="1" w:styleId="Default">
    <w:name w:val="Default"/>
    <w:rsid w:val="00DC2BEC"/>
    <w:pPr>
      <w:autoSpaceDE w:val="0"/>
      <w:autoSpaceDN w:val="0"/>
      <w:adjustRightInd w:val="0"/>
      <w:spacing w:after="0" w:line="240" w:lineRule="auto"/>
    </w:pPr>
    <w:rPr>
      <w:rFonts w:ascii="Segoe UI" w:hAnsi="Segoe UI" w:cs="Segoe UI"/>
      <w:color w:val="000000"/>
      <w:sz w:val="24"/>
      <w:szCs w:val="24"/>
    </w:rPr>
  </w:style>
  <w:style w:type="table" w:styleId="LightList-Accent2">
    <w:name w:val="Light List Accent 2"/>
    <w:basedOn w:val="TableNormal"/>
    <w:uiPriority w:val="61"/>
    <w:rsid w:val="0011593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evision">
    <w:name w:val="Revision"/>
    <w:hidden/>
    <w:uiPriority w:val="99"/>
    <w:semiHidden/>
    <w:rsid w:val="00986694"/>
    <w:pPr>
      <w:spacing w:after="0" w:line="240" w:lineRule="auto"/>
    </w:pPr>
  </w:style>
  <w:style w:type="table" w:styleId="LightShading-Accent1">
    <w:name w:val="Light Shading Accent 1"/>
    <w:basedOn w:val="TableNormal"/>
    <w:uiPriority w:val="60"/>
    <w:rsid w:val="00610F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6433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CC0D7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E77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E77A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BF40B7"/>
    <w:pPr>
      <w:tabs>
        <w:tab w:val="right" w:leader="dot" w:pos="9350"/>
      </w:tabs>
      <w:spacing w:after="100"/>
    </w:pPr>
    <w:rPr>
      <w:b/>
      <w:noProof/>
    </w:r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F79F3"/>
    <w:rPr>
      <w:color w:val="808080"/>
    </w:rPr>
  </w:style>
  <w:style w:type="paragraph" w:customStyle="1" w:styleId="Default">
    <w:name w:val="Default"/>
    <w:rsid w:val="00DC2BEC"/>
    <w:pPr>
      <w:autoSpaceDE w:val="0"/>
      <w:autoSpaceDN w:val="0"/>
      <w:adjustRightInd w:val="0"/>
      <w:spacing w:after="0" w:line="240" w:lineRule="auto"/>
    </w:pPr>
    <w:rPr>
      <w:rFonts w:ascii="Segoe UI" w:hAnsi="Segoe UI" w:cs="Segoe UI"/>
      <w:color w:val="000000"/>
      <w:sz w:val="24"/>
      <w:szCs w:val="24"/>
    </w:rPr>
  </w:style>
  <w:style w:type="table" w:styleId="LightList-Accent2">
    <w:name w:val="Light List Accent 2"/>
    <w:basedOn w:val="TableNormal"/>
    <w:uiPriority w:val="61"/>
    <w:rsid w:val="0011593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evision">
    <w:name w:val="Revision"/>
    <w:hidden/>
    <w:uiPriority w:val="99"/>
    <w:semiHidden/>
    <w:rsid w:val="00986694"/>
    <w:pPr>
      <w:spacing w:after="0" w:line="240" w:lineRule="auto"/>
    </w:pPr>
  </w:style>
  <w:style w:type="table" w:styleId="LightShading-Accent1">
    <w:name w:val="Light Shading Accent 1"/>
    <w:basedOn w:val="TableNormal"/>
    <w:uiPriority w:val="60"/>
    <w:rsid w:val="00610F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6433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CC0D7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E77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E77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6178">
      <w:bodyDiv w:val="1"/>
      <w:marLeft w:val="0"/>
      <w:marRight w:val="0"/>
      <w:marTop w:val="0"/>
      <w:marBottom w:val="0"/>
      <w:divBdr>
        <w:top w:val="none" w:sz="0" w:space="0" w:color="auto"/>
        <w:left w:val="none" w:sz="0" w:space="0" w:color="auto"/>
        <w:bottom w:val="none" w:sz="0" w:space="0" w:color="auto"/>
        <w:right w:val="none" w:sz="0" w:space="0" w:color="auto"/>
      </w:divBdr>
    </w:div>
    <w:div w:id="700858418">
      <w:bodyDiv w:val="1"/>
      <w:marLeft w:val="0"/>
      <w:marRight w:val="0"/>
      <w:marTop w:val="0"/>
      <w:marBottom w:val="0"/>
      <w:divBdr>
        <w:top w:val="none" w:sz="0" w:space="0" w:color="auto"/>
        <w:left w:val="none" w:sz="0" w:space="0" w:color="auto"/>
        <w:bottom w:val="none" w:sz="0" w:space="0" w:color="auto"/>
        <w:right w:val="none" w:sz="0" w:space="0" w:color="auto"/>
      </w:divBdr>
    </w:div>
    <w:div w:id="1683506990">
      <w:bodyDiv w:val="1"/>
      <w:marLeft w:val="0"/>
      <w:marRight w:val="0"/>
      <w:marTop w:val="0"/>
      <w:marBottom w:val="0"/>
      <w:divBdr>
        <w:top w:val="none" w:sz="0" w:space="0" w:color="auto"/>
        <w:left w:val="none" w:sz="0" w:space="0" w:color="auto"/>
        <w:bottom w:val="none" w:sz="0" w:space="0" w:color="auto"/>
        <w:right w:val="none" w:sz="0" w:space="0" w:color="auto"/>
      </w:divBdr>
      <w:divsChild>
        <w:div w:id="23555049">
          <w:marLeft w:val="0"/>
          <w:marRight w:val="0"/>
          <w:marTop w:val="0"/>
          <w:marBottom w:val="0"/>
          <w:divBdr>
            <w:top w:val="none" w:sz="0" w:space="0" w:color="auto"/>
            <w:left w:val="none" w:sz="0" w:space="0" w:color="auto"/>
            <w:bottom w:val="none" w:sz="0" w:space="0" w:color="auto"/>
            <w:right w:val="none" w:sz="0" w:space="0" w:color="auto"/>
          </w:divBdr>
          <w:divsChild>
            <w:div w:id="1201748696">
              <w:marLeft w:val="0"/>
              <w:marRight w:val="0"/>
              <w:marTop w:val="0"/>
              <w:marBottom w:val="0"/>
              <w:divBdr>
                <w:top w:val="none" w:sz="0" w:space="0" w:color="auto"/>
                <w:left w:val="none" w:sz="0" w:space="0" w:color="auto"/>
                <w:bottom w:val="none" w:sz="0" w:space="0" w:color="auto"/>
                <w:right w:val="none" w:sz="0" w:space="0" w:color="auto"/>
              </w:divBdr>
              <w:divsChild>
                <w:div w:id="1802771727">
                  <w:marLeft w:val="0"/>
                  <w:marRight w:val="0"/>
                  <w:marTop w:val="0"/>
                  <w:marBottom w:val="0"/>
                  <w:divBdr>
                    <w:top w:val="none" w:sz="0" w:space="0" w:color="auto"/>
                    <w:left w:val="none" w:sz="0" w:space="0" w:color="auto"/>
                    <w:bottom w:val="none" w:sz="0" w:space="0" w:color="auto"/>
                    <w:right w:val="none" w:sz="0" w:space="0" w:color="auto"/>
                  </w:divBdr>
                  <w:divsChild>
                    <w:div w:id="1277903289">
                      <w:marLeft w:val="0"/>
                      <w:marRight w:val="0"/>
                      <w:marTop w:val="0"/>
                      <w:marBottom w:val="0"/>
                      <w:divBdr>
                        <w:top w:val="none" w:sz="0" w:space="0" w:color="auto"/>
                        <w:left w:val="none" w:sz="0" w:space="0" w:color="auto"/>
                        <w:bottom w:val="none" w:sz="0" w:space="0" w:color="auto"/>
                        <w:right w:val="none" w:sz="0" w:space="0" w:color="auto"/>
                      </w:divBdr>
                      <w:divsChild>
                        <w:div w:id="1762023088">
                          <w:marLeft w:val="0"/>
                          <w:marRight w:val="0"/>
                          <w:marTop w:val="0"/>
                          <w:marBottom w:val="0"/>
                          <w:divBdr>
                            <w:top w:val="none" w:sz="0" w:space="0" w:color="auto"/>
                            <w:left w:val="none" w:sz="0" w:space="0" w:color="auto"/>
                            <w:bottom w:val="none" w:sz="0" w:space="0" w:color="auto"/>
                            <w:right w:val="none" w:sz="0" w:space="0" w:color="auto"/>
                          </w:divBdr>
                          <w:divsChild>
                            <w:div w:id="1863013104">
                              <w:marLeft w:val="0"/>
                              <w:marRight w:val="0"/>
                              <w:marTop w:val="0"/>
                              <w:marBottom w:val="0"/>
                              <w:divBdr>
                                <w:top w:val="none" w:sz="0" w:space="0" w:color="auto"/>
                                <w:left w:val="none" w:sz="0" w:space="0" w:color="auto"/>
                                <w:bottom w:val="none" w:sz="0" w:space="0" w:color="auto"/>
                                <w:right w:val="none" w:sz="0" w:space="0" w:color="auto"/>
                              </w:divBdr>
                              <w:divsChild>
                                <w:div w:id="127675051">
                                  <w:marLeft w:val="0"/>
                                  <w:marRight w:val="0"/>
                                  <w:marTop w:val="0"/>
                                  <w:marBottom w:val="0"/>
                                  <w:divBdr>
                                    <w:top w:val="none" w:sz="0" w:space="0" w:color="auto"/>
                                    <w:left w:val="none" w:sz="0" w:space="0" w:color="auto"/>
                                    <w:bottom w:val="none" w:sz="0" w:space="0" w:color="auto"/>
                                    <w:right w:val="none" w:sz="0" w:space="0" w:color="auto"/>
                                  </w:divBdr>
                                  <w:divsChild>
                                    <w:div w:id="692534426">
                                      <w:marLeft w:val="0"/>
                                      <w:marRight w:val="0"/>
                                      <w:marTop w:val="0"/>
                                      <w:marBottom w:val="0"/>
                                      <w:divBdr>
                                        <w:top w:val="none" w:sz="0" w:space="0" w:color="auto"/>
                                        <w:left w:val="none" w:sz="0" w:space="0" w:color="auto"/>
                                        <w:bottom w:val="none" w:sz="0" w:space="0" w:color="auto"/>
                                        <w:right w:val="none" w:sz="0" w:space="0" w:color="auto"/>
                                      </w:divBdr>
                                      <w:divsChild>
                                        <w:div w:id="1093166819">
                                          <w:marLeft w:val="0"/>
                                          <w:marRight w:val="0"/>
                                          <w:marTop w:val="0"/>
                                          <w:marBottom w:val="0"/>
                                          <w:divBdr>
                                            <w:top w:val="none" w:sz="0" w:space="0" w:color="auto"/>
                                            <w:left w:val="none" w:sz="0" w:space="0" w:color="auto"/>
                                            <w:bottom w:val="none" w:sz="0" w:space="0" w:color="auto"/>
                                            <w:right w:val="none" w:sz="0" w:space="0" w:color="auto"/>
                                          </w:divBdr>
                                          <w:divsChild>
                                            <w:div w:id="106584709">
                                              <w:marLeft w:val="0"/>
                                              <w:marRight w:val="0"/>
                                              <w:marTop w:val="0"/>
                                              <w:marBottom w:val="0"/>
                                              <w:divBdr>
                                                <w:top w:val="none" w:sz="0" w:space="0" w:color="auto"/>
                                                <w:left w:val="none" w:sz="0" w:space="0" w:color="auto"/>
                                                <w:bottom w:val="none" w:sz="0" w:space="0" w:color="auto"/>
                                                <w:right w:val="none" w:sz="0" w:space="0" w:color="auto"/>
                                              </w:divBdr>
                                              <w:divsChild>
                                                <w:div w:id="7348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85602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settings" Target="settings.xml"/><Relationship Id="rId50" Type="http://schemas.openxmlformats.org/officeDocument/2006/relationships/endnotes" Target="endnotes.xml"/><Relationship Id="rId55" Type="http://schemas.openxmlformats.org/officeDocument/2006/relationships/hyperlink" Target="http://msdn.microsoft.com/en-us/library/ms143506(SQL.110).aspx" TargetMode="External"/><Relationship Id="rId63" Type="http://schemas.openxmlformats.org/officeDocument/2006/relationships/hyperlink" Target="http://msdn.microsoft.com/en-us/library/hh270281(SQL.110).aspx" TargetMode="External"/><Relationship Id="rId68" Type="http://schemas.openxmlformats.org/officeDocument/2006/relationships/hyperlink" Target="http://msdn.microsoft.com/en-us/library/ff877943(SQL.110).aspx" TargetMode="External"/><Relationship Id="rId76" Type="http://schemas.openxmlformats.org/officeDocument/2006/relationships/hyperlink" Target="http://msdn.microsoft.com/en-us/library/ff877957(SQL.110).aspx" TargetMode="External"/><Relationship Id="rId84" Type="http://schemas.openxmlformats.org/officeDocument/2006/relationships/hyperlink" Target="http://www.microsoft.com/sqlserver/" TargetMode="External"/><Relationship Id="rId89"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hyperlink" Target="http://msdn.microsoft.com/en-us/library/ms189134(SQL.110).aspx" TargetMode="Externa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tyles" Target="styles.xml"/><Relationship Id="rId53" Type="http://schemas.openxmlformats.org/officeDocument/2006/relationships/footer" Target="footer2.xml"/><Relationship Id="rId58" Type="http://schemas.openxmlformats.org/officeDocument/2006/relationships/hyperlink" Target="http://www.microsoft.com/windowsserver2008/en/us/failover-clustering-main.aspx" TargetMode="External"/><Relationship Id="rId66" Type="http://schemas.openxmlformats.org/officeDocument/2006/relationships/hyperlink" Target="http://msdn.microsoft.com/en-us/library/hh270275(v=SQL.110).aspx" TargetMode="External"/><Relationship Id="rId74" Type="http://schemas.openxmlformats.org/officeDocument/2006/relationships/hyperlink" Target="http://msdn.microsoft.com/en-us/library/ff877884(SQL.110).aspx" TargetMode="External"/><Relationship Id="rId79" Type="http://schemas.openxmlformats.org/officeDocument/2006/relationships/hyperlink" Target="http://msdn.microsoft.com/en-us/library/hh213002(SQL.110).aspx" TargetMode="External"/><Relationship Id="rId87" Type="http://schemas.openxmlformats.org/officeDocument/2006/relationships/hyperlink" Target="mailto:sqlfback@microsoft.com?subject=White%20Paper%20Feedback:%20[Microsoft%20SQL%20Server%20AlwaysOn%20Solutions%20Guide%20for%20High%20Availability%20and%20Disaster%20Recovery]" TargetMode="External"/><Relationship Id="rId5" Type="http://schemas.openxmlformats.org/officeDocument/2006/relationships/customXml" Target="../customXml/item5.xml"/><Relationship Id="rId61" Type="http://schemas.openxmlformats.org/officeDocument/2006/relationships/hyperlink" Target="http://msdn.microsoft.com/en-us/library/ff878487(SQL.110).aspx" TargetMode="External"/><Relationship Id="rId82" Type="http://schemas.openxmlformats.org/officeDocument/2006/relationships/hyperlink" Target="http://msdn.microsoft.com/en-us/library/ms189573(SQL.110).aspx" TargetMode="Externa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webSettings" Target="webSettings.xml"/><Relationship Id="rId56" Type="http://schemas.openxmlformats.org/officeDocument/2006/relationships/hyperlink" Target="http://www.microsoft.com/SqlServerPrivateCloud" TargetMode="External"/><Relationship Id="rId64" Type="http://schemas.openxmlformats.org/officeDocument/2006/relationships/hyperlink" Target="http://msdn.microsoft.com/en-us/library/ff878305(SQL.110).aspx" TargetMode="External"/><Relationship Id="rId69" Type="http://schemas.openxmlformats.org/officeDocument/2006/relationships/hyperlink" Target="http://msdn.microsoft.com/en-us/library/ms187341(SQL.110).aspx" TargetMode="External"/><Relationship Id="rId77" Type="http://schemas.openxmlformats.org/officeDocument/2006/relationships/hyperlink" Target="http://msdn.microsoft.com/en-us/library/hh213151(SQL.110).aspx" TargetMode="External"/><Relationship Id="rId8" Type="http://schemas.openxmlformats.org/officeDocument/2006/relationships/customXml" Target="../customXml/item8.xml"/><Relationship Id="rId51" Type="http://schemas.openxmlformats.org/officeDocument/2006/relationships/image" Target="media/image1.png"/><Relationship Id="rId72" Type="http://schemas.openxmlformats.org/officeDocument/2006/relationships/hyperlink" Target="http://sqlcat.com/sqlcat/b/whitepapers/archive/2011/12/22/sql-server-2012-alwayson_3a00_-multisite-failover-cluster-instance.aspx" TargetMode="External"/><Relationship Id="rId80" Type="http://schemas.openxmlformats.org/officeDocument/2006/relationships/hyperlink" Target="http://msdn.microsoft.com/en-us/library/hh653924(SQL.110).aspx" TargetMode="External"/><Relationship Id="rId85" Type="http://schemas.openxmlformats.org/officeDocument/2006/relationships/hyperlink" Target="http://technet.microsoft.com/en-us/sqlserver/"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microsoft.com/office/2007/relationships/stylesWithEffects" Target="stylesWithEffects.xml"/><Relationship Id="rId59" Type="http://schemas.openxmlformats.org/officeDocument/2006/relationships/hyperlink" Target="http://technet.microsoft.com/en-us/library/cc732035(WS.10).aspx" TargetMode="External"/><Relationship Id="rId67" Type="http://schemas.openxmlformats.org/officeDocument/2006/relationships/hyperlink" Target="http://msdn.microsoft.com/en-us/library/ff878664(SQL.110).aspx"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image" Target="media/image2.emf"/><Relationship Id="rId62" Type="http://schemas.openxmlformats.org/officeDocument/2006/relationships/hyperlink" Target="http://technet.microsoft.com/en-us/library/cc770620(WS.10).aspx" TargetMode="External"/><Relationship Id="rId70" Type="http://schemas.openxmlformats.org/officeDocument/2006/relationships/hyperlink" Target="http://blogs.msdn.com/b/sqlserverstorageengine/archive/2011/10/18/sql-databases-on-file-shares-it-s-time-to-reconsider-the-scenario.aspx" TargetMode="External"/><Relationship Id="rId75" Type="http://schemas.openxmlformats.org/officeDocument/2006/relationships/hyperlink" Target="http://msdn.microsoft.com/en-us/library/ff877931(SQL.110).aspx" TargetMode="External"/><Relationship Id="rId83" Type="http://schemas.openxmlformats.org/officeDocument/2006/relationships/hyperlink" Target="http://msdn.microsoft.com/en-us/library/bb677167(SQL.110).aspx"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footnotes" Target="footnotes.xml"/><Relationship Id="rId57" Type="http://schemas.openxmlformats.org/officeDocument/2006/relationships/hyperlink" Target="http://www.microsoft.com/windowsserver2008/en/us/failover-clustering-main.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numbering" Target="numbering.xml"/><Relationship Id="rId52" Type="http://schemas.openxmlformats.org/officeDocument/2006/relationships/footer" Target="footer1.xml"/><Relationship Id="rId60" Type="http://schemas.openxmlformats.org/officeDocument/2006/relationships/hyperlink" Target="http://technet.microsoft.com/en-us/library/cc732035(WS.10).aspx" TargetMode="External"/><Relationship Id="rId65" Type="http://schemas.openxmlformats.org/officeDocument/2006/relationships/hyperlink" Target="http://msdn.microsoft.com/en-us/library/hh270275(v=SQL.110).aspx" TargetMode="External"/><Relationship Id="rId73" Type="http://schemas.openxmlformats.org/officeDocument/2006/relationships/hyperlink" Target="http://msdn.microsoft.com/en-us/library/ff878233(SQL.110).aspx" TargetMode="External"/><Relationship Id="rId78" Type="http://schemas.openxmlformats.org/officeDocument/2006/relationships/hyperlink" Target="http://msdn.microsoft.com/en-us/library/hh213417(SQL.110).aspx" TargetMode="External"/><Relationship Id="rId81" Type="http://schemas.openxmlformats.org/officeDocument/2006/relationships/hyperlink" Target="http://msdn.microsoft.com/en-us/library/hh653924(SQL.110).aspx" TargetMode="External"/><Relationship Id="rId86" Type="http://schemas.openxmlformats.org/officeDocument/2006/relationships/hyperlink" Target="http://msdn.microsoft.com/en-us/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 StyleName=""/>
</file>

<file path=customXml/item10.xml><?xml version="1.0" encoding="utf-8"?>
<b:Sources xmlns:b="http://schemas.openxmlformats.org/officeDocument/2006/bibliography" xmlns="http://schemas.openxmlformats.org/officeDocument/2006/bibliography" SelectedStyle="" StyleName=""/>
</file>

<file path=customXml/item11.xml><?xml version="1.0" encoding="utf-8"?>
<b:Sources xmlns:b="http://schemas.openxmlformats.org/officeDocument/2006/bibliography" xmlns="http://schemas.openxmlformats.org/officeDocument/2006/bibliography" SelectedStyle="" StyleName=""/>
</file>

<file path=customXml/item12.xml><?xml version="1.0" encoding="utf-8"?>
<b:Sources xmlns:b="http://schemas.openxmlformats.org/officeDocument/2006/bibliography" xmlns="http://schemas.openxmlformats.org/officeDocument/2006/bibliography" SelectedStyle="" StyleName=""/>
</file>

<file path=customXml/item13.xml><?xml version="1.0" encoding="utf-8"?>
<b:Sources xmlns:b="http://schemas.openxmlformats.org/officeDocument/2006/bibliography" xmlns="http://schemas.openxmlformats.org/officeDocument/2006/bibliography" SelectedStyle="" StyleName=""/>
</file>

<file path=customXml/item14.xml><?xml version="1.0" encoding="utf-8"?>
<b:Sources xmlns:b="http://schemas.openxmlformats.org/officeDocument/2006/bibliography" xmlns="http://schemas.openxmlformats.org/officeDocument/2006/bibliography" SelectedStyle="" StyleName=""/>
</file>

<file path=customXml/item15.xml><?xml version="1.0" encoding="utf-8"?>
<b:Sources xmlns:b="http://schemas.openxmlformats.org/officeDocument/2006/bibliography" xmlns="http://schemas.openxmlformats.org/officeDocument/2006/bibliography" SelectedStyle="" StyleName=""/>
</file>

<file path=customXml/item16.xml><?xml version="1.0" encoding="utf-8"?>
<b:Sources xmlns:b="http://schemas.openxmlformats.org/officeDocument/2006/bibliography" xmlns="http://schemas.openxmlformats.org/officeDocument/2006/bibliography" SelectedStyle="" StyleName=""/>
</file>

<file path=customXml/item17.xml><?xml version="1.0" encoding="utf-8"?>
<b:Sources xmlns:b="http://schemas.openxmlformats.org/officeDocument/2006/bibliography" xmlns="http://schemas.openxmlformats.org/officeDocument/2006/bibliography" SelectedStyle="" StyleName=""/>
</file>

<file path=customXml/item18.xml><?xml version="1.0" encoding="utf-8"?>
<b:Sources xmlns:b="http://schemas.openxmlformats.org/officeDocument/2006/bibliography" xmlns="http://schemas.openxmlformats.org/officeDocument/2006/bibliography" SelectedStyle="" StyleName=""/>
</file>

<file path=customXml/item19.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20.xml><?xml version="1.0" encoding="utf-8"?>
<b:Sources xmlns:b="http://schemas.openxmlformats.org/officeDocument/2006/bibliography" xmlns="http://schemas.openxmlformats.org/officeDocument/2006/bibliography" SelectedStyle="" StyleName=""/>
</file>

<file path=customXml/item21.xml><?xml version="1.0" encoding="utf-8"?>
<b:Sources xmlns:b="http://schemas.openxmlformats.org/officeDocument/2006/bibliography" xmlns="http://schemas.openxmlformats.org/officeDocument/2006/bibliography" SelectedStyle="" StyleName=""/>
</file>

<file path=customXml/item22.xml><?xml version="1.0" encoding="utf-8"?>
<b:Sources xmlns:b="http://schemas.openxmlformats.org/officeDocument/2006/bibliography" xmlns="http://schemas.openxmlformats.org/officeDocument/2006/bibliography" SelectedStyle="" StyleName=""/>
</file>

<file path=customXml/item23.xml><?xml version="1.0" encoding="utf-8"?>
<b:Sources xmlns:b="http://schemas.openxmlformats.org/officeDocument/2006/bibliography" xmlns="http://schemas.openxmlformats.org/officeDocument/2006/bibliography" SelectedStyle="" StyleName=""/>
</file>

<file path=customXml/item24.xml><?xml version="1.0" encoding="utf-8"?>
<b:Sources xmlns:b="http://schemas.openxmlformats.org/officeDocument/2006/bibliography" xmlns="http://schemas.openxmlformats.org/officeDocument/2006/bibliography" SelectedStyle="" StyleName=""/>
</file>

<file path=customXml/item25.xml><?xml version="1.0" encoding="utf-8"?>
<b:Sources xmlns:b="http://schemas.openxmlformats.org/officeDocument/2006/bibliography" xmlns="http://schemas.openxmlformats.org/officeDocument/2006/bibliography" SelectedStyle="" StyleName=""/>
</file>

<file path=customXml/item26.xml><?xml version="1.0" encoding="utf-8"?>
<b:Sources xmlns:b="http://schemas.openxmlformats.org/officeDocument/2006/bibliography" xmlns="http://schemas.openxmlformats.org/officeDocument/2006/bibliography" SelectedStyle="" StyleName=""/>
</file>

<file path=customXml/item27.xml><?xml version="1.0" encoding="utf-8"?>
<b:Sources xmlns:b="http://schemas.openxmlformats.org/officeDocument/2006/bibliography" xmlns="http://schemas.openxmlformats.org/officeDocument/2006/bibliography" SelectedStyle="" StyleName=""/>
</file>

<file path=customXml/item28.xml><?xml version="1.0" encoding="utf-8"?>
<b:Sources xmlns:b="http://schemas.openxmlformats.org/officeDocument/2006/bibliography" xmlns="http://schemas.openxmlformats.org/officeDocument/2006/bibliography" SelectedStyle="" StyleName=""/>
</file>

<file path=customXml/item29.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30.xml><?xml version="1.0" encoding="utf-8"?>
<b:Sources xmlns:b="http://schemas.openxmlformats.org/officeDocument/2006/bibliography" xmlns="http://schemas.openxmlformats.org/officeDocument/2006/bibliography" SelectedStyle="" StyleName=""/>
</file>

<file path=customXml/item31.xml><?xml version="1.0" encoding="utf-8"?>
<b:Sources xmlns:b="http://schemas.openxmlformats.org/officeDocument/2006/bibliography" xmlns="http://schemas.openxmlformats.org/officeDocument/2006/bibliography" SelectedStyle="" StyleName=""/>
</file>

<file path=customXml/item32.xml><?xml version="1.0" encoding="utf-8"?>
<b:Sources xmlns:b="http://schemas.openxmlformats.org/officeDocument/2006/bibliography" xmlns="http://schemas.openxmlformats.org/officeDocument/2006/bibliography" SelectedStyle="" StyleName=""/>
</file>

<file path=customXml/item33.xml><?xml version="1.0" encoding="utf-8"?>
<b:Sources xmlns:b="http://schemas.openxmlformats.org/officeDocument/2006/bibliography" xmlns="http://schemas.openxmlformats.org/officeDocument/2006/bibliography" SelectedStyle="" StyleName=""/>
</file>

<file path=customXml/item34.xml><?xml version="1.0" encoding="utf-8"?>
<b:Sources xmlns:b="http://schemas.openxmlformats.org/officeDocument/2006/bibliography" xmlns="http://schemas.openxmlformats.org/officeDocument/2006/bibliography" SelectedStyle="" StyleName=""/>
</file>

<file path=customXml/item35.xml><?xml version="1.0" encoding="utf-8"?>
<b:Sources xmlns:b="http://schemas.openxmlformats.org/officeDocument/2006/bibliography" xmlns="http://schemas.openxmlformats.org/officeDocument/2006/bibliography" SelectedStyle="" StyleName=""/>
</file>

<file path=customXml/item36.xml><?xml version="1.0" encoding="utf-8"?>
<b:Sources xmlns:b="http://schemas.openxmlformats.org/officeDocument/2006/bibliography" xmlns="http://schemas.openxmlformats.org/officeDocument/2006/bibliography" SelectedStyle="" StyleName=""/>
</file>

<file path=customXml/item37.xml><?xml version="1.0" encoding="utf-8"?>
<p:properties xmlns:p="http://schemas.microsoft.com/office/2006/metadata/properties" xmlns:xsi="http://www.w3.org/2001/XMLSchema-instance" xmlns:pc="http://schemas.microsoft.com/office/infopath/2007/PartnerControls">
  <documentManagement/>
</p:properties>
</file>

<file path=customXml/item38.xml><?xml version="1.0" encoding="utf-8"?>
<b:Sources xmlns:b="http://schemas.openxmlformats.org/officeDocument/2006/bibliography" xmlns="http://schemas.openxmlformats.org/officeDocument/2006/bibliography" SelectedStyle="" StyleName=""/>
</file>

<file path=customXml/item39.xml><?xml version="1.0" encoding="utf-8"?>
<b:Sources xmlns:b="http://schemas.openxmlformats.org/officeDocument/2006/bibliography" xmlns="http://schemas.openxmlformats.org/officeDocument/2006/bibliography" SelectedStyle="" StyleName=""/>
</file>

<file path=customXml/item4.xml><?xml version="1.0" encoding="utf-8"?>
<b:Sources xmlns:b="http://schemas.openxmlformats.org/officeDocument/2006/bibliography" xmlns="http://schemas.openxmlformats.org/officeDocument/2006/bibliography" SelectedStyle="" StyleName=""/>
</file>

<file path=customXml/item40.xml><?xml version="1.0" encoding="utf-8"?>
<b:Sources xmlns:b="http://schemas.openxmlformats.org/officeDocument/2006/bibliography" xmlns="http://schemas.openxmlformats.org/officeDocument/2006/bibliography" SelectedStyle="" StyleName=""/>
</file>

<file path=customXml/item41.xml><?xml version="1.0" encoding="utf-8"?>
<ct:contentTypeSchema xmlns:ct="http://schemas.microsoft.com/office/2006/metadata/contentType" xmlns:ma="http://schemas.microsoft.com/office/2006/metadata/properties/metaAttributes" ct:_="" ma:_="" ma:contentTypeName="Document" ma:contentTypeID="0x01010069A6BD6EDC900C4B812209FFD0C959C5" ma:contentTypeVersion="0" ma:contentTypeDescription="Create a new document." ma:contentTypeScope="" ma:versionID="414e061ab13fad4841e015472f90d4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2.xml><?xml version="1.0" encoding="utf-8"?>
<b:Sources xmlns:b="http://schemas.openxmlformats.org/officeDocument/2006/bibliography" xmlns="http://schemas.openxmlformats.org/officeDocument/2006/bibliography" SelectedStyle="" StyleName=""/>
</file>

<file path=customXml/item43.xml><?xml version="1.0" encoding="utf-8"?>
<b:Sources xmlns:b="http://schemas.openxmlformats.org/officeDocument/2006/bibliography" xmlns="http://schemas.openxmlformats.org/officeDocument/2006/bibliography" SelectedStyle="" StyleName=""/>
</file>

<file path=customXml/item5.xml><?xml version="1.0" encoding="utf-8"?>
<b:Sources xmlns:b="http://schemas.openxmlformats.org/officeDocument/2006/bibliography" xmlns="http://schemas.openxmlformats.org/officeDocument/2006/bibliography" SelectedStyle="" StyleNam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 StyleName=""/>
</file>

<file path=customXml/item8.xml><?xml version="1.0" encoding="utf-8"?>
<b:Sources xmlns:b="http://schemas.openxmlformats.org/officeDocument/2006/bibliography" xmlns="http://schemas.openxmlformats.org/officeDocument/2006/bibliography" SelectedStyle="" StyleName=""/>
</file>

<file path=customXml/item9.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0C244E2-6D48-4113-91AD-B6BEB3348AE6}">
  <ds:schemaRefs>
    <ds:schemaRef ds:uri="http://schemas.openxmlformats.org/officeDocument/2006/bibliography"/>
  </ds:schemaRefs>
</ds:datastoreItem>
</file>

<file path=customXml/itemProps10.xml><?xml version="1.0" encoding="utf-8"?>
<ds:datastoreItem xmlns:ds="http://schemas.openxmlformats.org/officeDocument/2006/customXml" ds:itemID="{1957102E-2097-48C0-B1BA-88FA90A392E5}">
  <ds:schemaRefs>
    <ds:schemaRef ds:uri="http://schemas.openxmlformats.org/officeDocument/2006/bibliography"/>
  </ds:schemaRefs>
</ds:datastoreItem>
</file>

<file path=customXml/itemProps11.xml><?xml version="1.0" encoding="utf-8"?>
<ds:datastoreItem xmlns:ds="http://schemas.openxmlformats.org/officeDocument/2006/customXml" ds:itemID="{C4E876AC-33F2-4D33-833C-E119197DC059}">
  <ds:schemaRefs>
    <ds:schemaRef ds:uri="http://schemas.openxmlformats.org/officeDocument/2006/bibliography"/>
  </ds:schemaRefs>
</ds:datastoreItem>
</file>

<file path=customXml/itemProps12.xml><?xml version="1.0" encoding="utf-8"?>
<ds:datastoreItem xmlns:ds="http://schemas.openxmlformats.org/officeDocument/2006/customXml" ds:itemID="{89A1A9A7-6442-4451-9973-39B59B66F7FB}">
  <ds:schemaRefs>
    <ds:schemaRef ds:uri="http://schemas.openxmlformats.org/officeDocument/2006/bibliography"/>
  </ds:schemaRefs>
</ds:datastoreItem>
</file>

<file path=customXml/itemProps13.xml><?xml version="1.0" encoding="utf-8"?>
<ds:datastoreItem xmlns:ds="http://schemas.openxmlformats.org/officeDocument/2006/customXml" ds:itemID="{4CEACF25-0239-40E7-8E96-F5529F787794}">
  <ds:schemaRefs>
    <ds:schemaRef ds:uri="http://schemas.openxmlformats.org/officeDocument/2006/bibliography"/>
  </ds:schemaRefs>
</ds:datastoreItem>
</file>

<file path=customXml/itemProps14.xml><?xml version="1.0" encoding="utf-8"?>
<ds:datastoreItem xmlns:ds="http://schemas.openxmlformats.org/officeDocument/2006/customXml" ds:itemID="{9913B811-BE44-4BEB-906B-DB5D8ED9767B}">
  <ds:schemaRefs>
    <ds:schemaRef ds:uri="http://schemas.openxmlformats.org/officeDocument/2006/bibliography"/>
  </ds:schemaRefs>
</ds:datastoreItem>
</file>

<file path=customXml/itemProps15.xml><?xml version="1.0" encoding="utf-8"?>
<ds:datastoreItem xmlns:ds="http://schemas.openxmlformats.org/officeDocument/2006/customXml" ds:itemID="{BAFD5A76-7713-4B27-A344-2DDCD88CCE7F}">
  <ds:schemaRefs>
    <ds:schemaRef ds:uri="http://schemas.openxmlformats.org/officeDocument/2006/bibliography"/>
  </ds:schemaRefs>
</ds:datastoreItem>
</file>

<file path=customXml/itemProps16.xml><?xml version="1.0" encoding="utf-8"?>
<ds:datastoreItem xmlns:ds="http://schemas.openxmlformats.org/officeDocument/2006/customXml" ds:itemID="{3F8DD4DD-6153-40EA-9297-ABBFA8D55280}">
  <ds:schemaRefs>
    <ds:schemaRef ds:uri="http://schemas.openxmlformats.org/officeDocument/2006/bibliography"/>
  </ds:schemaRefs>
</ds:datastoreItem>
</file>

<file path=customXml/itemProps17.xml><?xml version="1.0" encoding="utf-8"?>
<ds:datastoreItem xmlns:ds="http://schemas.openxmlformats.org/officeDocument/2006/customXml" ds:itemID="{C4A385BB-6B11-4F45-8971-1B089EDA1A83}">
  <ds:schemaRefs>
    <ds:schemaRef ds:uri="http://schemas.openxmlformats.org/officeDocument/2006/bibliography"/>
  </ds:schemaRefs>
</ds:datastoreItem>
</file>

<file path=customXml/itemProps18.xml><?xml version="1.0" encoding="utf-8"?>
<ds:datastoreItem xmlns:ds="http://schemas.openxmlformats.org/officeDocument/2006/customXml" ds:itemID="{8D3322E0-2254-4755-AD0C-CD30C070269F}">
  <ds:schemaRefs>
    <ds:schemaRef ds:uri="http://schemas.openxmlformats.org/officeDocument/2006/bibliography"/>
  </ds:schemaRefs>
</ds:datastoreItem>
</file>

<file path=customXml/itemProps19.xml><?xml version="1.0" encoding="utf-8"?>
<ds:datastoreItem xmlns:ds="http://schemas.openxmlformats.org/officeDocument/2006/customXml" ds:itemID="{6F408FD6-4287-4B5C-A684-C456D9A0A8BD}">
  <ds:schemaRefs>
    <ds:schemaRef ds:uri="http://schemas.openxmlformats.org/officeDocument/2006/bibliography"/>
  </ds:schemaRefs>
</ds:datastoreItem>
</file>

<file path=customXml/itemProps2.xml><?xml version="1.0" encoding="utf-8"?>
<ds:datastoreItem xmlns:ds="http://schemas.openxmlformats.org/officeDocument/2006/customXml" ds:itemID="{C846E5C3-F4BC-4296-8798-C3D499B80059}">
  <ds:schemaRefs>
    <ds:schemaRef ds:uri="http://schemas.openxmlformats.org/officeDocument/2006/bibliography"/>
  </ds:schemaRefs>
</ds:datastoreItem>
</file>

<file path=customXml/itemProps20.xml><?xml version="1.0" encoding="utf-8"?>
<ds:datastoreItem xmlns:ds="http://schemas.openxmlformats.org/officeDocument/2006/customXml" ds:itemID="{67EF8B87-E166-45F5-BF19-1652963C1A8D}">
  <ds:schemaRefs>
    <ds:schemaRef ds:uri="http://schemas.openxmlformats.org/officeDocument/2006/bibliography"/>
  </ds:schemaRefs>
</ds:datastoreItem>
</file>

<file path=customXml/itemProps21.xml><?xml version="1.0" encoding="utf-8"?>
<ds:datastoreItem xmlns:ds="http://schemas.openxmlformats.org/officeDocument/2006/customXml" ds:itemID="{5A6B5E04-0FE4-40E7-818A-096DE6E3B014}">
  <ds:schemaRefs>
    <ds:schemaRef ds:uri="http://schemas.openxmlformats.org/officeDocument/2006/bibliography"/>
  </ds:schemaRefs>
</ds:datastoreItem>
</file>

<file path=customXml/itemProps22.xml><?xml version="1.0" encoding="utf-8"?>
<ds:datastoreItem xmlns:ds="http://schemas.openxmlformats.org/officeDocument/2006/customXml" ds:itemID="{9089E80B-3983-4707-8002-D06556A57DFB}">
  <ds:schemaRefs>
    <ds:schemaRef ds:uri="http://schemas.openxmlformats.org/officeDocument/2006/bibliography"/>
  </ds:schemaRefs>
</ds:datastoreItem>
</file>

<file path=customXml/itemProps23.xml><?xml version="1.0" encoding="utf-8"?>
<ds:datastoreItem xmlns:ds="http://schemas.openxmlformats.org/officeDocument/2006/customXml" ds:itemID="{CD2CC041-C2E9-4961-A3F6-E06CDF27C707}">
  <ds:schemaRefs>
    <ds:schemaRef ds:uri="http://schemas.openxmlformats.org/officeDocument/2006/bibliography"/>
  </ds:schemaRefs>
</ds:datastoreItem>
</file>

<file path=customXml/itemProps24.xml><?xml version="1.0" encoding="utf-8"?>
<ds:datastoreItem xmlns:ds="http://schemas.openxmlformats.org/officeDocument/2006/customXml" ds:itemID="{22A161B2-FF45-4F1F-BBA5-41695C9D710E}">
  <ds:schemaRefs>
    <ds:schemaRef ds:uri="http://schemas.openxmlformats.org/officeDocument/2006/bibliography"/>
  </ds:schemaRefs>
</ds:datastoreItem>
</file>

<file path=customXml/itemProps25.xml><?xml version="1.0" encoding="utf-8"?>
<ds:datastoreItem xmlns:ds="http://schemas.openxmlformats.org/officeDocument/2006/customXml" ds:itemID="{AF3DA212-FE60-4176-A211-D81309798331}">
  <ds:schemaRefs>
    <ds:schemaRef ds:uri="http://schemas.openxmlformats.org/officeDocument/2006/bibliography"/>
  </ds:schemaRefs>
</ds:datastoreItem>
</file>

<file path=customXml/itemProps26.xml><?xml version="1.0" encoding="utf-8"?>
<ds:datastoreItem xmlns:ds="http://schemas.openxmlformats.org/officeDocument/2006/customXml" ds:itemID="{EF4BAF4B-9547-4515-A108-D3F873673264}">
  <ds:schemaRefs>
    <ds:schemaRef ds:uri="http://schemas.openxmlformats.org/officeDocument/2006/bibliography"/>
  </ds:schemaRefs>
</ds:datastoreItem>
</file>

<file path=customXml/itemProps27.xml><?xml version="1.0" encoding="utf-8"?>
<ds:datastoreItem xmlns:ds="http://schemas.openxmlformats.org/officeDocument/2006/customXml" ds:itemID="{2E2C5250-4CA5-4655-949A-271EF323CCDE}">
  <ds:schemaRefs>
    <ds:schemaRef ds:uri="http://schemas.openxmlformats.org/officeDocument/2006/bibliography"/>
  </ds:schemaRefs>
</ds:datastoreItem>
</file>

<file path=customXml/itemProps28.xml><?xml version="1.0" encoding="utf-8"?>
<ds:datastoreItem xmlns:ds="http://schemas.openxmlformats.org/officeDocument/2006/customXml" ds:itemID="{C0FFB94B-D281-4AC7-B483-813989A11804}">
  <ds:schemaRefs>
    <ds:schemaRef ds:uri="http://schemas.openxmlformats.org/officeDocument/2006/bibliography"/>
  </ds:schemaRefs>
</ds:datastoreItem>
</file>

<file path=customXml/itemProps29.xml><?xml version="1.0" encoding="utf-8"?>
<ds:datastoreItem xmlns:ds="http://schemas.openxmlformats.org/officeDocument/2006/customXml" ds:itemID="{0E2BE5F0-5D5D-4746-A2C4-A68089BD4165}">
  <ds:schemaRefs>
    <ds:schemaRef ds:uri="http://schemas.openxmlformats.org/officeDocument/2006/bibliography"/>
  </ds:schemaRefs>
</ds:datastoreItem>
</file>

<file path=customXml/itemProps3.xml><?xml version="1.0" encoding="utf-8"?>
<ds:datastoreItem xmlns:ds="http://schemas.openxmlformats.org/officeDocument/2006/customXml" ds:itemID="{10088F83-732E-4E7B-A4E0-AA1D6FDF1848}">
  <ds:schemaRefs>
    <ds:schemaRef ds:uri="http://schemas.openxmlformats.org/officeDocument/2006/bibliography"/>
  </ds:schemaRefs>
</ds:datastoreItem>
</file>

<file path=customXml/itemProps30.xml><?xml version="1.0" encoding="utf-8"?>
<ds:datastoreItem xmlns:ds="http://schemas.openxmlformats.org/officeDocument/2006/customXml" ds:itemID="{CD85B856-603D-45C3-A642-5AF46917AD61}">
  <ds:schemaRefs>
    <ds:schemaRef ds:uri="http://schemas.openxmlformats.org/officeDocument/2006/bibliography"/>
  </ds:schemaRefs>
</ds:datastoreItem>
</file>

<file path=customXml/itemProps31.xml><?xml version="1.0" encoding="utf-8"?>
<ds:datastoreItem xmlns:ds="http://schemas.openxmlformats.org/officeDocument/2006/customXml" ds:itemID="{983FAEAE-19D8-4FA7-AE45-F12790C91737}">
  <ds:schemaRefs>
    <ds:schemaRef ds:uri="http://schemas.openxmlformats.org/officeDocument/2006/bibliography"/>
  </ds:schemaRefs>
</ds:datastoreItem>
</file>

<file path=customXml/itemProps32.xml><?xml version="1.0" encoding="utf-8"?>
<ds:datastoreItem xmlns:ds="http://schemas.openxmlformats.org/officeDocument/2006/customXml" ds:itemID="{45A0326F-4901-4CDD-850E-4F2F8B9CF137}">
  <ds:schemaRefs>
    <ds:schemaRef ds:uri="http://schemas.openxmlformats.org/officeDocument/2006/bibliography"/>
  </ds:schemaRefs>
</ds:datastoreItem>
</file>

<file path=customXml/itemProps33.xml><?xml version="1.0" encoding="utf-8"?>
<ds:datastoreItem xmlns:ds="http://schemas.openxmlformats.org/officeDocument/2006/customXml" ds:itemID="{74FB9D3C-779C-448F-846D-3608F6BC89DA}">
  <ds:schemaRefs>
    <ds:schemaRef ds:uri="http://schemas.openxmlformats.org/officeDocument/2006/bibliography"/>
  </ds:schemaRefs>
</ds:datastoreItem>
</file>

<file path=customXml/itemProps34.xml><?xml version="1.0" encoding="utf-8"?>
<ds:datastoreItem xmlns:ds="http://schemas.openxmlformats.org/officeDocument/2006/customXml" ds:itemID="{79624F80-3F95-4BE8-B445-4FCB3873C7F8}">
  <ds:schemaRefs>
    <ds:schemaRef ds:uri="http://schemas.openxmlformats.org/officeDocument/2006/bibliography"/>
  </ds:schemaRefs>
</ds:datastoreItem>
</file>

<file path=customXml/itemProps35.xml><?xml version="1.0" encoding="utf-8"?>
<ds:datastoreItem xmlns:ds="http://schemas.openxmlformats.org/officeDocument/2006/customXml" ds:itemID="{B3D4639B-F346-43F1-992F-D2113777FBB6}">
  <ds:schemaRefs>
    <ds:schemaRef ds:uri="http://schemas.openxmlformats.org/officeDocument/2006/bibliography"/>
  </ds:schemaRefs>
</ds:datastoreItem>
</file>

<file path=customXml/itemProps36.xml><?xml version="1.0" encoding="utf-8"?>
<ds:datastoreItem xmlns:ds="http://schemas.openxmlformats.org/officeDocument/2006/customXml" ds:itemID="{A9ACECAB-0BE3-4501-A1A6-292FAB4E5603}">
  <ds:schemaRefs>
    <ds:schemaRef ds:uri="http://schemas.openxmlformats.org/officeDocument/2006/bibliography"/>
  </ds:schemaRefs>
</ds:datastoreItem>
</file>

<file path=customXml/itemProps37.xml><?xml version="1.0" encoding="utf-8"?>
<ds:datastoreItem xmlns:ds="http://schemas.openxmlformats.org/officeDocument/2006/customXml" ds:itemID="{091BDA27-0B74-48E8-A029-B0E3A89B3760}">
  <ds:schemaRefs>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http://purl.org/dc/dcmitype/"/>
  </ds:schemaRefs>
</ds:datastoreItem>
</file>

<file path=customXml/itemProps38.xml><?xml version="1.0" encoding="utf-8"?>
<ds:datastoreItem xmlns:ds="http://schemas.openxmlformats.org/officeDocument/2006/customXml" ds:itemID="{B2B8ABC5-CC69-4ED5-B577-8601B9B64FEF}">
  <ds:schemaRefs>
    <ds:schemaRef ds:uri="http://schemas.openxmlformats.org/officeDocument/2006/bibliography"/>
  </ds:schemaRefs>
</ds:datastoreItem>
</file>

<file path=customXml/itemProps39.xml><?xml version="1.0" encoding="utf-8"?>
<ds:datastoreItem xmlns:ds="http://schemas.openxmlformats.org/officeDocument/2006/customXml" ds:itemID="{34162F94-2D59-4766-9653-2D86B8BAEBBD}">
  <ds:schemaRefs>
    <ds:schemaRef ds:uri="http://schemas.openxmlformats.org/officeDocument/2006/bibliography"/>
  </ds:schemaRefs>
</ds:datastoreItem>
</file>

<file path=customXml/itemProps4.xml><?xml version="1.0" encoding="utf-8"?>
<ds:datastoreItem xmlns:ds="http://schemas.openxmlformats.org/officeDocument/2006/customXml" ds:itemID="{DC95AC5D-6E6C-4918-A6E1-E9611625738D}">
  <ds:schemaRefs>
    <ds:schemaRef ds:uri="http://schemas.openxmlformats.org/officeDocument/2006/bibliography"/>
  </ds:schemaRefs>
</ds:datastoreItem>
</file>

<file path=customXml/itemProps40.xml><?xml version="1.0" encoding="utf-8"?>
<ds:datastoreItem xmlns:ds="http://schemas.openxmlformats.org/officeDocument/2006/customXml" ds:itemID="{60D03E04-57C6-441E-98D2-5C75DA16EF14}">
  <ds:schemaRefs>
    <ds:schemaRef ds:uri="http://schemas.openxmlformats.org/officeDocument/2006/bibliography"/>
  </ds:schemaRefs>
</ds:datastoreItem>
</file>

<file path=customXml/itemProps41.xml><?xml version="1.0" encoding="utf-8"?>
<ds:datastoreItem xmlns:ds="http://schemas.openxmlformats.org/officeDocument/2006/customXml" ds:itemID="{747B4A9D-3B41-4E43-85C6-0C5233779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2.xml><?xml version="1.0" encoding="utf-8"?>
<ds:datastoreItem xmlns:ds="http://schemas.openxmlformats.org/officeDocument/2006/customXml" ds:itemID="{50AAB8D1-78B8-4EDF-988E-14CAC9D47A91}">
  <ds:schemaRefs>
    <ds:schemaRef ds:uri="http://schemas.openxmlformats.org/officeDocument/2006/bibliography"/>
  </ds:schemaRefs>
</ds:datastoreItem>
</file>

<file path=customXml/itemProps43.xml><?xml version="1.0" encoding="utf-8"?>
<ds:datastoreItem xmlns:ds="http://schemas.openxmlformats.org/officeDocument/2006/customXml" ds:itemID="{B9F70AC4-A09E-4936-96B0-715E4D834D50}">
  <ds:schemaRefs>
    <ds:schemaRef ds:uri="http://schemas.openxmlformats.org/officeDocument/2006/bibliography"/>
  </ds:schemaRefs>
</ds:datastoreItem>
</file>

<file path=customXml/itemProps5.xml><?xml version="1.0" encoding="utf-8"?>
<ds:datastoreItem xmlns:ds="http://schemas.openxmlformats.org/officeDocument/2006/customXml" ds:itemID="{33F10935-3B7C-4890-BAC0-16D6599BBAD2}">
  <ds:schemaRefs>
    <ds:schemaRef ds:uri="http://schemas.openxmlformats.org/officeDocument/2006/bibliography"/>
  </ds:schemaRefs>
</ds:datastoreItem>
</file>

<file path=customXml/itemProps6.xml><?xml version="1.0" encoding="utf-8"?>
<ds:datastoreItem xmlns:ds="http://schemas.openxmlformats.org/officeDocument/2006/customXml" ds:itemID="{07AF90AD-4E1D-404F-BAA4-C6AE93CC7644}">
  <ds:schemaRefs>
    <ds:schemaRef ds:uri="http://schemas.microsoft.com/sharepoint/v3/contenttype/forms"/>
  </ds:schemaRefs>
</ds:datastoreItem>
</file>

<file path=customXml/itemProps7.xml><?xml version="1.0" encoding="utf-8"?>
<ds:datastoreItem xmlns:ds="http://schemas.openxmlformats.org/officeDocument/2006/customXml" ds:itemID="{44B850AF-1B2A-46C6-A85E-DF58A60349C9}">
  <ds:schemaRefs>
    <ds:schemaRef ds:uri="http://schemas.openxmlformats.org/officeDocument/2006/bibliography"/>
  </ds:schemaRefs>
</ds:datastoreItem>
</file>

<file path=customXml/itemProps8.xml><?xml version="1.0" encoding="utf-8"?>
<ds:datastoreItem xmlns:ds="http://schemas.openxmlformats.org/officeDocument/2006/customXml" ds:itemID="{5C56141C-6128-4C89-B007-71B8CE3CFAC6}">
  <ds:schemaRefs>
    <ds:schemaRef ds:uri="http://schemas.openxmlformats.org/officeDocument/2006/bibliography"/>
  </ds:schemaRefs>
</ds:datastoreItem>
</file>

<file path=customXml/itemProps9.xml><?xml version="1.0" encoding="utf-8"?>
<ds:datastoreItem xmlns:ds="http://schemas.openxmlformats.org/officeDocument/2006/customXml" ds:itemID="{81886BA2-2D29-457A-821E-2CF32E64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11950</Words>
  <Characters>68115</Characters>
  <Application>Microsoft Office Word</Application>
  <DocSecurity>4</DocSecurity>
  <Lines>567</Lines>
  <Paragraphs>159</Paragraphs>
  <ScaleCrop>false</ScaleCrop>
  <HeadingPairs>
    <vt:vector size="2" baseType="variant">
      <vt:variant>
        <vt:lpstr>Title</vt:lpstr>
      </vt:variant>
      <vt:variant>
        <vt:i4>1</vt:i4>
      </vt:variant>
    </vt:vector>
  </HeadingPairs>
  <TitlesOfParts>
    <vt:vector size="1" baseType="lpstr">
      <vt:lpstr>Microsoft SQL Server AlwaysOn Solutions Guide for High Availability and Disaster Recovery</vt:lpstr>
    </vt:vector>
  </TitlesOfParts>
  <LinksUpToDate>false</LinksUpToDate>
  <CharactersWithSpaces>79906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SQL Server AlwaysOn Solutions Guide for High Availability and Disaster Recovery</dc:title>
  <dc:creator/>
  <cp:keywords>SQL Server, AlwaysOn, High Availability, Disaster Recovery</cp:keywords>
  <cp:lastModifiedBy/>
  <cp:revision>1</cp:revision>
  <dcterms:created xsi:type="dcterms:W3CDTF">2012-01-24T02:37:00Z</dcterms:created>
  <dcterms:modified xsi:type="dcterms:W3CDTF">2012-01-24T02:37:00Z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Locale">
    <vt:lpwstr>en-us</vt:lpwstr>
  </property>
  <property fmtid="{D5CDD505-2E9C-101B-9397-08002B2CF9AE}" pid="3" name="Mtps.SystemInfo.DisplayType">
    <vt:lpwstr>HomePageType</vt:lpwstr>
  </property>
  <property fmtid="{D5CDD505-2E9C-101B-9397-08002B2CF9AE}" pid="4" name="Mtps.Key.ShortId">
    <vt:lpwstr>ee410782</vt:lpwstr>
  </property>
  <property fmtid="{D5CDD505-2E9C-101B-9397-08002B2CF9AE}" pid="5" name="Mtps.Key.ContentGuid">
    <vt:lpwstr>f1893b8b-7b24-44bd-b22b-c8a92c0c8f59</vt:lpwstr>
  </property>
  <property fmtid="{D5CDD505-2E9C-101B-9397-08002B2CF9AE}" pid="6" name="Mtps.SystemInfo.TocTitle">
    <vt:lpwstr>SQL Server White Paper Template</vt:lpwstr>
  </property>
  <property fmtid="{D5CDD505-2E9C-101B-9397-08002B2CF9AE}" pid="7" name="Mtps.Key.AssetId">
    <vt:lpwstr>f1893b8b-7b24-44bd-b22b-c8a92c0c8f59</vt:lpwstr>
  </property>
  <property fmtid="{D5CDD505-2E9C-101B-9397-08002B2CF9AE}" pid="8" name="Mtps.Key.Version">
    <vt:lpwstr>SQL.100</vt:lpwstr>
  </property>
  <property fmtid="{D5CDD505-2E9C-101B-9397-08002B2CF9AE}" pid="9" name="Mtps.SystemInfo.ContentType">
    <vt:lpwstr>mtpsPagePlanner</vt:lpwstr>
  </property>
  <property fmtid="{D5CDD505-2E9C-101B-9397-08002B2CF9AE}" pid="10" name="ContentTypeId">
    <vt:lpwstr>0x01010069A6BD6EDC900C4B812209FFD0C959C5</vt:lpwstr>
  </property>
  <property fmtid="{D5CDD505-2E9C-101B-9397-08002B2CF9AE}" pid="11" name="Mtps.Transform">
    <vt:lpwstr/>
  </property>
</Properties>
</file>