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docProps/custom.xml" ContentType="application/vnd.openxmlformats-officedocument.custom-properties+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03F" w:rsidRDefault="00A6103F" w:rsidP="00A6103F">
      <w:pPr>
        <w:pStyle w:val="Heading1"/>
        <w:rPr>
          <w:rFonts w:cs="Arial"/>
        </w:rPr>
      </w:pPr>
      <w:r w:rsidRPr="00674032">
        <w:rPr>
          <w:rFonts w:cs="Arial"/>
          <w:noProof/>
          <w:lang w:eastAsia="zh-CN"/>
        </w:rPr>
        <w:drawing>
          <wp:inline distT="0" distB="0" distL="0" distR="0">
            <wp:extent cx="3457575" cy="714375"/>
            <wp:effectExtent l="19050" t="0" r="9525" b="0"/>
            <wp:docPr id="3"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11"/>
                    <a:stretch>
                      <a:fillRect/>
                    </a:stretch>
                  </pic:blipFill>
                  <pic:spPr>
                    <a:xfrm>
                      <a:off x="0" y="0"/>
                      <a:ext cx="3457575" cy="714375"/>
                    </a:xfrm>
                    <a:prstGeom prst="rect">
                      <a:avLst/>
                    </a:prstGeom>
                  </pic:spPr>
                </pic:pic>
              </a:graphicData>
            </a:graphic>
          </wp:inline>
        </w:drawing>
      </w:r>
    </w:p>
    <w:p w:rsidR="00A6103F" w:rsidRPr="00C40699" w:rsidRDefault="00A6103F" w:rsidP="00A6103F"/>
    <w:p w:rsidR="00763BD0" w:rsidRDefault="00EB178D">
      <w:pPr>
        <w:spacing w:after="0"/>
        <w:rPr>
          <w:rFonts w:ascii="Arial" w:hAnsi="Arial" w:cs="Arial"/>
          <w:sz w:val="36"/>
          <w:szCs w:val="36"/>
        </w:rPr>
      </w:pPr>
      <w:r>
        <w:rPr>
          <w:rFonts w:ascii="Arial" w:hAnsi="Arial" w:cs="Arial"/>
          <w:sz w:val="36"/>
          <w:szCs w:val="36"/>
        </w:rPr>
        <w:t xml:space="preserve">Running SQL Server 2008 in </w:t>
      </w:r>
      <w:r w:rsidR="006156C2">
        <w:rPr>
          <w:rFonts w:ascii="Arial" w:hAnsi="Arial" w:cs="Arial"/>
          <w:sz w:val="36"/>
          <w:szCs w:val="36"/>
        </w:rPr>
        <w:t xml:space="preserve">a </w:t>
      </w:r>
      <w:r>
        <w:rPr>
          <w:rFonts w:ascii="Arial" w:hAnsi="Arial" w:cs="Arial"/>
          <w:sz w:val="36"/>
          <w:szCs w:val="36"/>
        </w:rPr>
        <w:t xml:space="preserve">Hyper-V Environment </w:t>
      </w:r>
    </w:p>
    <w:p w:rsidR="00A6103F" w:rsidRPr="00041331" w:rsidRDefault="00A6103F" w:rsidP="00A6103F">
      <w:pPr>
        <w:rPr>
          <w:rFonts w:ascii="Arial" w:hAnsi="Arial" w:cs="Arial"/>
          <w:sz w:val="28"/>
          <w:szCs w:val="36"/>
        </w:rPr>
      </w:pPr>
      <w:r w:rsidRPr="00041331">
        <w:rPr>
          <w:rFonts w:ascii="Arial" w:hAnsi="Arial" w:cs="Arial"/>
          <w:sz w:val="28"/>
          <w:szCs w:val="36"/>
        </w:rPr>
        <w:t>Best Practices and Performance Considerations</w:t>
      </w:r>
    </w:p>
    <w:p w:rsidR="00A6103F" w:rsidRPr="00674032" w:rsidRDefault="00A6103F" w:rsidP="00A6103F">
      <w:pPr>
        <w:rPr>
          <w:rFonts w:ascii="Arial" w:hAnsi="Arial" w:cs="Arial"/>
        </w:rPr>
      </w:pPr>
      <w:r w:rsidRPr="00674032">
        <w:rPr>
          <w:rFonts w:ascii="Arial" w:hAnsi="Arial" w:cs="Arial"/>
        </w:rPr>
        <w:t>SQL Server Technical Article</w:t>
      </w:r>
    </w:p>
    <w:p w:rsidR="00A6103F" w:rsidRPr="00674032" w:rsidRDefault="00A6103F" w:rsidP="00A6103F">
      <w:pPr>
        <w:rPr>
          <w:rFonts w:ascii="Arial" w:hAnsi="Arial" w:cs="Arial"/>
        </w:rPr>
      </w:pPr>
    </w:p>
    <w:p w:rsidR="00A6103F" w:rsidRPr="00674032" w:rsidRDefault="00A6103F" w:rsidP="00A6103F">
      <w:pPr>
        <w:rPr>
          <w:rFonts w:ascii="Arial" w:hAnsi="Arial" w:cs="Arial"/>
          <w:b/>
        </w:rPr>
      </w:pPr>
      <w:r w:rsidRPr="00674032">
        <w:rPr>
          <w:rFonts w:ascii="Arial" w:hAnsi="Arial" w:cs="Arial"/>
          <w:b/>
        </w:rPr>
        <w:t>Writer</w:t>
      </w:r>
      <w:r w:rsidR="00F564CE">
        <w:rPr>
          <w:rFonts w:ascii="Arial" w:hAnsi="Arial" w:cs="Arial"/>
          <w:b/>
        </w:rPr>
        <w:t>s</w:t>
      </w:r>
      <w:r w:rsidRPr="00674032">
        <w:rPr>
          <w:rFonts w:ascii="Arial" w:hAnsi="Arial" w:cs="Arial"/>
          <w:b/>
        </w:rPr>
        <w:t>:</w:t>
      </w:r>
      <w:r w:rsidRPr="00674032">
        <w:rPr>
          <w:rFonts w:ascii="Arial" w:hAnsi="Arial" w:cs="Arial"/>
        </w:rPr>
        <w:t xml:space="preserve"> </w:t>
      </w:r>
      <w:r>
        <w:rPr>
          <w:rFonts w:ascii="Arial" w:hAnsi="Arial" w:cs="Arial"/>
        </w:rPr>
        <w:t>Lindsey Allen, Mike Ruthruff, Prem Mehra</w:t>
      </w:r>
    </w:p>
    <w:p w:rsidR="00A6103F" w:rsidRPr="00674032" w:rsidRDefault="00A6103F" w:rsidP="00A6103F">
      <w:pPr>
        <w:rPr>
          <w:rFonts w:ascii="Arial" w:hAnsi="Arial" w:cs="Arial"/>
          <w:b/>
        </w:rPr>
      </w:pPr>
      <w:r w:rsidRPr="00674032">
        <w:rPr>
          <w:rFonts w:ascii="Arial" w:hAnsi="Arial" w:cs="Arial"/>
          <w:b/>
        </w:rPr>
        <w:t>Technical Reviewer</w:t>
      </w:r>
      <w:r w:rsidR="008E59E0">
        <w:rPr>
          <w:rFonts w:ascii="Arial" w:hAnsi="Arial" w:cs="Arial"/>
          <w:b/>
        </w:rPr>
        <w:t>s</w:t>
      </w:r>
      <w:r w:rsidRPr="00674032">
        <w:rPr>
          <w:rFonts w:ascii="Arial" w:hAnsi="Arial" w:cs="Arial"/>
          <w:b/>
        </w:rPr>
        <w:t>:</w:t>
      </w:r>
      <w:r w:rsidRPr="00674032">
        <w:rPr>
          <w:rFonts w:ascii="Arial" w:hAnsi="Arial" w:cs="Arial"/>
        </w:rPr>
        <w:t xml:space="preserve"> </w:t>
      </w:r>
      <w:r>
        <w:rPr>
          <w:rFonts w:ascii="Arial" w:hAnsi="Arial" w:cs="Arial"/>
        </w:rPr>
        <w:t>Cindy Gross, Burzin Petal, Denny Lee, Michael Thomassy, Sanjay Mishra, Savitha Padmanabhan, Tony Voellm</w:t>
      </w:r>
      <w:r w:rsidR="001279FE">
        <w:rPr>
          <w:rFonts w:ascii="Arial" w:hAnsi="Arial" w:cs="Arial"/>
        </w:rPr>
        <w:t>, Bob Ward</w:t>
      </w:r>
    </w:p>
    <w:p w:rsidR="00A6103F" w:rsidRPr="00674032" w:rsidRDefault="00A6103F" w:rsidP="00A6103F">
      <w:pPr>
        <w:rPr>
          <w:rFonts w:ascii="Arial" w:hAnsi="Arial" w:cs="Arial"/>
        </w:rPr>
      </w:pPr>
    </w:p>
    <w:p w:rsidR="00A6103F" w:rsidRPr="00674032" w:rsidRDefault="00A6103F" w:rsidP="00A6103F">
      <w:pPr>
        <w:rPr>
          <w:rFonts w:ascii="Arial" w:hAnsi="Arial" w:cs="Arial"/>
          <w:b/>
        </w:rPr>
      </w:pPr>
      <w:r w:rsidRPr="00674032">
        <w:rPr>
          <w:rFonts w:ascii="Arial" w:hAnsi="Arial" w:cs="Arial"/>
          <w:b/>
        </w:rPr>
        <w:t>Published:</w:t>
      </w:r>
      <w:r w:rsidRPr="00674032">
        <w:rPr>
          <w:rFonts w:ascii="Arial" w:hAnsi="Arial" w:cs="Arial"/>
        </w:rPr>
        <w:t xml:space="preserve"> </w:t>
      </w:r>
      <w:r w:rsidR="00E14F00">
        <w:rPr>
          <w:rFonts w:ascii="Arial" w:hAnsi="Arial" w:cs="Arial"/>
        </w:rPr>
        <w:t>October 2008</w:t>
      </w:r>
    </w:p>
    <w:p w:rsidR="00A6103F" w:rsidRPr="00674032" w:rsidRDefault="00A6103F" w:rsidP="00A6103F">
      <w:pPr>
        <w:rPr>
          <w:rFonts w:ascii="Arial" w:hAnsi="Arial" w:cs="Arial"/>
        </w:rPr>
      </w:pPr>
      <w:r w:rsidRPr="00674032">
        <w:rPr>
          <w:rFonts w:ascii="Arial" w:hAnsi="Arial" w:cs="Arial"/>
          <w:b/>
        </w:rPr>
        <w:t>Applies to:</w:t>
      </w:r>
      <w:r w:rsidRPr="00674032">
        <w:rPr>
          <w:rFonts w:ascii="Arial" w:hAnsi="Arial" w:cs="Arial"/>
        </w:rPr>
        <w:t xml:space="preserve"> SQL Server 2008</w:t>
      </w:r>
    </w:p>
    <w:p w:rsidR="00A6103F" w:rsidRPr="00674032" w:rsidRDefault="00A6103F" w:rsidP="00A6103F">
      <w:pPr>
        <w:rPr>
          <w:rFonts w:ascii="Arial" w:hAnsi="Arial" w:cs="Arial"/>
        </w:rPr>
      </w:pPr>
    </w:p>
    <w:p w:rsidR="00EB178D" w:rsidRDefault="00A6103F" w:rsidP="00EB178D">
      <w:pPr>
        <w:pStyle w:val="NormalWeb"/>
      </w:pPr>
      <w:r w:rsidRPr="00674032">
        <w:rPr>
          <w:rFonts w:ascii="Arial" w:hAnsi="Arial" w:cs="Arial"/>
          <w:b/>
        </w:rPr>
        <w:t>Summary:</w:t>
      </w:r>
      <w:r w:rsidRPr="00674032">
        <w:rPr>
          <w:rFonts w:ascii="Arial" w:hAnsi="Arial" w:cs="Arial"/>
        </w:rPr>
        <w:t xml:space="preserve"> </w:t>
      </w:r>
    </w:p>
    <w:p w:rsidR="00EB178D" w:rsidRDefault="00EB178D" w:rsidP="00EB178D">
      <w:pPr>
        <w:pStyle w:val="NormalWeb"/>
        <w:spacing w:after="0" w:afterAutospacing="0"/>
      </w:pPr>
      <w:r>
        <w:t xml:space="preserve">Hyper-V in Windows </w:t>
      </w:r>
      <w:r w:rsidR="00763BD0">
        <w:t xml:space="preserve">Server </w:t>
      </w:r>
      <w:r>
        <w:t xml:space="preserve">2008 is a powerful virtualization technology that can be used by corporate IT to consolidate under-utilized servers, lowering TCO and maintaining or improving Quality of Service. </w:t>
      </w:r>
      <w:r w:rsidR="006C71AF">
        <w:t xml:space="preserve">Through a series of test scenarios that are representative of SQL Server application fundamentals, this document provides best practice recommendations on running SQL Server in Windows Hyper-V environment. </w:t>
      </w:r>
    </w:p>
    <w:p w:rsidR="00A6103F" w:rsidRPr="00674032" w:rsidRDefault="00A6103F" w:rsidP="00A6103F">
      <w:pPr>
        <w:rPr>
          <w:rFonts w:ascii="Arial" w:hAnsi="Arial" w:cs="Arial"/>
        </w:rPr>
      </w:pPr>
    </w:p>
    <w:p w:rsidR="00A6103F" w:rsidRPr="00674032" w:rsidRDefault="00A6103F" w:rsidP="00A6103F">
      <w:pPr>
        <w:rPr>
          <w:rFonts w:ascii="Arial" w:hAnsi="Arial" w:cs="Arial"/>
        </w:rPr>
      </w:pPr>
      <w:r w:rsidRPr="00674032">
        <w:rPr>
          <w:rFonts w:ascii="Arial" w:hAnsi="Arial" w:cs="Arial"/>
        </w:rPr>
        <w:br w:type="page"/>
      </w:r>
    </w:p>
    <w:p w:rsidR="00A6103F" w:rsidRPr="008C4A8C" w:rsidRDefault="00A6103F" w:rsidP="00A6103F">
      <w:pPr>
        <w:rPr>
          <w:rFonts w:ascii="Arial" w:hAnsi="Arial" w:cs="Arial"/>
          <w:sz w:val="36"/>
          <w:szCs w:val="36"/>
        </w:rPr>
      </w:pPr>
      <w:r w:rsidRPr="008C4A8C">
        <w:rPr>
          <w:rFonts w:ascii="Arial" w:hAnsi="Arial" w:cs="Arial"/>
          <w:sz w:val="36"/>
          <w:szCs w:val="36"/>
        </w:rPr>
        <w:lastRenderedPageBreak/>
        <w:t>Copyright</w:t>
      </w:r>
    </w:p>
    <w:p w:rsidR="00A6103F" w:rsidRPr="00674032" w:rsidRDefault="00A6103F" w:rsidP="00A6103F">
      <w:pPr>
        <w:rPr>
          <w:rFonts w:ascii="Arial" w:hAnsi="Arial" w:cs="Arial"/>
        </w:rPr>
      </w:pPr>
      <w:r w:rsidRPr="00674032">
        <w:rPr>
          <w:rFonts w:ascii="Arial" w:hAnsi="Arial"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A6103F" w:rsidRPr="00674032" w:rsidRDefault="00A6103F" w:rsidP="00A6103F">
      <w:pPr>
        <w:rPr>
          <w:rFonts w:ascii="Arial" w:hAnsi="Arial" w:cs="Arial"/>
        </w:rPr>
      </w:pPr>
      <w:r w:rsidRPr="00674032">
        <w:rPr>
          <w:rFonts w:ascii="Arial" w:hAnsi="Arial" w:cs="Arial"/>
        </w:rPr>
        <w:t>This white paper is for informational purposes only. MICROSOFT MAKES NO WARRANTIES, EXPRESS, IMPLIED, OR STATUTORY, AS TO THE INFORMATION IN THIS DOCUMENT.</w:t>
      </w:r>
    </w:p>
    <w:p w:rsidR="00A6103F" w:rsidRPr="00674032" w:rsidRDefault="00A6103F" w:rsidP="00A6103F">
      <w:pPr>
        <w:rPr>
          <w:rFonts w:ascii="Arial" w:hAnsi="Arial" w:cs="Arial"/>
        </w:rPr>
      </w:pPr>
      <w:r w:rsidRPr="00674032">
        <w:rPr>
          <w:rFonts w:ascii="Arial" w:hAnsi="Arial"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A6103F" w:rsidRPr="00674032" w:rsidRDefault="00A6103F" w:rsidP="00A6103F">
      <w:pPr>
        <w:rPr>
          <w:rFonts w:ascii="Arial" w:hAnsi="Arial" w:cs="Arial"/>
        </w:rPr>
      </w:pPr>
      <w:r w:rsidRPr="00674032">
        <w:rPr>
          <w:rFonts w:ascii="Arial" w:hAnsi="Arial" w:cs="Arial"/>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A6103F" w:rsidRPr="00674032" w:rsidRDefault="00A6103F" w:rsidP="00A6103F">
      <w:pPr>
        <w:rPr>
          <w:rFonts w:ascii="Arial" w:hAnsi="Arial" w:cs="Arial"/>
        </w:rPr>
      </w:pPr>
      <w:r w:rsidRPr="00674032">
        <w:rPr>
          <w:rFonts w:ascii="Arial" w:hAnsi="Arial" w:cs="Arial"/>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A6103F" w:rsidRPr="00674032" w:rsidRDefault="00A6103F" w:rsidP="00A6103F">
      <w:pPr>
        <w:rPr>
          <w:rFonts w:ascii="Arial" w:hAnsi="Arial" w:cs="Arial"/>
        </w:rPr>
      </w:pPr>
    </w:p>
    <w:p w:rsidR="00A6103F" w:rsidRPr="00674032" w:rsidRDefault="00A6103F" w:rsidP="00A6103F">
      <w:pPr>
        <w:rPr>
          <w:rFonts w:ascii="Arial" w:hAnsi="Arial" w:cs="Arial"/>
        </w:rPr>
      </w:pPr>
      <w:r w:rsidRPr="00674032">
        <w:rPr>
          <w:rFonts w:ascii="Arial" w:hAnsi="Arial" w:cs="Arial"/>
        </w:rPr>
        <w:t>© 2008 Microsoft Corporation. All rights reserved.</w:t>
      </w:r>
    </w:p>
    <w:p w:rsidR="00A6103F" w:rsidRPr="00674032" w:rsidRDefault="00A6103F" w:rsidP="00A6103F">
      <w:pPr>
        <w:rPr>
          <w:rFonts w:ascii="Arial" w:hAnsi="Arial" w:cs="Arial"/>
        </w:rPr>
      </w:pPr>
    </w:p>
    <w:p w:rsidR="00A6103F" w:rsidRPr="00674032" w:rsidRDefault="00A6103F" w:rsidP="00A6103F">
      <w:pPr>
        <w:rPr>
          <w:rFonts w:ascii="Arial" w:hAnsi="Arial" w:cs="Arial"/>
        </w:rPr>
      </w:pPr>
      <w:r w:rsidRPr="00674032">
        <w:rPr>
          <w:rFonts w:ascii="Arial" w:hAnsi="Arial" w:cs="Arial"/>
        </w:rPr>
        <w:t xml:space="preserve">Microsoft, </w:t>
      </w:r>
      <w:r w:rsidR="00A11EC1">
        <w:rPr>
          <w:rFonts w:ascii="Arial" w:hAnsi="Arial" w:cs="Arial"/>
        </w:rPr>
        <w:t xml:space="preserve">Hyper-V, </w:t>
      </w:r>
      <w:r w:rsidR="00DA1799">
        <w:rPr>
          <w:rFonts w:ascii="Arial" w:hAnsi="Arial" w:cs="Arial"/>
        </w:rPr>
        <w:t xml:space="preserve">SQL Server, </w:t>
      </w:r>
      <w:r w:rsidR="00FE6D09">
        <w:rPr>
          <w:rFonts w:ascii="Arial" w:hAnsi="Arial" w:cs="Arial"/>
        </w:rPr>
        <w:t xml:space="preserve">Windows, </w:t>
      </w:r>
      <w:r w:rsidR="00DA1799">
        <w:rPr>
          <w:rFonts w:ascii="Arial" w:hAnsi="Arial" w:cs="Arial"/>
        </w:rPr>
        <w:t xml:space="preserve">and Windows Server </w:t>
      </w:r>
      <w:r w:rsidRPr="00674032">
        <w:rPr>
          <w:rFonts w:ascii="Arial" w:hAnsi="Arial" w:cs="Arial"/>
        </w:rPr>
        <w:t>are trademarks of the Microsoft group of companies.</w:t>
      </w:r>
    </w:p>
    <w:p w:rsidR="00A6103F" w:rsidRPr="00674032" w:rsidRDefault="00A6103F" w:rsidP="00A6103F">
      <w:pPr>
        <w:rPr>
          <w:rFonts w:ascii="Arial" w:hAnsi="Arial" w:cs="Arial"/>
        </w:rPr>
      </w:pPr>
    </w:p>
    <w:p w:rsidR="00FE6D09" w:rsidRDefault="00A6103F" w:rsidP="00A6103F">
      <w:pPr>
        <w:rPr>
          <w:rFonts w:ascii="Arial" w:hAnsi="Arial" w:cs="Arial"/>
        </w:rPr>
      </w:pPr>
      <w:r w:rsidRPr="00674032">
        <w:rPr>
          <w:rFonts w:ascii="Arial" w:hAnsi="Arial" w:cs="Arial"/>
        </w:rPr>
        <w:t>All other trademarks are property of their respective owners.</w:t>
      </w:r>
    </w:p>
    <w:p w:rsidR="00FE6D09" w:rsidRDefault="00FE6D09">
      <w:pPr>
        <w:rPr>
          <w:rFonts w:ascii="Arial" w:hAnsi="Arial" w:cs="Arial"/>
        </w:rPr>
      </w:pPr>
      <w:r>
        <w:rPr>
          <w:rFonts w:ascii="Arial" w:hAnsi="Arial" w:cs="Arial"/>
        </w:rPr>
        <w:br w:type="page"/>
      </w:r>
    </w:p>
    <w:p w:rsidR="00A6103F" w:rsidRPr="00674032" w:rsidRDefault="00A6103F" w:rsidP="00A6103F">
      <w:pPr>
        <w:rPr>
          <w:rFonts w:ascii="Arial" w:hAnsi="Arial" w:cs="Arial"/>
        </w:rPr>
      </w:pPr>
    </w:p>
    <w:p w:rsidR="00A6103F" w:rsidRPr="00223821" w:rsidRDefault="00A6103F" w:rsidP="00A6103F">
      <w:pPr>
        <w:rPr>
          <w:rFonts w:ascii="Arial" w:hAnsi="Arial" w:cs="Arial"/>
          <w:sz w:val="36"/>
          <w:szCs w:val="36"/>
        </w:rPr>
      </w:pPr>
      <w:r w:rsidRPr="00223821">
        <w:rPr>
          <w:rFonts w:ascii="Arial" w:hAnsi="Arial" w:cs="Arial"/>
          <w:sz w:val="36"/>
          <w:szCs w:val="36"/>
        </w:rPr>
        <w:t>Contents</w:t>
      </w:r>
    </w:p>
    <w:p w:rsidR="00622667" w:rsidRDefault="001669D6">
      <w:pPr>
        <w:pStyle w:val="TOC1"/>
        <w:tabs>
          <w:tab w:val="right" w:leader="dot" w:pos="9350"/>
        </w:tabs>
        <w:rPr>
          <w:noProof/>
        </w:rPr>
      </w:pPr>
      <w:r w:rsidRPr="00674032">
        <w:rPr>
          <w:rFonts w:ascii="Arial" w:hAnsi="Arial" w:cs="Arial"/>
        </w:rPr>
        <w:fldChar w:fldCharType="begin"/>
      </w:r>
      <w:r w:rsidR="00A6103F" w:rsidRPr="00674032">
        <w:rPr>
          <w:rFonts w:ascii="Arial" w:hAnsi="Arial" w:cs="Arial"/>
        </w:rPr>
        <w:instrText xml:space="preserve"> TOC \o "1-3" \h \z \u </w:instrText>
      </w:r>
      <w:r w:rsidRPr="00674032">
        <w:rPr>
          <w:rFonts w:ascii="Arial" w:hAnsi="Arial" w:cs="Arial"/>
        </w:rPr>
        <w:fldChar w:fldCharType="separate"/>
      </w:r>
      <w:hyperlink w:anchor="_Toc210234826" w:history="1">
        <w:r w:rsidR="00622667" w:rsidRPr="00C111CB">
          <w:rPr>
            <w:rStyle w:val="Hyperlink"/>
            <w:rFonts w:cs="Arial"/>
            <w:noProof/>
          </w:rPr>
          <w:t>Introduction</w:t>
        </w:r>
        <w:r w:rsidR="00622667">
          <w:rPr>
            <w:noProof/>
            <w:webHidden/>
          </w:rPr>
          <w:tab/>
        </w:r>
        <w:r>
          <w:rPr>
            <w:noProof/>
            <w:webHidden/>
          </w:rPr>
          <w:fldChar w:fldCharType="begin"/>
        </w:r>
        <w:r w:rsidR="00622667">
          <w:rPr>
            <w:noProof/>
            <w:webHidden/>
          </w:rPr>
          <w:instrText xml:space="preserve"> PAGEREF _Toc210234826 \h </w:instrText>
        </w:r>
        <w:r>
          <w:rPr>
            <w:noProof/>
            <w:webHidden/>
          </w:rPr>
        </w:r>
        <w:r>
          <w:rPr>
            <w:noProof/>
            <w:webHidden/>
          </w:rPr>
          <w:fldChar w:fldCharType="separate"/>
        </w:r>
        <w:r w:rsidR="00622667">
          <w:rPr>
            <w:noProof/>
            <w:webHidden/>
          </w:rPr>
          <w:t>4</w:t>
        </w:r>
        <w:r>
          <w:rPr>
            <w:noProof/>
            <w:webHidden/>
          </w:rPr>
          <w:fldChar w:fldCharType="end"/>
        </w:r>
      </w:hyperlink>
    </w:p>
    <w:p w:rsidR="00622667" w:rsidRDefault="001669D6">
      <w:pPr>
        <w:pStyle w:val="TOC1"/>
        <w:tabs>
          <w:tab w:val="right" w:leader="dot" w:pos="9350"/>
        </w:tabs>
        <w:rPr>
          <w:noProof/>
        </w:rPr>
      </w:pPr>
      <w:hyperlink w:anchor="_Toc210234827" w:history="1">
        <w:r w:rsidR="00622667" w:rsidRPr="00C111CB">
          <w:rPr>
            <w:rStyle w:val="Hyperlink"/>
            <w:rFonts w:cs="Arial"/>
            <w:noProof/>
          </w:rPr>
          <w:t>Setup and Configuration of Hyper-V Configurations</w:t>
        </w:r>
        <w:r w:rsidR="00622667">
          <w:rPr>
            <w:noProof/>
            <w:webHidden/>
          </w:rPr>
          <w:tab/>
        </w:r>
        <w:r>
          <w:rPr>
            <w:noProof/>
            <w:webHidden/>
          </w:rPr>
          <w:fldChar w:fldCharType="begin"/>
        </w:r>
        <w:r w:rsidR="00622667">
          <w:rPr>
            <w:noProof/>
            <w:webHidden/>
          </w:rPr>
          <w:instrText xml:space="preserve"> PAGEREF _Toc210234827 \h </w:instrText>
        </w:r>
        <w:r>
          <w:rPr>
            <w:noProof/>
            <w:webHidden/>
          </w:rPr>
        </w:r>
        <w:r>
          <w:rPr>
            <w:noProof/>
            <w:webHidden/>
          </w:rPr>
          <w:fldChar w:fldCharType="separate"/>
        </w:r>
        <w:r w:rsidR="00622667">
          <w:rPr>
            <w:noProof/>
            <w:webHidden/>
          </w:rPr>
          <w:t>4</w:t>
        </w:r>
        <w:r>
          <w:rPr>
            <w:noProof/>
            <w:webHidden/>
          </w:rPr>
          <w:fldChar w:fldCharType="end"/>
        </w:r>
      </w:hyperlink>
    </w:p>
    <w:p w:rsidR="00622667" w:rsidRDefault="001669D6">
      <w:pPr>
        <w:pStyle w:val="TOC2"/>
        <w:tabs>
          <w:tab w:val="right" w:leader="dot" w:pos="9350"/>
        </w:tabs>
        <w:rPr>
          <w:noProof/>
        </w:rPr>
      </w:pPr>
      <w:hyperlink w:anchor="_Toc210234828" w:history="1">
        <w:r w:rsidR="00622667" w:rsidRPr="00C111CB">
          <w:rPr>
            <w:rStyle w:val="Hyperlink"/>
            <w:noProof/>
          </w:rPr>
          <w:t>Hyper-V Preinstall Checklist and Considerations</w:t>
        </w:r>
        <w:r w:rsidR="00622667">
          <w:rPr>
            <w:noProof/>
            <w:webHidden/>
          </w:rPr>
          <w:tab/>
        </w:r>
        <w:r>
          <w:rPr>
            <w:noProof/>
            <w:webHidden/>
          </w:rPr>
          <w:fldChar w:fldCharType="begin"/>
        </w:r>
        <w:r w:rsidR="00622667">
          <w:rPr>
            <w:noProof/>
            <w:webHidden/>
          </w:rPr>
          <w:instrText xml:space="preserve"> PAGEREF _Toc210234828 \h </w:instrText>
        </w:r>
        <w:r>
          <w:rPr>
            <w:noProof/>
            <w:webHidden/>
          </w:rPr>
        </w:r>
        <w:r>
          <w:rPr>
            <w:noProof/>
            <w:webHidden/>
          </w:rPr>
          <w:fldChar w:fldCharType="separate"/>
        </w:r>
        <w:r w:rsidR="00622667">
          <w:rPr>
            <w:noProof/>
            <w:webHidden/>
          </w:rPr>
          <w:t>4</w:t>
        </w:r>
        <w:r>
          <w:rPr>
            <w:noProof/>
            <w:webHidden/>
          </w:rPr>
          <w:fldChar w:fldCharType="end"/>
        </w:r>
      </w:hyperlink>
    </w:p>
    <w:p w:rsidR="00622667" w:rsidRDefault="001669D6">
      <w:pPr>
        <w:pStyle w:val="TOC2"/>
        <w:tabs>
          <w:tab w:val="right" w:leader="dot" w:pos="9350"/>
        </w:tabs>
        <w:rPr>
          <w:noProof/>
        </w:rPr>
      </w:pPr>
      <w:hyperlink w:anchor="_Toc210234829" w:history="1">
        <w:r w:rsidR="00622667" w:rsidRPr="00C111CB">
          <w:rPr>
            <w:rStyle w:val="Hyperlink"/>
            <w:noProof/>
          </w:rPr>
          <w:t>Storage Configuration Recommendations</w:t>
        </w:r>
        <w:r w:rsidR="00622667">
          <w:rPr>
            <w:noProof/>
            <w:webHidden/>
          </w:rPr>
          <w:tab/>
        </w:r>
        <w:r>
          <w:rPr>
            <w:noProof/>
            <w:webHidden/>
          </w:rPr>
          <w:fldChar w:fldCharType="begin"/>
        </w:r>
        <w:r w:rsidR="00622667">
          <w:rPr>
            <w:noProof/>
            <w:webHidden/>
          </w:rPr>
          <w:instrText xml:space="preserve"> PAGEREF _Toc210234829 \h </w:instrText>
        </w:r>
        <w:r>
          <w:rPr>
            <w:noProof/>
            <w:webHidden/>
          </w:rPr>
        </w:r>
        <w:r>
          <w:rPr>
            <w:noProof/>
            <w:webHidden/>
          </w:rPr>
          <w:fldChar w:fldCharType="separate"/>
        </w:r>
        <w:r w:rsidR="00622667">
          <w:rPr>
            <w:noProof/>
            <w:webHidden/>
          </w:rPr>
          <w:t>5</w:t>
        </w:r>
        <w:r>
          <w:rPr>
            <w:noProof/>
            <w:webHidden/>
          </w:rPr>
          <w:fldChar w:fldCharType="end"/>
        </w:r>
      </w:hyperlink>
    </w:p>
    <w:p w:rsidR="00622667" w:rsidRDefault="001669D6">
      <w:pPr>
        <w:pStyle w:val="TOC1"/>
        <w:tabs>
          <w:tab w:val="right" w:leader="dot" w:pos="9350"/>
        </w:tabs>
        <w:rPr>
          <w:noProof/>
        </w:rPr>
      </w:pPr>
      <w:hyperlink w:anchor="_Toc210234830" w:history="1">
        <w:r w:rsidR="00622667" w:rsidRPr="00C111CB">
          <w:rPr>
            <w:rStyle w:val="Hyperlink"/>
            <w:noProof/>
          </w:rPr>
          <w:t>Test Methodology and Workloads</w:t>
        </w:r>
        <w:r w:rsidR="00622667">
          <w:rPr>
            <w:noProof/>
            <w:webHidden/>
          </w:rPr>
          <w:tab/>
        </w:r>
        <w:r>
          <w:rPr>
            <w:noProof/>
            <w:webHidden/>
          </w:rPr>
          <w:fldChar w:fldCharType="begin"/>
        </w:r>
        <w:r w:rsidR="00622667">
          <w:rPr>
            <w:noProof/>
            <w:webHidden/>
          </w:rPr>
          <w:instrText xml:space="preserve"> PAGEREF _Toc210234830 \h </w:instrText>
        </w:r>
        <w:r>
          <w:rPr>
            <w:noProof/>
            <w:webHidden/>
          </w:rPr>
        </w:r>
        <w:r>
          <w:rPr>
            <w:noProof/>
            <w:webHidden/>
          </w:rPr>
          <w:fldChar w:fldCharType="separate"/>
        </w:r>
        <w:r w:rsidR="00622667">
          <w:rPr>
            <w:noProof/>
            <w:webHidden/>
          </w:rPr>
          <w:t>5</w:t>
        </w:r>
        <w:r>
          <w:rPr>
            <w:noProof/>
            <w:webHidden/>
          </w:rPr>
          <w:fldChar w:fldCharType="end"/>
        </w:r>
      </w:hyperlink>
    </w:p>
    <w:p w:rsidR="00622667" w:rsidRDefault="001669D6">
      <w:pPr>
        <w:pStyle w:val="TOC2"/>
        <w:tabs>
          <w:tab w:val="right" w:leader="dot" w:pos="9350"/>
        </w:tabs>
        <w:rPr>
          <w:noProof/>
        </w:rPr>
      </w:pPr>
      <w:hyperlink w:anchor="_Toc210234831" w:history="1">
        <w:r w:rsidR="00622667" w:rsidRPr="00C111CB">
          <w:rPr>
            <w:rStyle w:val="Hyperlink"/>
            <w:noProof/>
          </w:rPr>
          <w:t>Test Workloads</w:t>
        </w:r>
        <w:r w:rsidR="00622667">
          <w:rPr>
            <w:noProof/>
            <w:webHidden/>
          </w:rPr>
          <w:tab/>
        </w:r>
        <w:r>
          <w:rPr>
            <w:noProof/>
            <w:webHidden/>
          </w:rPr>
          <w:fldChar w:fldCharType="begin"/>
        </w:r>
        <w:r w:rsidR="00622667">
          <w:rPr>
            <w:noProof/>
            <w:webHidden/>
          </w:rPr>
          <w:instrText xml:space="preserve"> PAGEREF _Toc210234831 \h </w:instrText>
        </w:r>
        <w:r>
          <w:rPr>
            <w:noProof/>
            <w:webHidden/>
          </w:rPr>
        </w:r>
        <w:r>
          <w:rPr>
            <w:noProof/>
            <w:webHidden/>
          </w:rPr>
          <w:fldChar w:fldCharType="separate"/>
        </w:r>
        <w:r w:rsidR="00622667">
          <w:rPr>
            <w:noProof/>
            <w:webHidden/>
          </w:rPr>
          <w:t>5</w:t>
        </w:r>
        <w:r>
          <w:rPr>
            <w:noProof/>
            <w:webHidden/>
          </w:rPr>
          <w:fldChar w:fldCharType="end"/>
        </w:r>
      </w:hyperlink>
    </w:p>
    <w:p w:rsidR="00622667" w:rsidRDefault="001669D6">
      <w:pPr>
        <w:pStyle w:val="TOC2"/>
        <w:tabs>
          <w:tab w:val="right" w:leader="dot" w:pos="9350"/>
        </w:tabs>
        <w:rPr>
          <w:noProof/>
        </w:rPr>
      </w:pPr>
      <w:hyperlink w:anchor="_Toc210234832" w:history="1">
        <w:r w:rsidR="00622667" w:rsidRPr="00C111CB">
          <w:rPr>
            <w:rStyle w:val="Hyperlink"/>
            <w:noProof/>
          </w:rPr>
          <w:t>Monitoring SQL Server on Hyper-V Configurations</w:t>
        </w:r>
        <w:r w:rsidR="00622667">
          <w:rPr>
            <w:noProof/>
            <w:webHidden/>
          </w:rPr>
          <w:tab/>
        </w:r>
        <w:r>
          <w:rPr>
            <w:noProof/>
            <w:webHidden/>
          </w:rPr>
          <w:fldChar w:fldCharType="begin"/>
        </w:r>
        <w:r w:rsidR="00622667">
          <w:rPr>
            <w:noProof/>
            <w:webHidden/>
          </w:rPr>
          <w:instrText xml:space="preserve"> PAGEREF _Toc210234832 \h </w:instrText>
        </w:r>
        <w:r>
          <w:rPr>
            <w:noProof/>
            <w:webHidden/>
          </w:rPr>
        </w:r>
        <w:r>
          <w:rPr>
            <w:noProof/>
            <w:webHidden/>
          </w:rPr>
          <w:fldChar w:fldCharType="separate"/>
        </w:r>
        <w:r w:rsidR="00622667">
          <w:rPr>
            <w:noProof/>
            <w:webHidden/>
          </w:rPr>
          <w:t>7</w:t>
        </w:r>
        <w:r>
          <w:rPr>
            <w:noProof/>
            <w:webHidden/>
          </w:rPr>
          <w:fldChar w:fldCharType="end"/>
        </w:r>
      </w:hyperlink>
    </w:p>
    <w:p w:rsidR="00622667" w:rsidRDefault="001669D6">
      <w:pPr>
        <w:pStyle w:val="TOC1"/>
        <w:tabs>
          <w:tab w:val="right" w:leader="dot" w:pos="9350"/>
        </w:tabs>
        <w:rPr>
          <w:noProof/>
        </w:rPr>
      </w:pPr>
      <w:hyperlink w:anchor="_Toc210234833" w:history="1">
        <w:r w:rsidR="00622667" w:rsidRPr="00C111CB">
          <w:rPr>
            <w:rStyle w:val="Hyperlink"/>
            <w:noProof/>
          </w:rPr>
          <w:t>Test Results, Observations, and Recommendations</w:t>
        </w:r>
        <w:r w:rsidR="00622667">
          <w:rPr>
            <w:noProof/>
            <w:webHidden/>
          </w:rPr>
          <w:tab/>
        </w:r>
        <w:r>
          <w:rPr>
            <w:noProof/>
            <w:webHidden/>
          </w:rPr>
          <w:fldChar w:fldCharType="begin"/>
        </w:r>
        <w:r w:rsidR="00622667">
          <w:rPr>
            <w:noProof/>
            <w:webHidden/>
          </w:rPr>
          <w:instrText xml:space="preserve"> PAGEREF _Toc210234833 \h </w:instrText>
        </w:r>
        <w:r>
          <w:rPr>
            <w:noProof/>
            <w:webHidden/>
          </w:rPr>
        </w:r>
        <w:r>
          <w:rPr>
            <w:noProof/>
            <w:webHidden/>
          </w:rPr>
          <w:fldChar w:fldCharType="separate"/>
        </w:r>
        <w:r w:rsidR="00622667">
          <w:rPr>
            <w:noProof/>
            <w:webHidden/>
          </w:rPr>
          <w:t>10</w:t>
        </w:r>
        <w:r>
          <w:rPr>
            <w:noProof/>
            <w:webHidden/>
          </w:rPr>
          <w:fldChar w:fldCharType="end"/>
        </w:r>
      </w:hyperlink>
    </w:p>
    <w:p w:rsidR="00622667" w:rsidRDefault="001669D6">
      <w:pPr>
        <w:pStyle w:val="TOC2"/>
        <w:tabs>
          <w:tab w:val="right" w:leader="dot" w:pos="9350"/>
        </w:tabs>
        <w:rPr>
          <w:noProof/>
        </w:rPr>
      </w:pPr>
      <w:hyperlink w:anchor="_Toc210234834" w:history="1">
        <w:r w:rsidR="00622667" w:rsidRPr="00C111CB">
          <w:rPr>
            <w:rStyle w:val="Hyperlink"/>
            <w:noProof/>
          </w:rPr>
          <w:t>Performance Overhead of Running SQL Server in Hyper-V</w:t>
        </w:r>
        <w:r w:rsidR="00622667">
          <w:rPr>
            <w:noProof/>
            <w:webHidden/>
          </w:rPr>
          <w:tab/>
        </w:r>
        <w:r>
          <w:rPr>
            <w:noProof/>
            <w:webHidden/>
          </w:rPr>
          <w:fldChar w:fldCharType="begin"/>
        </w:r>
        <w:r w:rsidR="00622667">
          <w:rPr>
            <w:noProof/>
            <w:webHidden/>
          </w:rPr>
          <w:instrText xml:space="preserve"> PAGEREF _Toc210234834 \h </w:instrText>
        </w:r>
        <w:r>
          <w:rPr>
            <w:noProof/>
            <w:webHidden/>
          </w:rPr>
        </w:r>
        <w:r>
          <w:rPr>
            <w:noProof/>
            <w:webHidden/>
          </w:rPr>
          <w:fldChar w:fldCharType="separate"/>
        </w:r>
        <w:r w:rsidR="00622667">
          <w:rPr>
            <w:noProof/>
            <w:webHidden/>
          </w:rPr>
          <w:t>10</w:t>
        </w:r>
        <w:r>
          <w:rPr>
            <w:noProof/>
            <w:webHidden/>
          </w:rPr>
          <w:fldChar w:fldCharType="end"/>
        </w:r>
      </w:hyperlink>
    </w:p>
    <w:p w:rsidR="00622667" w:rsidRDefault="001669D6">
      <w:pPr>
        <w:pStyle w:val="TOC3"/>
        <w:tabs>
          <w:tab w:val="right" w:leader="dot" w:pos="9350"/>
        </w:tabs>
        <w:rPr>
          <w:noProof/>
        </w:rPr>
      </w:pPr>
      <w:hyperlink w:anchor="_Toc210234835" w:history="1">
        <w:r w:rsidR="00622667" w:rsidRPr="00C111CB">
          <w:rPr>
            <w:rStyle w:val="Hyperlink"/>
            <w:noProof/>
          </w:rPr>
          <w:t>Pass-Through Disks I/O Overhead - SQLIO</w:t>
        </w:r>
        <w:r w:rsidR="00622667">
          <w:rPr>
            <w:noProof/>
            <w:webHidden/>
          </w:rPr>
          <w:tab/>
        </w:r>
        <w:r>
          <w:rPr>
            <w:noProof/>
            <w:webHidden/>
          </w:rPr>
          <w:fldChar w:fldCharType="begin"/>
        </w:r>
        <w:r w:rsidR="00622667">
          <w:rPr>
            <w:noProof/>
            <w:webHidden/>
          </w:rPr>
          <w:instrText xml:space="preserve"> PAGEREF _Toc210234835 \h </w:instrText>
        </w:r>
        <w:r>
          <w:rPr>
            <w:noProof/>
            <w:webHidden/>
          </w:rPr>
        </w:r>
        <w:r>
          <w:rPr>
            <w:noProof/>
            <w:webHidden/>
          </w:rPr>
          <w:fldChar w:fldCharType="separate"/>
        </w:r>
        <w:r w:rsidR="00622667">
          <w:rPr>
            <w:noProof/>
            <w:webHidden/>
          </w:rPr>
          <w:t>10</w:t>
        </w:r>
        <w:r>
          <w:rPr>
            <w:noProof/>
            <w:webHidden/>
          </w:rPr>
          <w:fldChar w:fldCharType="end"/>
        </w:r>
      </w:hyperlink>
    </w:p>
    <w:p w:rsidR="00622667" w:rsidRDefault="001669D6">
      <w:pPr>
        <w:pStyle w:val="TOC3"/>
        <w:tabs>
          <w:tab w:val="right" w:leader="dot" w:pos="9350"/>
        </w:tabs>
        <w:rPr>
          <w:noProof/>
        </w:rPr>
      </w:pPr>
      <w:hyperlink w:anchor="_Toc210234836" w:history="1">
        <w:r w:rsidR="00622667" w:rsidRPr="00C111CB">
          <w:rPr>
            <w:rStyle w:val="Hyperlink"/>
            <w:noProof/>
          </w:rPr>
          <w:t>Virtual Machine Performance Overhead: OLTP Workload</w:t>
        </w:r>
        <w:r w:rsidR="00622667">
          <w:rPr>
            <w:noProof/>
            <w:webHidden/>
          </w:rPr>
          <w:tab/>
        </w:r>
        <w:r>
          <w:rPr>
            <w:noProof/>
            <w:webHidden/>
          </w:rPr>
          <w:fldChar w:fldCharType="begin"/>
        </w:r>
        <w:r w:rsidR="00622667">
          <w:rPr>
            <w:noProof/>
            <w:webHidden/>
          </w:rPr>
          <w:instrText xml:space="preserve"> PAGEREF _Toc210234836 \h </w:instrText>
        </w:r>
        <w:r>
          <w:rPr>
            <w:noProof/>
            <w:webHidden/>
          </w:rPr>
        </w:r>
        <w:r>
          <w:rPr>
            <w:noProof/>
            <w:webHidden/>
          </w:rPr>
          <w:fldChar w:fldCharType="separate"/>
        </w:r>
        <w:r w:rsidR="00622667">
          <w:rPr>
            <w:noProof/>
            <w:webHidden/>
          </w:rPr>
          <w:t>12</w:t>
        </w:r>
        <w:r>
          <w:rPr>
            <w:noProof/>
            <w:webHidden/>
          </w:rPr>
          <w:fldChar w:fldCharType="end"/>
        </w:r>
      </w:hyperlink>
    </w:p>
    <w:p w:rsidR="00622667" w:rsidRDefault="001669D6">
      <w:pPr>
        <w:pStyle w:val="TOC3"/>
        <w:tabs>
          <w:tab w:val="right" w:leader="dot" w:pos="9350"/>
        </w:tabs>
        <w:rPr>
          <w:noProof/>
        </w:rPr>
      </w:pPr>
      <w:hyperlink w:anchor="_Toc210234837" w:history="1">
        <w:r w:rsidR="00622667" w:rsidRPr="00C111CB">
          <w:rPr>
            <w:rStyle w:val="Hyperlink"/>
            <w:noProof/>
          </w:rPr>
          <w:t>Reporting Query Performance Comparison</w:t>
        </w:r>
        <w:r w:rsidR="00622667">
          <w:rPr>
            <w:noProof/>
            <w:webHidden/>
          </w:rPr>
          <w:tab/>
        </w:r>
        <w:r>
          <w:rPr>
            <w:noProof/>
            <w:webHidden/>
          </w:rPr>
          <w:fldChar w:fldCharType="begin"/>
        </w:r>
        <w:r w:rsidR="00622667">
          <w:rPr>
            <w:noProof/>
            <w:webHidden/>
          </w:rPr>
          <w:instrText xml:space="preserve"> PAGEREF _Toc210234837 \h </w:instrText>
        </w:r>
        <w:r>
          <w:rPr>
            <w:noProof/>
            <w:webHidden/>
          </w:rPr>
        </w:r>
        <w:r>
          <w:rPr>
            <w:noProof/>
            <w:webHidden/>
          </w:rPr>
          <w:fldChar w:fldCharType="separate"/>
        </w:r>
        <w:r w:rsidR="00622667">
          <w:rPr>
            <w:noProof/>
            <w:webHidden/>
          </w:rPr>
          <w:t>16</w:t>
        </w:r>
        <w:r>
          <w:rPr>
            <w:noProof/>
            <w:webHidden/>
          </w:rPr>
          <w:fldChar w:fldCharType="end"/>
        </w:r>
      </w:hyperlink>
    </w:p>
    <w:p w:rsidR="00622667" w:rsidRDefault="001669D6">
      <w:pPr>
        <w:pStyle w:val="TOC3"/>
        <w:tabs>
          <w:tab w:val="right" w:leader="dot" w:pos="9350"/>
        </w:tabs>
        <w:rPr>
          <w:noProof/>
        </w:rPr>
      </w:pPr>
      <w:hyperlink w:anchor="_Toc210234838" w:history="1">
        <w:r w:rsidR="00622667" w:rsidRPr="00C111CB">
          <w:rPr>
            <w:rStyle w:val="Hyperlink"/>
            <w:noProof/>
          </w:rPr>
          <w:t>Database Operations</w:t>
        </w:r>
        <w:r w:rsidR="00622667">
          <w:rPr>
            <w:noProof/>
            <w:webHidden/>
          </w:rPr>
          <w:tab/>
        </w:r>
        <w:r>
          <w:rPr>
            <w:noProof/>
            <w:webHidden/>
          </w:rPr>
          <w:fldChar w:fldCharType="begin"/>
        </w:r>
        <w:r w:rsidR="00622667">
          <w:rPr>
            <w:noProof/>
            <w:webHidden/>
          </w:rPr>
          <w:instrText xml:space="preserve"> PAGEREF _Toc210234838 \h </w:instrText>
        </w:r>
        <w:r>
          <w:rPr>
            <w:noProof/>
            <w:webHidden/>
          </w:rPr>
        </w:r>
        <w:r>
          <w:rPr>
            <w:noProof/>
            <w:webHidden/>
          </w:rPr>
          <w:fldChar w:fldCharType="separate"/>
        </w:r>
        <w:r w:rsidR="00622667">
          <w:rPr>
            <w:noProof/>
            <w:webHidden/>
          </w:rPr>
          <w:t>17</w:t>
        </w:r>
        <w:r>
          <w:rPr>
            <w:noProof/>
            <w:webHidden/>
          </w:rPr>
          <w:fldChar w:fldCharType="end"/>
        </w:r>
      </w:hyperlink>
    </w:p>
    <w:p w:rsidR="00622667" w:rsidRDefault="001669D6">
      <w:pPr>
        <w:pStyle w:val="TOC2"/>
        <w:tabs>
          <w:tab w:val="right" w:leader="dot" w:pos="9350"/>
        </w:tabs>
        <w:rPr>
          <w:noProof/>
        </w:rPr>
      </w:pPr>
      <w:hyperlink w:anchor="_Toc210234839" w:history="1">
        <w:r w:rsidR="00622667" w:rsidRPr="00C111CB">
          <w:rPr>
            <w:rStyle w:val="Hyperlink"/>
            <w:noProof/>
          </w:rPr>
          <w:t>SQ</w:t>
        </w:r>
        <w:r w:rsidR="00622667" w:rsidRPr="00C111CB">
          <w:rPr>
            <w:rStyle w:val="Hyperlink"/>
            <w:noProof/>
            <w:lang w:eastAsia="zh-CN"/>
          </w:rPr>
          <w:t>L Server Consolidation Scenarios Using Hyper-V</w:t>
        </w:r>
        <w:r w:rsidR="00622667">
          <w:rPr>
            <w:noProof/>
            <w:webHidden/>
          </w:rPr>
          <w:tab/>
        </w:r>
        <w:r>
          <w:rPr>
            <w:noProof/>
            <w:webHidden/>
          </w:rPr>
          <w:fldChar w:fldCharType="begin"/>
        </w:r>
        <w:r w:rsidR="00622667">
          <w:rPr>
            <w:noProof/>
            <w:webHidden/>
          </w:rPr>
          <w:instrText xml:space="preserve"> PAGEREF _Toc210234839 \h </w:instrText>
        </w:r>
        <w:r>
          <w:rPr>
            <w:noProof/>
            <w:webHidden/>
          </w:rPr>
        </w:r>
        <w:r>
          <w:rPr>
            <w:noProof/>
            <w:webHidden/>
          </w:rPr>
          <w:fldChar w:fldCharType="separate"/>
        </w:r>
        <w:r w:rsidR="00622667">
          <w:rPr>
            <w:noProof/>
            <w:webHidden/>
          </w:rPr>
          <w:t>21</w:t>
        </w:r>
        <w:r>
          <w:rPr>
            <w:noProof/>
            <w:webHidden/>
          </w:rPr>
          <w:fldChar w:fldCharType="end"/>
        </w:r>
      </w:hyperlink>
    </w:p>
    <w:p w:rsidR="00622667" w:rsidRDefault="001669D6">
      <w:pPr>
        <w:pStyle w:val="TOC3"/>
        <w:tabs>
          <w:tab w:val="right" w:leader="dot" w:pos="9350"/>
        </w:tabs>
        <w:rPr>
          <w:noProof/>
        </w:rPr>
      </w:pPr>
      <w:hyperlink w:anchor="_Toc210234840" w:history="1">
        <w:r w:rsidR="00622667" w:rsidRPr="00C111CB">
          <w:rPr>
            <w:rStyle w:val="Hyperlink"/>
            <w:noProof/>
          </w:rPr>
          <w:t>Comparing Storage Configurations in Consolidation Environment</w:t>
        </w:r>
        <w:r w:rsidR="00622667">
          <w:rPr>
            <w:noProof/>
            <w:webHidden/>
          </w:rPr>
          <w:tab/>
        </w:r>
        <w:r>
          <w:rPr>
            <w:noProof/>
            <w:webHidden/>
          </w:rPr>
          <w:fldChar w:fldCharType="begin"/>
        </w:r>
        <w:r w:rsidR="00622667">
          <w:rPr>
            <w:noProof/>
            <w:webHidden/>
          </w:rPr>
          <w:instrText xml:space="preserve"> PAGEREF _Toc210234840 \h </w:instrText>
        </w:r>
        <w:r>
          <w:rPr>
            <w:noProof/>
            <w:webHidden/>
          </w:rPr>
        </w:r>
        <w:r>
          <w:rPr>
            <w:noProof/>
            <w:webHidden/>
          </w:rPr>
          <w:fldChar w:fldCharType="separate"/>
        </w:r>
        <w:r w:rsidR="00622667">
          <w:rPr>
            <w:noProof/>
            <w:webHidden/>
          </w:rPr>
          <w:t>22</w:t>
        </w:r>
        <w:r>
          <w:rPr>
            <w:noProof/>
            <w:webHidden/>
          </w:rPr>
          <w:fldChar w:fldCharType="end"/>
        </w:r>
      </w:hyperlink>
    </w:p>
    <w:p w:rsidR="00622667" w:rsidRDefault="001669D6">
      <w:pPr>
        <w:pStyle w:val="TOC3"/>
        <w:tabs>
          <w:tab w:val="right" w:leader="dot" w:pos="9350"/>
        </w:tabs>
        <w:rPr>
          <w:noProof/>
        </w:rPr>
      </w:pPr>
      <w:hyperlink w:anchor="_Toc210234841" w:history="1">
        <w:r w:rsidR="00622667" w:rsidRPr="00C111CB">
          <w:rPr>
            <w:rStyle w:val="Hyperlink"/>
            <w:noProof/>
          </w:rPr>
          <w:t>Virtual Instance Scalability</w:t>
        </w:r>
        <w:r w:rsidR="00622667">
          <w:rPr>
            <w:noProof/>
            <w:webHidden/>
          </w:rPr>
          <w:tab/>
        </w:r>
        <w:r>
          <w:rPr>
            <w:noProof/>
            <w:webHidden/>
          </w:rPr>
          <w:fldChar w:fldCharType="begin"/>
        </w:r>
        <w:r w:rsidR="00622667">
          <w:rPr>
            <w:noProof/>
            <w:webHidden/>
          </w:rPr>
          <w:instrText xml:space="preserve"> PAGEREF _Toc210234841 \h </w:instrText>
        </w:r>
        <w:r>
          <w:rPr>
            <w:noProof/>
            <w:webHidden/>
          </w:rPr>
        </w:r>
        <w:r>
          <w:rPr>
            <w:noProof/>
            <w:webHidden/>
          </w:rPr>
          <w:fldChar w:fldCharType="separate"/>
        </w:r>
        <w:r w:rsidR="00622667">
          <w:rPr>
            <w:noProof/>
            <w:webHidden/>
          </w:rPr>
          <w:t>24</w:t>
        </w:r>
        <w:r>
          <w:rPr>
            <w:noProof/>
            <w:webHidden/>
          </w:rPr>
          <w:fldChar w:fldCharType="end"/>
        </w:r>
      </w:hyperlink>
    </w:p>
    <w:p w:rsidR="00622667" w:rsidRDefault="001669D6">
      <w:pPr>
        <w:pStyle w:val="TOC3"/>
        <w:tabs>
          <w:tab w:val="right" w:leader="dot" w:pos="9350"/>
        </w:tabs>
        <w:rPr>
          <w:noProof/>
        </w:rPr>
      </w:pPr>
      <w:hyperlink w:anchor="_Toc210234842" w:history="1">
        <w:r w:rsidR="00622667" w:rsidRPr="00C111CB">
          <w:rPr>
            <w:rStyle w:val="Hyperlink"/>
            <w:noProof/>
          </w:rPr>
          <w:t>Virtual Instance Performance with Overcommitted CPU Resources</w:t>
        </w:r>
        <w:r w:rsidR="00622667">
          <w:rPr>
            <w:noProof/>
            <w:webHidden/>
          </w:rPr>
          <w:tab/>
        </w:r>
        <w:r>
          <w:rPr>
            <w:noProof/>
            <w:webHidden/>
          </w:rPr>
          <w:fldChar w:fldCharType="begin"/>
        </w:r>
        <w:r w:rsidR="00622667">
          <w:rPr>
            <w:noProof/>
            <w:webHidden/>
          </w:rPr>
          <w:instrText xml:space="preserve"> PAGEREF _Toc210234842 \h </w:instrText>
        </w:r>
        <w:r>
          <w:rPr>
            <w:noProof/>
            <w:webHidden/>
          </w:rPr>
        </w:r>
        <w:r>
          <w:rPr>
            <w:noProof/>
            <w:webHidden/>
          </w:rPr>
          <w:fldChar w:fldCharType="separate"/>
        </w:r>
        <w:r w:rsidR="00622667">
          <w:rPr>
            <w:noProof/>
            <w:webHidden/>
          </w:rPr>
          <w:t>26</w:t>
        </w:r>
        <w:r>
          <w:rPr>
            <w:noProof/>
            <w:webHidden/>
          </w:rPr>
          <w:fldChar w:fldCharType="end"/>
        </w:r>
      </w:hyperlink>
    </w:p>
    <w:p w:rsidR="00622667" w:rsidRDefault="001669D6">
      <w:pPr>
        <w:pStyle w:val="TOC3"/>
        <w:tabs>
          <w:tab w:val="right" w:leader="dot" w:pos="9350"/>
        </w:tabs>
        <w:rPr>
          <w:noProof/>
        </w:rPr>
      </w:pPr>
      <w:hyperlink w:anchor="_Toc210234843" w:history="1">
        <w:r w:rsidR="00622667" w:rsidRPr="00C111CB">
          <w:rPr>
            <w:rStyle w:val="Hyperlink"/>
            <w:noProof/>
          </w:rPr>
          <w:t>Comparing Consolidation Options</w:t>
        </w:r>
        <w:r w:rsidR="00622667">
          <w:rPr>
            <w:noProof/>
            <w:webHidden/>
          </w:rPr>
          <w:tab/>
        </w:r>
        <w:r>
          <w:rPr>
            <w:noProof/>
            <w:webHidden/>
          </w:rPr>
          <w:fldChar w:fldCharType="begin"/>
        </w:r>
        <w:r w:rsidR="00622667">
          <w:rPr>
            <w:noProof/>
            <w:webHidden/>
          </w:rPr>
          <w:instrText xml:space="preserve"> PAGEREF _Toc210234843 \h </w:instrText>
        </w:r>
        <w:r>
          <w:rPr>
            <w:noProof/>
            <w:webHidden/>
          </w:rPr>
        </w:r>
        <w:r>
          <w:rPr>
            <w:noProof/>
            <w:webHidden/>
          </w:rPr>
          <w:fldChar w:fldCharType="separate"/>
        </w:r>
        <w:r w:rsidR="00622667">
          <w:rPr>
            <w:noProof/>
            <w:webHidden/>
          </w:rPr>
          <w:t>27</w:t>
        </w:r>
        <w:r>
          <w:rPr>
            <w:noProof/>
            <w:webHidden/>
          </w:rPr>
          <w:fldChar w:fldCharType="end"/>
        </w:r>
      </w:hyperlink>
    </w:p>
    <w:p w:rsidR="00622667" w:rsidRDefault="001669D6">
      <w:pPr>
        <w:pStyle w:val="TOC1"/>
        <w:tabs>
          <w:tab w:val="right" w:leader="dot" w:pos="9350"/>
        </w:tabs>
        <w:rPr>
          <w:noProof/>
        </w:rPr>
      </w:pPr>
      <w:hyperlink w:anchor="_Toc210234844" w:history="1">
        <w:r w:rsidR="00622667" w:rsidRPr="00C111CB">
          <w:rPr>
            <w:rStyle w:val="Hyperlink"/>
            <w:noProof/>
          </w:rPr>
          <w:t>Conclusion</w:t>
        </w:r>
        <w:r w:rsidR="00622667">
          <w:rPr>
            <w:noProof/>
            <w:webHidden/>
          </w:rPr>
          <w:tab/>
        </w:r>
        <w:r>
          <w:rPr>
            <w:noProof/>
            <w:webHidden/>
          </w:rPr>
          <w:fldChar w:fldCharType="begin"/>
        </w:r>
        <w:r w:rsidR="00622667">
          <w:rPr>
            <w:noProof/>
            <w:webHidden/>
          </w:rPr>
          <w:instrText xml:space="preserve"> PAGEREF _Toc210234844 \h </w:instrText>
        </w:r>
        <w:r>
          <w:rPr>
            <w:noProof/>
            <w:webHidden/>
          </w:rPr>
        </w:r>
        <w:r>
          <w:rPr>
            <w:noProof/>
            <w:webHidden/>
          </w:rPr>
          <w:fldChar w:fldCharType="separate"/>
        </w:r>
        <w:r w:rsidR="00622667">
          <w:rPr>
            <w:noProof/>
            <w:webHidden/>
          </w:rPr>
          <w:t>28</w:t>
        </w:r>
        <w:r>
          <w:rPr>
            <w:noProof/>
            <w:webHidden/>
          </w:rPr>
          <w:fldChar w:fldCharType="end"/>
        </w:r>
      </w:hyperlink>
    </w:p>
    <w:p w:rsidR="00622667" w:rsidRDefault="001669D6">
      <w:pPr>
        <w:pStyle w:val="TOC2"/>
        <w:tabs>
          <w:tab w:val="right" w:leader="dot" w:pos="9350"/>
        </w:tabs>
        <w:rPr>
          <w:noProof/>
        </w:rPr>
      </w:pPr>
      <w:hyperlink w:anchor="_Toc210234845" w:history="1">
        <w:r w:rsidR="00622667" w:rsidRPr="00C111CB">
          <w:rPr>
            <w:rStyle w:val="Hyperlink"/>
            <w:noProof/>
          </w:rPr>
          <w:t>Observations:</w:t>
        </w:r>
        <w:r w:rsidR="00622667">
          <w:rPr>
            <w:noProof/>
            <w:webHidden/>
          </w:rPr>
          <w:tab/>
        </w:r>
        <w:r>
          <w:rPr>
            <w:noProof/>
            <w:webHidden/>
          </w:rPr>
          <w:fldChar w:fldCharType="begin"/>
        </w:r>
        <w:r w:rsidR="00622667">
          <w:rPr>
            <w:noProof/>
            <w:webHidden/>
          </w:rPr>
          <w:instrText xml:space="preserve"> PAGEREF _Toc210234845 \h </w:instrText>
        </w:r>
        <w:r>
          <w:rPr>
            <w:noProof/>
            <w:webHidden/>
          </w:rPr>
        </w:r>
        <w:r>
          <w:rPr>
            <w:noProof/>
            <w:webHidden/>
          </w:rPr>
          <w:fldChar w:fldCharType="separate"/>
        </w:r>
        <w:r w:rsidR="00622667">
          <w:rPr>
            <w:noProof/>
            <w:webHidden/>
          </w:rPr>
          <w:t>28</w:t>
        </w:r>
        <w:r>
          <w:rPr>
            <w:noProof/>
            <w:webHidden/>
          </w:rPr>
          <w:fldChar w:fldCharType="end"/>
        </w:r>
      </w:hyperlink>
    </w:p>
    <w:p w:rsidR="00622667" w:rsidRDefault="001669D6">
      <w:pPr>
        <w:pStyle w:val="TOC2"/>
        <w:tabs>
          <w:tab w:val="right" w:leader="dot" w:pos="9350"/>
        </w:tabs>
        <w:rPr>
          <w:noProof/>
        </w:rPr>
      </w:pPr>
      <w:hyperlink w:anchor="_Toc210234846" w:history="1">
        <w:r w:rsidR="00622667" w:rsidRPr="00C111CB">
          <w:rPr>
            <w:rStyle w:val="Hyperlink"/>
            <w:noProof/>
          </w:rPr>
          <w:t>Recommendations:</w:t>
        </w:r>
        <w:r w:rsidR="00622667">
          <w:rPr>
            <w:noProof/>
            <w:webHidden/>
          </w:rPr>
          <w:tab/>
        </w:r>
        <w:r>
          <w:rPr>
            <w:noProof/>
            <w:webHidden/>
          </w:rPr>
          <w:fldChar w:fldCharType="begin"/>
        </w:r>
        <w:r w:rsidR="00622667">
          <w:rPr>
            <w:noProof/>
            <w:webHidden/>
          </w:rPr>
          <w:instrText xml:space="preserve"> PAGEREF _Toc210234846 \h </w:instrText>
        </w:r>
        <w:r>
          <w:rPr>
            <w:noProof/>
            <w:webHidden/>
          </w:rPr>
        </w:r>
        <w:r>
          <w:rPr>
            <w:noProof/>
            <w:webHidden/>
          </w:rPr>
          <w:fldChar w:fldCharType="separate"/>
        </w:r>
        <w:r w:rsidR="00622667">
          <w:rPr>
            <w:noProof/>
            <w:webHidden/>
          </w:rPr>
          <w:t>29</w:t>
        </w:r>
        <w:r>
          <w:rPr>
            <w:noProof/>
            <w:webHidden/>
          </w:rPr>
          <w:fldChar w:fldCharType="end"/>
        </w:r>
      </w:hyperlink>
    </w:p>
    <w:p w:rsidR="00622667" w:rsidRDefault="001669D6">
      <w:pPr>
        <w:pStyle w:val="TOC2"/>
        <w:tabs>
          <w:tab w:val="right" w:leader="dot" w:pos="9350"/>
        </w:tabs>
        <w:rPr>
          <w:noProof/>
        </w:rPr>
      </w:pPr>
      <w:hyperlink w:anchor="_Toc210234847" w:history="1">
        <w:r w:rsidR="00622667" w:rsidRPr="00C111CB">
          <w:rPr>
            <w:rStyle w:val="Hyperlink"/>
            <w:noProof/>
          </w:rPr>
          <w:t>For More Information</w:t>
        </w:r>
        <w:r w:rsidR="00622667">
          <w:rPr>
            <w:noProof/>
            <w:webHidden/>
          </w:rPr>
          <w:tab/>
        </w:r>
        <w:r>
          <w:rPr>
            <w:noProof/>
            <w:webHidden/>
          </w:rPr>
          <w:fldChar w:fldCharType="begin"/>
        </w:r>
        <w:r w:rsidR="00622667">
          <w:rPr>
            <w:noProof/>
            <w:webHidden/>
          </w:rPr>
          <w:instrText xml:space="preserve"> PAGEREF _Toc210234847 \h </w:instrText>
        </w:r>
        <w:r>
          <w:rPr>
            <w:noProof/>
            <w:webHidden/>
          </w:rPr>
        </w:r>
        <w:r>
          <w:rPr>
            <w:noProof/>
            <w:webHidden/>
          </w:rPr>
          <w:fldChar w:fldCharType="separate"/>
        </w:r>
        <w:r w:rsidR="00622667">
          <w:rPr>
            <w:noProof/>
            <w:webHidden/>
          </w:rPr>
          <w:t>30</w:t>
        </w:r>
        <w:r>
          <w:rPr>
            <w:noProof/>
            <w:webHidden/>
          </w:rPr>
          <w:fldChar w:fldCharType="end"/>
        </w:r>
      </w:hyperlink>
    </w:p>
    <w:p w:rsidR="00622667" w:rsidRDefault="001669D6">
      <w:pPr>
        <w:pStyle w:val="TOC1"/>
        <w:tabs>
          <w:tab w:val="right" w:leader="dot" w:pos="9350"/>
        </w:tabs>
        <w:rPr>
          <w:noProof/>
        </w:rPr>
      </w:pPr>
      <w:hyperlink w:anchor="_Toc210234848" w:history="1">
        <w:r w:rsidR="00622667" w:rsidRPr="00C111CB">
          <w:rPr>
            <w:rStyle w:val="Hyperlink"/>
            <w:noProof/>
          </w:rPr>
          <w:t>Appendix 1: Hyper-V Architecture</w:t>
        </w:r>
        <w:r w:rsidR="00622667">
          <w:rPr>
            <w:noProof/>
            <w:webHidden/>
          </w:rPr>
          <w:tab/>
        </w:r>
        <w:r>
          <w:rPr>
            <w:noProof/>
            <w:webHidden/>
          </w:rPr>
          <w:fldChar w:fldCharType="begin"/>
        </w:r>
        <w:r w:rsidR="00622667">
          <w:rPr>
            <w:noProof/>
            <w:webHidden/>
          </w:rPr>
          <w:instrText xml:space="preserve"> PAGEREF _Toc210234848 \h </w:instrText>
        </w:r>
        <w:r>
          <w:rPr>
            <w:noProof/>
            <w:webHidden/>
          </w:rPr>
        </w:r>
        <w:r>
          <w:rPr>
            <w:noProof/>
            <w:webHidden/>
          </w:rPr>
          <w:fldChar w:fldCharType="separate"/>
        </w:r>
        <w:r w:rsidR="00622667">
          <w:rPr>
            <w:noProof/>
            <w:webHidden/>
          </w:rPr>
          <w:t>31</w:t>
        </w:r>
        <w:r>
          <w:rPr>
            <w:noProof/>
            <w:webHidden/>
          </w:rPr>
          <w:fldChar w:fldCharType="end"/>
        </w:r>
      </w:hyperlink>
    </w:p>
    <w:p w:rsidR="00622667" w:rsidRDefault="001669D6">
      <w:pPr>
        <w:pStyle w:val="TOC1"/>
        <w:tabs>
          <w:tab w:val="right" w:leader="dot" w:pos="9350"/>
        </w:tabs>
        <w:rPr>
          <w:noProof/>
        </w:rPr>
      </w:pPr>
      <w:hyperlink w:anchor="_Toc210234849" w:history="1">
        <w:r w:rsidR="00622667" w:rsidRPr="00C111CB">
          <w:rPr>
            <w:rStyle w:val="Hyperlink"/>
            <w:noProof/>
          </w:rPr>
          <w:t>Appendix 2 Hardware requirements</w:t>
        </w:r>
        <w:r w:rsidR="00622667">
          <w:rPr>
            <w:noProof/>
            <w:webHidden/>
          </w:rPr>
          <w:tab/>
        </w:r>
        <w:r>
          <w:rPr>
            <w:noProof/>
            <w:webHidden/>
          </w:rPr>
          <w:fldChar w:fldCharType="begin"/>
        </w:r>
        <w:r w:rsidR="00622667">
          <w:rPr>
            <w:noProof/>
            <w:webHidden/>
          </w:rPr>
          <w:instrText xml:space="preserve"> PAGEREF _Toc210234849 \h </w:instrText>
        </w:r>
        <w:r>
          <w:rPr>
            <w:noProof/>
            <w:webHidden/>
          </w:rPr>
        </w:r>
        <w:r>
          <w:rPr>
            <w:noProof/>
            <w:webHidden/>
          </w:rPr>
          <w:fldChar w:fldCharType="separate"/>
        </w:r>
        <w:r w:rsidR="00622667">
          <w:rPr>
            <w:noProof/>
            <w:webHidden/>
          </w:rPr>
          <w:t>34</w:t>
        </w:r>
        <w:r>
          <w:rPr>
            <w:noProof/>
            <w:webHidden/>
          </w:rPr>
          <w:fldChar w:fldCharType="end"/>
        </w:r>
      </w:hyperlink>
    </w:p>
    <w:p w:rsidR="00622667" w:rsidRDefault="001669D6">
      <w:pPr>
        <w:pStyle w:val="TOC2"/>
        <w:tabs>
          <w:tab w:val="right" w:leader="dot" w:pos="9350"/>
        </w:tabs>
        <w:rPr>
          <w:noProof/>
        </w:rPr>
      </w:pPr>
      <w:hyperlink w:anchor="_Toc210234850" w:history="1">
        <w:r w:rsidR="00622667" w:rsidRPr="00C111CB">
          <w:rPr>
            <w:rStyle w:val="Hyperlink"/>
            <w:noProof/>
          </w:rPr>
          <w:t>Memory</w:t>
        </w:r>
        <w:r w:rsidR="00622667">
          <w:rPr>
            <w:noProof/>
            <w:webHidden/>
          </w:rPr>
          <w:tab/>
        </w:r>
        <w:r>
          <w:rPr>
            <w:noProof/>
            <w:webHidden/>
          </w:rPr>
          <w:fldChar w:fldCharType="begin"/>
        </w:r>
        <w:r w:rsidR="00622667">
          <w:rPr>
            <w:noProof/>
            <w:webHidden/>
          </w:rPr>
          <w:instrText xml:space="preserve"> PAGEREF _Toc210234850 \h </w:instrText>
        </w:r>
        <w:r>
          <w:rPr>
            <w:noProof/>
            <w:webHidden/>
          </w:rPr>
        </w:r>
        <w:r>
          <w:rPr>
            <w:noProof/>
            <w:webHidden/>
          </w:rPr>
          <w:fldChar w:fldCharType="separate"/>
        </w:r>
        <w:r w:rsidR="00622667">
          <w:rPr>
            <w:noProof/>
            <w:webHidden/>
          </w:rPr>
          <w:t>34</w:t>
        </w:r>
        <w:r>
          <w:rPr>
            <w:noProof/>
            <w:webHidden/>
          </w:rPr>
          <w:fldChar w:fldCharType="end"/>
        </w:r>
      </w:hyperlink>
    </w:p>
    <w:p w:rsidR="00622667" w:rsidRDefault="001669D6">
      <w:pPr>
        <w:pStyle w:val="TOC2"/>
        <w:tabs>
          <w:tab w:val="right" w:leader="dot" w:pos="9350"/>
        </w:tabs>
        <w:rPr>
          <w:noProof/>
        </w:rPr>
      </w:pPr>
      <w:hyperlink w:anchor="_Toc210234851" w:history="1">
        <w:r w:rsidR="00622667" w:rsidRPr="00C111CB">
          <w:rPr>
            <w:rStyle w:val="Hyperlink"/>
            <w:noProof/>
          </w:rPr>
          <w:t>Processors</w:t>
        </w:r>
        <w:r w:rsidR="00622667">
          <w:rPr>
            <w:noProof/>
            <w:webHidden/>
          </w:rPr>
          <w:tab/>
        </w:r>
        <w:r>
          <w:rPr>
            <w:noProof/>
            <w:webHidden/>
          </w:rPr>
          <w:fldChar w:fldCharType="begin"/>
        </w:r>
        <w:r w:rsidR="00622667">
          <w:rPr>
            <w:noProof/>
            <w:webHidden/>
          </w:rPr>
          <w:instrText xml:space="preserve"> PAGEREF _Toc210234851 \h </w:instrText>
        </w:r>
        <w:r>
          <w:rPr>
            <w:noProof/>
            <w:webHidden/>
          </w:rPr>
        </w:r>
        <w:r>
          <w:rPr>
            <w:noProof/>
            <w:webHidden/>
          </w:rPr>
          <w:fldChar w:fldCharType="separate"/>
        </w:r>
        <w:r w:rsidR="00622667">
          <w:rPr>
            <w:noProof/>
            <w:webHidden/>
          </w:rPr>
          <w:t>34</w:t>
        </w:r>
        <w:r>
          <w:rPr>
            <w:noProof/>
            <w:webHidden/>
          </w:rPr>
          <w:fldChar w:fldCharType="end"/>
        </w:r>
      </w:hyperlink>
    </w:p>
    <w:p w:rsidR="00622667" w:rsidRDefault="001669D6">
      <w:pPr>
        <w:pStyle w:val="TOC2"/>
        <w:tabs>
          <w:tab w:val="right" w:leader="dot" w:pos="9350"/>
        </w:tabs>
        <w:rPr>
          <w:noProof/>
        </w:rPr>
      </w:pPr>
      <w:hyperlink w:anchor="_Toc210234852" w:history="1">
        <w:r w:rsidR="00622667" w:rsidRPr="00C111CB">
          <w:rPr>
            <w:rStyle w:val="Hyperlink"/>
            <w:noProof/>
          </w:rPr>
          <w:t>Networking</w:t>
        </w:r>
        <w:r w:rsidR="00622667">
          <w:rPr>
            <w:noProof/>
            <w:webHidden/>
          </w:rPr>
          <w:tab/>
        </w:r>
        <w:r>
          <w:rPr>
            <w:noProof/>
            <w:webHidden/>
          </w:rPr>
          <w:fldChar w:fldCharType="begin"/>
        </w:r>
        <w:r w:rsidR="00622667">
          <w:rPr>
            <w:noProof/>
            <w:webHidden/>
          </w:rPr>
          <w:instrText xml:space="preserve"> PAGEREF _Toc210234852 \h </w:instrText>
        </w:r>
        <w:r>
          <w:rPr>
            <w:noProof/>
            <w:webHidden/>
          </w:rPr>
        </w:r>
        <w:r>
          <w:rPr>
            <w:noProof/>
            <w:webHidden/>
          </w:rPr>
          <w:fldChar w:fldCharType="separate"/>
        </w:r>
        <w:r w:rsidR="00622667">
          <w:rPr>
            <w:noProof/>
            <w:webHidden/>
          </w:rPr>
          <w:t>35</w:t>
        </w:r>
        <w:r>
          <w:rPr>
            <w:noProof/>
            <w:webHidden/>
          </w:rPr>
          <w:fldChar w:fldCharType="end"/>
        </w:r>
      </w:hyperlink>
    </w:p>
    <w:p w:rsidR="00622667" w:rsidRDefault="001669D6">
      <w:pPr>
        <w:pStyle w:val="TOC2"/>
        <w:tabs>
          <w:tab w:val="right" w:leader="dot" w:pos="9350"/>
        </w:tabs>
        <w:rPr>
          <w:noProof/>
        </w:rPr>
      </w:pPr>
      <w:hyperlink w:anchor="_Toc210234853" w:history="1">
        <w:r w:rsidR="00622667" w:rsidRPr="00C111CB">
          <w:rPr>
            <w:rStyle w:val="Hyperlink"/>
            <w:noProof/>
          </w:rPr>
          <w:t>Storage</w:t>
        </w:r>
        <w:r w:rsidR="00622667">
          <w:rPr>
            <w:noProof/>
            <w:webHidden/>
          </w:rPr>
          <w:tab/>
        </w:r>
        <w:r>
          <w:rPr>
            <w:noProof/>
            <w:webHidden/>
          </w:rPr>
          <w:fldChar w:fldCharType="begin"/>
        </w:r>
        <w:r w:rsidR="00622667">
          <w:rPr>
            <w:noProof/>
            <w:webHidden/>
          </w:rPr>
          <w:instrText xml:space="preserve"> PAGEREF _Toc210234853 \h </w:instrText>
        </w:r>
        <w:r>
          <w:rPr>
            <w:noProof/>
            <w:webHidden/>
          </w:rPr>
        </w:r>
        <w:r>
          <w:rPr>
            <w:noProof/>
            <w:webHidden/>
          </w:rPr>
          <w:fldChar w:fldCharType="separate"/>
        </w:r>
        <w:r w:rsidR="00622667">
          <w:rPr>
            <w:noProof/>
            <w:webHidden/>
          </w:rPr>
          <w:t>35</w:t>
        </w:r>
        <w:r>
          <w:rPr>
            <w:noProof/>
            <w:webHidden/>
          </w:rPr>
          <w:fldChar w:fldCharType="end"/>
        </w:r>
      </w:hyperlink>
    </w:p>
    <w:p w:rsidR="00622667" w:rsidRDefault="001669D6">
      <w:pPr>
        <w:pStyle w:val="TOC1"/>
        <w:tabs>
          <w:tab w:val="right" w:leader="dot" w:pos="9350"/>
        </w:tabs>
        <w:rPr>
          <w:noProof/>
        </w:rPr>
      </w:pPr>
      <w:hyperlink w:anchor="_Toc210234854" w:history="1">
        <w:r w:rsidR="00622667" w:rsidRPr="00C111CB">
          <w:rPr>
            <w:rStyle w:val="Hyperlink"/>
            <w:noProof/>
          </w:rPr>
          <w:t>Appendix 3 Hardware Configuration</w:t>
        </w:r>
        <w:r w:rsidR="00622667">
          <w:rPr>
            <w:noProof/>
            <w:webHidden/>
          </w:rPr>
          <w:tab/>
        </w:r>
        <w:r>
          <w:rPr>
            <w:noProof/>
            <w:webHidden/>
          </w:rPr>
          <w:fldChar w:fldCharType="begin"/>
        </w:r>
        <w:r w:rsidR="00622667">
          <w:rPr>
            <w:noProof/>
            <w:webHidden/>
          </w:rPr>
          <w:instrText xml:space="preserve"> PAGEREF _Toc210234854 \h </w:instrText>
        </w:r>
        <w:r>
          <w:rPr>
            <w:noProof/>
            <w:webHidden/>
          </w:rPr>
        </w:r>
        <w:r>
          <w:rPr>
            <w:noProof/>
            <w:webHidden/>
          </w:rPr>
          <w:fldChar w:fldCharType="separate"/>
        </w:r>
        <w:r w:rsidR="00622667">
          <w:rPr>
            <w:noProof/>
            <w:webHidden/>
          </w:rPr>
          <w:t>36</w:t>
        </w:r>
        <w:r>
          <w:rPr>
            <w:noProof/>
            <w:webHidden/>
          </w:rPr>
          <w:fldChar w:fldCharType="end"/>
        </w:r>
      </w:hyperlink>
    </w:p>
    <w:p w:rsidR="00A6103F" w:rsidRDefault="001669D6" w:rsidP="00E14F00">
      <w:r w:rsidRPr="00674032">
        <w:rPr>
          <w:rFonts w:ascii="Arial" w:hAnsi="Arial" w:cs="Arial"/>
        </w:rPr>
        <w:lastRenderedPageBreak/>
        <w:fldChar w:fldCharType="end"/>
      </w:r>
      <w:bookmarkStart w:id="0" w:name="_Toc209967243"/>
    </w:p>
    <w:p w:rsidR="00440769" w:rsidRPr="00A6103F" w:rsidRDefault="00EE06DE" w:rsidP="00A6103F">
      <w:pPr>
        <w:pStyle w:val="Heading1"/>
        <w:rPr>
          <w:rFonts w:cs="Arial"/>
        </w:rPr>
      </w:pPr>
      <w:bookmarkStart w:id="1" w:name="_Toc210234826"/>
      <w:r w:rsidRPr="00A6103F">
        <w:rPr>
          <w:rFonts w:cs="Arial"/>
        </w:rPr>
        <w:t>Introduction</w:t>
      </w:r>
      <w:bookmarkEnd w:id="0"/>
      <w:bookmarkEnd w:id="1"/>
    </w:p>
    <w:p w:rsidR="00FD1805" w:rsidRPr="00376AEF" w:rsidRDefault="000952EC" w:rsidP="008E5BFE">
      <w:pPr>
        <w:pStyle w:val="NormalWeb"/>
      </w:pPr>
      <w:r w:rsidRPr="00376AEF">
        <w:t xml:space="preserve">Based on hypervisor technology, the </w:t>
      </w:r>
      <w:hyperlink w:anchor="_Appendix_1_Hyper-V" w:history="1">
        <w:r w:rsidRPr="00376AEF">
          <w:t>Hyper-V</w:t>
        </w:r>
      </w:hyperlink>
      <w:r w:rsidR="00A11EC1">
        <w:t>™</w:t>
      </w:r>
      <w:r w:rsidRPr="00376AEF">
        <w:t xml:space="preserve"> </w:t>
      </w:r>
      <w:r w:rsidR="00AE6DD1" w:rsidRPr="00376AEF">
        <w:t xml:space="preserve">virtualization </w:t>
      </w:r>
      <w:r w:rsidRPr="00376AEF">
        <w:t xml:space="preserve">feature in </w:t>
      </w:r>
      <w:r w:rsidR="00DA1799" w:rsidRPr="00376AEF">
        <w:t xml:space="preserve">the </w:t>
      </w:r>
      <w:r w:rsidRPr="00376AEF">
        <w:t xml:space="preserve">Windows </w:t>
      </w:r>
      <w:r w:rsidR="00DA1799" w:rsidRPr="00376AEF">
        <w:t xml:space="preserve">Server® </w:t>
      </w:r>
      <w:r w:rsidRPr="00376AEF">
        <w:t>2008</w:t>
      </w:r>
      <w:r w:rsidR="00DA1799" w:rsidRPr="00376AEF">
        <w:t xml:space="preserve"> operating system</w:t>
      </w:r>
      <w:r w:rsidRPr="00376AEF">
        <w:t xml:space="preserve"> is a thin layer of software between the hardware and the </w:t>
      </w:r>
      <w:r w:rsidR="00DA1799" w:rsidRPr="00376AEF">
        <w:t xml:space="preserve">operating system </w:t>
      </w:r>
      <w:r w:rsidRPr="00376AEF">
        <w:t xml:space="preserve">that allows multiple operating systems to run, unmodified, on a host computer at the same time. </w:t>
      </w:r>
      <w:r w:rsidR="00FD1805" w:rsidRPr="00376AEF">
        <w:t>Hyper-V is a powerful virtualization technology that can be used by corporate IT to con</w:t>
      </w:r>
      <w:r w:rsidR="002730DA" w:rsidRPr="00376AEF">
        <w:t xml:space="preserve">solidate under-utilized servers, </w:t>
      </w:r>
      <w:r w:rsidR="00FD1805" w:rsidRPr="00376AEF">
        <w:t xml:space="preserve">lowering </w:t>
      </w:r>
      <w:r w:rsidR="00FD37DB" w:rsidRPr="00376AEF">
        <w:t>total cost of ownership (</w:t>
      </w:r>
      <w:r w:rsidR="00FD1805" w:rsidRPr="00376AEF">
        <w:t>TCO</w:t>
      </w:r>
      <w:r w:rsidR="00FD37DB" w:rsidRPr="00376AEF">
        <w:t>)</w:t>
      </w:r>
      <w:r w:rsidR="00FD1805" w:rsidRPr="00376AEF">
        <w:t xml:space="preserve"> and maintaining or improving </w:t>
      </w:r>
      <w:r w:rsidR="00FD37DB" w:rsidRPr="00376AEF">
        <w:t xml:space="preserve">quality </w:t>
      </w:r>
      <w:r w:rsidR="00FD1805" w:rsidRPr="00376AEF">
        <w:t xml:space="preserve">of </w:t>
      </w:r>
      <w:r w:rsidR="00FD37DB" w:rsidRPr="00376AEF">
        <w:t>s</w:t>
      </w:r>
      <w:r w:rsidR="00FD1805" w:rsidRPr="00376AEF">
        <w:t>ervice</w:t>
      </w:r>
      <w:r w:rsidR="00FD37DB" w:rsidRPr="00376AEF">
        <w:t xml:space="preserve"> (QoS)</w:t>
      </w:r>
      <w:r w:rsidR="00FD1805" w:rsidRPr="00376AEF">
        <w:t xml:space="preserve">. </w:t>
      </w:r>
      <w:r w:rsidR="00175048" w:rsidRPr="00376AEF">
        <w:t xml:space="preserve">Hyper-V opens more potential development and test environment types </w:t>
      </w:r>
      <w:r w:rsidR="00DA1799" w:rsidRPr="00376AEF">
        <w:t xml:space="preserve">that </w:t>
      </w:r>
      <w:r w:rsidR="00175048" w:rsidRPr="00376AEF">
        <w:t xml:space="preserve">otherwise might be constrained by hardware availability. </w:t>
      </w:r>
    </w:p>
    <w:p w:rsidR="00A77066" w:rsidRPr="00376AEF" w:rsidRDefault="00A77066" w:rsidP="00376AEF">
      <w:pPr>
        <w:pStyle w:val="NormalWeb"/>
      </w:pPr>
      <w:r w:rsidRPr="00376AEF">
        <w:t xml:space="preserve">It is challenging </w:t>
      </w:r>
      <w:r w:rsidR="002730DA" w:rsidRPr="00376AEF">
        <w:t xml:space="preserve">enough in general </w:t>
      </w:r>
      <w:r w:rsidRPr="00376AEF">
        <w:t xml:space="preserve">to right-size the hardware </w:t>
      </w:r>
      <w:r w:rsidR="002730DA" w:rsidRPr="00376AEF">
        <w:t>to</w:t>
      </w:r>
      <w:r w:rsidRPr="00376AEF">
        <w:t xml:space="preserve"> </w:t>
      </w:r>
      <w:r w:rsidR="002730DA" w:rsidRPr="00376AEF">
        <w:t>consolidate</w:t>
      </w:r>
      <w:r w:rsidRPr="00376AEF">
        <w:t xml:space="preserve"> current workloads and provide</w:t>
      </w:r>
      <w:r w:rsidR="002730DA" w:rsidRPr="00376AEF">
        <w:t xml:space="preserve"> head</w:t>
      </w:r>
      <w:r w:rsidRPr="00376AEF">
        <w:t xml:space="preserve">room for growth. </w:t>
      </w:r>
      <w:r w:rsidR="002730DA" w:rsidRPr="00376AEF">
        <w:t>Adding v</w:t>
      </w:r>
      <w:r w:rsidR="00631938" w:rsidRPr="00376AEF">
        <w:t xml:space="preserve">irtualization </w:t>
      </w:r>
      <w:r w:rsidR="002730DA" w:rsidRPr="00376AEF">
        <w:t xml:space="preserve">to the mix increases the potential </w:t>
      </w:r>
      <w:r w:rsidR="000E1D6A" w:rsidRPr="00376AEF">
        <w:t>capacity planning challenges</w:t>
      </w:r>
      <w:r w:rsidR="00631938" w:rsidRPr="00376AEF">
        <w:t xml:space="preserve">. The goal of this document is to help </w:t>
      </w:r>
      <w:r w:rsidR="002730DA" w:rsidRPr="00376AEF">
        <w:t>address</w:t>
      </w:r>
      <w:r w:rsidR="00631938" w:rsidRPr="00376AEF">
        <w:t xml:space="preserve"> </w:t>
      </w:r>
      <w:r w:rsidR="000E1D6A" w:rsidRPr="00376AEF">
        <w:t xml:space="preserve">these by focusing on </w:t>
      </w:r>
      <w:r w:rsidR="00631938" w:rsidRPr="00376AEF">
        <w:t xml:space="preserve">two key </w:t>
      </w:r>
      <w:r w:rsidR="000E1D6A" w:rsidRPr="00376AEF">
        <w:t xml:space="preserve">areas </w:t>
      </w:r>
      <w:r w:rsidR="00631938" w:rsidRPr="00376AEF">
        <w:t xml:space="preserve">of running </w:t>
      </w:r>
      <w:r w:rsidR="00DA1799" w:rsidRPr="00376AEF">
        <w:t xml:space="preserve">Microsoft® </w:t>
      </w:r>
      <w:r w:rsidR="00631938" w:rsidRPr="00376AEF">
        <w:t>SQL Server</w:t>
      </w:r>
      <w:r w:rsidR="00DA1799" w:rsidRPr="00376AEF">
        <w:t>®</w:t>
      </w:r>
      <w:r w:rsidR="00631938" w:rsidRPr="00376AEF">
        <w:t xml:space="preserve"> in </w:t>
      </w:r>
      <w:r w:rsidR="00D06894" w:rsidRPr="00376AEF">
        <w:t xml:space="preserve">a </w:t>
      </w:r>
      <w:r w:rsidR="00631938" w:rsidRPr="00376AEF">
        <w:t>Hyper-V environment:</w:t>
      </w:r>
    </w:p>
    <w:p w:rsidR="00EB178D" w:rsidRPr="00376AEF" w:rsidRDefault="00F534E3" w:rsidP="00376AEF">
      <w:pPr>
        <w:pStyle w:val="NormalWeb"/>
        <w:numPr>
          <w:ilvl w:val="0"/>
          <w:numId w:val="69"/>
        </w:numPr>
      </w:pPr>
      <w:r w:rsidRPr="00376AEF">
        <w:t>S</w:t>
      </w:r>
      <w:r w:rsidR="009B42F3" w:rsidRPr="00376AEF">
        <w:t xml:space="preserve">ystem resource overhead imposed </w:t>
      </w:r>
      <w:r w:rsidRPr="00376AEF">
        <w:t xml:space="preserve">by </w:t>
      </w:r>
      <w:r w:rsidR="009B42F3" w:rsidRPr="00376AEF">
        <w:t>running SQL</w:t>
      </w:r>
      <w:r w:rsidRPr="00376AEF">
        <w:t xml:space="preserve"> Server in </w:t>
      </w:r>
      <w:r w:rsidR="00FD37DB" w:rsidRPr="00376AEF">
        <w:t xml:space="preserve">a </w:t>
      </w:r>
      <w:r w:rsidRPr="00376AEF">
        <w:t xml:space="preserve">Hyper-V environment </w:t>
      </w:r>
    </w:p>
    <w:p w:rsidR="00EB178D" w:rsidRPr="00376AEF" w:rsidRDefault="00F534E3" w:rsidP="00376AEF">
      <w:pPr>
        <w:pStyle w:val="NormalWeb"/>
        <w:numPr>
          <w:ilvl w:val="0"/>
          <w:numId w:val="69"/>
        </w:numPr>
      </w:pPr>
      <w:r w:rsidRPr="00376AEF">
        <w:t>How well Hyper-V scale</w:t>
      </w:r>
      <w:r w:rsidR="00F307E6" w:rsidRPr="00376AEF">
        <w:t>s</w:t>
      </w:r>
      <w:r w:rsidRPr="00376AEF">
        <w:t xml:space="preserve"> running SQL Server</w:t>
      </w:r>
      <w:r w:rsidR="00F07566" w:rsidRPr="00376AEF">
        <w:t xml:space="preserve"> 2008</w:t>
      </w:r>
    </w:p>
    <w:p w:rsidR="00CE34B4" w:rsidRPr="00376AEF" w:rsidRDefault="00FD37DB" w:rsidP="00376AEF">
      <w:pPr>
        <w:pStyle w:val="NormalWeb"/>
      </w:pPr>
      <w:r w:rsidRPr="00376AEF">
        <w:t xml:space="preserve">This white paper describes </w:t>
      </w:r>
      <w:r w:rsidR="00F73A26" w:rsidRPr="00376AEF">
        <w:t xml:space="preserve">a series of </w:t>
      </w:r>
      <w:r w:rsidRPr="00376AEF">
        <w:t>test configurations we ran</w:t>
      </w:r>
      <w:r w:rsidR="00F73A26" w:rsidRPr="00376AEF">
        <w:t>, which r</w:t>
      </w:r>
      <w:r w:rsidRPr="00376AEF">
        <w:t>epresented a variety of possib</w:t>
      </w:r>
      <w:r w:rsidR="00F73A26" w:rsidRPr="00376AEF">
        <w:t xml:space="preserve">le scenarios involving SQL Server </w:t>
      </w:r>
      <w:r w:rsidR="002E24F6" w:rsidRPr="00376AEF">
        <w:t xml:space="preserve">running in </w:t>
      </w:r>
      <w:r w:rsidR="00F73A26" w:rsidRPr="00376AEF">
        <w:t>Hyper-V</w:t>
      </w:r>
      <w:r w:rsidRPr="00376AEF">
        <w:t xml:space="preserve">. </w:t>
      </w:r>
      <w:r w:rsidR="00F73A26" w:rsidRPr="00376AEF">
        <w:t xml:space="preserve">The paper discusses our results and observations, and it also presents our recommendations. </w:t>
      </w:r>
      <w:r w:rsidR="009C2F26" w:rsidRPr="00376AEF">
        <w:t>Our test result</w:t>
      </w:r>
      <w:r w:rsidR="002730DA" w:rsidRPr="00376AEF">
        <w:t>s show</w:t>
      </w:r>
      <w:r w:rsidRPr="00376AEF">
        <w:t>ed</w:t>
      </w:r>
      <w:r w:rsidR="002730DA" w:rsidRPr="00376AEF">
        <w:t xml:space="preserve"> that SQL </w:t>
      </w:r>
      <w:r w:rsidR="00CB32C4" w:rsidRPr="00376AEF">
        <w:t xml:space="preserve">Server </w:t>
      </w:r>
      <w:r w:rsidR="002730DA" w:rsidRPr="00376AEF">
        <w:t>2008 on Hyper-V provides</w:t>
      </w:r>
      <w:r w:rsidR="009C2F26" w:rsidRPr="00376AEF">
        <w:t xml:space="preserve"> stable performance</w:t>
      </w:r>
      <w:r w:rsidR="00183A3D" w:rsidRPr="00376AEF">
        <w:t xml:space="preserve"> </w:t>
      </w:r>
      <w:r w:rsidR="009C2F26" w:rsidRPr="00376AEF">
        <w:t xml:space="preserve">and scalability. </w:t>
      </w:r>
      <w:r w:rsidR="00CB0234" w:rsidRPr="00376AEF">
        <w:t xml:space="preserve">We believe Windows </w:t>
      </w:r>
      <w:r w:rsidR="00CB32C4" w:rsidRPr="00376AEF">
        <w:t xml:space="preserve">Server </w:t>
      </w:r>
      <w:r w:rsidR="00CB0234" w:rsidRPr="00376AEF">
        <w:t>2008 Hyper-V is a solid platform for SQL Server 2008</w:t>
      </w:r>
      <w:r w:rsidR="009B700E" w:rsidRPr="00376AEF">
        <w:t xml:space="preserve"> for the</w:t>
      </w:r>
      <w:r w:rsidR="000E1D6A" w:rsidRPr="00376AEF">
        <w:t xml:space="preserve"> appropriate</w:t>
      </w:r>
      <w:r w:rsidR="009B700E" w:rsidRPr="00376AEF">
        <w:t xml:space="preserve"> workload</w:t>
      </w:r>
      <w:r w:rsidR="00CB0234" w:rsidRPr="00376AEF">
        <w:t>. I</w:t>
      </w:r>
      <w:r w:rsidR="00301EAB" w:rsidRPr="00376AEF">
        <w:t>t is practical to run production workload</w:t>
      </w:r>
      <w:r w:rsidR="006655F9" w:rsidRPr="00376AEF">
        <w:t>s</w:t>
      </w:r>
      <w:r w:rsidR="00301EAB" w:rsidRPr="00376AEF">
        <w:t xml:space="preserve"> under </w:t>
      </w:r>
      <w:r w:rsidRPr="00376AEF">
        <w:t xml:space="preserve">a </w:t>
      </w:r>
      <w:r w:rsidR="00301EAB" w:rsidRPr="00376AEF">
        <w:t>Hyper-V environment</w:t>
      </w:r>
      <w:r w:rsidRPr="00376AEF">
        <w:t>,</w:t>
      </w:r>
      <w:r w:rsidR="00301EAB" w:rsidRPr="00376AEF">
        <w:t xml:space="preserve"> as long as the workload is within the capacity of your Hyper-V guest</w:t>
      </w:r>
      <w:r w:rsidR="00CB0234" w:rsidRPr="00376AEF">
        <w:t xml:space="preserve"> </w:t>
      </w:r>
      <w:r w:rsidR="000B421A" w:rsidRPr="00376AEF">
        <w:t>virtual machine</w:t>
      </w:r>
      <w:r w:rsidR="00301EAB" w:rsidRPr="00376AEF">
        <w:t xml:space="preserve">. </w:t>
      </w:r>
    </w:p>
    <w:p w:rsidR="00EF10E5" w:rsidRDefault="00EF10E5" w:rsidP="00EF10E5">
      <w:pPr>
        <w:pStyle w:val="Heading1"/>
        <w:rPr>
          <w:rFonts w:ascii="Times New Roman" w:hAnsi="Times New Roman" w:cs="Times New Roman"/>
        </w:rPr>
      </w:pPr>
      <w:bookmarkStart w:id="2" w:name="_Toc209967244"/>
      <w:bookmarkStart w:id="3" w:name="_Toc210234827"/>
      <w:bookmarkStart w:id="4" w:name="_Toc204943904"/>
      <w:r w:rsidRPr="00A53BAC">
        <w:rPr>
          <w:rFonts w:cs="Arial"/>
        </w:rPr>
        <w:t>Setup and Configuration of Hyper-V Configurations</w:t>
      </w:r>
      <w:bookmarkEnd w:id="2"/>
      <w:bookmarkEnd w:id="3"/>
    </w:p>
    <w:p w:rsidR="00583B05" w:rsidRPr="00376AEF" w:rsidRDefault="006655F9" w:rsidP="00376AEF">
      <w:pPr>
        <w:pStyle w:val="NormalWeb"/>
      </w:pPr>
      <w:r w:rsidRPr="00376AEF">
        <w:t xml:space="preserve">This section contains a </w:t>
      </w:r>
      <w:r w:rsidR="00A3778D" w:rsidRPr="00376AEF">
        <w:t xml:space="preserve">simplified Hyper-V installation checklist. For </w:t>
      </w:r>
      <w:r w:rsidR="00D06894" w:rsidRPr="00376AEF">
        <w:t>more information about</w:t>
      </w:r>
      <w:r w:rsidR="00A3778D" w:rsidRPr="00376AEF">
        <w:t xml:space="preserve"> Hyper-V, </w:t>
      </w:r>
      <w:r w:rsidR="00D06894" w:rsidRPr="00376AEF">
        <w:t>see the list of</w:t>
      </w:r>
      <w:r w:rsidR="00A3778D" w:rsidRPr="00376AEF">
        <w:t xml:space="preserve"> additional white papers </w:t>
      </w:r>
      <w:r w:rsidR="00D06894" w:rsidRPr="00376AEF">
        <w:t>at the end of this white paper and Appendix 3</w:t>
      </w:r>
      <w:r w:rsidR="00A3778D" w:rsidRPr="00376AEF">
        <w:t xml:space="preserve">, where we describe the hardware </w:t>
      </w:r>
      <w:r w:rsidR="00FB0B64" w:rsidRPr="00376AEF">
        <w:t xml:space="preserve">we </w:t>
      </w:r>
      <w:r w:rsidR="00A3778D" w:rsidRPr="00376AEF">
        <w:t xml:space="preserve">used for the testing.  </w:t>
      </w:r>
      <w:r w:rsidR="00EF10E5" w:rsidRPr="00376AEF">
        <w:t xml:space="preserve"> </w:t>
      </w:r>
    </w:p>
    <w:p w:rsidR="00EF10E5" w:rsidRPr="00690401" w:rsidRDefault="00EF10E5" w:rsidP="00A53BAC">
      <w:pPr>
        <w:pStyle w:val="Heading2"/>
      </w:pPr>
      <w:bookmarkStart w:id="5" w:name="_Toc209967245"/>
      <w:bookmarkStart w:id="6" w:name="_Toc210234828"/>
      <w:r w:rsidRPr="00690401">
        <w:t xml:space="preserve">Hyper-V Preinstall </w:t>
      </w:r>
      <w:r>
        <w:t>C</w:t>
      </w:r>
      <w:r w:rsidRPr="00690401">
        <w:t>hecklist</w:t>
      </w:r>
      <w:r>
        <w:t xml:space="preserve"> and </w:t>
      </w:r>
      <w:r w:rsidRPr="00A53BAC">
        <w:t>Considerations</w:t>
      </w:r>
      <w:bookmarkEnd w:id="5"/>
      <w:bookmarkEnd w:id="6"/>
    </w:p>
    <w:p w:rsidR="00EB178D" w:rsidRDefault="00FB0B64">
      <w:pPr>
        <w:pStyle w:val="NormalWeb"/>
        <w:numPr>
          <w:ilvl w:val="0"/>
          <w:numId w:val="69"/>
        </w:numPr>
      </w:pPr>
      <w:r>
        <w:t xml:space="preserve">Use a </w:t>
      </w:r>
      <w:r w:rsidR="00EF10E5">
        <w:t>server processor that supports hardware-assisted virtualization</w:t>
      </w:r>
      <w:r>
        <w:t>. There are two to choose from</w:t>
      </w:r>
      <w:r w:rsidR="00EF10E5">
        <w:t>:</w:t>
      </w:r>
    </w:p>
    <w:p w:rsidR="00EB178D" w:rsidRDefault="00EF10E5">
      <w:pPr>
        <w:pStyle w:val="NormalWeb"/>
        <w:numPr>
          <w:ilvl w:val="1"/>
          <w:numId w:val="69"/>
        </w:numPr>
      </w:pPr>
      <w:r>
        <w:t>Inter VT</w:t>
      </w:r>
    </w:p>
    <w:p w:rsidR="00EB178D" w:rsidRDefault="00EF10E5">
      <w:pPr>
        <w:pStyle w:val="NormalWeb"/>
        <w:numPr>
          <w:ilvl w:val="1"/>
          <w:numId w:val="69"/>
        </w:numPr>
      </w:pPr>
      <w:r>
        <w:t>AMD virtualization (AMD-V)</w:t>
      </w:r>
    </w:p>
    <w:p w:rsidR="00EB178D" w:rsidRDefault="00EF10E5">
      <w:pPr>
        <w:pStyle w:val="NormalWeb"/>
        <w:numPr>
          <w:ilvl w:val="0"/>
          <w:numId w:val="69"/>
        </w:numPr>
      </w:pPr>
      <w:r>
        <w:t xml:space="preserve">Ensure </w:t>
      </w:r>
      <w:r w:rsidR="00FB0B64">
        <w:t xml:space="preserve">that </w:t>
      </w:r>
      <w:r>
        <w:t xml:space="preserve">hardware-assisted virtualization and Data Execution Prevention (DEP) </w:t>
      </w:r>
      <w:r w:rsidR="00FB0B64">
        <w:t>are</w:t>
      </w:r>
      <w:r>
        <w:t xml:space="preserve"> present and enabled</w:t>
      </w:r>
      <w:r w:rsidR="00FE6D09">
        <w:t>.</w:t>
      </w:r>
      <w:r>
        <w:t xml:space="preserve"> (</w:t>
      </w:r>
      <w:r w:rsidR="001E0D93">
        <w:t xml:space="preserve">You can verify this </w:t>
      </w:r>
      <w:r w:rsidR="00FB0B64">
        <w:t xml:space="preserve">in the </w:t>
      </w:r>
      <w:r w:rsidR="001E0D93">
        <w:t>BIOS setting.</w:t>
      </w:r>
      <w:r>
        <w:t>)</w:t>
      </w:r>
    </w:p>
    <w:p w:rsidR="00EB178D" w:rsidRDefault="00EF10E5">
      <w:pPr>
        <w:pStyle w:val="NormalWeb"/>
        <w:numPr>
          <w:ilvl w:val="0"/>
          <w:numId w:val="69"/>
        </w:numPr>
      </w:pPr>
      <w:r>
        <w:t xml:space="preserve">Run the </w:t>
      </w:r>
      <w:hyperlink r:id="rId12" w:history="1">
        <w:r w:rsidRPr="007D51F7">
          <w:rPr>
            <w:rStyle w:val="Hyperlink"/>
          </w:rPr>
          <w:t>Hyper-V</w:t>
        </w:r>
      </w:hyperlink>
      <w:r>
        <w:t xml:space="preserve"> server role on the root partition</w:t>
      </w:r>
      <w:r w:rsidR="00153216">
        <w:t xml:space="preserve"> </w:t>
      </w:r>
      <w:r w:rsidR="00FB0B64">
        <w:t xml:space="preserve">only </w:t>
      </w:r>
      <w:r w:rsidR="00153216">
        <w:t xml:space="preserve">of </w:t>
      </w:r>
      <w:r w:rsidR="00FB0B64">
        <w:t xml:space="preserve">the </w:t>
      </w:r>
      <w:r w:rsidR="00153216">
        <w:t>Windows</w:t>
      </w:r>
      <w:r w:rsidR="00FE6D09">
        <w:t>®</w:t>
      </w:r>
      <w:r w:rsidR="00FB0B64">
        <w:t xml:space="preserve"> operating system</w:t>
      </w:r>
      <w:r w:rsidR="00FE6D09">
        <w:t>.</w:t>
      </w:r>
    </w:p>
    <w:p w:rsidR="00C8595A" w:rsidRDefault="000B421A" w:rsidP="006F0F43">
      <w:pPr>
        <w:pStyle w:val="NormalWeb"/>
        <w:numPr>
          <w:ilvl w:val="0"/>
          <w:numId w:val="75"/>
        </w:numPr>
      </w:pPr>
      <w:r>
        <w:lastRenderedPageBreak/>
        <w:t xml:space="preserve">Set any </w:t>
      </w:r>
      <w:r w:rsidR="00153216">
        <w:t>disks that will be configured as p</w:t>
      </w:r>
      <w:r w:rsidR="00EF10E5">
        <w:t>ass-through disks</w:t>
      </w:r>
      <w:r w:rsidR="00153216">
        <w:t xml:space="preserve"> for </w:t>
      </w:r>
      <w:r w:rsidR="00FE6D09">
        <w:t xml:space="preserve">the </w:t>
      </w:r>
      <w:r w:rsidR="007C5A13">
        <w:t>g</w:t>
      </w:r>
      <w:r w:rsidR="00153216">
        <w:t>uest</w:t>
      </w:r>
      <w:r w:rsidR="007C5A13">
        <w:t xml:space="preserve"> </w:t>
      </w:r>
      <w:r w:rsidR="00FE6D09">
        <w:t>virtual machine</w:t>
      </w:r>
      <w:r w:rsidR="00EF10E5">
        <w:t xml:space="preserve"> as </w:t>
      </w:r>
      <w:r w:rsidR="00EF10E5" w:rsidRPr="00CC107A">
        <w:rPr>
          <w:i/>
        </w:rPr>
        <w:t>offline</w:t>
      </w:r>
      <w:r w:rsidR="00EF10E5">
        <w:t xml:space="preserve"> in root partition</w:t>
      </w:r>
      <w:r w:rsidR="00153216">
        <w:t xml:space="preserve"> using DI</w:t>
      </w:r>
      <w:r w:rsidR="00747131">
        <w:t>SK</w:t>
      </w:r>
      <w:r w:rsidR="00153216">
        <w:t xml:space="preserve">PART or </w:t>
      </w:r>
      <w:r w:rsidR="003C714F">
        <w:t>V</w:t>
      </w:r>
      <w:r w:rsidR="00153216">
        <w:t xml:space="preserve">olume </w:t>
      </w:r>
      <w:r w:rsidR="003C714F">
        <w:t>M</w:t>
      </w:r>
      <w:r w:rsidR="00153216">
        <w:t>anager</w:t>
      </w:r>
      <w:r w:rsidR="00FB0B64">
        <w:t>.</w:t>
      </w:r>
    </w:p>
    <w:p w:rsidR="00C8595A" w:rsidRDefault="00EF10E5" w:rsidP="006F0F43">
      <w:pPr>
        <w:pStyle w:val="NormalWeb"/>
        <w:numPr>
          <w:ilvl w:val="0"/>
          <w:numId w:val="75"/>
        </w:numPr>
      </w:pPr>
      <w:r>
        <w:t xml:space="preserve">Ensure </w:t>
      </w:r>
      <w:r w:rsidR="006D0A23">
        <w:t xml:space="preserve">that </w:t>
      </w:r>
      <w:r w:rsidR="00153216">
        <w:t xml:space="preserve">the </w:t>
      </w:r>
      <w:hyperlink r:id="rId13" w:history="1">
        <w:r w:rsidRPr="006428EB">
          <w:rPr>
            <w:rStyle w:val="Hyperlink"/>
          </w:rPr>
          <w:t>integration components</w:t>
        </w:r>
      </w:hyperlink>
      <w:r>
        <w:t xml:space="preserve"> (“enlightenments”) are installed on the guest virtual machine. </w:t>
      </w:r>
    </w:p>
    <w:p w:rsidR="00EB178D" w:rsidRDefault="00EF10E5">
      <w:pPr>
        <w:pStyle w:val="NormalWeb"/>
        <w:numPr>
          <w:ilvl w:val="0"/>
          <w:numId w:val="69"/>
        </w:numPr>
      </w:pPr>
      <w:r>
        <w:t>Use</w:t>
      </w:r>
      <w:r w:rsidR="00C8595A">
        <w:t xml:space="preserve"> a</w:t>
      </w:r>
      <w:r>
        <w:t xml:space="preserve"> </w:t>
      </w:r>
      <w:r w:rsidR="00C8595A">
        <w:t>n</w:t>
      </w:r>
      <w:r>
        <w:t xml:space="preserve">etwork </w:t>
      </w:r>
      <w:r w:rsidR="00C8595A">
        <w:t>a</w:t>
      </w:r>
      <w:r>
        <w:t xml:space="preserve">dapter instead of </w:t>
      </w:r>
      <w:r w:rsidR="00C8595A">
        <w:t>a l</w:t>
      </w:r>
      <w:r>
        <w:t xml:space="preserve">egacy </w:t>
      </w:r>
      <w:r w:rsidR="00C8595A">
        <w:t>n</w:t>
      </w:r>
      <w:r>
        <w:t xml:space="preserve">etwork </w:t>
      </w:r>
      <w:r w:rsidR="00C8595A">
        <w:t>a</w:t>
      </w:r>
      <w:r>
        <w:t xml:space="preserve">dapter when configuring networking for </w:t>
      </w:r>
      <w:r w:rsidR="000B421A">
        <w:t xml:space="preserve">the </w:t>
      </w:r>
      <w:r w:rsidR="00540990">
        <w:t>virtual machine</w:t>
      </w:r>
      <w:r>
        <w:t xml:space="preserve">.  </w:t>
      </w:r>
    </w:p>
    <w:p w:rsidR="00EB178D" w:rsidRDefault="00E41E6A">
      <w:pPr>
        <w:pStyle w:val="NormalWeb"/>
        <w:numPr>
          <w:ilvl w:val="0"/>
          <w:numId w:val="69"/>
        </w:numPr>
      </w:pPr>
      <w:r>
        <w:t xml:space="preserve">Avoid emulated devices for SQL Server deployments when possible. These devices can result in significantly more CPU overhead when compared to synthetic devices. </w:t>
      </w:r>
    </w:p>
    <w:p w:rsidR="00EF10E5" w:rsidRPr="00690401" w:rsidRDefault="00EF10E5" w:rsidP="00A53BAC">
      <w:pPr>
        <w:pStyle w:val="Heading2"/>
      </w:pPr>
      <w:bookmarkStart w:id="7" w:name="_Toc209967246"/>
      <w:bookmarkStart w:id="8" w:name="_Toc210234829"/>
      <w:r w:rsidRPr="00690401">
        <w:t>Storage Configuration</w:t>
      </w:r>
      <w:r w:rsidR="00583B05">
        <w:t xml:space="preserve"> </w:t>
      </w:r>
      <w:r w:rsidR="00583B05" w:rsidRPr="00A53BAC">
        <w:t>Recommendations</w:t>
      </w:r>
      <w:bookmarkEnd w:id="7"/>
      <w:bookmarkEnd w:id="8"/>
      <w:r w:rsidR="00583B05">
        <w:t xml:space="preserve"> </w:t>
      </w:r>
    </w:p>
    <w:p w:rsidR="00EF10E5" w:rsidRDefault="00153216" w:rsidP="00EF10E5">
      <w:pPr>
        <w:pStyle w:val="NormalWeb"/>
      </w:pPr>
      <w:r>
        <w:t>As with any SQL Server deployment, properly sized and configured I</w:t>
      </w:r>
      <w:r w:rsidR="0043130D">
        <w:t>/</w:t>
      </w:r>
      <w:r>
        <w:t>O is critical for performance. Configuring storage in virtualized environments is no exception</w:t>
      </w:r>
      <w:r w:rsidR="00B43928">
        <w:t>,</w:t>
      </w:r>
      <w:r>
        <w:t xml:space="preserve"> and t</w:t>
      </w:r>
      <w:r w:rsidR="00EF10E5">
        <w:t>he storage hardware should provide sufficient I</w:t>
      </w:r>
      <w:r w:rsidR="00910138">
        <w:t>/</w:t>
      </w:r>
      <w:r w:rsidR="00EF10E5">
        <w:t xml:space="preserve">O throughput </w:t>
      </w:r>
      <w:r>
        <w:t>as well as</w:t>
      </w:r>
      <w:r w:rsidR="00EF10E5">
        <w:t xml:space="preserve"> storage capacity to meet the current and future needs of the virtual machines planned. </w:t>
      </w:r>
      <w:r>
        <w:t xml:space="preserve">Make sure to follow all </w:t>
      </w:r>
      <w:hyperlink r:id="rId14" w:history="1">
        <w:r w:rsidR="00500FBA">
          <w:rPr>
            <w:rStyle w:val="Hyperlink"/>
          </w:rPr>
          <w:t>predeployment storage best practices</w:t>
        </w:r>
      </w:hyperlink>
      <w:r w:rsidR="00500FBA">
        <w:t xml:space="preserve"> </w:t>
      </w:r>
      <w:r w:rsidR="00500FBA" w:rsidRPr="00500FBA">
        <w:t xml:space="preserve">when </w:t>
      </w:r>
      <w:r w:rsidR="00500FBA">
        <w:t>you configure</w:t>
      </w:r>
      <w:r w:rsidR="00500FBA" w:rsidRPr="00500FBA">
        <w:t xml:space="preserve"> your storage</w:t>
      </w:r>
      <w:r w:rsidR="00DA6F32">
        <w:t>.</w:t>
      </w:r>
    </w:p>
    <w:p w:rsidR="00EF10E5" w:rsidRDefault="00EF10E5" w:rsidP="00EF10E5">
      <w:pPr>
        <w:pStyle w:val="NormalWeb"/>
      </w:pPr>
      <w:r>
        <w:t xml:space="preserve">Hyper-V supports several different types of storage options. Each of the storage options can be attached via an IDE or SCSI controller. </w:t>
      </w:r>
      <w:r w:rsidR="006D0A23">
        <w:t>For SQL Server data and log files</w:t>
      </w:r>
      <w:r w:rsidR="000D7360">
        <w:t>,</w:t>
      </w:r>
      <w:r w:rsidR="006D0A23">
        <w:t xml:space="preserve"> we </w:t>
      </w:r>
      <w:r w:rsidR="000D7360">
        <w:t xml:space="preserve">used </w:t>
      </w:r>
      <w:r w:rsidR="006D0A23">
        <w:t>the virtual SCSI controller configuration option</w:t>
      </w:r>
      <w:r w:rsidR="008E0498">
        <w:t>.</w:t>
      </w:r>
      <w:r w:rsidR="00FE6D09">
        <w:t xml:space="preserve"> </w:t>
      </w:r>
      <w:r>
        <w:t>SQL Server is I</w:t>
      </w:r>
      <w:r w:rsidR="0043130D">
        <w:t>/</w:t>
      </w:r>
      <w:r>
        <w:t>O intensive, so we recommend you</w:t>
      </w:r>
      <w:r w:rsidR="00A3778D">
        <w:t xml:space="preserve"> limit you</w:t>
      </w:r>
      <w:r>
        <w:t>r choices to the two best</w:t>
      </w:r>
      <w:r w:rsidR="000D7360">
        <w:t>-</w:t>
      </w:r>
      <w:r>
        <w:t>performing options:</w:t>
      </w:r>
    </w:p>
    <w:p w:rsidR="00EB178D" w:rsidRDefault="00EF10E5">
      <w:pPr>
        <w:pStyle w:val="NormalWeb"/>
        <w:numPr>
          <w:ilvl w:val="0"/>
          <w:numId w:val="70"/>
        </w:numPr>
      </w:pPr>
      <w:r>
        <w:t xml:space="preserve">Pass-through disk </w:t>
      </w:r>
    </w:p>
    <w:p w:rsidR="00C7527A" w:rsidRDefault="00EF10E5" w:rsidP="00C7527A">
      <w:pPr>
        <w:pStyle w:val="NormalWeb"/>
      </w:pPr>
      <w:r>
        <w:t>Fixed</w:t>
      </w:r>
      <w:r w:rsidR="003C714F">
        <w:t>-</w:t>
      </w:r>
      <w:r w:rsidR="00B43928">
        <w:t>s</w:t>
      </w:r>
      <w:r w:rsidR="00B8082A">
        <w:t xml:space="preserve">ize </w:t>
      </w:r>
      <w:r w:rsidR="00AF0397">
        <w:t>Virtual Hard Disks (</w:t>
      </w:r>
      <w:r>
        <w:t>VHD</w:t>
      </w:r>
      <w:r w:rsidR="00B43928">
        <w:t>s</w:t>
      </w:r>
      <w:r w:rsidR="00AF0397">
        <w:t>)</w:t>
      </w:r>
      <w:r>
        <w:t xml:space="preserve"> </w:t>
      </w:r>
      <w:r w:rsidR="00C7527A">
        <w:t>Dynamic VHD</w:t>
      </w:r>
      <w:r w:rsidR="00B43928">
        <w:t>s</w:t>
      </w:r>
      <w:r w:rsidR="00C7527A">
        <w:t xml:space="preserve"> are not recommended for performance reasons.</w:t>
      </w:r>
      <w:r w:rsidR="00FE6D09">
        <w:t xml:space="preserve"> </w:t>
      </w:r>
      <w:r w:rsidR="006F4DA7" w:rsidRPr="006F4DA7">
        <w:t xml:space="preserve">This is because </w:t>
      </w:r>
      <w:r w:rsidR="006F4DA7">
        <w:t xml:space="preserve">for dynamic VHD, </w:t>
      </w:r>
      <w:r w:rsidR="006F4DA7" w:rsidRPr="006F4DA7">
        <w:t>the blocks in the disk start as zeroed blocks, but they are not backed by any actual space in the file. Reads from such blocks return a block of zeros. When a block is first written to, the virtualization stack must allocate space within the VHD file for the block and then update the metadata. In addition to this, every time an existing block is referenced, the block mapping must be looked up in the metadata. This increases both the number of disk I/Os for read and write activities and CPU usage. The dynamic growth also requires the server administrator to monitor disk capacity to ensure that there is sufficient disk storage as the storage requirements increase.</w:t>
      </w:r>
      <w:r w:rsidR="00BA3875">
        <w:t xml:space="preserve"> </w:t>
      </w:r>
      <w:r w:rsidR="00C7527A">
        <w:t>Fixed</w:t>
      </w:r>
      <w:r w:rsidR="003C714F">
        <w:t>-</w:t>
      </w:r>
      <w:r w:rsidR="00C7527A">
        <w:t>size VHDs can be expanded if needed</w:t>
      </w:r>
      <w:r w:rsidR="00910138">
        <w:t>,</w:t>
      </w:r>
      <w:r w:rsidR="00C7527A">
        <w:t xml:space="preserve"> but this requires </w:t>
      </w:r>
      <w:r w:rsidR="00910138">
        <w:t xml:space="preserve">that </w:t>
      </w:r>
      <w:r w:rsidR="00C7527A">
        <w:t xml:space="preserve">the </w:t>
      </w:r>
      <w:r w:rsidR="007C5A13">
        <w:t>g</w:t>
      </w:r>
      <w:r w:rsidR="00C7527A">
        <w:t xml:space="preserve">uest </w:t>
      </w:r>
      <w:r w:rsidR="00540990">
        <w:t>virtual machine</w:t>
      </w:r>
      <w:r w:rsidR="007C5A13">
        <w:t xml:space="preserve"> </w:t>
      </w:r>
      <w:r w:rsidR="00C7527A">
        <w:t xml:space="preserve">be shut down during the operation. </w:t>
      </w:r>
    </w:p>
    <w:p w:rsidR="00C7527A" w:rsidRDefault="007251A9" w:rsidP="00C7527A">
      <w:pPr>
        <w:pStyle w:val="NormalWeb"/>
      </w:pPr>
      <w:r>
        <w:t>We</w:t>
      </w:r>
      <w:r w:rsidR="00BC200C">
        <w:t xml:space="preserve"> </w:t>
      </w:r>
      <w:r w:rsidR="00B43928">
        <w:t xml:space="preserve">used </w:t>
      </w:r>
      <w:r w:rsidR="00BC200C">
        <w:t xml:space="preserve">both pass-through and </w:t>
      </w:r>
      <w:r w:rsidR="003C714F">
        <w:t>fixed-size</w:t>
      </w:r>
      <w:r w:rsidR="00B8082A">
        <w:t xml:space="preserve"> </w:t>
      </w:r>
      <w:r w:rsidR="00BC200C">
        <w:t>VHD storage configurations</w:t>
      </w:r>
      <w:r>
        <w:t xml:space="preserve"> in the test scenarios for this paper</w:t>
      </w:r>
      <w:r w:rsidR="00BC200C">
        <w:t>.</w:t>
      </w:r>
      <w:r w:rsidR="00E41E6A">
        <w:t xml:space="preserve"> In all configurations synthetic SCSI controllers were used for the guest </w:t>
      </w:r>
      <w:r w:rsidR="00540990">
        <w:t>virtual machine</w:t>
      </w:r>
      <w:r w:rsidR="00E41E6A">
        <w:t>s.</w:t>
      </w:r>
      <w:r w:rsidR="00FE6D09">
        <w:t xml:space="preserve"> </w:t>
      </w:r>
      <w:r w:rsidR="00B43928">
        <w:t xml:space="preserve">For more information </w:t>
      </w:r>
      <w:r w:rsidR="00C7527A">
        <w:t>about the</w:t>
      </w:r>
      <w:r w:rsidR="00B43928">
        <w:t xml:space="preserve"> </w:t>
      </w:r>
      <w:r w:rsidR="00C7527A">
        <w:t xml:space="preserve">hardware </w:t>
      </w:r>
      <w:r w:rsidR="00B43928">
        <w:t xml:space="preserve">we used </w:t>
      </w:r>
      <w:r w:rsidR="00C7527A">
        <w:t xml:space="preserve">for </w:t>
      </w:r>
      <w:r w:rsidR="00B43928">
        <w:t>these tests, see</w:t>
      </w:r>
      <w:r w:rsidR="00C7527A">
        <w:t xml:space="preserve"> </w:t>
      </w:r>
      <w:hyperlink w:anchor="_Appendix_5_Hardware" w:history="1">
        <w:r w:rsidR="006F0F43" w:rsidRPr="00DC44FB">
          <w:rPr>
            <w:rStyle w:val="Hyperlink"/>
          </w:rPr>
          <w:t xml:space="preserve">Appendix </w:t>
        </w:r>
        <w:r w:rsidR="006F0F43">
          <w:rPr>
            <w:rStyle w:val="Hyperlink"/>
          </w:rPr>
          <w:t>3</w:t>
        </w:r>
      </w:hyperlink>
      <w:r w:rsidR="00A3778D">
        <w:t>.</w:t>
      </w:r>
      <w:r w:rsidR="00C7527A">
        <w:t xml:space="preserve"> </w:t>
      </w:r>
      <w:r w:rsidR="00701E09">
        <w:t>(Note: Synthetic IDE was not tested</w:t>
      </w:r>
      <w:r w:rsidR="00910138">
        <w:t>.</w:t>
      </w:r>
      <w:r w:rsidR="00701E09">
        <w:t>)</w:t>
      </w:r>
    </w:p>
    <w:p w:rsidR="002A6A87" w:rsidRPr="003011B3" w:rsidRDefault="002A6A87" w:rsidP="00A53BAC">
      <w:pPr>
        <w:pStyle w:val="Heading1"/>
      </w:pPr>
      <w:bookmarkStart w:id="9" w:name="_Toc209967247"/>
      <w:bookmarkStart w:id="10" w:name="_Toc210234830"/>
      <w:r w:rsidRPr="003011B3">
        <w:t>Test Methodology and Workloads</w:t>
      </w:r>
      <w:bookmarkEnd w:id="9"/>
      <w:bookmarkEnd w:id="10"/>
    </w:p>
    <w:p w:rsidR="00F7496B" w:rsidRDefault="00910138" w:rsidP="00F7496B">
      <w:pPr>
        <w:pStyle w:val="NormalWeb"/>
      </w:pPr>
      <w:r>
        <w:t>We chose a</w:t>
      </w:r>
      <w:r w:rsidR="00AC7155">
        <w:t xml:space="preserve"> series of test scenarios to determine best practices</w:t>
      </w:r>
      <w:r w:rsidR="008C653C">
        <w:t xml:space="preserve"> and performance considerations</w:t>
      </w:r>
      <w:r w:rsidR="00AC7155">
        <w:t xml:space="preserve"> </w:t>
      </w:r>
      <w:r w:rsidR="00512E1E">
        <w:t xml:space="preserve">for running SQL Server 2008 applications </w:t>
      </w:r>
      <w:r w:rsidR="00B43928">
        <w:t xml:space="preserve">in a </w:t>
      </w:r>
      <w:r w:rsidR="00512E1E">
        <w:t xml:space="preserve">Hyper-V environment. </w:t>
      </w:r>
      <w:r>
        <w:t xml:space="preserve">Our first </w:t>
      </w:r>
      <w:r w:rsidR="00512E1E">
        <w:t xml:space="preserve">set of test </w:t>
      </w:r>
      <w:r w:rsidR="00512E1E">
        <w:lastRenderedPageBreak/>
        <w:t xml:space="preserve">scenarios are designed to </w:t>
      </w:r>
      <w:r w:rsidR="00BA004B">
        <w:t>understand</w:t>
      </w:r>
      <w:r w:rsidR="00F7496B">
        <w:t xml:space="preserve"> the performance </w:t>
      </w:r>
      <w:r w:rsidR="00BA004B">
        <w:t xml:space="preserve">overhead </w:t>
      </w:r>
      <w:r w:rsidR="00F7496B">
        <w:t xml:space="preserve">of native environment vs. </w:t>
      </w:r>
      <w:r w:rsidR="00BA004B">
        <w:t xml:space="preserve">Hyper-V guest </w:t>
      </w:r>
      <w:r w:rsidR="00540990">
        <w:t>virtual machine</w:t>
      </w:r>
      <w:r w:rsidR="007C5A13">
        <w:t xml:space="preserve"> </w:t>
      </w:r>
      <w:r w:rsidR="00F7496B">
        <w:t xml:space="preserve">environment. </w:t>
      </w:r>
      <w:r>
        <w:t xml:space="preserve">Our second </w:t>
      </w:r>
      <w:r w:rsidR="00BA004B">
        <w:t xml:space="preserve">set of test scenarios </w:t>
      </w:r>
      <w:r w:rsidR="00512E1E">
        <w:t>are designed</w:t>
      </w:r>
      <w:r w:rsidR="00BA004B">
        <w:t xml:space="preserve"> to </w:t>
      </w:r>
      <w:r w:rsidR="00512E1E">
        <w:t xml:space="preserve">understand </w:t>
      </w:r>
      <w:r>
        <w:t xml:space="preserve">the </w:t>
      </w:r>
      <w:r w:rsidR="00512E1E">
        <w:t xml:space="preserve">characteristics of scaling </w:t>
      </w:r>
      <w:r w:rsidR="0004672F">
        <w:t xml:space="preserve">a </w:t>
      </w:r>
      <w:r w:rsidR="00512E1E">
        <w:t xml:space="preserve">guest </w:t>
      </w:r>
      <w:r w:rsidR="00540990">
        <w:t>virtual machine</w:t>
      </w:r>
      <w:r w:rsidR="00512E1E">
        <w:t xml:space="preserve"> on one</w:t>
      </w:r>
      <w:r w:rsidR="00BA004B">
        <w:t xml:space="preserve"> host server. </w:t>
      </w:r>
    </w:p>
    <w:p w:rsidR="007332A2" w:rsidRDefault="007332A2" w:rsidP="00A53BAC">
      <w:pPr>
        <w:pStyle w:val="Heading2"/>
      </w:pPr>
      <w:bookmarkStart w:id="11" w:name="_Test_Workload"/>
      <w:bookmarkStart w:id="12" w:name="_Toc209967248"/>
      <w:bookmarkStart w:id="13" w:name="_Toc210234831"/>
      <w:bookmarkEnd w:id="11"/>
      <w:r w:rsidRPr="003011B3">
        <w:t xml:space="preserve">Test </w:t>
      </w:r>
      <w:r w:rsidRPr="00A53BAC">
        <w:t>Workload</w:t>
      </w:r>
      <w:r w:rsidR="00D505F9" w:rsidRPr="00A53BAC">
        <w:t>s</w:t>
      </w:r>
      <w:bookmarkEnd w:id="12"/>
      <w:bookmarkEnd w:id="13"/>
    </w:p>
    <w:p w:rsidR="00D505F9" w:rsidRDefault="00F06D70" w:rsidP="00062107">
      <w:pPr>
        <w:pStyle w:val="NormalWeb"/>
      </w:pPr>
      <w:r>
        <w:t xml:space="preserve">Several workloads were </w:t>
      </w:r>
      <w:r w:rsidR="0004672F">
        <w:t xml:space="preserve">used </w:t>
      </w:r>
      <w:r>
        <w:t xml:space="preserve">to measure performance of </w:t>
      </w:r>
      <w:r w:rsidR="000D5E42">
        <w:t xml:space="preserve">the </w:t>
      </w:r>
      <w:r>
        <w:t>different scenarios.</w:t>
      </w:r>
      <w:r w:rsidR="00FE6D09">
        <w:t xml:space="preserve"> </w:t>
      </w:r>
      <w:r w:rsidR="00540990">
        <w:t>In this white paper</w:t>
      </w:r>
      <w:r w:rsidR="000D5E42">
        <w:t>,</w:t>
      </w:r>
      <w:r w:rsidR="00D505F9">
        <w:t xml:space="preserve"> </w:t>
      </w:r>
      <w:r w:rsidR="00A11B71" w:rsidRPr="00A11B71">
        <w:rPr>
          <w:i/>
        </w:rPr>
        <w:t>native</w:t>
      </w:r>
      <w:r w:rsidR="008558FD">
        <w:t xml:space="preserve"> refers to a Windows installation without Hyper-V enabled</w:t>
      </w:r>
      <w:r w:rsidR="008C56C4">
        <w:t>;</w:t>
      </w:r>
      <w:r w:rsidR="008558FD">
        <w:t xml:space="preserve"> </w:t>
      </w:r>
      <w:r w:rsidR="00A11B71" w:rsidRPr="00A11B71">
        <w:rPr>
          <w:i/>
        </w:rPr>
        <w:t>root</w:t>
      </w:r>
      <w:r w:rsidR="00D505F9">
        <w:t xml:space="preserve"> refers to the </w:t>
      </w:r>
      <w:r w:rsidR="008558FD">
        <w:t xml:space="preserve">parent partition within a Windows Hyper-V configuration </w:t>
      </w:r>
      <w:r w:rsidR="00E41E6A">
        <w:t xml:space="preserve">with </w:t>
      </w:r>
      <w:r w:rsidR="008721D4">
        <w:t xml:space="preserve">Hyper-V </w:t>
      </w:r>
      <w:r w:rsidR="00E41E6A">
        <w:t>enabled</w:t>
      </w:r>
      <w:r w:rsidR="00910138">
        <w:t>;</w:t>
      </w:r>
      <w:r w:rsidR="00E41E6A">
        <w:t xml:space="preserve"> </w:t>
      </w:r>
      <w:r w:rsidR="008558FD">
        <w:t>a</w:t>
      </w:r>
      <w:r w:rsidR="00D505F9">
        <w:t xml:space="preserve">nd </w:t>
      </w:r>
      <w:r w:rsidR="00A11B71" w:rsidRPr="00A11B71">
        <w:rPr>
          <w:i/>
        </w:rPr>
        <w:t>guest virtual machine</w:t>
      </w:r>
      <w:r w:rsidR="008558FD">
        <w:t xml:space="preserve"> </w:t>
      </w:r>
      <w:r w:rsidR="00D505F9">
        <w:t xml:space="preserve">refers to the guest virtual machine hosted on the root </w:t>
      </w:r>
      <w:r w:rsidR="008558FD">
        <w:t>(or parent) partition of Windows</w:t>
      </w:r>
      <w:r w:rsidR="00D505F9">
        <w:t>.</w:t>
      </w:r>
      <w:r w:rsidR="00FE6D09">
        <w:t xml:space="preserve"> </w:t>
      </w:r>
    </w:p>
    <w:p w:rsidR="00F06D70" w:rsidRDefault="00F06D70" w:rsidP="00062107">
      <w:pPr>
        <w:pStyle w:val="NormalWeb"/>
      </w:pPr>
      <w:r>
        <w:t>The main focus of the</w:t>
      </w:r>
      <w:r w:rsidR="00D505F9">
        <w:t>se</w:t>
      </w:r>
      <w:r>
        <w:t xml:space="preserve"> scenarios was the following:</w:t>
      </w:r>
    </w:p>
    <w:p w:rsidR="00EB178D" w:rsidRDefault="00D505F9">
      <w:pPr>
        <w:pStyle w:val="NormalWeb"/>
        <w:numPr>
          <w:ilvl w:val="0"/>
          <w:numId w:val="72"/>
        </w:numPr>
      </w:pPr>
      <w:r>
        <w:t xml:space="preserve">Compare </w:t>
      </w:r>
      <w:r w:rsidR="00910138">
        <w:t xml:space="preserve">the </w:t>
      </w:r>
      <w:r>
        <w:t>performance o</w:t>
      </w:r>
      <w:r w:rsidR="00F06D70">
        <w:t xml:space="preserve">f SQL Server running </w:t>
      </w:r>
      <w:r>
        <w:t xml:space="preserve">on the </w:t>
      </w:r>
      <w:r w:rsidR="00540990">
        <w:t>root</w:t>
      </w:r>
      <w:r w:rsidR="00F06D70">
        <w:t xml:space="preserve"> vs. </w:t>
      </w:r>
      <w:r w:rsidR="008558FD">
        <w:t>within</w:t>
      </w:r>
      <w:r w:rsidR="00F06D70">
        <w:t xml:space="preserve"> a </w:t>
      </w:r>
      <w:r w:rsidR="008558FD">
        <w:t>g</w:t>
      </w:r>
      <w:r>
        <w:t>uest</w:t>
      </w:r>
      <w:r w:rsidR="008558FD">
        <w:t xml:space="preserve"> </w:t>
      </w:r>
      <w:r w:rsidR="00540990">
        <w:t>virtual machine</w:t>
      </w:r>
      <w:r w:rsidR="00F06D70">
        <w:t>.</w:t>
      </w:r>
    </w:p>
    <w:p w:rsidR="00EB178D" w:rsidRDefault="00D505F9">
      <w:pPr>
        <w:pStyle w:val="NormalWeb"/>
        <w:numPr>
          <w:ilvl w:val="0"/>
          <w:numId w:val="72"/>
        </w:numPr>
      </w:pPr>
      <w:r>
        <w:t xml:space="preserve">Compare </w:t>
      </w:r>
      <w:r w:rsidR="00910138">
        <w:t xml:space="preserve">the </w:t>
      </w:r>
      <w:r>
        <w:t xml:space="preserve">performance of multiple </w:t>
      </w:r>
      <w:r w:rsidR="00F06D70">
        <w:t xml:space="preserve">SQL Server instances </w:t>
      </w:r>
      <w:r>
        <w:t xml:space="preserve">running on </w:t>
      </w:r>
      <w:r w:rsidR="008558FD">
        <w:t xml:space="preserve">a native Windows instance </w:t>
      </w:r>
      <w:r w:rsidR="0004672F">
        <w:t xml:space="preserve">with </w:t>
      </w:r>
      <w:r w:rsidR="008558FD">
        <w:t xml:space="preserve">SQL Server </w:t>
      </w:r>
      <w:r w:rsidR="00F06D70">
        <w:t xml:space="preserve">running </w:t>
      </w:r>
      <w:r>
        <w:t xml:space="preserve">single instances </w:t>
      </w:r>
      <w:r w:rsidR="008558FD">
        <w:t xml:space="preserve">within multiple guest </w:t>
      </w:r>
      <w:r w:rsidR="00540990">
        <w:t>virtual machine</w:t>
      </w:r>
      <w:r w:rsidR="008558FD">
        <w:t>s</w:t>
      </w:r>
      <w:r w:rsidR="00F06D70">
        <w:t xml:space="preserve">. </w:t>
      </w:r>
    </w:p>
    <w:p w:rsidR="00EB178D" w:rsidRDefault="00D505F9">
      <w:pPr>
        <w:pStyle w:val="NormalWeb"/>
        <w:numPr>
          <w:ilvl w:val="0"/>
          <w:numId w:val="72"/>
        </w:numPr>
      </w:pPr>
      <w:r>
        <w:t>Observe the s</w:t>
      </w:r>
      <w:r w:rsidR="00F06D70">
        <w:t xml:space="preserve">calability of SQL Server workload </w:t>
      </w:r>
      <w:r>
        <w:t>throughput as</w:t>
      </w:r>
      <w:r w:rsidR="008558FD">
        <w:t xml:space="preserve"> the number of guest </w:t>
      </w:r>
      <w:r w:rsidR="00540990">
        <w:t>virtual machine</w:t>
      </w:r>
      <w:r w:rsidR="008558FD">
        <w:t xml:space="preserve">s </w:t>
      </w:r>
      <w:r>
        <w:t xml:space="preserve">running on a single </w:t>
      </w:r>
      <w:r w:rsidR="008558FD">
        <w:t>r</w:t>
      </w:r>
      <w:r>
        <w:t xml:space="preserve">oot </w:t>
      </w:r>
      <w:r w:rsidR="008558FD">
        <w:t xml:space="preserve">partition </w:t>
      </w:r>
      <w:r>
        <w:t>is increased</w:t>
      </w:r>
      <w:r w:rsidR="0004672F">
        <w:t>.</w:t>
      </w:r>
      <w:r w:rsidR="00F06D70">
        <w:t xml:space="preserve"> </w:t>
      </w:r>
    </w:p>
    <w:p w:rsidR="00F06D70" w:rsidRDefault="00D505F9" w:rsidP="00F06D70">
      <w:pPr>
        <w:pStyle w:val="NormalWeb"/>
      </w:pPr>
      <w:r>
        <w:t xml:space="preserve">Workloads used for this testing, their </w:t>
      </w:r>
      <w:r w:rsidR="00F06D70">
        <w:t>characteristics</w:t>
      </w:r>
      <w:r w:rsidR="00910138">
        <w:t>,</w:t>
      </w:r>
      <w:r w:rsidR="00F06D70">
        <w:t xml:space="preserve"> and target</w:t>
      </w:r>
      <w:r>
        <w:t>ed</w:t>
      </w:r>
      <w:r w:rsidR="00F06D70">
        <w:t xml:space="preserve"> scenarios </w:t>
      </w:r>
      <w:r>
        <w:t xml:space="preserve">for each workload </w:t>
      </w:r>
      <w:r w:rsidR="00910138">
        <w:t>are described in the following table.</w:t>
      </w:r>
    </w:p>
    <w:p w:rsidR="00661463" w:rsidRPr="00661463" w:rsidRDefault="00661463" w:rsidP="00661463">
      <w:pPr>
        <w:tabs>
          <w:tab w:val="num" w:pos="720"/>
          <w:tab w:val="num" w:pos="1440"/>
        </w:tabs>
        <w:rPr>
          <w:rFonts w:cs="Times New Roman"/>
          <w:b/>
          <w:szCs w:val="24"/>
        </w:rPr>
      </w:pPr>
      <w:r w:rsidRPr="0054328B">
        <w:rPr>
          <w:rFonts w:cs="Times New Roman"/>
          <w:b/>
          <w:szCs w:val="24"/>
        </w:rPr>
        <w:t xml:space="preserve">Table </w:t>
      </w:r>
      <w:r>
        <w:rPr>
          <w:rFonts w:cs="Times New Roman"/>
          <w:b/>
          <w:szCs w:val="24"/>
        </w:rPr>
        <w:t>1</w:t>
      </w:r>
      <w:r w:rsidRPr="0054328B">
        <w:rPr>
          <w:rFonts w:cs="Times New Roman"/>
          <w:b/>
          <w:szCs w:val="24"/>
        </w:rPr>
        <w:t xml:space="preserve">: </w:t>
      </w:r>
      <w:r>
        <w:rPr>
          <w:rFonts w:cs="Times New Roman"/>
          <w:b/>
          <w:szCs w:val="24"/>
        </w:rPr>
        <w:t>Workloads and Scenarios</w:t>
      </w:r>
      <w:r w:rsidRPr="0054328B">
        <w:rPr>
          <w:rFonts w:cs="Times New Roman"/>
          <w:b/>
          <w:szCs w:val="24"/>
        </w:rPr>
        <w:t xml:space="preserve"> </w:t>
      </w:r>
    </w:p>
    <w:tbl>
      <w:tblPr>
        <w:tblStyle w:val="TableGrid"/>
        <w:tblW w:w="0" w:type="auto"/>
        <w:tblInd w:w="720" w:type="dxa"/>
        <w:tblLook w:val="04A0"/>
      </w:tblPr>
      <w:tblGrid>
        <w:gridCol w:w="1624"/>
        <w:gridCol w:w="3254"/>
        <w:gridCol w:w="3420"/>
      </w:tblGrid>
      <w:tr w:rsidR="00F06D70" w:rsidRPr="00F06D70" w:rsidTr="00D505F9">
        <w:tc>
          <w:tcPr>
            <w:tcW w:w="1624" w:type="dxa"/>
            <w:shd w:val="clear" w:color="auto" w:fill="F2F2F2" w:themeFill="background1" w:themeFillShade="F2"/>
          </w:tcPr>
          <w:p w:rsidR="00F06D70" w:rsidRPr="008558FD" w:rsidRDefault="009C0844" w:rsidP="00CC19AE">
            <w:pPr>
              <w:pStyle w:val="NormalWeb"/>
              <w:rPr>
                <w:b/>
              </w:rPr>
            </w:pPr>
            <w:r w:rsidRPr="009C0844">
              <w:rPr>
                <w:b/>
              </w:rPr>
              <w:t>Workload</w:t>
            </w:r>
          </w:p>
        </w:tc>
        <w:tc>
          <w:tcPr>
            <w:tcW w:w="3254" w:type="dxa"/>
            <w:shd w:val="clear" w:color="auto" w:fill="F2F2F2" w:themeFill="background1" w:themeFillShade="F2"/>
          </w:tcPr>
          <w:p w:rsidR="00F06D70" w:rsidRPr="008558FD" w:rsidRDefault="009C0844" w:rsidP="00CC19AE">
            <w:pPr>
              <w:pStyle w:val="NormalWeb"/>
              <w:rPr>
                <w:b/>
              </w:rPr>
            </w:pPr>
            <w:r w:rsidRPr="009C0844">
              <w:rPr>
                <w:b/>
              </w:rPr>
              <w:t xml:space="preserve">General </w:t>
            </w:r>
            <w:r w:rsidR="00910138">
              <w:rPr>
                <w:b/>
              </w:rPr>
              <w:t>c</w:t>
            </w:r>
            <w:r w:rsidRPr="009C0844">
              <w:rPr>
                <w:b/>
              </w:rPr>
              <w:t xml:space="preserve">haracteristics </w:t>
            </w:r>
          </w:p>
        </w:tc>
        <w:tc>
          <w:tcPr>
            <w:tcW w:w="3420" w:type="dxa"/>
            <w:shd w:val="clear" w:color="auto" w:fill="F2F2F2" w:themeFill="background1" w:themeFillShade="F2"/>
          </w:tcPr>
          <w:p w:rsidR="00F06D70" w:rsidRPr="008558FD" w:rsidRDefault="009C0844" w:rsidP="00CC19AE">
            <w:pPr>
              <w:pStyle w:val="NormalWeb"/>
              <w:rPr>
                <w:b/>
              </w:rPr>
            </w:pPr>
            <w:r w:rsidRPr="009C0844">
              <w:rPr>
                <w:b/>
              </w:rPr>
              <w:t xml:space="preserve">Targeted </w:t>
            </w:r>
            <w:r w:rsidR="00910138">
              <w:rPr>
                <w:b/>
              </w:rPr>
              <w:t>s</w:t>
            </w:r>
            <w:r w:rsidRPr="009C0844">
              <w:rPr>
                <w:b/>
              </w:rPr>
              <w:t>cenarios</w:t>
            </w:r>
          </w:p>
        </w:tc>
      </w:tr>
      <w:tr w:rsidR="00D505F9" w:rsidRPr="00F06D70" w:rsidTr="00D505F9">
        <w:tc>
          <w:tcPr>
            <w:tcW w:w="1624" w:type="dxa"/>
          </w:tcPr>
          <w:p w:rsidR="00D505F9" w:rsidRDefault="001669D6" w:rsidP="00CC19AE">
            <w:pPr>
              <w:pStyle w:val="NormalWeb"/>
              <w:rPr>
                <w:sz w:val="22"/>
              </w:rPr>
            </w:pPr>
            <w:hyperlink r:id="rId15" w:history="1">
              <w:r w:rsidR="009C0844" w:rsidRPr="007C5A13">
                <w:rPr>
                  <w:rStyle w:val="Hyperlink"/>
                  <w:sz w:val="22"/>
                </w:rPr>
                <w:t>SQLIO</w:t>
              </w:r>
            </w:hyperlink>
          </w:p>
          <w:p w:rsidR="00736CAD" w:rsidRPr="00D505F9" w:rsidRDefault="00736CAD" w:rsidP="00CC19AE">
            <w:pPr>
              <w:pStyle w:val="NormalWeb"/>
              <w:rPr>
                <w:sz w:val="22"/>
              </w:rPr>
            </w:pPr>
          </w:p>
        </w:tc>
        <w:tc>
          <w:tcPr>
            <w:tcW w:w="3254" w:type="dxa"/>
          </w:tcPr>
          <w:p w:rsidR="00D505F9" w:rsidRPr="00D505F9" w:rsidRDefault="009C0844" w:rsidP="00D505F9">
            <w:pPr>
              <w:pStyle w:val="NormalWeb"/>
              <w:rPr>
                <w:sz w:val="22"/>
              </w:rPr>
            </w:pPr>
            <w:r w:rsidRPr="009C0844">
              <w:rPr>
                <w:sz w:val="22"/>
              </w:rPr>
              <w:t>Generates IO workload</w:t>
            </w:r>
            <w:r w:rsidR="00910138">
              <w:rPr>
                <w:sz w:val="22"/>
              </w:rPr>
              <w:t>.</w:t>
            </w:r>
            <w:r w:rsidR="00FE6D09">
              <w:rPr>
                <w:sz w:val="22"/>
              </w:rPr>
              <w:t xml:space="preserve"> </w:t>
            </w:r>
          </w:p>
        </w:tc>
        <w:tc>
          <w:tcPr>
            <w:tcW w:w="3420" w:type="dxa"/>
          </w:tcPr>
          <w:p w:rsidR="000A642C" w:rsidRDefault="0089533D">
            <w:pPr>
              <w:pStyle w:val="NormalWeb"/>
              <w:numPr>
                <w:ilvl w:val="0"/>
                <w:numId w:val="62"/>
              </w:numPr>
              <w:rPr>
                <w:sz w:val="22"/>
              </w:rPr>
            </w:pPr>
            <w:r>
              <w:rPr>
                <w:sz w:val="22"/>
              </w:rPr>
              <w:t>Comparing I</w:t>
            </w:r>
            <w:r w:rsidR="0043130D">
              <w:rPr>
                <w:sz w:val="22"/>
              </w:rPr>
              <w:t>/</w:t>
            </w:r>
            <w:r>
              <w:rPr>
                <w:sz w:val="22"/>
              </w:rPr>
              <w:t xml:space="preserve">O performance on </w:t>
            </w:r>
            <w:r w:rsidR="0004672F">
              <w:rPr>
                <w:sz w:val="22"/>
              </w:rPr>
              <w:t>n</w:t>
            </w:r>
            <w:r w:rsidR="008558FD">
              <w:rPr>
                <w:sz w:val="22"/>
              </w:rPr>
              <w:t>ative</w:t>
            </w:r>
            <w:r w:rsidR="009C0844" w:rsidRPr="009C0844">
              <w:rPr>
                <w:sz w:val="22"/>
              </w:rPr>
              <w:t xml:space="preserve"> vs. </w:t>
            </w:r>
            <w:r w:rsidR="008558FD">
              <w:rPr>
                <w:sz w:val="22"/>
              </w:rPr>
              <w:t>g</w:t>
            </w:r>
            <w:r w:rsidR="009C0844" w:rsidRPr="009C0844">
              <w:rPr>
                <w:sz w:val="22"/>
              </w:rPr>
              <w:t xml:space="preserve">uest </w:t>
            </w:r>
            <w:r w:rsidR="00540990">
              <w:rPr>
                <w:sz w:val="22"/>
              </w:rPr>
              <w:t>virtual machine</w:t>
            </w:r>
            <w:r w:rsidR="00910138">
              <w:rPr>
                <w:sz w:val="22"/>
              </w:rPr>
              <w:t>.</w:t>
            </w:r>
            <w:r w:rsidR="008558FD">
              <w:rPr>
                <w:sz w:val="22"/>
              </w:rPr>
              <w:t xml:space="preserve"> </w:t>
            </w:r>
          </w:p>
        </w:tc>
      </w:tr>
      <w:tr w:rsidR="00F06D70" w:rsidRPr="00F06D70" w:rsidTr="00D505F9">
        <w:tc>
          <w:tcPr>
            <w:tcW w:w="1624" w:type="dxa"/>
          </w:tcPr>
          <w:p w:rsidR="00F06D70" w:rsidRPr="00D505F9" w:rsidRDefault="009C0844" w:rsidP="00CC19AE">
            <w:pPr>
              <w:pStyle w:val="NormalWeb"/>
              <w:rPr>
                <w:sz w:val="22"/>
              </w:rPr>
            </w:pPr>
            <w:r w:rsidRPr="009C0844">
              <w:rPr>
                <w:sz w:val="22"/>
              </w:rPr>
              <w:t>OLTP workload</w:t>
            </w:r>
          </w:p>
        </w:tc>
        <w:tc>
          <w:tcPr>
            <w:tcW w:w="3254" w:type="dxa"/>
          </w:tcPr>
          <w:p w:rsidR="00F06D70" w:rsidRPr="00D505F9" w:rsidRDefault="009C0844" w:rsidP="0004672F">
            <w:pPr>
              <w:pStyle w:val="NormalWeb"/>
              <w:rPr>
                <w:sz w:val="22"/>
              </w:rPr>
            </w:pPr>
            <w:r w:rsidRPr="009C0844">
              <w:rPr>
                <w:sz w:val="22"/>
              </w:rPr>
              <w:t>OLTP type workload simulating a customer</w:t>
            </w:r>
            <w:r w:rsidR="00910138">
              <w:rPr>
                <w:sz w:val="22"/>
              </w:rPr>
              <w:t>-</w:t>
            </w:r>
            <w:r w:rsidRPr="009C0844">
              <w:rPr>
                <w:sz w:val="22"/>
              </w:rPr>
              <w:t>facing brokerage application</w:t>
            </w:r>
            <w:r w:rsidR="0004672F">
              <w:rPr>
                <w:sz w:val="22"/>
              </w:rPr>
              <w:t>.</w:t>
            </w:r>
            <w:r w:rsidR="00E04366">
              <w:rPr>
                <w:sz w:val="22"/>
              </w:rPr>
              <w:t xml:space="preserve"> </w:t>
            </w:r>
            <w:r w:rsidR="0004672F">
              <w:rPr>
                <w:sz w:val="22"/>
              </w:rPr>
              <w:t>For more information about</w:t>
            </w:r>
            <w:r w:rsidR="00DC44FB">
              <w:rPr>
                <w:sz w:val="22"/>
              </w:rPr>
              <w:t xml:space="preserve"> hardware configuration</w:t>
            </w:r>
            <w:r w:rsidR="0004672F">
              <w:rPr>
                <w:sz w:val="22"/>
              </w:rPr>
              <w:t>, see</w:t>
            </w:r>
            <w:r w:rsidR="00DC44FB">
              <w:rPr>
                <w:sz w:val="22"/>
              </w:rPr>
              <w:t xml:space="preserve"> </w:t>
            </w:r>
            <w:hyperlink w:anchor="_Appendix_5_Hardware" w:history="1">
              <w:r w:rsidR="00DC44FB">
                <w:rPr>
                  <w:rStyle w:val="Hyperlink"/>
                  <w:sz w:val="22"/>
                </w:rPr>
                <w:t>A</w:t>
              </w:r>
              <w:r w:rsidR="00DC44FB" w:rsidRPr="00DC44FB">
                <w:rPr>
                  <w:rStyle w:val="Hyperlink"/>
                  <w:sz w:val="22"/>
                </w:rPr>
                <w:t>ppendi</w:t>
              </w:r>
              <w:r w:rsidR="0004672F">
                <w:rPr>
                  <w:rStyle w:val="Hyperlink"/>
                  <w:sz w:val="22"/>
                </w:rPr>
                <w:t>x 3</w:t>
              </w:r>
            </w:hyperlink>
            <w:r w:rsidR="00DC44FB">
              <w:rPr>
                <w:sz w:val="22"/>
              </w:rPr>
              <w:t xml:space="preserve">. </w:t>
            </w:r>
          </w:p>
        </w:tc>
        <w:tc>
          <w:tcPr>
            <w:tcW w:w="3420" w:type="dxa"/>
          </w:tcPr>
          <w:p w:rsidR="000A642C" w:rsidRDefault="0089533D">
            <w:pPr>
              <w:pStyle w:val="NormalWeb"/>
              <w:numPr>
                <w:ilvl w:val="0"/>
                <w:numId w:val="65"/>
              </w:numPr>
              <w:rPr>
                <w:sz w:val="22"/>
              </w:rPr>
            </w:pPr>
            <w:r>
              <w:rPr>
                <w:sz w:val="22"/>
              </w:rPr>
              <w:t xml:space="preserve">Workload performance comparison </w:t>
            </w:r>
            <w:r w:rsidR="00A03C05">
              <w:rPr>
                <w:sz w:val="22"/>
              </w:rPr>
              <w:t>between</w:t>
            </w:r>
            <w:r>
              <w:rPr>
                <w:sz w:val="22"/>
              </w:rPr>
              <w:t xml:space="preserve"> native, root</w:t>
            </w:r>
            <w:r w:rsidR="00910138">
              <w:rPr>
                <w:sz w:val="22"/>
              </w:rPr>
              <w:t>,</w:t>
            </w:r>
            <w:r>
              <w:rPr>
                <w:sz w:val="22"/>
              </w:rPr>
              <w:t xml:space="preserve"> and guest virtual machine.</w:t>
            </w:r>
          </w:p>
          <w:p w:rsidR="000A642C" w:rsidRDefault="00A03C05">
            <w:pPr>
              <w:pStyle w:val="NormalWeb"/>
              <w:numPr>
                <w:ilvl w:val="0"/>
                <w:numId w:val="65"/>
              </w:numPr>
              <w:rPr>
                <w:sz w:val="22"/>
              </w:rPr>
            </w:pPr>
            <w:r>
              <w:rPr>
                <w:sz w:val="22"/>
              </w:rPr>
              <w:t>Comparing m</w:t>
            </w:r>
            <w:r w:rsidR="009C0844" w:rsidRPr="009C0844">
              <w:rPr>
                <w:sz w:val="22"/>
              </w:rPr>
              <w:t xml:space="preserve">ultiple SQL </w:t>
            </w:r>
            <w:r w:rsidR="00C3716F">
              <w:rPr>
                <w:sz w:val="22"/>
              </w:rPr>
              <w:t xml:space="preserve">Server </w:t>
            </w:r>
            <w:r w:rsidR="009C0844" w:rsidRPr="009C0844">
              <w:rPr>
                <w:sz w:val="22"/>
              </w:rPr>
              <w:t xml:space="preserve">instances running on </w:t>
            </w:r>
            <w:r w:rsidR="008558FD">
              <w:rPr>
                <w:sz w:val="22"/>
              </w:rPr>
              <w:t xml:space="preserve">a native instance of Windows </w:t>
            </w:r>
            <w:r w:rsidR="009C0844" w:rsidRPr="009C0844">
              <w:rPr>
                <w:sz w:val="22"/>
              </w:rPr>
              <w:t xml:space="preserve">vs. multiple </w:t>
            </w:r>
            <w:r>
              <w:rPr>
                <w:sz w:val="22"/>
              </w:rPr>
              <w:t>g</w:t>
            </w:r>
            <w:r w:rsidR="00D505F9">
              <w:rPr>
                <w:sz w:val="22"/>
              </w:rPr>
              <w:t>uest</w:t>
            </w:r>
            <w:r w:rsidR="008558FD">
              <w:rPr>
                <w:sz w:val="22"/>
              </w:rPr>
              <w:t xml:space="preserve"> </w:t>
            </w:r>
            <w:r w:rsidR="00540990">
              <w:rPr>
                <w:sz w:val="22"/>
              </w:rPr>
              <w:t>virtual machine</w:t>
            </w:r>
            <w:r w:rsidR="008558FD">
              <w:rPr>
                <w:sz w:val="22"/>
              </w:rPr>
              <w:t>s</w:t>
            </w:r>
            <w:r w:rsidR="00910138">
              <w:rPr>
                <w:sz w:val="22"/>
              </w:rPr>
              <w:t>,</w:t>
            </w:r>
            <w:r w:rsidR="008558FD">
              <w:rPr>
                <w:sz w:val="22"/>
              </w:rPr>
              <w:t xml:space="preserve"> </w:t>
            </w:r>
            <w:r w:rsidR="009C0844" w:rsidRPr="009C0844">
              <w:rPr>
                <w:sz w:val="22"/>
              </w:rPr>
              <w:t xml:space="preserve">each running a single SQL </w:t>
            </w:r>
            <w:r w:rsidR="00C3716F">
              <w:rPr>
                <w:sz w:val="22"/>
              </w:rPr>
              <w:t xml:space="preserve">Server </w:t>
            </w:r>
            <w:r w:rsidR="009C0844" w:rsidRPr="009C0844">
              <w:rPr>
                <w:sz w:val="22"/>
              </w:rPr>
              <w:t>instance</w:t>
            </w:r>
            <w:r w:rsidR="00910138">
              <w:rPr>
                <w:sz w:val="22"/>
              </w:rPr>
              <w:t>.</w:t>
            </w:r>
            <w:r w:rsidR="009C0844" w:rsidRPr="009C0844">
              <w:rPr>
                <w:sz w:val="22"/>
              </w:rPr>
              <w:t xml:space="preserve"> </w:t>
            </w:r>
          </w:p>
          <w:p w:rsidR="000A642C" w:rsidRDefault="00D505F9">
            <w:pPr>
              <w:pStyle w:val="NormalWeb"/>
              <w:numPr>
                <w:ilvl w:val="0"/>
                <w:numId w:val="65"/>
              </w:numPr>
              <w:rPr>
                <w:sz w:val="22"/>
              </w:rPr>
            </w:pPr>
            <w:r>
              <w:rPr>
                <w:sz w:val="22"/>
              </w:rPr>
              <w:t>Workload throughput s</w:t>
            </w:r>
            <w:r w:rsidR="009C0844" w:rsidRPr="009C0844">
              <w:rPr>
                <w:sz w:val="22"/>
              </w:rPr>
              <w:t xml:space="preserve">caling as number of </w:t>
            </w:r>
            <w:r w:rsidR="00A03C05">
              <w:rPr>
                <w:sz w:val="22"/>
              </w:rPr>
              <w:t>g</w:t>
            </w:r>
            <w:r w:rsidR="009C0844" w:rsidRPr="009C0844">
              <w:rPr>
                <w:sz w:val="22"/>
              </w:rPr>
              <w:t>uests is increased</w:t>
            </w:r>
            <w:r w:rsidR="00910138">
              <w:rPr>
                <w:sz w:val="22"/>
              </w:rPr>
              <w:t>.</w:t>
            </w:r>
            <w:r w:rsidR="009C0844" w:rsidRPr="009C0844">
              <w:rPr>
                <w:sz w:val="22"/>
              </w:rPr>
              <w:t xml:space="preserve"> </w:t>
            </w:r>
          </w:p>
        </w:tc>
      </w:tr>
      <w:tr w:rsidR="00F06D70" w:rsidRPr="00F06D70" w:rsidTr="00D505F9">
        <w:tc>
          <w:tcPr>
            <w:tcW w:w="1624" w:type="dxa"/>
          </w:tcPr>
          <w:p w:rsidR="00F06D70" w:rsidRPr="00D505F9" w:rsidRDefault="009C0844" w:rsidP="00CC19AE">
            <w:pPr>
              <w:pStyle w:val="NormalWeb"/>
              <w:rPr>
                <w:sz w:val="22"/>
              </w:rPr>
            </w:pPr>
            <w:r w:rsidRPr="009C0844">
              <w:rPr>
                <w:sz w:val="22"/>
              </w:rPr>
              <w:t>Reporting workload</w:t>
            </w:r>
          </w:p>
        </w:tc>
        <w:tc>
          <w:tcPr>
            <w:tcW w:w="3254" w:type="dxa"/>
          </w:tcPr>
          <w:p w:rsidR="00F06D70" w:rsidRPr="00D505F9" w:rsidRDefault="00A03C05" w:rsidP="00D505F9">
            <w:pPr>
              <w:pStyle w:val="NormalWeb"/>
              <w:rPr>
                <w:sz w:val="22"/>
              </w:rPr>
            </w:pPr>
            <w:r>
              <w:rPr>
                <w:sz w:val="22"/>
              </w:rPr>
              <w:t>Reporting</w:t>
            </w:r>
            <w:r w:rsidR="009C0844" w:rsidRPr="009C0844">
              <w:rPr>
                <w:sz w:val="22"/>
              </w:rPr>
              <w:t xml:space="preserve"> queries</w:t>
            </w:r>
            <w:r w:rsidR="00910138">
              <w:rPr>
                <w:sz w:val="22"/>
              </w:rPr>
              <w:t>,</w:t>
            </w:r>
            <w:r w:rsidR="009C0844" w:rsidRPr="009C0844">
              <w:rPr>
                <w:sz w:val="22"/>
              </w:rPr>
              <w:t xml:space="preserve"> which consume large amounts of CPU and I</w:t>
            </w:r>
            <w:r w:rsidR="0043130D">
              <w:rPr>
                <w:sz w:val="22"/>
              </w:rPr>
              <w:t>/</w:t>
            </w:r>
            <w:r w:rsidR="009C0844" w:rsidRPr="009C0844">
              <w:rPr>
                <w:sz w:val="22"/>
              </w:rPr>
              <w:t>O resources</w:t>
            </w:r>
            <w:r w:rsidR="00910138">
              <w:rPr>
                <w:sz w:val="22"/>
              </w:rPr>
              <w:t>.</w:t>
            </w:r>
          </w:p>
        </w:tc>
        <w:tc>
          <w:tcPr>
            <w:tcW w:w="3420" w:type="dxa"/>
          </w:tcPr>
          <w:p w:rsidR="006F4DA7" w:rsidRDefault="00A03C05">
            <w:pPr>
              <w:pStyle w:val="NormalWeb"/>
              <w:numPr>
                <w:ilvl w:val="0"/>
                <w:numId w:val="76"/>
              </w:numPr>
              <w:rPr>
                <w:sz w:val="22"/>
              </w:rPr>
            </w:pPr>
            <w:r>
              <w:rPr>
                <w:sz w:val="22"/>
              </w:rPr>
              <w:t>Comparing reporting query performance between n</w:t>
            </w:r>
            <w:r w:rsidR="008558FD">
              <w:rPr>
                <w:sz w:val="22"/>
              </w:rPr>
              <w:t>ative</w:t>
            </w:r>
            <w:r>
              <w:rPr>
                <w:sz w:val="22"/>
              </w:rPr>
              <w:t>, root</w:t>
            </w:r>
            <w:r w:rsidR="00910138">
              <w:rPr>
                <w:sz w:val="22"/>
              </w:rPr>
              <w:t>,</w:t>
            </w:r>
            <w:r>
              <w:rPr>
                <w:sz w:val="22"/>
              </w:rPr>
              <w:t xml:space="preserve"> and </w:t>
            </w:r>
            <w:r w:rsidR="008558FD">
              <w:rPr>
                <w:sz w:val="22"/>
              </w:rPr>
              <w:t>guest</w:t>
            </w:r>
            <w:r w:rsidR="009C0844" w:rsidRPr="009C0844">
              <w:rPr>
                <w:sz w:val="22"/>
              </w:rPr>
              <w:t xml:space="preserve"> </w:t>
            </w:r>
            <w:r w:rsidR="00540990">
              <w:rPr>
                <w:sz w:val="22"/>
              </w:rPr>
              <w:t>virtual machine</w:t>
            </w:r>
            <w:r w:rsidR="00910138">
              <w:rPr>
                <w:sz w:val="22"/>
              </w:rPr>
              <w:t>.</w:t>
            </w:r>
            <w:r w:rsidR="009C0844" w:rsidRPr="009C0844">
              <w:rPr>
                <w:sz w:val="22"/>
              </w:rPr>
              <w:t xml:space="preserve"> </w:t>
            </w:r>
          </w:p>
        </w:tc>
      </w:tr>
      <w:tr w:rsidR="00F06D70" w:rsidRPr="00F06D70" w:rsidTr="00D505F9">
        <w:tc>
          <w:tcPr>
            <w:tcW w:w="1624" w:type="dxa"/>
          </w:tcPr>
          <w:p w:rsidR="00F06D70" w:rsidRPr="00D505F9" w:rsidRDefault="009C0844" w:rsidP="00CC19AE">
            <w:pPr>
              <w:pStyle w:val="NormalWeb"/>
              <w:rPr>
                <w:sz w:val="22"/>
              </w:rPr>
            </w:pPr>
            <w:r w:rsidRPr="009C0844">
              <w:rPr>
                <w:sz w:val="22"/>
              </w:rPr>
              <w:lastRenderedPageBreak/>
              <w:t xml:space="preserve">SQL Server </w:t>
            </w:r>
            <w:r w:rsidR="00C8595A">
              <w:rPr>
                <w:sz w:val="22"/>
              </w:rPr>
              <w:t>o</w:t>
            </w:r>
            <w:r w:rsidRPr="009C0844">
              <w:rPr>
                <w:sz w:val="22"/>
              </w:rPr>
              <w:t xml:space="preserve">perational workload </w:t>
            </w:r>
          </w:p>
        </w:tc>
        <w:tc>
          <w:tcPr>
            <w:tcW w:w="3254" w:type="dxa"/>
          </w:tcPr>
          <w:p w:rsidR="00F06D70" w:rsidRPr="00D505F9" w:rsidRDefault="009C0844" w:rsidP="00F7615A">
            <w:pPr>
              <w:pStyle w:val="NormalWeb"/>
              <w:rPr>
                <w:sz w:val="22"/>
              </w:rPr>
            </w:pPr>
            <w:r w:rsidRPr="009C0844">
              <w:rPr>
                <w:sz w:val="22"/>
              </w:rPr>
              <w:t>Backup/restore, index rebuild, DBCC CHECKDB</w:t>
            </w:r>
            <w:r w:rsidR="00E733C3">
              <w:rPr>
                <w:sz w:val="22"/>
              </w:rPr>
              <w:t>.</w:t>
            </w:r>
          </w:p>
        </w:tc>
        <w:tc>
          <w:tcPr>
            <w:tcW w:w="3420" w:type="dxa"/>
          </w:tcPr>
          <w:p w:rsidR="000A642C" w:rsidRDefault="00A03C05">
            <w:pPr>
              <w:pStyle w:val="NormalWeb"/>
              <w:numPr>
                <w:ilvl w:val="0"/>
                <w:numId w:val="64"/>
              </w:numPr>
              <w:rPr>
                <w:sz w:val="22"/>
              </w:rPr>
            </w:pPr>
            <w:r>
              <w:rPr>
                <w:sz w:val="22"/>
              </w:rPr>
              <w:t>Comparing performance of database operations between n</w:t>
            </w:r>
            <w:r w:rsidR="009C0844" w:rsidRPr="009C0844">
              <w:rPr>
                <w:sz w:val="22"/>
              </w:rPr>
              <w:t>ative</w:t>
            </w:r>
            <w:r>
              <w:rPr>
                <w:sz w:val="22"/>
              </w:rPr>
              <w:t xml:space="preserve">, </w:t>
            </w:r>
            <w:r w:rsidR="00A67E73">
              <w:rPr>
                <w:sz w:val="22"/>
              </w:rPr>
              <w:t>root</w:t>
            </w:r>
            <w:r w:rsidR="00E733C3">
              <w:rPr>
                <w:sz w:val="22"/>
              </w:rPr>
              <w:t>,</w:t>
            </w:r>
            <w:r w:rsidR="00A67E73">
              <w:rPr>
                <w:sz w:val="22"/>
              </w:rPr>
              <w:t xml:space="preserve"> and</w:t>
            </w:r>
            <w:r w:rsidR="008558FD">
              <w:rPr>
                <w:sz w:val="22"/>
              </w:rPr>
              <w:t xml:space="preserve"> guest </w:t>
            </w:r>
            <w:r w:rsidR="00540990">
              <w:rPr>
                <w:sz w:val="22"/>
              </w:rPr>
              <w:t>virtual machine</w:t>
            </w:r>
            <w:r w:rsidR="00E733C3">
              <w:rPr>
                <w:sz w:val="22"/>
              </w:rPr>
              <w:t>.</w:t>
            </w:r>
          </w:p>
        </w:tc>
      </w:tr>
    </w:tbl>
    <w:p w:rsidR="00D505F9" w:rsidRDefault="00E733C3" w:rsidP="00D505F9">
      <w:pPr>
        <w:pStyle w:val="NormalWeb"/>
      </w:pPr>
      <w:r>
        <w:t>The</w:t>
      </w:r>
      <w:r w:rsidR="00D505F9">
        <w:t xml:space="preserve"> following list </w:t>
      </w:r>
      <w:r>
        <w:t xml:space="preserve">contains more specific information </w:t>
      </w:r>
      <w:r w:rsidR="00437DCC">
        <w:t>about</w:t>
      </w:r>
      <w:r w:rsidR="00D505F9">
        <w:t xml:space="preserve"> the scenarios targeted by each of the workloads run</w:t>
      </w:r>
      <w:r>
        <w:t>:</w:t>
      </w:r>
      <w:r w:rsidR="00D505F9">
        <w:t xml:space="preserve"> </w:t>
      </w:r>
    </w:p>
    <w:p w:rsidR="00D505F9" w:rsidRDefault="00D505F9" w:rsidP="00542156">
      <w:pPr>
        <w:pStyle w:val="NormalWeb"/>
        <w:numPr>
          <w:ilvl w:val="0"/>
          <w:numId w:val="19"/>
        </w:numPr>
      </w:pPr>
      <w:r>
        <w:t>SQLIO</w:t>
      </w:r>
      <w:r w:rsidR="00542156">
        <w:t xml:space="preserve"> </w:t>
      </w:r>
      <w:r w:rsidR="007640B9">
        <w:t>t</w:t>
      </w:r>
      <w:r w:rsidR="00542156">
        <w:t xml:space="preserve">est: SQLIO is a tool for determining the I/O capacity of a given configuration. This test scenario </w:t>
      </w:r>
      <w:r w:rsidR="00330498">
        <w:t xml:space="preserve">was </w:t>
      </w:r>
      <w:r w:rsidR="0006209B">
        <w:t xml:space="preserve">designed </w:t>
      </w:r>
      <w:r w:rsidR="00542156">
        <w:t xml:space="preserve">to </w:t>
      </w:r>
      <w:r>
        <w:t>determine the I</w:t>
      </w:r>
      <w:r w:rsidR="0043130D">
        <w:t>/</w:t>
      </w:r>
      <w:r>
        <w:t xml:space="preserve">O overhead when running a guest </w:t>
      </w:r>
      <w:r w:rsidR="00540990">
        <w:t>virtual machine</w:t>
      </w:r>
      <w:r>
        <w:t xml:space="preserve"> using pass-through disks for the storage configuration.</w:t>
      </w:r>
    </w:p>
    <w:p w:rsidR="00D505F9" w:rsidRDefault="00D505F9" w:rsidP="00D505F9">
      <w:pPr>
        <w:pStyle w:val="NormalWeb"/>
        <w:numPr>
          <w:ilvl w:val="0"/>
          <w:numId w:val="19"/>
        </w:numPr>
      </w:pPr>
      <w:r>
        <w:t xml:space="preserve">OLTP </w:t>
      </w:r>
      <w:r w:rsidR="007640B9">
        <w:t>w</w:t>
      </w:r>
      <w:r>
        <w:t>orkload</w:t>
      </w:r>
      <w:r w:rsidR="00175603">
        <w:t>. This test scenario</w:t>
      </w:r>
      <w:r>
        <w:t xml:space="preserve">: </w:t>
      </w:r>
    </w:p>
    <w:p w:rsidR="00D505F9" w:rsidRDefault="00D505F9" w:rsidP="00D505F9">
      <w:pPr>
        <w:pStyle w:val="NormalWeb"/>
        <w:numPr>
          <w:ilvl w:val="1"/>
          <w:numId w:val="19"/>
        </w:numPr>
      </w:pPr>
      <w:r>
        <w:t>Compare</w:t>
      </w:r>
      <w:r w:rsidR="00175603">
        <w:t>s</w:t>
      </w:r>
      <w:r>
        <w:t xml:space="preserve"> performance of SQL Server running natively on Windows to the performance running under a </w:t>
      </w:r>
      <w:r w:rsidR="00BF6560">
        <w:t>g</w:t>
      </w:r>
      <w:r>
        <w:t>uest</w:t>
      </w:r>
      <w:r w:rsidR="00BF6560">
        <w:t xml:space="preserve"> </w:t>
      </w:r>
      <w:r w:rsidR="00540990">
        <w:t>virtual machine</w:t>
      </w:r>
      <w:r>
        <w:t>.</w:t>
      </w:r>
      <w:r w:rsidR="00FE6D09">
        <w:t xml:space="preserve"> </w:t>
      </w:r>
      <w:r>
        <w:t>For this comparison</w:t>
      </w:r>
      <w:r w:rsidR="00E733C3">
        <w:t>,</w:t>
      </w:r>
      <w:r>
        <w:t xml:space="preserve"> both </w:t>
      </w:r>
      <w:r w:rsidR="00BF6560">
        <w:t>the native</w:t>
      </w:r>
      <w:r>
        <w:t xml:space="preserve"> </w:t>
      </w:r>
      <w:r w:rsidR="00BF6560">
        <w:t>instance and</w:t>
      </w:r>
      <w:r>
        <w:t xml:space="preserve"> </w:t>
      </w:r>
      <w:r w:rsidR="00BF6560">
        <w:t>g</w:t>
      </w:r>
      <w:r>
        <w:t xml:space="preserve">uest </w:t>
      </w:r>
      <w:r w:rsidR="00540990">
        <w:t>virtual machine</w:t>
      </w:r>
      <w:r w:rsidR="00BF6560">
        <w:t xml:space="preserve"> </w:t>
      </w:r>
      <w:r>
        <w:t>were configured with equivalent hardware configurations.</w:t>
      </w:r>
      <w:r w:rsidR="00FE6D09">
        <w:t xml:space="preserve"> </w:t>
      </w:r>
    </w:p>
    <w:p w:rsidR="00D505F9" w:rsidRDefault="00D505F9" w:rsidP="00D505F9">
      <w:pPr>
        <w:pStyle w:val="NormalWeb"/>
        <w:numPr>
          <w:ilvl w:val="1"/>
          <w:numId w:val="19"/>
        </w:numPr>
      </w:pPr>
      <w:r>
        <w:t>Compare</w:t>
      </w:r>
      <w:r w:rsidR="00175603">
        <w:t>s</w:t>
      </w:r>
      <w:r>
        <w:t xml:space="preserve"> the performance of SQL Server using various storage configurations for data and log files</w:t>
      </w:r>
      <w:r w:rsidR="00BF6560">
        <w:t xml:space="preserve">. Comparisons of </w:t>
      </w:r>
      <w:r>
        <w:t>pass-through disks configuration vs. VHD configurations as well as different underlying storage array configurations</w:t>
      </w:r>
      <w:r w:rsidR="00BF6560">
        <w:t xml:space="preserve"> (i.e.</w:t>
      </w:r>
      <w:r w:rsidR="00E733C3">
        <w:t>,</w:t>
      </w:r>
      <w:r w:rsidR="00BF6560">
        <w:t xml:space="preserve"> shared vs. dedicated storage configurations)</w:t>
      </w:r>
      <w:r>
        <w:t>.</w:t>
      </w:r>
    </w:p>
    <w:p w:rsidR="00583B05" w:rsidRDefault="00D505F9">
      <w:pPr>
        <w:pStyle w:val="NormalWeb"/>
        <w:numPr>
          <w:ilvl w:val="1"/>
          <w:numId w:val="19"/>
        </w:numPr>
      </w:pPr>
      <w:r>
        <w:t>Compare</w:t>
      </w:r>
      <w:r w:rsidR="00175603">
        <w:t>s</w:t>
      </w:r>
      <w:r>
        <w:t xml:space="preserve"> the performance of multiple SQL </w:t>
      </w:r>
      <w:r w:rsidR="007C5A13">
        <w:t xml:space="preserve">Server </w:t>
      </w:r>
      <w:r>
        <w:t xml:space="preserve">instances running natively on Windows to an equivalent number of </w:t>
      </w:r>
      <w:r w:rsidR="00BF6560">
        <w:t>g</w:t>
      </w:r>
      <w:r>
        <w:t xml:space="preserve">uest </w:t>
      </w:r>
      <w:r w:rsidR="00540990">
        <w:t>virtual machine</w:t>
      </w:r>
      <w:r w:rsidR="00BF6560">
        <w:t>s</w:t>
      </w:r>
      <w:r w:rsidR="00E733C3">
        <w:t>,</w:t>
      </w:r>
      <w:r w:rsidR="00BF6560">
        <w:t xml:space="preserve"> </w:t>
      </w:r>
      <w:r>
        <w:t xml:space="preserve">each configured with </w:t>
      </w:r>
      <w:r w:rsidR="00E733C3">
        <w:t xml:space="preserve">a </w:t>
      </w:r>
      <w:r>
        <w:t xml:space="preserve">single instance of SQL Server. </w:t>
      </w:r>
    </w:p>
    <w:p w:rsidR="00583B05" w:rsidRDefault="00D505F9">
      <w:pPr>
        <w:pStyle w:val="NormalWeb"/>
        <w:numPr>
          <w:ilvl w:val="1"/>
          <w:numId w:val="19"/>
        </w:numPr>
      </w:pPr>
      <w:r>
        <w:t>Observe</w:t>
      </w:r>
      <w:r w:rsidR="00175603">
        <w:t>s</w:t>
      </w:r>
      <w:r>
        <w:t xml:space="preserve"> workload scaling as more </w:t>
      </w:r>
      <w:r w:rsidR="00BF6560">
        <w:t xml:space="preserve">guest </w:t>
      </w:r>
      <w:r w:rsidR="00540990">
        <w:t>virtual machine</w:t>
      </w:r>
      <w:r w:rsidR="00BF6560">
        <w:t xml:space="preserve">s </w:t>
      </w:r>
      <w:r>
        <w:t xml:space="preserve">are added to the </w:t>
      </w:r>
      <w:r w:rsidR="00BF6560">
        <w:t>r</w:t>
      </w:r>
      <w:r>
        <w:t xml:space="preserve">oot </w:t>
      </w:r>
      <w:r w:rsidR="00BF6560">
        <w:t xml:space="preserve">partition </w:t>
      </w:r>
      <w:r>
        <w:t>of a single physical server.</w:t>
      </w:r>
      <w:r w:rsidR="00FE6D09">
        <w:t xml:space="preserve"> </w:t>
      </w:r>
      <w:r>
        <w:t>In this case</w:t>
      </w:r>
      <w:r w:rsidR="00E733C3">
        <w:t>,</w:t>
      </w:r>
      <w:r>
        <w:t xml:space="preserve"> we observed cases where:</w:t>
      </w:r>
    </w:p>
    <w:p w:rsidR="00583B05" w:rsidRDefault="00D505F9">
      <w:pPr>
        <w:pStyle w:val="NormalWeb"/>
        <w:numPr>
          <w:ilvl w:val="2"/>
          <w:numId w:val="19"/>
        </w:numPr>
      </w:pPr>
      <w:r>
        <w:t xml:space="preserve">The number of physical CPU cores was equal to the sum of logical CPU cores </w:t>
      </w:r>
      <w:r w:rsidR="00BF6560">
        <w:t xml:space="preserve">for all guest </w:t>
      </w:r>
      <w:r w:rsidR="00540990">
        <w:t>virtual machine</w:t>
      </w:r>
      <w:r w:rsidR="00BF6560">
        <w:t>s.</w:t>
      </w:r>
    </w:p>
    <w:p w:rsidR="00583B05" w:rsidRDefault="00D505F9">
      <w:pPr>
        <w:pStyle w:val="NormalWeb"/>
        <w:numPr>
          <w:ilvl w:val="2"/>
          <w:numId w:val="19"/>
        </w:numPr>
      </w:pPr>
      <w:r>
        <w:t xml:space="preserve">The </w:t>
      </w:r>
      <w:r w:rsidR="00BF6560">
        <w:t>number of physical CPU cores was less than the sum of all</w:t>
      </w:r>
      <w:r>
        <w:t xml:space="preserve"> logical CPU cores across all </w:t>
      </w:r>
      <w:r w:rsidR="00BF6560">
        <w:t>g</w:t>
      </w:r>
      <w:r>
        <w:t>uest</w:t>
      </w:r>
      <w:r w:rsidR="00BF6560">
        <w:t xml:space="preserve"> </w:t>
      </w:r>
      <w:r w:rsidR="00540990">
        <w:t>virtual machine</w:t>
      </w:r>
      <w:r w:rsidR="00BF6560">
        <w:t xml:space="preserve">s </w:t>
      </w:r>
      <w:r>
        <w:t xml:space="preserve">(referred to as CPU resources being </w:t>
      </w:r>
      <w:r w:rsidR="00BF6560">
        <w:t>“</w:t>
      </w:r>
      <w:r>
        <w:t>overcommitted</w:t>
      </w:r>
      <w:r w:rsidR="00BF6560">
        <w:t>”</w:t>
      </w:r>
      <w:r>
        <w:t xml:space="preserve">). </w:t>
      </w:r>
    </w:p>
    <w:p w:rsidR="00D505F9" w:rsidRDefault="00D505F9" w:rsidP="00D505F9">
      <w:pPr>
        <w:pStyle w:val="NormalWeb"/>
        <w:numPr>
          <w:ilvl w:val="0"/>
          <w:numId w:val="19"/>
        </w:numPr>
      </w:pPr>
      <w:r>
        <w:t xml:space="preserve">Reporting </w:t>
      </w:r>
      <w:r w:rsidR="00E733C3">
        <w:t>w</w:t>
      </w:r>
      <w:r>
        <w:t xml:space="preserve">orkload: </w:t>
      </w:r>
      <w:r w:rsidR="00175603">
        <w:t>This scenario c</w:t>
      </w:r>
      <w:r>
        <w:t>ompare</w:t>
      </w:r>
      <w:r w:rsidR="00175603">
        <w:t>s</w:t>
      </w:r>
      <w:r>
        <w:t xml:space="preserve"> the performance of SQL Server running natively on Windows to the performance of SQL Server running within a guest </w:t>
      </w:r>
      <w:r w:rsidR="00540990">
        <w:t>virtual machine</w:t>
      </w:r>
      <w:r>
        <w:t xml:space="preserve"> with </w:t>
      </w:r>
      <w:r w:rsidR="00BF6560">
        <w:t>on an</w:t>
      </w:r>
      <w:r>
        <w:t xml:space="preserve"> equivalent hardware configuration.</w:t>
      </w:r>
      <w:r w:rsidR="00FE6D09">
        <w:t xml:space="preserve"> </w:t>
      </w:r>
    </w:p>
    <w:p w:rsidR="00D505F9" w:rsidRDefault="00D505F9" w:rsidP="00D505F9">
      <w:pPr>
        <w:pStyle w:val="NormalWeb"/>
        <w:numPr>
          <w:ilvl w:val="0"/>
          <w:numId w:val="19"/>
        </w:numPr>
      </w:pPr>
      <w:r>
        <w:t xml:space="preserve">Database </w:t>
      </w:r>
      <w:r w:rsidR="00E733C3">
        <w:t>o</w:t>
      </w:r>
      <w:r>
        <w:t xml:space="preserve">perations: </w:t>
      </w:r>
      <w:r w:rsidR="0006209B">
        <w:t xml:space="preserve">This scenario compares </w:t>
      </w:r>
      <w:r>
        <w:t xml:space="preserve">the performance of SQL Server running natively on Windows to the performance of SQL Server running within a guest </w:t>
      </w:r>
      <w:r w:rsidR="00540990">
        <w:t>virtual machine</w:t>
      </w:r>
      <w:r>
        <w:t xml:space="preserve"> with </w:t>
      </w:r>
      <w:r w:rsidR="00BF6560">
        <w:t xml:space="preserve">on </w:t>
      </w:r>
      <w:r>
        <w:t>an equivalent hardware configuration.</w:t>
      </w:r>
    </w:p>
    <w:p w:rsidR="00060028" w:rsidRDefault="00D505F9" w:rsidP="00AF2E78">
      <w:pPr>
        <w:pStyle w:val="NormalWeb"/>
      </w:pPr>
      <w:r>
        <w:t xml:space="preserve">For the scenarios </w:t>
      </w:r>
      <w:r w:rsidR="00E733C3">
        <w:t xml:space="preserve">that </w:t>
      </w:r>
      <w:r w:rsidR="0006209B">
        <w:t xml:space="preserve">used </w:t>
      </w:r>
      <w:r>
        <w:t>the OLTP workload</w:t>
      </w:r>
      <w:r w:rsidR="00E733C3">
        <w:t>,</w:t>
      </w:r>
      <w:r>
        <w:t xml:space="preserve"> several different workload levels were used to observe behavior differences under differing CPU levels.</w:t>
      </w:r>
      <w:r w:rsidR="00FE6D09">
        <w:t xml:space="preserve"> </w:t>
      </w:r>
      <w:r>
        <w:t xml:space="preserve">Details of these different workload levels will be discussed later in </w:t>
      </w:r>
      <w:r w:rsidR="00960938">
        <w:t>this white paper</w:t>
      </w:r>
      <w:r w:rsidR="00EB512D">
        <w:t>.</w:t>
      </w:r>
      <w:r w:rsidR="008F2095">
        <w:t xml:space="preserve"> </w:t>
      </w:r>
    </w:p>
    <w:p w:rsidR="005A7F19" w:rsidRDefault="005A7F19" w:rsidP="00A53BAC">
      <w:pPr>
        <w:pStyle w:val="Heading2"/>
      </w:pPr>
      <w:bookmarkStart w:id="14" w:name="_Toc209967249"/>
      <w:bookmarkStart w:id="15" w:name="_Toc210234832"/>
      <w:r w:rsidRPr="00F65051">
        <w:t xml:space="preserve">Monitoring </w:t>
      </w:r>
      <w:r w:rsidR="00D505F9">
        <w:t xml:space="preserve">SQL Server on Hyper-V </w:t>
      </w:r>
      <w:r w:rsidR="00D505F9" w:rsidRPr="00A53BAC">
        <w:t>Configurations</w:t>
      </w:r>
      <w:bookmarkEnd w:id="14"/>
      <w:bookmarkEnd w:id="15"/>
    </w:p>
    <w:p w:rsidR="00583B05" w:rsidRDefault="00E83F38">
      <w:pPr>
        <w:pStyle w:val="NormalWeb"/>
      </w:pPr>
      <w:r>
        <w:t xml:space="preserve">There are several considerations when </w:t>
      </w:r>
      <w:r w:rsidR="0006209B">
        <w:t>you monitor</w:t>
      </w:r>
      <w:r w:rsidR="0006209B" w:rsidRPr="009C0844">
        <w:t xml:space="preserve"> </w:t>
      </w:r>
      <w:r>
        <w:t>the performance of SQL Server workloads running in Hyper-V configurations</w:t>
      </w:r>
      <w:r w:rsidR="008E0498">
        <w:t xml:space="preserve"> using Windows System Monitor (</w:t>
      </w:r>
      <w:r w:rsidR="002133D5">
        <w:t>often</w:t>
      </w:r>
      <w:r w:rsidR="008E0498">
        <w:t xml:space="preserve"> referred to as </w:t>
      </w:r>
      <w:r w:rsidR="008E0498">
        <w:lastRenderedPageBreak/>
        <w:t>perfmon)</w:t>
      </w:r>
      <w:r>
        <w:t>.</w:t>
      </w:r>
      <w:r w:rsidR="00FE6D09">
        <w:t xml:space="preserve"> </w:t>
      </w:r>
      <w:r>
        <w:t xml:space="preserve">To get a true measure of resource </w:t>
      </w:r>
      <w:r w:rsidR="0006209B">
        <w:t>usage</w:t>
      </w:r>
      <w:r w:rsidR="00987089">
        <w:t>,</w:t>
      </w:r>
      <w:r>
        <w:t xml:space="preserve"> it is necessary to </w:t>
      </w:r>
      <w:r w:rsidR="008E0498">
        <w:t>use</w:t>
      </w:r>
      <w:r>
        <w:t xml:space="preserve"> Hyper-V counters exposed by Windows </w:t>
      </w:r>
      <w:r w:rsidR="008E0498">
        <w:t xml:space="preserve">in </w:t>
      </w:r>
      <w:r>
        <w:t xml:space="preserve">the </w:t>
      </w:r>
      <w:r w:rsidR="008E0498">
        <w:t>r</w:t>
      </w:r>
      <w:r>
        <w:t>oot</w:t>
      </w:r>
      <w:r w:rsidR="008E0498">
        <w:t xml:space="preserve"> partition</w:t>
      </w:r>
      <w:r>
        <w:t>.</w:t>
      </w:r>
      <w:r w:rsidR="00FE6D09">
        <w:t xml:space="preserve"> </w:t>
      </w:r>
      <w:r>
        <w:t>An in depth discussion of Hyper-V monitoring i</w:t>
      </w:r>
      <w:r w:rsidR="00C7527A">
        <w:t>s beyond the scope of this paper</w:t>
      </w:r>
      <w:r>
        <w:t>.</w:t>
      </w:r>
      <w:r w:rsidR="00FE6D09">
        <w:t xml:space="preserve"> </w:t>
      </w:r>
      <w:r w:rsidR="00ED3CA5">
        <w:t>For more information, see</w:t>
      </w:r>
      <w:r>
        <w:t xml:space="preserve"> </w:t>
      </w:r>
      <w:hyperlink w:anchor="_Appendix_4_Additional" w:history="1">
        <w:r w:rsidR="00ED3CA5">
          <w:rPr>
            <w:rStyle w:val="Hyperlink"/>
          </w:rPr>
          <w:t>A</w:t>
        </w:r>
        <w:r w:rsidRPr="00987089">
          <w:rPr>
            <w:rStyle w:val="Hyperlink"/>
          </w:rPr>
          <w:t>ppendi</w:t>
        </w:r>
        <w:r w:rsidR="00ED3CA5">
          <w:rPr>
            <w:rStyle w:val="Hyperlink"/>
          </w:rPr>
          <w:t>x 3</w:t>
        </w:r>
      </w:hyperlink>
      <w:r>
        <w:t xml:space="preserve">. </w:t>
      </w:r>
    </w:p>
    <w:p w:rsidR="00956E94" w:rsidRDefault="00E83F38">
      <w:pPr>
        <w:pStyle w:val="NormalWeb"/>
      </w:pPr>
      <w:r>
        <w:t>During this testing we made several observations with respect to performance monitoring.</w:t>
      </w:r>
      <w:r w:rsidR="00FE6D09">
        <w:t xml:space="preserve"> </w:t>
      </w:r>
      <w:r>
        <w:t xml:space="preserve">The majority of the considerations are related to measurements of CPU </w:t>
      </w:r>
      <w:r w:rsidR="00ED3CA5">
        <w:t>use</w:t>
      </w:r>
      <w:r>
        <w:t>.</w:t>
      </w:r>
      <w:r w:rsidR="00FE6D09">
        <w:t xml:space="preserve"> </w:t>
      </w:r>
      <w:r>
        <w:t>When monitoring CPU utilization on a server running Hyper-V</w:t>
      </w:r>
      <w:r w:rsidR="00960938">
        <w:t>,</w:t>
      </w:r>
      <w:r>
        <w:t xml:space="preserve"> </w:t>
      </w:r>
      <w:r w:rsidR="00960938">
        <w:t>you should use</w:t>
      </w:r>
      <w:r>
        <w:t xml:space="preserve"> the Hyper-V </w:t>
      </w:r>
      <w:r w:rsidR="00956E94">
        <w:t>Processor counters exposed on the root partition.</w:t>
      </w:r>
      <w:r w:rsidR="00FE6D09">
        <w:t xml:space="preserve"> </w:t>
      </w:r>
      <w:r w:rsidR="00364DCC">
        <w:t xml:space="preserve">Hyper-V exposes </w:t>
      </w:r>
      <w:r w:rsidR="00956E94">
        <w:t xml:space="preserve">three primary counters </w:t>
      </w:r>
      <w:r w:rsidR="00960938">
        <w:t xml:space="preserve">that </w:t>
      </w:r>
      <w:r w:rsidR="00956E94">
        <w:t>relate to CPU utilization</w:t>
      </w:r>
      <w:r w:rsidR="00364DCC">
        <w:t>:</w:t>
      </w:r>
    </w:p>
    <w:p w:rsidR="00EB178D" w:rsidRDefault="00956E94">
      <w:pPr>
        <w:pStyle w:val="NormalWeb"/>
        <w:numPr>
          <w:ilvl w:val="0"/>
          <w:numId w:val="73"/>
        </w:numPr>
      </w:pPr>
      <w:r>
        <w:t xml:space="preserve">Hyper-V Hypervisor Logical Processor: Provides the most accurate of total CPU resources consumed across the entire physical server. </w:t>
      </w:r>
    </w:p>
    <w:p w:rsidR="00EB178D" w:rsidRDefault="00956E94">
      <w:pPr>
        <w:pStyle w:val="NormalWeb"/>
        <w:numPr>
          <w:ilvl w:val="0"/>
          <w:numId w:val="73"/>
        </w:numPr>
      </w:pPr>
      <w:r>
        <w:t xml:space="preserve">Hyper-V Hypervisor Root Virtual Processor: Provides the most accurate measure of CPU resources consumed by the </w:t>
      </w:r>
      <w:r w:rsidR="00540990">
        <w:t>root</w:t>
      </w:r>
      <w:r>
        <w:t xml:space="preserve"> partition.</w:t>
      </w:r>
      <w:r w:rsidR="00FE6D09">
        <w:t xml:space="preserve"> </w:t>
      </w:r>
    </w:p>
    <w:p w:rsidR="00EB178D" w:rsidRDefault="00956E94">
      <w:pPr>
        <w:pStyle w:val="NormalWeb"/>
        <w:numPr>
          <w:ilvl w:val="0"/>
          <w:numId w:val="73"/>
        </w:numPr>
      </w:pPr>
      <w:r>
        <w:t>Hyper-V Hypervisor Virtual Processor:</w:t>
      </w:r>
      <w:r w:rsidR="00FE6D09">
        <w:t xml:space="preserve"> </w:t>
      </w:r>
      <w:r>
        <w:t xml:space="preserve">Provides the most accurate measure of CPU consumption for specific </w:t>
      </w:r>
      <w:r w:rsidR="00EF449D">
        <w:t>g</w:t>
      </w:r>
      <w:r>
        <w:t xml:space="preserve">uest </w:t>
      </w:r>
      <w:r w:rsidR="00540990">
        <w:t>virtual machine</w:t>
      </w:r>
      <w:r w:rsidR="00EF449D">
        <w:t>s</w:t>
      </w:r>
      <w:r>
        <w:t xml:space="preserve">.  </w:t>
      </w:r>
    </w:p>
    <w:p w:rsidR="00956E94" w:rsidRDefault="00956E94" w:rsidP="00956E94">
      <w:pPr>
        <w:pStyle w:val="NormalWeb"/>
      </w:pPr>
      <w:r>
        <w:t xml:space="preserve">The traditional </w:t>
      </w:r>
      <w:r w:rsidRPr="00BD3F8A">
        <w:rPr>
          <w:i/>
        </w:rPr>
        <w:t>% Processor Time</w:t>
      </w:r>
      <w:r>
        <w:t xml:space="preserve"> counters can be monitored </w:t>
      </w:r>
      <w:r w:rsidR="00BD3F8A">
        <w:t xml:space="preserve">within </w:t>
      </w:r>
      <w:r>
        <w:t xml:space="preserve">the root </w:t>
      </w:r>
      <w:r w:rsidR="00BD3F8A">
        <w:t>partition</w:t>
      </w:r>
      <w:r w:rsidR="00364DCC">
        <w:t>;</w:t>
      </w:r>
      <w:r w:rsidR="00BD3F8A">
        <w:t xml:space="preserve"> </w:t>
      </w:r>
      <w:r>
        <w:t>however</w:t>
      </w:r>
      <w:r w:rsidR="00364DCC">
        <w:t>,</w:t>
      </w:r>
      <w:r>
        <w:t xml:space="preserve"> </w:t>
      </w:r>
      <w:r w:rsidR="00125CBC">
        <w:t xml:space="preserve">due to the fact there are layers of virtualization not exposed to these processor counters, </w:t>
      </w:r>
      <w:r>
        <w:t xml:space="preserve">they may </w:t>
      </w:r>
      <w:r w:rsidR="00392B88">
        <w:t xml:space="preserve">not </w:t>
      </w:r>
      <w:r>
        <w:t>reflect accurate CPU resources utilized.</w:t>
      </w:r>
      <w:r w:rsidR="00FE6D09">
        <w:t xml:space="preserve"> </w:t>
      </w:r>
      <w:r w:rsidR="00364DCC">
        <w:t>When you</w:t>
      </w:r>
      <w:r>
        <w:t xml:space="preserve"> monitor performance</w:t>
      </w:r>
      <w:r w:rsidR="00364DCC">
        <w:t>,</w:t>
      </w:r>
      <w:r>
        <w:t xml:space="preserve"> measure CPU </w:t>
      </w:r>
      <w:r w:rsidR="00EF449D">
        <w:t xml:space="preserve">use </w:t>
      </w:r>
      <w:r>
        <w:t xml:space="preserve">using </w:t>
      </w:r>
      <w:r w:rsidR="00BA3875">
        <w:t>Hyper-V counters</w:t>
      </w:r>
      <w:r>
        <w:t xml:space="preserve"> on any server running the Hyper-V </w:t>
      </w:r>
      <w:r w:rsidR="00EF449D">
        <w:t>r</w:t>
      </w:r>
      <w:r>
        <w:t>ole with the hypervisor enabled.</w:t>
      </w:r>
      <w:r w:rsidR="008D16ED">
        <w:t xml:space="preserve"> More details can be found in </w:t>
      </w:r>
      <w:hyperlink r:id="rId16" w:history="1">
        <w:r w:rsidR="008D16ED" w:rsidRPr="008D16ED">
          <w:rPr>
            <w:rStyle w:val="Hyperlink"/>
          </w:rPr>
          <w:t xml:space="preserve">Tony </w:t>
        </w:r>
        <w:r w:rsidR="00BA3875" w:rsidRPr="008D16ED">
          <w:rPr>
            <w:rStyle w:val="Hyperlink"/>
          </w:rPr>
          <w:t>Voellm</w:t>
        </w:r>
        <w:r w:rsidR="00BA3875">
          <w:rPr>
            <w:rStyle w:val="Hyperlink"/>
          </w:rPr>
          <w:t>’s</w:t>
        </w:r>
        <w:r w:rsidR="008D16ED" w:rsidRPr="008D16ED">
          <w:rPr>
            <w:rStyle w:val="Hyperlink"/>
          </w:rPr>
          <w:t xml:space="preserve"> blog</w:t>
        </w:r>
      </w:hyperlink>
      <w:r w:rsidR="00497E0F">
        <w:t xml:space="preserve"> series on Hyper-V performance monitoring</w:t>
      </w:r>
      <w:r w:rsidR="008D16ED">
        <w:t xml:space="preserve">.  </w:t>
      </w:r>
    </w:p>
    <w:p w:rsidR="00956E94" w:rsidRDefault="00893A9F" w:rsidP="00956E94">
      <w:pPr>
        <w:pStyle w:val="NormalWeb"/>
      </w:pPr>
      <w:r>
        <w:t xml:space="preserve">Figure 1 </w:t>
      </w:r>
      <w:r w:rsidR="00956E94">
        <w:t>illustrates each of these counters.</w:t>
      </w:r>
      <w:r w:rsidR="00FE6D09">
        <w:t xml:space="preserve"> </w:t>
      </w:r>
      <w:r w:rsidR="00956E94">
        <w:t>In this picture</w:t>
      </w:r>
      <w:r w:rsidR="00364DCC">
        <w:t>,</w:t>
      </w:r>
      <w:r w:rsidR="00956E94">
        <w:t xml:space="preserve"> the top </w:t>
      </w:r>
      <w:r w:rsidR="00F7615A">
        <w:t xml:space="preserve">set of counters </w:t>
      </w:r>
      <w:r w:rsidR="00BA3875">
        <w:t>(</w:t>
      </w:r>
      <w:hyperlink r:id="rId17" w:history="1">
        <w:r w:rsidR="00BA3875" w:rsidRPr="00063377">
          <w:rPr>
            <w:rStyle w:val="Hyperlink"/>
            <w:sz w:val="20"/>
          </w:rPr>
          <w:t>\\SQLBP08R900</w:t>
        </w:r>
      </w:hyperlink>
      <w:r w:rsidR="00BA3875">
        <w:t xml:space="preserve">) </w:t>
      </w:r>
      <w:r w:rsidR="00F7615A">
        <w:t>is</w:t>
      </w:r>
      <w:r w:rsidR="00956E94">
        <w:t xml:space="preserve"> monitored on the </w:t>
      </w:r>
      <w:r w:rsidR="00540990">
        <w:t>root</w:t>
      </w:r>
      <w:r w:rsidR="00956E94">
        <w:t xml:space="preserve"> partition</w:t>
      </w:r>
      <w:r w:rsidR="00364DCC">
        <w:t>,</w:t>
      </w:r>
      <w:r w:rsidR="00956E94">
        <w:t xml:space="preserve"> and the </w:t>
      </w:r>
      <w:r w:rsidR="00F7615A">
        <w:t xml:space="preserve">bottom set </w:t>
      </w:r>
      <w:r w:rsidR="00063377" w:rsidRPr="005656FE">
        <w:rPr>
          <w:sz w:val="22"/>
        </w:rPr>
        <w:t>(</w:t>
      </w:r>
      <w:hyperlink r:id="rId18" w:history="1">
        <w:r w:rsidR="00063377" w:rsidRPr="005656FE">
          <w:rPr>
            <w:rStyle w:val="Hyperlink"/>
            <w:sz w:val="22"/>
          </w:rPr>
          <w:t>\\sqlhv1</w:t>
        </w:r>
      </w:hyperlink>
      <w:r w:rsidR="00063377" w:rsidRPr="005656FE">
        <w:rPr>
          <w:sz w:val="22"/>
        </w:rPr>
        <w:t xml:space="preserve">) </w:t>
      </w:r>
      <w:r w:rsidR="00F7615A">
        <w:t>is</w:t>
      </w:r>
      <w:r w:rsidR="00956E94">
        <w:t xml:space="preserve"> counters monitored from the perspective of the guest.</w:t>
      </w:r>
      <w:r w:rsidR="00FE6D09">
        <w:t xml:space="preserve"> </w:t>
      </w:r>
      <w:r w:rsidR="00956E94">
        <w:t xml:space="preserve">Keep in mind </w:t>
      </w:r>
      <w:r w:rsidR="00364DCC">
        <w:t xml:space="preserve">that </w:t>
      </w:r>
      <w:r w:rsidR="00956E94">
        <w:t>for this example</w:t>
      </w:r>
      <w:r w:rsidR="00364DCC">
        <w:t>,</w:t>
      </w:r>
      <w:r w:rsidR="00956E94">
        <w:t xml:space="preserve"> there are 16 physical CPU cores visible to the </w:t>
      </w:r>
      <w:r w:rsidR="00540990">
        <w:t>r</w:t>
      </w:r>
      <w:r w:rsidR="00956E94">
        <w:t xml:space="preserve">oot partition and </w:t>
      </w:r>
      <w:r w:rsidR="00540990">
        <w:t xml:space="preserve">four </w:t>
      </w:r>
      <w:r w:rsidR="00956E94">
        <w:t xml:space="preserve">logical CPU cores visible to the guest </w:t>
      </w:r>
      <w:r w:rsidR="00540990">
        <w:t>virtual machine</w:t>
      </w:r>
      <w:r w:rsidR="00D03216">
        <w:t>.</w:t>
      </w:r>
      <w:r w:rsidR="00FE6D09">
        <w:t xml:space="preserve"> </w:t>
      </w:r>
      <w:r w:rsidR="00D03216">
        <w:t xml:space="preserve">Also note that </w:t>
      </w:r>
      <w:r w:rsidR="00364DCC">
        <w:t xml:space="preserve">although </w:t>
      </w:r>
      <w:r w:rsidR="00D03216">
        <w:t xml:space="preserve">there were two guest </w:t>
      </w:r>
      <w:r w:rsidR="00540990">
        <w:t>virtual machine</w:t>
      </w:r>
      <w:r w:rsidR="00D03216">
        <w:t xml:space="preserve">s running on the </w:t>
      </w:r>
      <w:r w:rsidR="00540990">
        <w:t>r</w:t>
      </w:r>
      <w:r w:rsidR="00D03216">
        <w:t>oot</w:t>
      </w:r>
      <w:r w:rsidR="00364DCC">
        <w:t>,</w:t>
      </w:r>
      <w:r w:rsidR="00D03216">
        <w:t xml:space="preserve"> for space reasons only one is show</w:t>
      </w:r>
      <w:r w:rsidR="00D87382">
        <w:t xml:space="preserve">n </w:t>
      </w:r>
      <w:r w:rsidR="00D03216">
        <w:t xml:space="preserve">in the graphic. </w:t>
      </w:r>
      <w:r w:rsidR="006E7AC6">
        <w:t xml:space="preserve">The </w:t>
      </w:r>
      <w:r w:rsidR="00364DCC">
        <w:t xml:space="preserve">four </w:t>
      </w:r>
      <w:r w:rsidR="006E7AC6">
        <w:t xml:space="preserve">logical processor counters for the second </w:t>
      </w:r>
      <w:r w:rsidR="00540990">
        <w:t>virtual machine</w:t>
      </w:r>
      <w:r w:rsidR="006E7AC6">
        <w:t xml:space="preserve"> </w:t>
      </w:r>
      <w:r w:rsidR="003072D0">
        <w:t>continue on right side of the graph.</w:t>
      </w:r>
    </w:p>
    <w:p w:rsidR="00956E94" w:rsidRDefault="00956E94" w:rsidP="00956E94">
      <w:pPr>
        <w:pStyle w:val="NormalWeb"/>
      </w:pPr>
      <w:r>
        <w:rPr>
          <w:noProof/>
          <w:lang w:eastAsia="zh-CN"/>
        </w:rPr>
        <w:drawing>
          <wp:inline distT="0" distB="0" distL="0" distR="0">
            <wp:extent cx="4595283" cy="2790083"/>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4596751" cy="2790974"/>
                    </a:xfrm>
                    <a:prstGeom prst="rect">
                      <a:avLst/>
                    </a:prstGeom>
                    <a:noFill/>
                    <a:ln w="9525">
                      <a:noFill/>
                      <a:miter lim="800000"/>
                      <a:headEnd/>
                      <a:tailEnd/>
                    </a:ln>
                  </pic:spPr>
                </pic:pic>
              </a:graphicData>
            </a:graphic>
          </wp:inline>
        </w:drawing>
      </w:r>
    </w:p>
    <w:p w:rsidR="00543C72" w:rsidRDefault="00543C72" w:rsidP="00543C72">
      <w:pPr>
        <w:tabs>
          <w:tab w:val="num" w:pos="720"/>
          <w:tab w:val="num" w:pos="1440"/>
        </w:tabs>
        <w:rPr>
          <w:rFonts w:cs="Times New Roman"/>
          <w:b/>
          <w:szCs w:val="24"/>
        </w:rPr>
      </w:pPr>
      <w:r w:rsidRPr="005D0CC1">
        <w:rPr>
          <w:rFonts w:cs="Times New Roman"/>
          <w:b/>
          <w:szCs w:val="24"/>
        </w:rPr>
        <w:lastRenderedPageBreak/>
        <w:t xml:space="preserve">Figure </w:t>
      </w:r>
      <w:r>
        <w:rPr>
          <w:rFonts w:cs="Times New Roman"/>
          <w:b/>
          <w:szCs w:val="24"/>
        </w:rPr>
        <w:t xml:space="preserve">1: </w:t>
      </w:r>
      <w:r w:rsidR="00DF5E67">
        <w:rPr>
          <w:rFonts w:cs="Times New Roman"/>
          <w:b/>
          <w:szCs w:val="24"/>
        </w:rPr>
        <w:t>Hyper-V p</w:t>
      </w:r>
      <w:r w:rsidR="00F7615A">
        <w:rPr>
          <w:rFonts w:cs="Times New Roman"/>
          <w:b/>
          <w:szCs w:val="24"/>
        </w:rPr>
        <w:t>erfmon</w:t>
      </w:r>
      <w:r w:rsidR="00DF5E67">
        <w:rPr>
          <w:rFonts w:cs="Times New Roman"/>
          <w:b/>
          <w:szCs w:val="24"/>
        </w:rPr>
        <w:t xml:space="preserve"> c</w:t>
      </w:r>
      <w:r w:rsidR="00F7615A">
        <w:rPr>
          <w:rFonts w:cs="Times New Roman"/>
          <w:b/>
          <w:szCs w:val="24"/>
        </w:rPr>
        <w:t>ounters</w:t>
      </w:r>
    </w:p>
    <w:p w:rsidR="00956E94" w:rsidRDefault="00893A9F" w:rsidP="00956E94">
      <w:pPr>
        <w:pStyle w:val="NormalWeb"/>
      </w:pPr>
      <w:r>
        <w:t>For more</w:t>
      </w:r>
      <w:r w:rsidR="00956E94">
        <w:t xml:space="preserve"> information about monitoring and these specific issues</w:t>
      </w:r>
      <w:r>
        <w:t xml:space="preserve">, see </w:t>
      </w:r>
      <w:r w:rsidR="00956E94">
        <w:t>the</w:t>
      </w:r>
      <w:r w:rsidR="009039F3">
        <w:t xml:space="preserve"> virtualization section of</w:t>
      </w:r>
      <w:r w:rsidR="00DD6293">
        <w:t xml:space="preserve"> </w:t>
      </w:r>
      <w:hyperlink r:id="rId20" w:history="1">
        <w:r w:rsidR="00DD6293">
          <w:rPr>
            <w:rStyle w:val="Hyperlink"/>
          </w:rPr>
          <w:t>the W</w:t>
        </w:r>
        <w:r w:rsidR="009039F3" w:rsidRPr="009039F3">
          <w:rPr>
            <w:rStyle w:val="Hyperlink"/>
          </w:rPr>
          <w:t>indows 2008 performance tuning guidelines</w:t>
        </w:r>
      </w:hyperlink>
      <w:r w:rsidR="009039F3">
        <w:t xml:space="preserve"> and </w:t>
      </w:r>
      <w:hyperlink r:id="rId21" w:history="1">
        <w:r w:rsidR="00DD6293">
          <w:rPr>
            <w:rStyle w:val="Hyperlink"/>
          </w:rPr>
          <w:t>the H</w:t>
        </w:r>
        <w:r w:rsidR="009039F3" w:rsidRPr="009039F3">
          <w:rPr>
            <w:rStyle w:val="Hyperlink"/>
          </w:rPr>
          <w:t>yper-V performance counters blogs</w:t>
        </w:r>
      </w:hyperlink>
      <w:r w:rsidR="009039F3">
        <w:t>.</w:t>
      </w:r>
      <w:r w:rsidR="00956E94">
        <w:t xml:space="preserve"> </w:t>
      </w:r>
    </w:p>
    <w:p w:rsidR="00583B05" w:rsidRDefault="00956E94">
      <w:pPr>
        <w:pStyle w:val="NormalWeb"/>
      </w:pPr>
      <w:r>
        <w:t xml:space="preserve"> </w:t>
      </w:r>
      <w:r w:rsidR="008E0498">
        <w:t xml:space="preserve">When it comes to monitoring </w:t>
      </w:r>
      <w:r w:rsidR="0063124F">
        <w:t>SQL Server</w:t>
      </w:r>
      <w:r w:rsidR="00364DCC">
        <w:t>,</w:t>
      </w:r>
      <w:r w:rsidR="0063124F">
        <w:t xml:space="preserve"> there are no </w:t>
      </w:r>
      <w:r w:rsidR="00C7527A">
        <w:t xml:space="preserve">special </w:t>
      </w:r>
      <w:r w:rsidR="00420CB4">
        <w:t xml:space="preserve">considerations </w:t>
      </w:r>
      <w:r w:rsidR="008E0498">
        <w:t xml:space="preserve">when running </w:t>
      </w:r>
      <w:r w:rsidR="0063124F">
        <w:t xml:space="preserve">within a </w:t>
      </w:r>
      <w:r w:rsidR="008E0498">
        <w:t>g</w:t>
      </w:r>
      <w:r w:rsidR="0063124F">
        <w:t>uest</w:t>
      </w:r>
      <w:r w:rsidR="008E0498">
        <w:t xml:space="preserve"> </w:t>
      </w:r>
      <w:r w:rsidR="00540990">
        <w:t>virtual machine</w:t>
      </w:r>
      <w:r w:rsidR="0063124F">
        <w:t>.</w:t>
      </w:r>
      <w:r w:rsidR="00FE6D09">
        <w:t xml:space="preserve"> </w:t>
      </w:r>
      <w:r w:rsidR="0063124F">
        <w:t xml:space="preserve">SQL Server counters are generally </w:t>
      </w:r>
      <w:r w:rsidR="008E0498">
        <w:t>either a</w:t>
      </w:r>
      <w:r w:rsidR="0063124F">
        <w:t xml:space="preserve"> measure </w:t>
      </w:r>
      <w:r w:rsidR="008E0498">
        <w:t xml:space="preserve">of </w:t>
      </w:r>
      <w:r w:rsidR="0063124F">
        <w:t xml:space="preserve">consumption </w:t>
      </w:r>
      <w:r w:rsidR="008E0498">
        <w:t>(</w:t>
      </w:r>
      <w:r w:rsidR="0063124F">
        <w:t xml:space="preserve">SQL </w:t>
      </w:r>
      <w:r w:rsidR="00364DCC">
        <w:t>Server-</w:t>
      </w:r>
      <w:r w:rsidR="0063124F">
        <w:t>specific resource</w:t>
      </w:r>
      <w:r w:rsidR="008E0498">
        <w:t>s)</w:t>
      </w:r>
      <w:r w:rsidR="0063124F">
        <w:t xml:space="preserve"> or throughput.</w:t>
      </w:r>
      <w:r w:rsidR="00FE6D09">
        <w:t xml:space="preserve"> </w:t>
      </w:r>
      <w:r w:rsidR="0063124F">
        <w:t>In additio</w:t>
      </w:r>
      <w:r w:rsidR="00C7527A">
        <w:t xml:space="preserve">n, SQL Server counters are not </w:t>
      </w:r>
      <w:r w:rsidR="0063124F">
        <w:t xml:space="preserve">exposed to the </w:t>
      </w:r>
      <w:r w:rsidR="008E0498">
        <w:t>r</w:t>
      </w:r>
      <w:r w:rsidR="0063124F">
        <w:t xml:space="preserve">oot </w:t>
      </w:r>
      <w:r w:rsidR="008E0498">
        <w:t xml:space="preserve">partition </w:t>
      </w:r>
      <w:r w:rsidR="0063124F">
        <w:t xml:space="preserve">when </w:t>
      </w:r>
      <w:r w:rsidR="00364DCC">
        <w:t xml:space="preserve">they </w:t>
      </w:r>
      <w:r w:rsidR="0063124F">
        <w:t xml:space="preserve">run within a </w:t>
      </w:r>
      <w:r w:rsidR="008E0498">
        <w:t>g</w:t>
      </w:r>
      <w:r w:rsidR="0063124F">
        <w:t xml:space="preserve">uest </w:t>
      </w:r>
      <w:r w:rsidR="00540990">
        <w:t>virtual machine</w:t>
      </w:r>
      <w:r w:rsidR="006F4BC1">
        <w:t>;</w:t>
      </w:r>
      <w:r w:rsidR="008E0498">
        <w:t xml:space="preserve"> </w:t>
      </w:r>
      <w:r w:rsidR="0063124F">
        <w:t xml:space="preserve">they must be monitored from within the </w:t>
      </w:r>
      <w:r w:rsidR="008E0498">
        <w:t xml:space="preserve">guest </w:t>
      </w:r>
      <w:r w:rsidR="00540990">
        <w:t>virtual machine</w:t>
      </w:r>
      <w:r w:rsidR="0063124F">
        <w:t xml:space="preserve">. </w:t>
      </w:r>
    </w:p>
    <w:p w:rsidR="00583B05" w:rsidRDefault="0063124F">
      <w:pPr>
        <w:pStyle w:val="NormalWeb"/>
      </w:pPr>
      <w:r>
        <w:t>Measuring I</w:t>
      </w:r>
      <w:r w:rsidR="0043130D">
        <w:t>/</w:t>
      </w:r>
      <w:r>
        <w:t xml:space="preserve">O performance is different depending on how the guest </w:t>
      </w:r>
      <w:r w:rsidR="00420CB4">
        <w:t>storage</w:t>
      </w:r>
      <w:r>
        <w:t xml:space="preserve"> is configured.</w:t>
      </w:r>
      <w:r w:rsidR="00FE6D09">
        <w:t xml:space="preserve"> </w:t>
      </w:r>
      <w:r w:rsidR="00AF2E78">
        <w:t xml:space="preserve">Latency is </w:t>
      </w:r>
      <w:r w:rsidR="00570C2E">
        <w:t>a measure</w:t>
      </w:r>
      <w:r w:rsidR="00AF2E78">
        <w:t xml:space="preserve"> </w:t>
      </w:r>
      <w:r w:rsidR="00570C2E">
        <w:t>of the</w:t>
      </w:r>
      <w:r w:rsidR="00AF2E78">
        <w:t xml:space="preserve"> elapse</w:t>
      </w:r>
      <w:r w:rsidR="00570C2E">
        <w:t>d</w:t>
      </w:r>
      <w:r w:rsidR="00AF2E78">
        <w:t xml:space="preserve"> time</w:t>
      </w:r>
      <w:r w:rsidR="00570C2E">
        <w:t xml:space="preserve">, and </w:t>
      </w:r>
      <w:r w:rsidR="00364DCC">
        <w:t xml:space="preserve">it </w:t>
      </w:r>
      <w:r w:rsidR="00570C2E">
        <w:t>can be measured with reasonable accuracy from either</w:t>
      </w:r>
      <w:r w:rsidR="009E103D">
        <w:t xml:space="preserve"> the</w:t>
      </w:r>
      <w:r w:rsidR="00570C2E">
        <w:t xml:space="preserve"> root or </w:t>
      </w:r>
      <w:r w:rsidR="009E103D">
        <w:t xml:space="preserve">the </w:t>
      </w:r>
      <w:r w:rsidR="00570C2E">
        <w:t>guest.</w:t>
      </w:r>
      <w:r w:rsidR="00420CB4">
        <w:t xml:space="preserve"> </w:t>
      </w:r>
      <w:r w:rsidR="00A02D53">
        <w:t xml:space="preserve">Some general considerations with monitoring disk performance </w:t>
      </w:r>
      <w:r w:rsidR="009E103D">
        <w:t>follow</w:t>
      </w:r>
      <w:r w:rsidR="00A02D53">
        <w:t>:</w:t>
      </w:r>
    </w:p>
    <w:p w:rsidR="00583B05" w:rsidRDefault="009E103D">
      <w:pPr>
        <w:pStyle w:val="NormalWeb"/>
        <w:numPr>
          <w:ilvl w:val="0"/>
          <w:numId w:val="55"/>
        </w:numPr>
      </w:pPr>
      <w:r>
        <w:t xml:space="preserve">You can use either </w:t>
      </w:r>
      <w:r w:rsidR="00250760">
        <w:t>the l</w:t>
      </w:r>
      <w:r w:rsidR="00A02D53">
        <w:t xml:space="preserve">ogical </w:t>
      </w:r>
      <w:r>
        <w:t xml:space="preserve">or </w:t>
      </w:r>
      <w:r w:rsidR="00A02D53">
        <w:t xml:space="preserve">physical disk counters within the </w:t>
      </w:r>
      <w:r w:rsidR="008E0498">
        <w:t xml:space="preserve">guest </w:t>
      </w:r>
      <w:r w:rsidR="00540990">
        <w:t>virtual machine</w:t>
      </w:r>
      <w:r w:rsidR="00A02D53">
        <w:t xml:space="preserve"> to monitor I</w:t>
      </w:r>
      <w:r w:rsidR="0043130D">
        <w:t>/</w:t>
      </w:r>
      <w:r w:rsidR="00A02D53">
        <w:t>O performance.</w:t>
      </w:r>
      <w:r w:rsidR="00FE6D09">
        <w:t xml:space="preserve"> </w:t>
      </w:r>
      <w:r w:rsidR="00A02D53">
        <w:t>We notice</w:t>
      </w:r>
      <w:r>
        <w:t>d</w:t>
      </w:r>
      <w:r w:rsidR="00A02D53">
        <w:t xml:space="preserve"> very little difference </w:t>
      </w:r>
      <w:r>
        <w:t xml:space="preserve">between </w:t>
      </w:r>
      <w:r w:rsidR="00A02D53">
        <w:t xml:space="preserve">the values reported by the counters from the </w:t>
      </w:r>
      <w:r w:rsidR="008E0498">
        <w:t>root partition</w:t>
      </w:r>
      <w:r w:rsidR="00A02D53">
        <w:t xml:space="preserve"> </w:t>
      </w:r>
      <w:r>
        <w:t xml:space="preserve">and </w:t>
      </w:r>
      <w:r w:rsidR="00A02D53">
        <w:t>those rep</w:t>
      </w:r>
      <w:r w:rsidR="00C7527A">
        <w:t xml:space="preserve">orted within the </w:t>
      </w:r>
      <w:r w:rsidR="008E0498">
        <w:t xml:space="preserve">guest </w:t>
      </w:r>
      <w:r w:rsidR="00540990">
        <w:t>virtual machine</w:t>
      </w:r>
      <w:r w:rsidR="00D87382">
        <w:t>;</w:t>
      </w:r>
      <w:r w:rsidR="00C7527A">
        <w:t xml:space="preserve"> </w:t>
      </w:r>
      <w:r w:rsidR="008E0498">
        <w:t>however</w:t>
      </w:r>
      <w:r w:rsidR="00D87382">
        <w:t>,</w:t>
      </w:r>
      <w:r w:rsidR="008E0498">
        <w:t xml:space="preserve"> </w:t>
      </w:r>
      <w:r>
        <w:t xml:space="preserve">we did see </w:t>
      </w:r>
      <w:r w:rsidR="007C5A13">
        <w:t xml:space="preserve">slightly </w:t>
      </w:r>
      <w:r w:rsidR="00250760">
        <w:t xml:space="preserve">higher </w:t>
      </w:r>
      <w:r w:rsidR="00C7527A">
        <w:t>latency values</w:t>
      </w:r>
      <w:r w:rsidR="008E0498">
        <w:t xml:space="preserve"> (Avg. Disk/sec Read and Write)</w:t>
      </w:r>
      <w:r w:rsidR="00250760">
        <w:t xml:space="preserve"> when </w:t>
      </w:r>
      <w:r>
        <w:t xml:space="preserve">we </w:t>
      </w:r>
      <w:r w:rsidR="00250760">
        <w:t>monitor</w:t>
      </w:r>
      <w:r>
        <w:t>ed</w:t>
      </w:r>
      <w:r w:rsidR="00250760">
        <w:t xml:space="preserve"> from within the guest </w:t>
      </w:r>
      <w:r w:rsidR="00540990">
        <w:t>virtual machine</w:t>
      </w:r>
      <w:r w:rsidR="00250760">
        <w:t xml:space="preserve"> </w:t>
      </w:r>
      <w:r>
        <w:t>than we did when we monitored from</w:t>
      </w:r>
      <w:r w:rsidR="00250760">
        <w:t xml:space="preserve"> the root</w:t>
      </w:r>
      <w:r w:rsidR="00364DCC">
        <w:t>.</w:t>
      </w:r>
      <w:r w:rsidR="00125CBC">
        <w:t xml:space="preserve"> </w:t>
      </w:r>
      <w:r w:rsidR="00364DCC">
        <w:t xml:space="preserve">This is because </w:t>
      </w:r>
      <w:r w:rsidR="00A56B89">
        <w:t>I</w:t>
      </w:r>
      <w:r w:rsidR="00364DCC">
        <w:t>/</w:t>
      </w:r>
      <w:r w:rsidR="00A56B89">
        <w:t>O may take slightly longer to complete from the perspective of the virtual machine.</w:t>
      </w:r>
    </w:p>
    <w:p w:rsidR="00583B05" w:rsidRDefault="008D72B7">
      <w:pPr>
        <w:pStyle w:val="NormalWeb"/>
        <w:numPr>
          <w:ilvl w:val="0"/>
          <w:numId w:val="55"/>
        </w:numPr>
      </w:pPr>
      <w:r>
        <w:t xml:space="preserve">If the </w:t>
      </w:r>
      <w:r w:rsidR="008E0498">
        <w:t xml:space="preserve">guest </w:t>
      </w:r>
      <w:r w:rsidR="00540990">
        <w:t>virtual machine</w:t>
      </w:r>
      <w:r w:rsidR="00420CB4">
        <w:t xml:space="preserve"> storage </w:t>
      </w:r>
      <w:r>
        <w:t xml:space="preserve">is configured </w:t>
      </w:r>
      <w:r w:rsidR="00420CB4">
        <w:t>as pass-through</w:t>
      </w:r>
      <w:r w:rsidR="00364DCC">
        <w:t>,</w:t>
      </w:r>
      <w:r w:rsidR="00420CB4">
        <w:t xml:space="preserve"> </w:t>
      </w:r>
      <w:r>
        <w:t xml:space="preserve">the disk will be </w:t>
      </w:r>
      <w:r w:rsidR="00420CB4">
        <w:t xml:space="preserve">offline at the </w:t>
      </w:r>
      <w:r w:rsidR="008E0498">
        <w:t>root partition</w:t>
      </w:r>
      <w:r w:rsidR="00420CB4">
        <w:t xml:space="preserve"> level and will not show up under the logical disk counters</w:t>
      </w:r>
      <w:r w:rsidR="00C7527A">
        <w:t xml:space="preserve"> with</w:t>
      </w:r>
      <w:r>
        <w:t>in</w:t>
      </w:r>
      <w:r w:rsidR="00C7527A">
        <w:t xml:space="preserve"> the </w:t>
      </w:r>
      <w:r w:rsidR="008E0498">
        <w:t>root partition</w:t>
      </w:r>
      <w:r w:rsidR="00420CB4">
        <w:t>.</w:t>
      </w:r>
      <w:r w:rsidR="00FE6D09">
        <w:t xml:space="preserve"> </w:t>
      </w:r>
      <w:r w:rsidR="00420CB4">
        <w:t xml:space="preserve">To monitor performance of pass-through disks at the </w:t>
      </w:r>
      <w:r w:rsidR="008E0498">
        <w:t>root partition</w:t>
      </w:r>
      <w:r w:rsidR="00364DCC">
        <w:t>,</w:t>
      </w:r>
      <w:r w:rsidR="00420CB4">
        <w:t xml:space="preserve"> the physical disk counters </w:t>
      </w:r>
      <w:r>
        <w:t xml:space="preserve">must be used. </w:t>
      </w:r>
      <w:r w:rsidR="00B52102">
        <w:t>At the time of the tests, t</w:t>
      </w:r>
      <w:r w:rsidR="003072D0">
        <w:t xml:space="preserve">here </w:t>
      </w:r>
      <w:r>
        <w:t xml:space="preserve">are known issues within Windows </w:t>
      </w:r>
      <w:r w:rsidR="00CB32C4">
        <w:t xml:space="preserve">Server </w:t>
      </w:r>
      <w:r>
        <w:t xml:space="preserve">2008 </w:t>
      </w:r>
      <w:r w:rsidR="003072D0">
        <w:t xml:space="preserve">physical disk counters when </w:t>
      </w:r>
      <w:r>
        <w:t xml:space="preserve">multi-pathing solutions </w:t>
      </w:r>
      <w:r w:rsidR="00364DCC">
        <w:t>are used</w:t>
      </w:r>
      <w:r w:rsidR="00B52102">
        <w:t xml:space="preserve">. The issues have been corrected in </w:t>
      </w:r>
      <w:r w:rsidR="001E0DD7">
        <w:t xml:space="preserve">latest GDR of </w:t>
      </w:r>
      <w:hyperlink r:id="rId22" w:history="1">
        <w:r w:rsidR="001E0DD7" w:rsidRPr="007902F2">
          <w:rPr>
            <w:rStyle w:val="Hyperlink"/>
          </w:rPr>
          <w:t>System Center Virtual Machine Manager</w:t>
        </w:r>
      </w:hyperlink>
      <w:r w:rsidR="009039F3">
        <w:t>.</w:t>
      </w:r>
      <w:r w:rsidR="00A56B89">
        <w:t xml:space="preserve"> </w:t>
      </w:r>
      <w:r>
        <w:t xml:space="preserve">   </w:t>
      </w:r>
    </w:p>
    <w:p w:rsidR="00583B05" w:rsidRDefault="00A02D53">
      <w:pPr>
        <w:pStyle w:val="NormalWeb"/>
        <w:numPr>
          <w:ilvl w:val="0"/>
          <w:numId w:val="55"/>
        </w:numPr>
      </w:pPr>
      <w:r>
        <w:t xml:space="preserve">When </w:t>
      </w:r>
      <w:r w:rsidR="008E0498">
        <w:t xml:space="preserve">guest </w:t>
      </w:r>
      <w:r w:rsidR="00540990">
        <w:t>virtual machine</w:t>
      </w:r>
      <w:r w:rsidR="008D72B7">
        <w:t xml:space="preserve">s are configured to </w:t>
      </w:r>
      <w:r w:rsidR="00330498">
        <w:t xml:space="preserve">use </w:t>
      </w:r>
      <w:r w:rsidR="008D72B7">
        <w:t>VHD files for storage</w:t>
      </w:r>
      <w:r>
        <w:t xml:space="preserve"> and those VHD files reside on common physical disks</w:t>
      </w:r>
      <w:r w:rsidR="00364DCC">
        <w:t>,</w:t>
      </w:r>
      <w:r>
        <w:t xml:space="preserve"> </w:t>
      </w:r>
      <w:r w:rsidR="00C7527A">
        <w:t>m</w:t>
      </w:r>
      <w:r>
        <w:t xml:space="preserve">onitoring the disk counters from the </w:t>
      </w:r>
      <w:r w:rsidR="008E0498">
        <w:t xml:space="preserve">guest </w:t>
      </w:r>
      <w:r w:rsidR="00540990">
        <w:t>virtual machine</w:t>
      </w:r>
      <w:r>
        <w:t xml:space="preserve"> will </w:t>
      </w:r>
      <w:r w:rsidR="00250760">
        <w:t>provide details about I</w:t>
      </w:r>
      <w:r w:rsidR="0043130D">
        <w:t>/</w:t>
      </w:r>
      <w:r w:rsidR="00250760">
        <w:t>O for the specific VHD. M</w:t>
      </w:r>
      <w:r>
        <w:t xml:space="preserve">onitoring </w:t>
      </w:r>
      <w:r w:rsidR="00A56B89">
        <w:t xml:space="preserve">the volume containing all of the VHD files </w:t>
      </w:r>
      <w:r>
        <w:t xml:space="preserve">at the </w:t>
      </w:r>
      <w:r w:rsidR="008E0498">
        <w:t>root partition</w:t>
      </w:r>
      <w:r>
        <w:t xml:space="preserve"> will provide aggregate values for all I</w:t>
      </w:r>
      <w:r w:rsidR="0043130D">
        <w:t>/</w:t>
      </w:r>
      <w:r>
        <w:t xml:space="preserve">O issued against the disk or volume. </w:t>
      </w:r>
    </w:p>
    <w:p w:rsidR="00583B05" w:rsidRDefault="00330498">
      <w:pPr>
        <w:pStyle w:val="NormalWeb"/>
      </w:pPr>
      <w:r>
        <w:t>Table 2</w:t>
      </w:r>
      <w:r w:rsidR="00A02D53">
        <w:t xml:space="preserve"> </w:t>
      </w:r>
      <w:r>
        <w:t>show</w:t>
      </w:r>
      <w:r w:rsidR="00A02D53">
        <w:t xml:space="preserve"> the type</w:t>
      </w:r>
      <w:r>
        <w:t>s</w:t>
      </w:r>
      <w:r w:rsidR="00A02D53">
        <w:t xml:space="preserve"> of counters collected during workload runs for the OLTP workload portion of our tests</w:t>
      </w:r>
      <w:r w:rsidR="00EF10E5">
        <w:t xml:space="preserve">. </w:t>
      </w:r>
      <w:r>
        <w:t xml:space="preserve">It </w:t>
      </w:r>
      <w:r w:rsidR="00EF10E5">
        <w:t xml:space="preserve">illustrates the differences reported in the performance counters when monitoring from the </w:t>
      </w:r>
      <w:r w:rsidR="008E0498">
        <w:t xml:space="preserve">guest </w:t>
      </w:r>
      <w:r w:rsidR="00540990">
        <w:t>virtual machine</w:t>
      </w:r>
      <w:r w:rsidR="00EF10E5">
        <w:t xml:space="preserve"> vs. the </w:t>
      </w:r>
      <w:r w:rsidR="008E0498">
        <w:t>root partition</w:t>
      </w:r>
      <w:r w:rsidR="00A02D53">
        <w:t>.</w:t>
      </w:r>
      <w:r w:rsidR="00EF10E5">
        <w:t xml:space="preserve"> </w:t>
      </w:r>
    </w:p>
    <w:p w:rsidR="005656FE" w:rsidRDefault="005656FE">
      <w:pPr>
        <w:pStyle w:val="NormalWeb"/>
      </w:pPr>
    </w:p>
    <w:p w:rsidR="005656FE" w:rsidRDefault="005656FE">
      <w:pPr>
        <w:pStyle w:val="NormalWeb"/>
      </w:pPr>
    </w:p>
    <w:p w:rsidR="005656FE" w:rsidRDefault="005656FE">
      <w:pPr>
        <w:pStyle w:val="NormalWeb"/>
      </w:pPr>
    </w:p>
    <w:p w:rsidR="005656FE" w:rsidRDefault="005656FE">
      <w:pPr>
        <w:pStyle w:val="NormalWeb"/>
      </w:pPr>
    </w:p>
    <w:p w:rsidR="00661463" w:rsidRPr="00661463" w:rsidRDefault="00661463" w:rsidP="00661463">
      <w:pPr>
        <w:tabs>
          <w:tab w:val="num" w:pos="720"/>
          <w:tab w:val="num" w:pos="1440"/>
        </w:tabs>
        <w:rPr>
          <w:rFonts w:cs="Times New Roman"/>
          <w:b/>
          <w:szCs w:val="24"/>
        </w:rPr>
      </w:pPr>
      <w:r w:rsidRPr="0054328B">
        <w:rPr>
          <w:rFonts w:cs="Times New Roman"/>
          <w:b/>
          <w:szCs w:val="24"/>
        </w:rPr>
        <w:t xml:space="preserve">Table </w:t>
      </w:r>
      <w:r>
        <w:rPr>
          <w:rFonts w:cs="Times New Roman"/>
          <w:b/>
          <w:szCs w:val="24"/>
        </w:rPr>
        <w:t>2</w:t>
      </w:r>
      <w:r w:rsidRPr="0054328B">
        <w:rPr>
          <w:rFonts w:cs="Times New Roman"/>
          <w:b/>
          <w:szCs w:val="24"/>
        </w:rPr>
        <w:t xml:space="preserve">: </w:t>
      </w:r>
      <w:r>
        <w:rPr>
          <w:rFonts w:cs="Times New Roman"/>
          <w:b/>
          <w:szCs w:val="24"/>
        </w:rPr>
        <w:t>Counters and Workloads</w:t>
      </w:r>
    </w:p>
    <w:tbl>
      <w:tblPr>
        <w:tblW w:w="9372" w:type="dxa"/>
        <w:tblInd w:w="96" w:type="dxa"/>
        <w:tblLook w:val="04A0"/>
      </w:tblPr>
      <w:tblGrid>
        <w:gridCol w:w="1632"/>
        <w:gridCol w:w="3330"/>
        <w:gridCol w:w="1530"/>
        <w:gridCol w:w="1440"/>
        <w:gridCol w:w="1440"/>
      </w:tblGrid>
      <w:tr w:rsidR="00E9089C" w:rsidRPr="00E9089C" w:rsidTr="008F2095">
        <w:trPr>
          <w:trHeight w:val="630"/>
        </w:trPr>
        <w:tc>
          <w:tcPr>
            <w:tcW w:w="1632" w:type="dxa"/>
            <w:tcBorders>
              <w:top w:val="single" w:sz="8" w:space="0" w:color="auto"/>
              <w:left w:val="single" w:sz="8" w:space="0" w:color="auto"/>
              <w:bottom w:val="single" w:sz="8" w:space="0" w:color="auto"/>
              <w:right w:val="single" w:sz="8" w:space="0" w:color="auto"/>
            </w:tcBorders>
            <w:shd w:val="clear" w:color="000000" w:fill="D8D8D8"/>
            <w:vAlign w:val="bottom"/>
            <w:hideMark/>
          </w:tcPr>
          <w:p w:rsidR="00E9089C" w:rsidRPr="00E9089C" w:rsidRDefault="00E9089C" w:rsidP="00661463">
            <w:pPr>
              <w:spacing w:after="0" w:line="240" w:lineRule="auto"/>
              <w:rPr>
                <w:rFonts w:ascii="Calibri" w:eastAsia="Times New Roman" w:hAnsi="Calibri" w:cs="Times New Roman"/>
                <w:b/>
                <w:bCs/>
                <w:i/>
                <w:iCs/>
                <w:color w:val="000000"/>
                <w:sz w:val="20"/>
                <w:szCs w:val="20"/>
              </w:rPr>
            </w:pPr>
            <w:r w:rsidRPr="00E9089C">
              <w:rPr>
                <w:rFonts w:ascii="Calibri" w:eastAsia="Times New Roman" w:hAnsi="Calibri" w:cs="Times New Roman"/>
                <w:b/>
                <w:bCs/>
                <w:i/>
                <w:iCs/>
                <w:color w:val="000000"/>
                <w:sz w:val="20"/>
                <w:szCs w:val="20"/>
              </w:rPr>
              <w:t xml:space="preserve">Counters </w:t>
            </w:r>
            <w:r w:rsidR="00661463">
              <w:rPr>
                <w:rFonts w:ascii="Calibri" w:eastAsia="Times New Roman" w:hAnsi="Calibri" w:cs="Times New Roman"/>
                <w:b/>
                <w:bCs/>
                <w:i/>
                <w:iCs/>
                <w:color w:val="000000"/>
                <w:sz w:val="20"/>
                <w:szCs w:val="20"/>
              </w:rPr>
              <w:t>m</w:t>
            </w:r>
            <w:r w:rsidR="00661463" w:rsidRPr="00E9089C">
              <w:rPr>
                <w:rFonts w:ascii="Calibri" w:eastAsia="Times New Roman" w:hAnsi="Calibri" w:cs="Times New Roman"/>
                <w:b/>
                <w:bCs/>
                <w:i/>
                <w:iCs/>
                <w:color w:val="000000"/>
                <w:sz w:val="20"/>
                <w:szCs w:val="20"/>
              </w:rPr>
              <w:t xml:space="preserve">easured </w:t>
            </w:r>
            <w:r w:rsidRPr="00E9089C">
              <w:rPr>
                <w:rFonts w:ascii="Calibri" w:eastAsia="Times New Roman" w:hAnsi="Calibri" w:cs="Times New Roman"/>
                <w:b/>
                <w:bCs/>
                <w:i/>
                <w:iCs/>
                <w:color w:val="000000"/>
                <w:sz w:val="20"/>
                <w:szCs w:val="20"/>
              </w:rPr>
              <w:t>from…</w:t>
            </w:r>
          </w:p>
        </w:tc>
        <w:tc>
          <w:tcPr>
            <w:tcW w:w="3330" w:type="dxa"/>
            <w:tcBorders>
              <w:top w:val="single" w:sz="8" w:space="0" w:color="auto"/>
              <w:left w:val="nil"/>
              <w:bottom w:val="single" w:sz="8" w:space="0" w:color="auto"/>
              <w:right w:val="single" w:sz="8" w:space="0" w:color="auto"/>
            </w:tcBorders>
            <w:shd w:val="clear" w:color="000000" w:fill="D8D8D8"/>
            <w:vAlign w:val="bottom"/>
            <w:hideMark/>
          </w:tcPr>
          <w:p w:rsidR="00E9089C" w:rsidRPr="00E9089C" w:rsidRDefault="00E9089C" w:rsidP="00E9089C">
            <w:pPr>
              <w:spacing w:after="0" w:line="240" w:lineRule="auto"/>
              <w:jc w:val="center"/>
              <w:rPr>
                <w:rFonts w:ascii="Calibri" w:eastAsia="Times New Roman" w:hAnsi="Calibri" w:cs="Times New Roman"/>
                <w:b/>
                <w:bCs/>
                <w:color w:val="000000"/>
                <w:sz w:val="20"/>
                <w:szCs w:val="20"/>
              </w:rPr>
            </w:pPr>
            <w:r w:rsidRPr="00E9089C">
              <w:rPr>
                <w:rFonts w:ascii="Calibri" w:eastAsia="Times New Roman" w:hAnsi="Calibri" w:cs="Times New Roman"/>
                <w:b/>
                <w:bCs/>
                <w:color w:val="000000"/>
                <w:sz w:val="20"/>
                <w:szCs w:val="20"/>
              </w:rPr>
              <w:t>Counter</w:t>
            </w:r>
          </w:p>
        </w:tc>
        <w:tc>
          <w:tcPr>
            <w:tcW w:w="1530" w:type="dxa"/>
            <w:tcBorders>
              <w:top w:val="single" w:sz="8" w:space="0" w:color="auto"/>
              <w:left w:val="nil"/>
              <w:bottom w:val="nil"/>
              <w:right w:val="single" w:sz="8" w:space="0" w:color="auto"/>
            </w:tcBorders>
            <w:shd w:val="clear" w:color="000000" w:fill="D8D8D8"/>
            <w:vAlign w:val="bottom"/>
            <w:hideMark/>
          </w:tcPr>
          <w:p w:rsidR="00E9089C" w:rsidRPr="00E9089C" w:rsidRDefault="00E9089C" w:rsidP="00661463">
            <w:pPr>
              <w:spacing w:after="0" w:line="240" w:lineRule="auto"/>
              <w:jc w:val="center"/>
              <w:rPr>
                <w:rFonts w:ascii="Calibri" w:eastAsia="Times New Roman" w:hAnsi="Calibri" w:cs="Times New Roman"/>
                <w:b/>
                <w:bCs/>
                <w:color w:val="000000"/>
                <w:sz w:val="20"/>
                <w:szCs w:val="20"/>
              </w:rPr>
            </w:pPr>
            <w:r w:rsidRPr="00E9089C">
              <w:rPr>
                <w:rFonts w:ascii="Calibri" w:eastAsia="Times New Roman" w:hAnsi="Calibri" w:cs="Times New Roman"/>
                <w:b/>
                <w:bCs/>
                <w:color w:val="000000"/>
                <w:sz w:val="20"/>
                <w:szCs w:val="20"/>
              </w:rPr>
              <w:t xml:space="preserve">Low OLTP </w:t>
            </w:r>
            <w:r w:rsidR="00661463">
              <w:rPr>
                <w:rFonts w:ascii="Calibri" w:eastAsia="Times New Roman" w:hAnsi="Calibri" w:cs="Times New Roman"/>
                <w:b/>
                <w:bCs/>
                <w:color w:val="000000"/>
                <w:sz w:val="20"/>
                <w:szCs w:val="20"/>
              </w:rPr>
              <w:t>w</w:t>
            </w:r>
            <w:r w:rsidR="00661463" w:rsidRPr="00E9089C">
              <w:rPr>
                <w:rFonts w:ascii="Calibri" w:eastAsia="Times New Roman" w:hAnsi="Calibri" w:cs="Times New Roman"/>
                <w:b/>
                <w:bCs/>
                <w:color w:val="000000"/>
                <w:sz w:val="20"/>
                <w:szCs w:val="20"/>
              </w:rPr>
              <w:t>orkload</w:t>
            </w:r>
          </w:p>
        </w:tc>
        <w:tc>
          <w:tcPr>
            <w:tcW w:w="1440" w:type="dxa"/>
            <w:tcBorders>
              <w:top w:val="single" w:sz="8" w:space="0" w:color="auto"/>
              <w:left w:val="nil"/>
              <w:bottom w:val="nil"/>
              <w:right w:val="single" w:sz="8" w:space="0" w:color="auto"/>
            </w:tcBorders>
            <w:shd w:val="clear" w:color="000000" w:fill="D8D8D8"/>
            <w:vAlign w:val="bottom"/>
            <w:hideMark/>
          </w:tcPr>
          <w:p w:rsidR="00E9089C" w:rsidRPr="00E9089C" w:rsidRDefault="00E9089C" w:rsidP="00661463">
            <w:pPr>
              <w:spacing w:after="0" w:line="240" w:lineRule="auto"/>
              <w:jc w:val="center"/>
              <w:rPr>
                <w:rFonts w:ascii="Calibri" w:eastAsia="Times New Roman" w:hAnsi="Calibri" w:cs="Times New Roman"/>
                <w:b/>
                <w:bCs/>
                <w:color w:val="000000"/>
                <w:sz w:val="20"/>
                <w:szCs w:val="20"/>
              </w:rPr>
            </w:pPr>
            <w:r w:rsidRPr="00E9089C">
              <w:rPr>
                <w:rFonts w:ascii="Calibri" w:eastAsia="Times New Roman" w:hAnsi="Calibri" w:cs="Times New Roman"/>
                <w:b/>
                <w:bCs/>
                <w:color w:val="000000"/>
                <w:sz w:val="20"/>
                <w:szCs w:val="20"/>
              </w:rPr>
              <w:t>Med</w:t>
            </w:r>
            <w:r w:rsidR="00661463">
              <w:rPr>
                <w:rFonts w:ascii="Calibri" w:eastAsia="Times New Roman" w:hAnsi="Calibri" w:cs="Times New Roman"/>
                <w:b/>
                <w:bCs/>
                <w:color w:val="000000"/>
                <w:sz w:val="20"/>
                <w:szCs w:val="20"/>
              </w:rPr>
              <w:t>ium</w:t>
            </w:r>
            <w:r w:rsidRPr="00E9089C">
              <w:rPr>
                <w:rFonts w:ascii="Calibri" w:eastAsia="Times New Roman" w:hAnsi="Calibri" w:cs="Times New Roman"/>
                <w:b/>
                <w:bCs/>
                <w:color w:val="000000"/>
                <w:sz w:val="20"/>
                <w:szCs w:val="20"/>
              </w:rPr>
              <w:t xml:space="preserve"> OLTP </w:t>
            </w:r>
            <w:r w:rsidR="00661463">
              <w:rPr>
                <w:rFonts w:ascii="Calibri" w:eastAsia="Times New Roman" w:hAnsi="Calibri" w:cs="Times New Roman"/>
                <w:b/>
                <w:bCs/>
                <w:color w:val="000000"/>
                <w:sz w:val="20"/>
                <w:szCs w:val="20"/>
              </w:rPr>
              <w:t>w</w:t>
            </w:r>
            <w:r w:rsidR="00661463" w:rsidRPr="00E9089C">
              <w:rPr>
                <w:rFonts w:ascii="Calibri" w:eastAsia="Times New Roman" w:hAnsi="Calibri" w:cs="Times New Roman"/>
                <w:b/>
                <w:bCs/>
                <w:color w:val="000000"/>
                <w:sz w:val="20"/>
                <w:szCs w:val="20"/>
              </w:rPr>
              <w:t>orkload</w:t>
            </w:r>
          </w:p>
        </w:tc>
        <w:tc>
          <w:tcPr>
            <w:tcW w:w="1440" w:type="dxa"/>
            <w:tcBorders>
              <w:top w:val="single" w:sz="8" w:space="0" w:color="auto"/>
              <w:left w:val="nil"/>
              <w:bottom w:val="nil"/>
              <w:right w:val="single" w:sz="8" w:space="0" w:color="auto"/>
            </w:tcBorders>
            <w:shd w:val="clear" w:color="000000" w:fill="D8D8D8"/>
            <w:vAlign w:val="bottom"/>
            <w:hideMark/>
          </w:tcPr>
          <w:p w:rsidR="00E9089C" w:rsidRPr="00E9089C" w:rsidRDefault="00E9089C" w:rsidP="00661463">
            <w:pPr>
              <w:spacing w:after="0" w:line="240" w:lineRule="auto"/>
              <w:jc w:val="center"/>
              <w:rPr>
                <w:rFonts w:ascii="Calibri" w:eastAsia="Times New Roman" w:hAnsi="Calibri" w:cs="Times New Roman"/>
                <w:b/>
                <w:bCs/>
                <w:color w:val="000000"/>
                <w:sz w:val="20"/>
                <w:szCs w:val="20"/>
              </w:rPr>
            </w:pPr>
            <w:r w:rsidRPr="00E9089C">
              <w:rPr>
                <w:rFonts w:ascii="Calibri" w:eastAsia="Times New Roman" w:hAnsi="Calibri" w:cs="Times New Roman"/>
                <w:b/>
                <w:bCs/>
                <w:color w:val="000000"/>
                <w:sz w:val="20"/>
                <w:szCs w:val="20"/>
              </w:rPr>
              <w:t xml:space="preserve">High OLTP </w:t>
            </w:r>
            <w:r w:rsidR="00661463">
              <w:rPr>
                <w:rFonts w:ascii="Calibri" w:eastAsia="Times New Roman" w:hAnsi="Calibri" w:cs="Times New Roman"/>
                <w:b/>
                <w:bCs/>
                <w:color w:val="000000"/>
                <w:sz w:val="20"/>
                <w:szCs w:val="20"/>
              </w:rPr>
              <w:t>w</w:t>
            </w:r>
            <w:r w:rsidR="00661463" w:rsidRPr="00E9089C">
              <w:rPr>
                <w:rFonts w:ascii="Calibri" w:eastAsia="Times New Roman" w:hAnsi="Calibri" w:cs="Times New Roman"/>
                <w:b/>
                <w:bCs/>
                <w:color w:val="000000"/>
                <w:sz w:val="20"/>
                <w:szCs w:val="20"/>
              </w:rPr>
              <w:t>orkload</w:t>
            </w:r>
          </w:p>
        </w:tc>
      </w:tr>
      <w:tr w:rsidR="00E9089C" w:rsidRPr="00E9089C" w:rsidTr="008F2095">
        <w:trPr>
          <w:trHeight w:val="315"/>
        </w:trPr>
        <w:tc>
          <w:tcPr>
            <w:tcW w:w="1632" w:type="dxa"/>
            <w:vMerge w:val="restart"/>
            <w:tcBorders>
              <w:top w:val="nil"/>
              <w:left w:val="single" w:sz="8" w:space="0" w:color="auto"/>
              <w:bottom w:val="nil"/>
              <w:right w:val="single" w:sz="8" w:space="0" w:color="auto"/>
            </w:tcBorders>
            <w:shd w:val="clear" w:color="000000" w:fill="D8D8D8"/>
            <w:noWrap/>
            <w:vAlign w:val="center"/>
            <w:hideMark/>
          </w:tcPr>
          <w:p w:rsidR="00E9089C" w:rsidRPr="00E9089C" w:rsidRDefault="00E9089C" w:rsidP="00E9089C">
            <w:pPr>
              <w:spacing w:after="0" w:line="240" w:lineRule="auto"/>
              <w:jc w:val="center"/>
              <w:rPr>
                <w:rFonts w:ascii="Times New Roman" w:eastAsia="Times New Roman" w:hAnsi="Times New Roman" w:cs="Times New Roman"/>
                <w:b/>
                <w:bCs/>
                <w:color w:val="000000"/>
                <w:sz w:val="20"/>
                <w:szCs w:val="20"/>
              </w:rPr>
            </w:pPr>
            <w:r w:rsidRPr="00E9089C">
              <w:rPr>
                <w:rFonts w:ascii="Times New Roman" w:eastAsia="Times New Roman" w:hAnsi="Times New Roman" w:cs="Times New Roman"/>
                <w:b/>
                <w:bCs/>
                <w:color w:val="000000"/>
                <w:sz w:val="20"/>
                <w:szCs w:val="20"/>
              </w:rPr>
              <w:t xml:space="preserve">Guest </w:t>
            </w:r>
            <w:r w:rsidR="00540990">
              <w:rPr>
                <w:rFonts w:ascii="Times New Roman" w:eastAsia="Times New Roman" w:hAnsi="Times New Roman" w:cs="Times New Roman"/>
                <w:b/>
                <w:bCs/>
                <w:color w:val="000000"/>
                <w:sz w:val="20"/>
                <w:szCs w:val="20"/>
              </w:rPr>
              <w:t>virtual machine</w:t>
            </w:r>
            <w:r w:rsidRPr="00E9089C">
              <w:rPr>
                <w:rFonts w:ascii="Times New Roman" w:eastAsia="Times New Roman" w:hAnsi="Times New Roman" w:cs="Times New Roman"/>
                <w:b/>
                <w:bCs/>
                <w:color w:val="000000"/>
                <w:sz w:val="20"/>
                <w:szCs w:val="20"/>
              </w:rPr>
              <w:t xml:space="preserve"> </w:t>
            </w: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911354" w:rsidRDefault="00E9089C" w:rsidP="00E9089C">
            <w:pPr>
              <w:spacing w:after="0" w:line="240" w:lineRule="auto"/>
              <w:jc w:val="right"/>
              <w:rPr>
                <w:rFonts w:eastAsia="Times New Roman" w:cs="Times New Roman"/>
                <w:b/>
                <w:color w:val="000000"/>
                <w:sz w:val="18"/>
                <w:szCs w:val="20"/>
              </w:rPr>
            </w:pPr>
            <w:r w:rsidRPr="00911354">
              <w:rPr>
                <w:rFonts w:eastAsia="Times New Roman" w:cs="Times New Roman"/>
                <w:b/>
                <w:color w:val="000000"/>
                <w:sz w:val="18"/>
                <w:szCs w:val="20"/>
              </w:rPr>
              <w:t>Transactions/sec</w:t>
            </w:r>
          </w:p>
        </w:tc>
        <w:tc>
          <w:tcPr>
            <w:tcW w:w="1530" w:type="dxa"/>
            <w:tcBorders>
              <w:top w:val="single" w:sz="8" w:space="0" w:color="auto"/>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352</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546</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658</w:t>
            </w:r>
          </w:p>
        </w:tc>
      </w:tr>
      <w:tr w:rsidR="00E9089C" w:rsidRPr="00E9089C" w:rsidTr="008F2095">
        <w:trPr>
          <w:trHeight w:val="315"/>
        </w:trPr>
        <w:tc>
          <w:tcPr>
            <w:tcW w:w="1632" w:type="dxa"/>
            <w:vMerge/>
            <w:tcBorders>
              <w:top w:val="nil"/>
              <w:left w:val="single" w:sz="8" w:space="0" w:color="auto"/>
              <w:bottom w:val="nil"/>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911354" w:rsidRDefault="00E9089C" w:rsidP="00E9089C">
            <w:pPr>
              <w:spacing w:after="0" w:line="240" w:lineRule="auto"/>
              <w:jc w:val="right"/>
              <w:rPr>
                <w:rFonts w:eastAsia="Times New Roman" w:cs="Times New Roman"/>
                <w:b/>
                <w:color w:val="000000"/>
                <w:sz w:val="18"/>
                <w:szCs w:val="20"/>
              </w:rPr>
            </w:pPr>
            <w:r w:rsidRPr="00911354">
              <w:rPr>
                <w:rFonts w:eastAsia="Times New Roman" w:cs="Times New Roman"/>
                <w:b/>
                <w:color w:val="000000"/>
                <w:sz w:val="18"/>
                <w:szCs w:val="20"/>
              </w:rPr>
              <w:t>Batch</w:t>
            </w:r>
            <w:r w:rsidR="008F2095" w:rsidRPr="00911354">
              <w:rPr>
                <w:rFonts w:eastAsia="Times New Roman" w:cs="Times New Roman"/>
                <w:b/>
                <w:color w:val="000000"/>
                <w:sz w:val="18"/>
                <w:szCs w:val="20"/>
              </w:rPr>
              <w:t>e</w:t>
            </w:r>
            <w:r w:rsidRPr="00911354">
              <w:rPr>
                <w:rFonts w:eastAsia="Times New Roman" w:cs="Times New Roman"/>
                <w:b/>
                <w:color w:val="000000"/>
                <w:sz w:val="18"/>
                <w:szCs w:val="20"/>
              </w:rPr>
              <w:t>s/sec</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565</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897</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1075</w:t>
            </w:r>
          </w:p>
        </w:tc>
      </w:tr>
      <w:tr w:rsidR="00E9089C" w:rsidRPr="00E9089C" w:rsidTr="008F2095">
        <w:trPr>
          <w:trHeight w:val="315"/>
        </w:trPr>
        <w:tc>
          <w:tcPr>
            <w:tcW w:w="1632" w:type="dxa"/>
            <w:vMerge/>
            <w:tcBorders>
              <w:top w:val="nil"/>
              <w:left w:val="single" w:sz="8" w:space="0" w:color="auto"/>
              <w:bottom w:val="nil"/>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right"/>
              <w:rPr>
                <w:rFonts w:eastAsia="Times New Roman" w:cs="Times New Roman"/>
                <w:color w:val="000000"/>
                <w:sz w:val="18"/>
                <w:szCs w:val="20"/>
              </w:rPr>
            </w:pPr>
            <w:bookmarkStart w:id="16" w:name="OLE_LINK2"/>
            <w:bookmarkStart w:id="17" w:name="RANGE!C4"/>
            <w:r w:rsidRPr="00E9089C">
              <w:rPr>
                <w:rFonts w:eastAsia="Times New Roman" w:cs="Times New Roman"/>
                <w:color w:val="000000"/>
                <w:sz w:val="18"/>
                <w:szCs w:val="20"/>
              </w:rPr>
              <w:t>% Processor Time</w:t>
            </w:r>
            <w:bookmarkEnd w:id="16"/>
            <w:bookmarkEnd w:id="17"/>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34.2</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65.3</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84.2</w:t>
            </w:r>
          </w:p>
        </w:tc>
      </w:tr>
      <w:tr w:rsidR="00E9089C" w:rsidRPr="00E9089C" w:rsidTr="008F2095">
        <w:trPr>
          <w:trHeight w:val="315"/>
        </w:trPr>
        <w:tc>
          <w:tcPr>
            <w:tcW w:w="1632" w:type="dxa"/>
            <w:vMerge/>
            <w:tcBorders>
              <w:top w:val="nil"/>
              <w:left w:val="single" w:sz="8" w:space="0" w:color="auto"/>
              <w:bottom w:val="nil"/>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right"/>
              <w:rPr>
                <w:rFonts w:eastAsia="Times New Roman" w:cs="Times New Roman"/>
                <w:color w:val="000000"/>
                <w:sz w:val="18"/>
                <w:szCs w:val="20"/>
              </w:rPr>
            </w:pPr>
            <w:r w:rsidRPr="00E9089C">
              <w:rPr>
                <w:rFonts w:eastAsia="Times New Roman" w:cs="Times New Roman"/>
                <w:color w:val="000000"/>
                <w:sz w:val="18"/>
                <w:szCs w:val="20"/>
              </w:rPr>
              <w:t xml:space="preserve">% Privilege Time </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5.1</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8</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8.4</w:t>
            </w:r>
          </w:p>
        </w:tc>
      </w:tr>
      <w:tr w:rsidR="00E9089C" w:rsidRPr="00E9089C" w:rsidTr="008F2095">
        <w:trPr>
          <w:trHeight w:val="315"/>
        </w:trPr>
        <w:tc>
          <w:tcPr>
            <w:tcW w:w="1632" w:type="dxa"/>
            <w:vMerge/>
            <w:tcBorders>
              <w:top w:val="nil"/>
              <w:left w:val="single" w:sz="8" w:space="0" w:color="auto"/>
              <w:bottom w:val="nil"/>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right"/>
              <w:rPr>
                <w:rFonts w:eastAsia="Times New Roman" w:cs="Times New Roman"/>
                <w:color w:val="000000"/>
                <w:sz w:val="18"/>
                <w:szCs w:val="20"/>
              </w:rPr>
            </w:pPr>
            <w:r w:rsidRPr="00E9089C">
              <w:rPr>
                <w:rFonts w:eastAsia="Times New Roman" w:cs="Times New Roman"/>
                <w:color w:val="000000"/>
                <w:sz w:val="18"/>
                <w:szCs w:val="20"/>
              </w:rPr>
              <w:t>Logical - Avg. Disk sec/Read (_Total)</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0.005</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0.006</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0.007</w:t>
            </w:r>
          </w:p>
        </w:tc>
      </w:tr>
      <w:tr w:rsidR="00E9089C" w:rsidRPr="00E9089C" w:rsidTr="008F2095">
        <w:trPr>
          <w:trHeight w:val="315"/>
        </w:trPr>
        <w:tc>
          <w:tcPr>
            <w:tcW w:w="1632" w:type="dxa"/>
            <w:vMerge/>
            <w:tcBorders>
              <w:top w:val="nil"/>
              <w:left w:val="single" w:sz="8" w:space="0" w:color="auto"/>
              <w:bottom w:val="nil"/>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right"/>
              <w:rPr>
                <w:rFonts w:eastAsia="Times New Roman" w:cs="Times New Roman"/>
                <w:color w:val="000000"/>
                <w:sz w:val="18"/>
                <w:szCs w:val="20"/>
              </w:rPr>
            </w:pPr>
            <w:r w:rsidRPr="00E9089C">
              <w:rPr>
                <w:rFonts w:eastAsia="Times New Roman" w:cs="Times New Roman"/>
                <w:color w:val="000000"/>
                <w:sz w:val="18"/>
                <w:szCs w:val="20"/>
              </w:rPr>
              <w:t>Logical - Disk Reads/sec (_Total)</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1053</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1597</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1880</w:t>
            </w:r>
          </w:p>
        </w:tc>
      </w:tr>
      <w:tr w:rsidR="00E9089C" w:rsidRPr="00E9089C" w:rsidTr="008F2095">
        <w:trPr>
          <w:trHeight w:val="315"/>
        </w:trPr>
        <w:tc>
          <w:tcPr>
            <w:tcW w:w="1632" w:type="dxa"/>
            <w:vMerge w:val="restart"/>
            <w:tcBorders>
              <w:top w:val="single" w:sz="8" w:space="0" w:color="auto"/>
              <w:left w:val="single" w:sz="8" w:space="0" w:color="auto"/>
              <w:bottom w:val="single" w:sz="8" w:space="0" w:color="000000"/>
              <w:right w:val="single" w:sz="8" w:space="0" w:color="auto"/>
            </w:tcBorders>
            <w:shd w:val="clear" w:color="000000" w:fill="D8D8D8"/>
            <w:noWrap/>
            <w:vAlign w:val="center"/>
            <w:hideMark/>
          </w:tcPr>
          <w:p w:rsidR="00E9089C" w:rsidRPr="00E9089C" w:rsidRDefault="00E9089C" w:rsidP="00E9089C">
            <w:pPr>
              <w:spacing w:after="0" w:line="240" w:lineRule="auto"/>
              <w:jc w:val="center"/>
              <w:rPr>
                <w:rFonts w:ascii="Times New Roman" w:eastAsia="Times New Roman" w:hAnsi="Times New Roman" w:cs="Times New Roman"/>
                <w:b/>
                <w:bCs/>
                <w:color w:val="000000"/>
                <w:sz w:val="20"/>
                <w:szCs w:val="20"/>
              </w:rPr>
            </w:pPr>
            <w:r w:rsidRPr="00E9089C">
              <w:rPr>
                <w:rFonts w:ascii="Times New Roman" w:eastAsia="Times New Roman" w:hAnsi="Times New Roman" w:cs="Times New Roman"/>
                <w:b/>
                <w:bCs/>
                <w:color w:val="000000"/>
                <w:sz w:val="20"/>
                <w:szCs w:val="20"/>
              </w:rPr>
              <w:t>Root partition</w:t>
            </w: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right"/>
              <w:rPr>
                <w:rFonts w:eastAsia="Times New Roman" w:cs="Times New Roman"/>
                <w:color w:val="000000"/>
                <w:sz w:val="18"/>
                <w:szCs w:val="20"/>
              </w:rPr>
            </w:pPr>
            <w:r w:rsidRPr="00E9089C">
              <w:rPr>
                <w:rFonts w:eastAsia="Times New Roman" w:cs="Times New Roman"/>
                <w:color w:val="000000"/>
                <w:sz w:val="18"/>
                <w:szCs w:val="20"/>
              </w:rPr>
              <w:t>% Processor Time</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4.9</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7.8</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11.2</w:t>
            </w:r>
          </w:p>
        </w:tc>
      </w:tr>
      <w:tr w:rsidR="00E9089C" w:rsidRPr="00E9089C" w:rsidTr="008F2095">
        <w:trPr>
          <w:trHeight w:val="315"/>
        </w:trPr>
        <w:tc>
          <w:tcPr>
            <w:tcW w:w="1632" w:type="dxa"/>
            <w:vMerge/>
            <w:tcBorders>
              <w:top w:val="single" w:sz="8" w:space="0" w:color="auto"/>
              <w:left w:val="single" w:sz="8" w:space="0" w:color="auto"/>
              <w:bottom w:val="single" w:sz="8" w:space="0" w:color="000000"/>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right"/>
              <w:rPr>
                <w:rFonts w:eastAsia="Times New Roman" w:cs="Times New Roman"/>
                <w:color w:val="000000"/>
                <w:sz w:val="18"/>
                <w:szCs w:val="20"/>
              </w:rPr>
            </w:pPr>
            <w:r w:rsidRPr="00E9089C">
              <w:rPr>
                <w:rFonts w:eastAsia="Times New Roman" w:cs="Times New Roman"/>
                <w:color w:val="000000"/>
                <w:sz w:val="18"/>
                <w:szCs w:val="20"/>
              </w:rPr>
              <w:t xml:space="preserve">% Privilege Time </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3.6</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6.1</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7.3</w:t>
            </w:r>
          </w:p>
        </w:tc>
      </w:tr>
      <w:tr w:rsidR="00E9089C" w:rsidRPr="00E9089C" w:rsidTr="008F2095">
        <w:trPr>
          <w:trHeight w:val="315"/>
        </w:trPr>
        <w:tc>
          <w:tcPr>
            <w:tcW w:w="1632" w:type="dxa"/>
            <w:vMerge/>
            <w:tcBorders>
              <w:top w:val="single" w:sz="8" w:space="0" w:color="auto"/>
              <w:left w:val="single" w:sz="8" w:space="0" w:color="auto"/>
              <w:bottom w:val="single" w:sz="8" w:space="0" w:color="000000"/>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497E0F" w:rsidRDefault="00E9089C" w:rsidP="00E9089C">
            <w:pPr>
              <w:spacing w:after="0" w:line="240" w:lineRule="auto"/>
              <w:jc w:val="right"/>
              <w:rPr>
                <w:rFonts w:eastAsia="Times New Roman" w:cs="Times New Roman"/>
                <w:b/>
                <w:color w:val="000000"/>
                <w:sz w:val="18"/>
                <w:szCs w:val="20"/>
              </w:rPr>
            </w:pPr>
            <w:r w:rsidRPr="00497E0F">
              <w:rPr>
                <w:rFonts w:eastAsia="Times New Roman" w:cs="Times New Roman"/>
                <w:b/>
                <w:color w:val="000000"/>
                <w:sz w:val="18"/>
                <w:szCs w:val="20"/>
              </w:rPr>
              <w:t xml:space="preserve">Hyper-V </w:t>
            </w:r>
            <w:r w:rsidR="00473FA6">
              <w:rPr>
                <w:rFonts w:eastAsia="Times New Roman" w:cs="Times New Roman"/>
                <w:b/>
                <w:color w:val="000000"/>
                <w:sz w:val="18"/>
                <w:szCs w:val="20"/>
              </w:rPr>
              <w:t>Logical Processor</w:t>
            </w:r>
            <w:r w:rsidRPr="00497E0F">
              <w:rPr>
                <w:rFonts w:eastAsia="Times New Roman" w:cs="Times New Roman"/>
                <w:b/>
                <w:color w:val="000000"/>
                <w:sz w:val="18"/>
                <w:szCs w:val="20"/>
              </w:rPr>
              <w:t>- %Hypervisor Run Time</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4</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4.8</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4.3</w:t>
            </w:r>
          </w:p>
        </w:tc>
      </w:tr>
      <w:tr w:rsidR="00E9089C" w:rsidRPr="00E9089C" w:rsidTr="008F2095">
        <w:trPr>
          <w:trHeight w:val="315"/>
        </w:trPr>
        <w:tc>
          <w:tcPr>
            <w:tcW w:w="1632" w:type="dxa"/>
            <w:vMerge/>
            <w:tcBorders>
              <w:top w:val="single" w:sz="8" w:space="0" w:color="auto"/>
              <w:left w:val="single" w:sz="8" w:space="0" w:color="auto"/>
              <w:bottom w:val="single" w:sz="8" w:space="0" w:color="000000"/>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497E0F" w:rsidRDefault="00E9089C" w:rsidP="00473FA6">
            <w:pPr>
              <w:spacing w:after="0" w:line="240" w:lineRule="auto"/>
              <w:jc w:val="right"/>
              <w:rPr>
                <w:rFonts w:eastAsia="Times New Roman" w:cs="Times New Roman"/>
                <w:b/>
                <w:color w:val="000000"/>
                <w:sz w:val="18"/>
                <w:szCs w:val="20"/>
              </w:rPr>
            </w:pPr>
            <w:r w:rsidRPr="00497E0F">
              <w:rPr>
                <w:rFonts w:eastAsia="Times New Roman" w:cs="Times New Roman"/>
                <w:b/>
                <w:color w:val="000000"/>
                <w:sz w:val="18"/>
                <w:szCs w:val="20"/>
              </w:rPr>
              <w:t>Hyper-</w:t>
            </w:r>
            <w:r w:rsidR="00473FA6" w:rsidRPr="00497E0F">
              <w:rPr>
                <w:rFonts w:eastAsia="Times New Roman" w:cs="Times New Roman"/>
                <w:b/>
                <w:color w:val="000000"/>
                <w:sz w:val="18"/>
                <w:szCs w:val="20"/>
              </w:rPr>
              <w:t>V</w:t>
            </w:r>
            <w:r w:rsidR="007E7B48">
              <w:rPr>
                <w:rFonts w:eastAsia="Times New Roman" w:cs="Times New Roman"/>
                <w:b/>
                <w:color w:val="000000"/>
                <w:sz w:val="18"/>
                <w:szCs w:val="20"/>
              </w:rPr>
              <w:t xml:space="preserve"> </w:t>
            </w:r>
            <w:r w:rsidR="00473FA6">
              <w:rPr>
                <w:rFonts w:eastAsia="Times New Roman" w:cs="Times New Roman"/>
                <w:b/>
                <w:color w:val="000000"/>
                <w:sz w:val="18"/>
                <w:szCs w:val="20"/>
              </w:rPr>
              <w:t>Logical Processor</w:t>
            </w:r>
            <w:r w:rsidRPr="00497E0F">
              <w:rPr>
                <w:rFonts w:eastAsia="Times New Roman" w:cs="Times New Roman"/>
                <w:b/>
                <w:color w:val="000000"/>
                <w:sz w:val="18"/>
                <w:szCs w:val="20"/>
              </w:rPr>
              <w:t xml:space="preserve">- %Total Run Time </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39.1</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68.7</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86.5</w:t>
            </w:r>
          </w:p>
        </w:tc>
      </w:tr>
      <w:tr w:rsidR="00E9089C" w:rsidRPr="00E9089C" w:rsidTr="008F2095">
        <w:trPr>
          <w:trHeight w:val="315"/>
        </w:trPr>
        <w:tc>
          <w:tcPr>
            <w:tcW w:w="1632" w:type="dxa"/>
            <w:vMerge/>
            <w:tcBorders>
              <w:top w:val="single" w:sz="8" w:space="0" w:color="auto"/>
              <w:left w:val="single" w:sz="8" w:space="0" w:color="auto"/>
              <w:bottom w:val="single" w:sz="8" w:space="0" w:color="000000"/>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497E0F" w:rsidRDefault="00E9089C" w:rsidP="00E9089C">
            <w:pPr>
              <w:spacing w:after="0" w:line="240" w:lineRule="auto"/>
              <w:jc w:val="right"/>
              <w:rPr>
                <w:rFonts w:eastAsia="Times New Roman" w:cs="Times New Roman"/>
                <w:b/>
                <w:color w:val="000000"/>
                <w:sz w:val="18"/>
                <w:szCs w:val="20"/>
              </w:rPr>
            </w:pPr>
            <w:r w:rsidRPr="00497E0F">
              <w:rPr>
                <w:rFonts w:eastAsia="Times New Roman" w:cs="Times New Roman"/>
                <w:b/>
                <w:color w:val="000000"/>
                <w:sz w:val="18"/>
                <w:szCs w:val="20"/>
              </w:rPr>
              <w:t>Hyper-V</w:t>
            </w:r>
            <w:r w:rsidR="00473FA6">
              <w:rPr>
                <w:rFonts w:eastAsia="Times New Roman" w:cs="Times New Roman"/>
                <w:b/>
                <w:color w:val="000000"/>
                <w:sz w:val="18"/>
                <w:szCs w:val="20"/>
              </w:rPr>
              <w:t xml:space="preserve"> Logical Processor</w:t>
            </w:r>
            <w:r w:rsidRPr="00497E0F">
              <w:rPr>
                <w:rFonts w:eastAsia="Times New Roman" w:cs="Times New Roman"/>
                <w:b/>
                <w:color w:val="000000"/>
                <w:sz w:val="18"/>
                <w:szCs w:val="20"/>
              </w:rPr>
              <w:t xml:space="preserve"> - %guest </w:t>
            </w:r>
            <w:r w:rsidR="00540990">
              <w:rPr>
                <w:rFonts w:eastAsia="Times New Roman" w:cs="Times New Roman"/>
                <w:b/>
                <w:color w:val="000000"/>
                <w:sz w:val="18"/>
                <w:szCs w:val="20"/>
              </w:rPr>
              <w:t>virtual machine</w:t>
            </w:r>
            <w:r w:rsidRPr="00497E0F">
              <w:rPr>
                <w:rFonts w:eastAsia="Times New Roman" w:cs="Times New Roman"/>
                <w:b/>
                <w:color w:val="000000"/>
                <w:sz w:val="18"/>
                <w:szCs w:val="20"/>
              </w:rPr>
              <w:t xml:space="preserve"> Run Time</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35.1</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63.9</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82.1</w:t>
            </w:r>
          </w:p>
        </w:tc>
      </w:tr>
      <w:tr w:rsidR="00E9089C" w:rsidRPr="00E9089C" w:rsidTr="008F2095">
        <w:trPr>
          <w:trHeight w:val="315"/>
        </w:trPr>
        <w:tc>
          <w:tcPr>
            <w:tcW w:w="1632" w:type="dxa"/>
            <w:vMerge/>
            <w:tcBorders>
              <w:top w:val="single" w:sz="8" w:space="0" w:color="auto"/>
              <w:left w:val="single" w:sz="8" w:space="0" w:color="auto"/>
              <w:bottom w:val="single" w:sz="8" w:space="0" w:color="000000"/>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right"/>
              <w:rPr>
                <w:rFonts w:eastAsia="Times New Roman" w:cs="Times New Roman"/>
                <w:color w:val="000000"/>
                <w:sz w:val="18"/>
                <w:szCs w:val="20"/>
              </w:rPr>
            </w:pPr>
            <w:r w:rsidRPr="00E9089C">
              <w:rPr>
                <w:rFonts w:eastAsia="Times New Roman" w:cs="Times New Roman"/>
                <w:color w:val="000000"/>
                <w:sz w:val="18"/>
                <w:szCs w:val="20"/>
              </w:rPr>
              <w:t>Physical - Avg. Disk sec/Read (_Total)</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0.005</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0.006</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0.006</w:t>
            </w:r>
          </w:p>
        </w:tc>
      </w:tr>
      <w:tr w:rsidR="00E9089C" w:rsidRPr="00E9089C" w:rsidTr="008F2095">
        <w:trPr>
          <w:trHeight w:val="315"/>
        </w:trPr>
        <w:tc>
          <w:tcPr>
            <w:tcW w:w="1632" w:type="dxa"/>
            <w:vMerge/>
            <w:tcBorders>
              <w:top w:val="single" w:sz="8" w:space="0" w:color="auto"/>
              <w:left w:val="single" w:sz="8" w:space="0" w:color="auto"/>
              <w:bottom w:val="single" w:sz="8" w:space="0" w:color="000000"/>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right"/>
              <w:rPr>
                <w:rFonts w:eastAsia="Times New Roman" w:cs="Times New Roman"/>
                <w:color w:val="000000"/>
                <w:sz w:val="18"/>
                <w:szCs w:val="20"/>
              </w:rPr>
            </w:pPr>
            <w:r w:rsidRPr="00E9089C">
              <w:rPr>
                <w:rFonts w:eastAsia="Times New Roman" w:cs="Times New Roman"/>
                <w:color w:val="000000"/>
                <w:sz w:val="18"/>
                <w:szCs w:val="20"/>
              </w:rPr>
              <w:t>Physical - Disk Reads/sec (_Total)</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1053</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1597</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color w:val="000000"/>
                <w:sz w:val="18"/>
                <w:szCs w:val="20"/>
              </w:rPr>
            </w:pPr>
            <w:r w:rsidRPr="00E9089C">
              <w:rPr>
                <w:rFonts w:eastAsia="Times New Roman" w:cs="Times New Roman"/>
                <w:color w:val="000000"/>
                <w:sz w:val="18"/>
                <w:szCs w:val="20"/>
              </w:rPr>
              <w:t>1880</w:t>
            </w:r>
          </w:p>
        </w:tc>
      </w:tr>
      <w:tr w:rsidR="00E9089C" w:rsidRPr="00E9089C" w:rsidTr="008F2095">
        <w:trPr>
          <w:trHeight w:val="660"/>
        </w:trPr>
        <w:tc>
          <w:tcPr>
            <w:tcW w:w="1632" w:type="dxa"/>
            <w:vMerge/>
            <w:tcBorders>
              <w:top w:val="single" w:sz="8" w:space="0" w:color="auto"/>
              <w:left w:val="single" w:sz="8" w:space="0" w:color="auto"/>
              <w:bottom w:val="single" w:sz="8" w:space="0" w:color="000000"/>
              <w:right w:val="single" w:sz="8" w:space="0" w:color="auto"/>
            </w:tcBorders>
            <w:vAlign w:val="center"/>
            <w:hideMark/>
          </w:tcPr>
          <w:p w:rsidR="00E9089C" w:rsidRPr="00E9089C" w:rsidRDefault="00E9089C" w:rsidP="00E9089C">
            <w:pPr>
              <w:spacing w:after="0" w:line="240" w:lineRule="auto"/>
              <w:rPr>
                <w:rFonts w:ascii="Times New Roman" w:eastAsia="Times New Roman" w:hAnsi="Times New Roman" w:cs="Times New Roman"/>
                <w:b/>
                <w:bCs/>
                <w:color w:val="000000"/>
                <w:sz w:val="20"/>
                <w:szCs w:val="20"/>
              </w:rPr>
            </w:pPr>
          </w:p>
        </w:tc>
        <w:tc>
          <w:tcPr>
            <w:tcW w:w="3330" w:type="dxa"/>
            <w:tcBorders>
              <w:top w:val="nil"/>
              <w:left w:val="nil"/>
              <w:bottom w:val="single" w:sz="8" w:space="0" w:color="auto"/>
              <w:right w:val="single" w:sz="8" w:space="0" w:color="auto"/>
            </w:tcBorders>
            <w:shd w:val="clear" w:color="auto" w:fill="auto"/>
            <w:vAlign w:val="bottom"/>
            <w:hideMark/>
          </w:tcPr>
          <w:p w:rsidR="00E9089C" w:rsidRPr="00E9089C" w:rsidRDefault="00E9089C" w:rsidP="00473FA6">
            <w:pPr>
              <w:spacing w:after="0" w:line="240" w:lineRule="auto"/>
              <w:jc w:val="right"/>
              <w:rPr>
                <w:rFonts w:eastAsia="Times New Roman" w:cs="Times New Roman"/>
                <w:b/>
                <w:bCs/>
                <w:i/>
                <w:iCs/>
                <w:color w:val="000000"/>
                <w:sz w:val="18"/>
                <w:szCs w:val="20"/>
              </w:rPr>
            </w:pPr>
            <w:r w:rsidRPr="00E9089C">
              <w:rPr>
                <w:rFonts w:eastAsia="Times New Roman" w:cs="Times New Roman"/>
                <w:b/>
                <w:bCs/>
                <w:i/>
                <w:iCs/>
                <w:color w:val="000000"/>
                <w:sz w:val="18"/>
                <w:szCs w:val="20"/>
              </w:rPr>
              <w:t>Batches per CPU % (Batches/sec / %</w:t>
            </w:r>
            <w:r w:rsidR="00473FA6">
              <w:rPr>
                <w:rFonts w:eastAsia="Times New Roman" w:cs="Times New Roman"/>
                <w:b/>
                <w:bCs/>
                <w:i/>
                <w:iCs/>
                <w:color w:val="000000"/>
                <w:sz w:val="18"/>
                <w:szCs w:val="20"/>
              </w:rPr>
              <w:t xml:space="preserve">Guest </w:t>
            </w:r>
            <w:r w:rsidR="00540990">
              <w:rPr>
                <w:rFonts w:eastAsia="Times New Roman" w:cs="Times New Roman"/>
                <w:b/>
                <w:bCs/>
                <w:i/>
                <w:iCs/>
                <w:color w:val="000000"/>
                <w:sz w:val="18"/>
                <w:szCs w:val="20"/>
              </w:rPr>
              <w:t>virtual machine</w:t>
            </w:r>
            <w:r w:rsidRPr="00E9089C">
              <w:rPr>
                <w:rFonts w:eastAsia="Times New Roman" w:cs="Times New Roman"/>
                <w:b/>
                <w:bCs/>
                <w:i/>
                <w:iCs/>
                <w:color w:val="000000"/>
                <w:sz w:val="18"/>
                <w:szCs w:val="20"/>
              </w:rPr>
              <w:t xml:space="preserve"> </w:t>
            </w:r>
            <w:r w:rsidR="00473FA6">
              <w:rPr>
                <w:rFonts w:eastAsia="Times New Roman" w:cs="Times New Roman"/>
                <w:b/>
                <w:bCs/>
                <w:i/>
                <w:iCs/>
                <w:color w:val="000000"/>
                <w:sz w:val="18"/>
                <w:szCs w:val="20"/>
              </w:rPr>
              <w:t>Run</w:t>
            </w:r>
            <w:r w:rsidR="00473FA6" w:rsidRPr="00E9089C">
              <w:rPr>
                <w:rFonts w:eastAsia="Times New Roman" w:cs="Times New Roman"/>
                <w:b/>
                <w:bCs/>
                <w:i/>
                <w:iCs/>
                <w:color w:val="000000"/>
                <w:sz w:val="18"/>
                <w:szCs w:val="20"/>
              </w:rPr>
              <w:t xml:space="preserve"> </w:t>
            </w:r>
            <w:r w:rsidRPr="00E9089C">
              <w:rPr>
                <w:rFonts w:eastAsia="Times New Roman" w:cs="Times New Roman"/>
                <w:b/>
                <w:bCs/>
                <w:i/>
                <w:iCs/>
                <w:color w:val="000000"/>
                <w:sz w:val="18"/>
                <w:szCs w:val="20"/>
              </w:rPr>
              <w:t>Time)</w:t>
            </w:r>
          </w:p>
        </w:tc>
        <w:tc>
          <w:tcPr>
            <w:tcW w:w="153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b/>
                <w:bCs/>
                <w:color w:val="000000"/>
                <w:sz w:val="18"/>
                <w:szCs w:val="20"/>
              </w:rPr>
            </w:pPr>
            <w:r w:rsidRPr="00E9089C">
              <w:rPr>
                <w:rFonts w:eastAsia="Times New Roman" w:cs="Times New Roman"/>
                <w:b/>
                <w:bCs/>
                <w:color w:val="000000"/>
                <w:sz w:val="18"/>
                <w:szCs w:val="20"/>
              </w:rPr>
              <w:t>16.1</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b/>
                <w:bCs/>
                <w:color w:val="000000"/>
                <w:sz w:val="18"/>
                <w:szCs w:val="20"/>
              </w:rPr>
            </w:pPr>
            <w:r w:rsidRPr="00E9089C">
              <w:rPr>
                <w:rFonts w:eastAsia="Times New Roman" w:cs="Times New Roman"/>
                <w:b/>
                <w:bCs/>
                <w:color w:val="000000"/>
                <w:sz w:val="18"/>
                <w:szCs w:val="20"/>
              </w:rPr>
              <w:t>14</w:t>
            </w:r>
          </w:p>
        </w:tc>
        <w:tc>
          <w:tcPr>
            <w:tcW w:w="1440" w:type="dxa"/>
            <w:tcBorders>
              <w:top w:val="nil"/>
              <w:left w:val="nil"/>
              <w:bottom w:val="single" w:sz="8" w:space="0" w:color="auto"/>
              <w:right w:val="single" w:sz="8" w:space="0" w:color="auto"/>
            </w:tcBorders>
            <w:shd w:val="clear" w:color="auto" w:fill="auto"/>
            <w:noWrap/>
            <w:vAlign w:val="bottom"/>
            <w:hideMark/>
          </w:tcPr>
          <w:p w:rsidR="00E9089C" w:rsidRPr="00E9089C" w:rsidRDefault="00E9089C" w:rsidP="00E9089C">
            <w:pPr>
              <w:spacing w:after="0" w:line="240" w:lineRule="auto"/>
              <w:jc w:val="center"/>
              <w:rPr>
                <w:rFonts w:eastAsia="Times New Roman" w:cs="Times New Roman"/>
                <w:b/>
                <w:bCs/>
                <w:color w:val="000000"/>
                <w:sz w:val="18"/>
                <w:szCs w:val="20"/>
              </w:rPr>
            </w:pPr>
            <w:r w:rsidRPr="00E9089C">
              <w:rPr>
                <w:rFonts w:eastAsia="Times New Roman" w:cs="Times New Roman"/>
                <w:b/>
                <w:bCs/>
                <w:color w:val="000000"/>
                <w:sz w:val="18"/>
                <w:szCs w:val="20"/>
              </w:rPr>
              <w:t>13.1</w:t>
            </w:r>
          </w:p>
        </w:tc>
      </w:tr>
    </w:tbl>
    <w:p w:rsidR="00911354" w:rsidRDefault="00911354" w:rsidP="00911354">
      <w:pPr>
        <w:pStyle w:val="NormalWeb"/>
        <w:ind w:left="720"/>
      </w:pPr>
      <w:bookmarkStart w:id="18" w:name="_Toc204943905"/>
      <w:bookmarkEnd w:id="4"/>
      <w:r w:rsidRPr="00911354">
        <w:rPr>
          <w:b/>
        </w:rPr>
        <w:t>Note</w:t>
      </w:r>
      <w:r>
        <w:t xml:space="preserve">: Hyper-V counters measured within the root partition are the aggregation of all running guest </w:t>
      </w:r>
      <w:r w:rsidR="00540990">
        <w:t>virtual machine</w:t>
      </w:r>
      <w:r>
        <w:t xml:space="preserve">s. </w:t>
      </w:r>
    </w:p>
    <w:p w:rsidR="007640B9" w:rsidRPr="007640B9" w:rsidRDefault="00650915" w:rsidP="007640B9">
      <w:pPr>
        <w:pStyle w:val="Heading1"/>
      </w:pPr>
      <w:bookmarkStart w:id="19" w:name="_Toc209967250"/>
      <w:bookmarkStart w:id="20" w:name="_Toc210234833"/>
      <w:r w:rsidRPr="00F65051">
        <w:t>Test Results</w:t>
      </w:r>
      <w:bookmarkEnd w:id="18"/>
      <w:r w:rsidR="00F65051">
        <w:t>, Observations</w:t>
      </w:r>
      <w:r w:rsidR="00364DCC">
        <w:t>,</w:t>
      </w:r>
      <w:r w:rsidR="00F65051">
        <w:t xml:space="preserve"> and </w:t>
      </w:r>
      <w:r w:rsidR="00F65051" w:rsidRPr="00A53BAC">
        <w:t>Recommendations</w:t>
      </w:r>
      <w:bookmarkStart w:id="21" w:name="_Toc204943906"/>
      <w:bookmarkEnd w:id="19"/>
      <w:bookmarkEnd w:id="20"/>
    </w:p>
    <w:p w:rsidR="00763BD0" w:rsidRDefault="005047B7">
      <w:pPr>
        <w:rPr>
          <w:rFonts w:ascii="Times New Roman" w:hAnsi="Times New Roman" w:cs="Times New Roman"/>
          <w:sz w:val="24"/>
          <w:szCs w:val="24"/>
        </w:rPr>
      </w:pPr>
      <w:bookmarkStart w:id="22" w:name="_Toc209967251"/>
      <w:bookmarkStart w:id="23" w:name="_Toc210234834"/>
      <w:bookmarkEnd w:id="21"/>
      <w:r>
        <w:rPr>
          <w:rFonts w:ascii="Times New Roman" w:hAnsi="Times New Roman" w:cs="Times New Roman"/>
          <w:sz w:val="24"/>
          <w:szCs w:val="24"/>
        </w:rPr>
        <w:t xml:space="preserve">In this section we outline and analyze the test results and provide details on our recommendations and observations for running SQL Server in </w:t>
      </w:r>
      <w:r w:rsidR="00330498">
        <w:rPr>
          <w:rFonts w:ascii="Times New Roman" w:hAnsi="Times New Roman" w:cs="Times New Roman"/>
          <w:sz w:val="24"/>
          <w:szCs w:val="24"/>
        </w:rPr>
        <w:t xml:space="preserve">a </w:t>
      </w:r>
      <w:r>
        <w:rPr>
          <w:rFonts w:ascii="Times New Roman" w:hAnsi="Times New Roman" w:cs="Times New Roman"/>
          <w:sz w:val="24"/>
          <w:szCs w:val="24"/>
        </w:rPr>
        <w:t>virtualized environment</w:t>
      </w:r>
      <w:r w:rsidR="009039F3">
        <w:rPr>
          <w:rFonts w:ascii="Times New Roman" w:hAnsi="Times New Roman" w:cs="Times New Roman"/>
          <w:sz w:val="24"/>
          <w:szCs w:val="24"/>
        </w:rPr>
        <w:t>.</w:t>
      </w:r>
      <w:r w:rsidR="007E3C43" w:rsidRPr="007E3C43">
        <w:rPr>
          <w:rFonts w:ascii="Times New Roman" w:hAnsi="Times New Roman" w:cs="Times New Roman"/>
          <w:sz w:val="24"/>
          <w:szCs w:val="24"/>
        </w:rPr>
        <w:t xml:space="preserve"> </w:t>
      </w:r>
      <w:r w:rsidR="009039F3">
        <w:rPr>
          <w:rFonts w:ascii="Times New Roman" w:hAnsi="Times New Roman" w:cs="Times New Roman"/>
          <w:sz w:val="24"/>
          <w:szCs w:val="24"/>
        </w:rPr>
        <w:t xml:space="preserve">The </w:t>
      </w:r>
      <w:r>
        <w:rPr>
          <w:rFonts w:ascii="Times New Roman" w:hAnsi="Times New Roman" w:cs="Times New Roman"/>
          <w:sz w:val="24"/>
          <w:szCs w:val="24"/>
        </w:rPr>
        <w:t>section</w:t>
      </w:r>
      <w:r w:rsidR="009039F3">
        <w:rPr>
          <w:rFonts w:ascii="Times New Roman" w:hAnsi="Times New Roman" w:cs="Times New Roman"/>
          <w:sz w:val="24"/>
          <w:szCs w:val="24"/>
        </w:rPr>
        <w:t xml:space="preserve"> </w:t>
      </w:r>
      <w:r>
        <w:rPr>
          <w:rFonts w:ascii="Times New Roman" w:hAnsi="Times New Roman" w:cs="Times New Roman"/>
          <w:sz w:val="24"/>
          <w:szCs w:val="24"/>
        </w:rPr>
        <w:t>is structured into</w:t>
      </w:r>
      <w:r w:rsidR="009039F3">
        <w:rPr>
          <w:rFonts w:ascii="Times New Roman" w:hAnsi="Times New Roman" w:cs="Times New Roman"/>
          <w:sz w:val="24"/>
          <w:szCs w:val="24"/>
        </w:rPr>
        <w:t xml:space="preserve"> two categories</w:t>
      </w:r>
      <w:r w:rsidR="00330498">
        <w:rPr>
          <w:rFonts w:ascii="Times New Roman" w:hAnsi="Times New Roman" w:cs="Times New Roman"/>
          <w:sz w:val="24"/>
          <w:szCs w:val="24"/>
        </w:rPr>
        <w:t>:</w:t>
      </w:r>
      <w:r w:rsidR="009039F3">
        <w:rPr>
          <w:rFonts w:ascii="Times New Roman" w:hAnsi="Times New Roman" w:cs="Times New Roman"/>
          <w:sz w:val="24"/>
          <w:szCs w:val="24"/>
        </w:rPr>
        <w:t xml:space="preserve"> </w:t>
      </w:r>
      <w:r w:rsidR="00330498">
        <w:rPr>
          <w:rFonts w:ascii="Times New Roman" w:hAnsi="Times New Roman" w:cs="Times New Roman"/>
          <w:sz w:val="24"/>
          <w:szCs w:val="24"/>
        </w:rPr>
        <w:t>T</w:t>
      </w:r>
      <w:r w:rsidR="009039F3">
        <w:rPr>
          <w:rFonts w:ascii="Times New Roman" w:hAnsi="Times New Roman" w:cs="Times New Roman"/>
          <w:sz w:val="24"/>
          <w:szCs w:val="24"/>
        </w:rPr>
        <w:t xml:space="preserve">he first </w:t>
      </w:r>
      <w:r w:rsidR="00330498">
        <w:rPr>
          <w:rFonts w:ascii="Times New Roman" w:hAnsi="Times New Roman" w:cs="Times New Roman"/>
          <w:sz w:val="24"/>
          <w:szCs w:val="24"/>
        </w:rPr>
        <w:t xml:space="preserve">discusses </w:t>
      </w:r>
      <w:r>
        <w:rPr>
          <w:rFonts w:ascii="Times New Roman" w:hAnsi="Times New Roman" w:cs="Times New Roman"/>
          <w:sz w:val="24"/>
          <w:szCs w:val="24"/>
        </w:rPr>
        <w:t xml:space="preserve">the </w:t>
      </w:r>
      <w:r w:rsidR="009039F3">
        <w:rPr>
          <w:rFonts w:ascii="Times New Roman" w:hAnsi="Times New Roman" w:cs="Times New Roman"/>
          <w:sz w:val="24"/>
          <w:szCs w:val="24"/>
        </w:rPr>
        <w:t xml:space="preserve">basic resource overhead </w:t>
      </w:r>
      <w:r w:rsidR="00330498">
        <w:rPr>
          <w:rFonts w:ascii="Times New Roman" w:hAnsi="Times New Roman" w:cs="Times New Roman"/>
          <w:sz w:val="24"/>
          <w:szCs w:val="24"/>
        </w:rPr>
        <w:t xml:space="preserve">created </w:t>
      </w:r>
      <w:r w:rsidR="009039F3">
        <w:rPr>
          <w:rFonts w:ascii="Times New Roman" w:hAnsi="Times New Roman" w:cs="Times New Roman"/>
          <w:sz w:val="24"/>
          <w:szCs w:val="24"/>
        </w:rPr>
        <w:t xml:space="preserve">by running SQL Server in </w:t>
      </w:r>
      <w:r w:rsidR="00330498">
        <w:rPr>
          <w:rFonts w:ascii="Times New Roman" w:hAnsi="Times New Roman" w:cs="Times New Roman"/>
          <w:sz w:val="24"/>
          <w:szCs w:val="24"/>
        </w:rPr>
        <w:t xml:space="preserve">a </w:t>
      </w:r>
      <w:r w:rsidR="009039F3">
        <w:rPr>
          <w:rFonts w:ascii="Times New Roman" w:hAnsi="Times New Roman" w:cs="Times New Roman"/>
          <w:sz w:val="24"/>
          <w:szCs w:val="24"/>
        </w:rPr>
        <w:t>Hyper-V environment</w:t>
      </w:r>
      <w:r w:rsidR="00330498">
        <w:rPr>
          <w:rFonts w:ascii="Times New Roman" w:hAnsi="Times New Roman" w:cs="Times New Roman"/>
          <w:sz w:val="24"/>
          <w:szCs w:val="24"/>
        </w:rPr>
        <w:t>,</w:t>
      </w:r>
      <w:r w:rsidR="009039F3">
        <w:rPr>
          <w:rFonts w:ascii="Times New Roman" w:hAnsi="Times New Roman" w:cs="Times New Roman"/>
          <w:sz w:val="24"/>
          <w:szCs w:val="24"/>
        </w:rPr>
        <w:t xml:space="preserve"> and the second group </w:t>
      </w:r>
      <w:r w:rsidR="00330498">
        <w:rPr>
          <w:rFonts w:ascii="Times New Roman" w:hAnsi="Times New Roman" w:cs="Times New Roman"/>
          <w:sz w:val="24"/>
          <w:szCs w:val="24"/>
        </w:rPr>
        <w:t>discusses</w:t>
      </w:r>
      <w:r w:rsidR="009039F3">
        <w:rPr>
          <w:rFonts w:ascii="Times New Roman" w:hAnsi="Times New Roman" w:cs="Times New Roman"/>
          <w:sz w:val="24"/>
          <w:szCs w:val="24"/>
        </w:rPr>
        <w:t xml:space="preserve"> the impact of consolidating SQL Server as virtual instances.</w:t>
      </w:r>
      <w:r>
        <w:rPr>
          <w:rFonts w:ascii="Times New Roman" w:hAnsi="Times New Roman" w:cs="Times New Roman"/>
          <w:sz w:val="24"/>
          <w:szCs w:val="24"/>
        </w:rPr>
        <w:t xml:space="preserve"> </w:t>
      </w:r>
    </w:p>
    <w:p w:rsidR="00D750F6" w:rsidRDefault="00D750F6" w:rsidP="00A53BAC">
      <w:pPr>
        <w:pStyle w:val="Heading2"/>
      </w:pPr>
      <w:r>
        <w:t xml:space="preserve">Performance </w:t>
      </w:r>
      <w:r w:rsidR="001F1381">
        <w:t xml:space="preserve">Overhead </w:t>
      </w:r>
      <w:r>
        <w:t xml:space="preserve">of Running SQL Server in </w:t>
      </w:r>
      <w:r w:rsidRPr="00A53BAC">
        <w:t>Hyper</w:t>
      </w:r>
      <w:r>
        <w:t>-V</w:t>
      </w:r>
      <w:bookmarkEnd w:id="22"/>
      <w:bookmarkEnd w:id="23"/>
    </w:p>
    <w:p w:rsidR="007640B9" w:rsidRDefault="00690F95" w:rsidP="00690F95">
      <w:pPr>
        <w:rPr>
          <w:rFonts w:ascii="Times New Roman" w:hAnsi="Times New Roman" w:cs="Times New Roman"/>
          <w:sz w:val="24"/>
          <w:szCs w:val="24"/>
        </w:rPr>
      </w:pPr>
      <w:r w:rsidRPr="00690F95">
        <w:rPr>
          <w:rFonts w:ascii="Times New Roman" w:hAnsi="Times New Roman" w:cs="Times New Roman"/>
          <w:sz w:val="24"/>
          <w:szCs w:val="24"/>
        </w:rPr>
        <w:t>The first group</w:t>
      </w:r>
      <w:r>
        <w:rPr>
          <w:rFonts w:ascii="Times New Roman" w:hAnsi="Times New Roman" w:cs="Times New Roman"/>
          <w:sz w:val="24"/>
          <w:szCs w:val="24"/>
        </w:rPr>
        <w:t xml:space="preserve"> of test scenarios </w:t>
      </w:r>
      <w:r w:rsidR="00330498">
        <w:rPr>
          <w:rFonts w:ascii="Times New Roman" w:hAnsi="Times New Roman" w:cs="Times New Roman"/>
          <w:sz w:val="24"/>
          <w:szCs w:val="24"/>
        </w:rPr>
        <w:t xml:space="preserve">was </w:t>
      </w:r>
      <w:r>
        <w:rPr>
          <w:rFonts w:ascii="Times New Roman" w:hAnsi="Times New Roman" w:cs="Times New Roman"/>
          <w:sz w:val="24"/>
          <w:szCs w:val="24"/>
        </w:rPr>
        <w:t xml:space="preserve">designed to understand the performance </w:t>
      </w:r>
      <w:r w:rsidR="00570C2E">
        <w:rPr>
          <w:rFonts w:ascii="Times New Roman" w:hAnsi="Times New Roman" w:cs="Times New Roman"/>
          <w:sz w:val="24"/>
          <w:szCs w:val="24"/>
        </w:rPr>
        <w:t>overhead</w:t>
      </w:r>
      <w:r>
        <w:rPr>
          <w:rFonts w:ascii="Times New Roman" w:hAnsi="Times New Roman" w:cs="Times New Roman"/>
          <w:sz w:val="24"/>
          <w:szCs w:val="24"/>
        </w:rPr>
        <w:t xml:space="preserve"> of</w:t>
      </w:r>
      <w:r w:rsidR="00DF00F1">
        <w:rPr>
          <w:rFonts w:ascii="Times New Roman" w:hAnsi="Times New Roman" w:cs="Times New Roman"/>
          <w:sz w:val="24"/>
          <w:szCs w:val="24"/>
        </w:rPr>
        <w:t xml:space="preserve"> running SQL Server in</w:t>
      </w:r>
      <w:r w:rsidR="00330498">
        <w:rPr>
          <w:rFonts w:ascii="Times New Roman" w:hAnsi="Times New Roman" w:cs="Times New Roman"/>
          <w:sz w:val="24"/>
          <w:szCs w:val="24"/>
        </w:rPr>
        <w:t xml:space="preserve"> a</w:t>
      </w:r>
      <w:r w:rsidR="00DF00F1">
        <w:rPr>
          <w:rFonts w:ascii="Times New Roman" w:hAnsi="Times New Roman" w:cs="Times New Roman"/>
          <w:sz w:val="24"/>
          <w:szCs w:val="24"/>
        </w:rPr>
        <w:t xml:space="preserve"> </w:t>
      </w:r>
      <w:r w:rsidR="000C55F2">
        <w:rPr>
          <w:rFonts w:ascii="Times New Roman" w:hAnsi="Times New Roman" w:cs="Times New Roman"/>
          <w:sz w:val="24"/>
          <w:szCs w:val="24"/>
        </w:rPr>
        <w:t xml:space="preserve">“sanitized” </w:t>
      </w:r>
      <w:r w:rsidR="00DF00F1">
        <w:rPr>
          <w:rFonts w:ascii="Times New Roman" w:hAnsi="Times New Roman" w:cs="Times New Roman"/>
          <w:sz w:val="24"/>
          <w:szCs w:val="24"/>
        </w:rPr>
        <w:t xml:space="preserve">Hyper-V environment. Baseline tests </w:t>
      </w:r>
      <w:r w:rsidR="00330498">
        <w:rPr>
          <w:rFonts w:ascii="Times New Roman" w:hAnsi="Times New Roman" w:cs="Times New Roman"/>
          <w:sz w:val="24"/>
          <w:szCs w:val="24"/>
        </w:rPr>
        <w:t xml:space="preserve">were </w:t>
      </w:r>
      <w:r w:rsidR="00893A6D">
        <w:rPr>
          <w:rFonts w:ascii="Times New Roman" w:hAnsi="Times New Roman" w:cs="Times New Roman"/>
          <w:sz w:val="24"/>
          <w:szCs w:val="24"/>
        </w:rPr>
        <w:t>executed</w:t>
      </w:r>
      <w:r w:rsidR="00330498">
        <w:rPr>
          <w:rFonts w:ascii="Times New Roman" w:hAnsi="Times New Roman" w:cs="Times New Roman"/>
          <w:sz w:val="24"/>
          <w:szCs w:val="24"/>
        </w:rPr>
        <w:t xml:space="preserve"> three ways:</w:t>
      </w:r>
      <w:r w:rsidR="00DF00F1">
        <w:rPr>
          <w:rFonts w:ascii="Times New Roman" w:hAnsi="Times New Roman" w:cs="Times New Roman"/>
          <w:sz w:val="24"/>
          <w:szCs w:val="24"/>
        </w:rPr>
        <w:t xml:space="preserve"> in </w:t>
      </w:r>
      <w:r w:rsidR="007640B9">
        <w:rPr>
          <w:rFonts w:ascii="Times New Roman" w:hAnsi="Times New Roman" w:cs="Times New Roman"/>
          <w:sz w:val="24"/>
          <w:szCs w:val="24"/>
        </w:rPr>
        <w:t xml:space="preserve">a </w:t>
      </w:r>
      <w:r w:rsidR="00DF00F1">
        <w:rPr>
          <w:rFonts w:ascii="Times New Roman" w:hAnsi="Times New Roman" w:cs="Times New Roman"/>
          <w:sz w:val="24"/>
          <w:szCs w:val="24"/>
        </w:rPr>
        <w:t>native Windows environment with Hyper-V disabled</w:t>
      </w:r>
      <w:r w:rsidR="008F2095">
        <w:rPr>
          <w:rFonts w:ascii="Times New Roman" w:hAnsi="Times New Roman" w:cs="Times New Roman"/>
          <w:sz w:val="24"/>
          <w:szCs w:val="24"/>
        </w:rPr>
        <w:t xml:space="preserve">, on the </w:t>
      </w:r>
      <w:r w:rsidR="00540990">
        <w:rPr>
          <w:rFonts w:ascii="Times New Roman" w:hAnsi="Times New Roman" w:cs="Times New Roman"/>
          <w:sz w:val="24"/>
          <w:szCs w:val="24"/>
        </w:rPr>
        <w:t>root</w:t>
      </w:r>
      <w:r w:rsidR="008F2095">
        <w:rPr>
          <w:rFonts w:ascii="Times New Roman" w:hAnsi="Times New Roman" w:cs="Times New Roman"/>
          <w:sz w:val="24"/>
          <w:szCs w:val="24"/>
        </w:rPr>
        <w:t xml:space="preserve"> partition with Hyper-V enabled</w:t>
      </w:r>
      <w:r w:rsidR="007640B9">
        <w:rPr>
          <w:rFonts w:ascii="Times New Roman" w:hAnsi="Times New Roman" w:cs="Times New Roman"/>
          <w:sz w:val="24"/>
          <w:szCs w:val="24"/>
        </w:rPr>
        <w:t>,</w:t>
      </w:r>
      <w:r w:rsidR="00DF00F1">
        <w:rPr>
          <w:rFonts w:ascii="Times New Roman" w:hAnsi="Times New Roman" w:cs="Times New Roman"/>
          <w:sz w:val="24"/>
          <w:szCs w:val="24"/>
        </w:rPr>
        <w:t xml:space="preserve"> and </w:t>
      </w:r>
      <w:r w:rsidR="008F2095">
        <w:rPr>
          <w:rFonts w:ascii="Times New Roman" w:hAnsi="Times New Roman" w:cs="Times New Roman"/>
          <w:sz w:val="24"/>
          <w:szCs w:val="24"/>
        </w:rPr>
        <w:t>within</w:t>
      </w:r>
      <w:r w:rsidR="00A53BAC">
        <w:rPr>
          <w:rFonts w:ascii="Times New Roman" w:hAnsi="Times New Roman" w:cs="Times New Roman"/>
          <w:sz w:val="24"/>
          <w:szCs w:val="24"/>
        </w:rPr>
        <w:t xml:space="preserve"> </w:t>
      </w:r>
      <w:r w:rsidR="00DF00F1">
        <w:rPr>
          <w:rFonts w:ascii="Times New Roman" w:hAnsi="Times New Roman" w:cs="Times New Roman"/>
          <w:sz w:val="24"/>
          <w:szCs w:val="24"/>
        </w:rPr>
        <w:t xml:space="preserve">single guest </w:t>
      </w:r>
      <w:r w:rsidR="00540990">
        <w:rPr>
          <w:rFonts w:ascii="Times New Roman" w:hAnsi="Times New Roman" w:cs="Times New Roman"/>
          <w:sz w:val="24"/>
          <w:szCs w:val="24"/>
        </w:rPr>
        <w:t>virtual machine</w:t>
      </w:r>
      <w:r w:rsidR="00DF00F1">
        <w:rPr>
          <w:rFonts w:ascii="Times New Roman" w:hAnsi="Times New Roman" w:cs="Times New Roman"/>
          <w:sz w:val="24"/>
          <w:szCs w:val="24"/>
        </w:rPr>
        <w:t>.</w:t>
      </w:r>
      <w:r w:rsidR="00FE6D09">
        <w:rPr>
          <w:rFonts w:ascii="Times New Roman" w:hAnsi="Times New Roman" w:cs="Times New Roman"/>
          <w:sz w:val="24"/>
          <w:szCs w:val="24"/>
        </w:rPr>
        <w:t xml:space="preserve"> </w:t>
      </w:r>
      <w:r w:rsidR="008F2095">
        <w:rPr>
          <w:rFonts w:ascii="Times New Roman" w:hAnsi="Times New Roman" w:cs="Times New Roman"/>
          <w:sz w:val="24"/>
          <w:szCs w:val="24"/>
        </w:rPr>
        <w:t>In each case</w:t>
      </w:r>
      <w:r w:rsidR="007640B9">
        <w:rPr>
          <w:rFonts w:ascii="Times New Roman" w:hAnsi="Times New Roman" w:cs="Times New Roman"/>
          <w:sz w:val="24"/>
          <w:szCs w:val="24"/>
        </w:rPr>
        <w:t>,</w:t>
      </w:r>
      <w:r w:rsidR="008F2095">
        <w:rPr>
          <w:rFonts w:ascii="Times New Roman" w:hAnsi="Times New Roman" w:cs="Times New Roman"/>
          <w:sz w:val="24"/>
          <w:szCs w:val="24"/>
        </w:rPr>
        <w:t xml:space="preserve"> the hardware configuration is identical. </w:t>
      </w:r>
    </w:p>
    <w:p w:rsidR="00893A6D" w:rsidRDefault="00A11B71" w:rsidP="00690F95">
      <w:pPr>
        <w:rPr>
          <w:rFonts w:ascii="Times New Roman" w:hAnsi="Times New Roman" w:cs="Times New Roman"/>
          <w:sz w:val="24"/>
          <w:szCs w:val="24"/>
        </w:rPr>
      </w:pPr>
      <w:r w:rsidRPr="00A11B71">
        <w:rPr>
          <w:rFonts w:ascii="Times New Roman" w:hAnsi="Times New Roman" w:cs="Times New Roman"/>
          <w:b/>
          <w:sz w:val="24"/>
          <w:szCs w:val="24"/>
        </w:rPr>
        <w:lastRenderedPageBreak/>
        <w:t>Note:</w:t>
      </w:r>
      <w:r w:rsidR="007640B9">
        <w:rPr>
          <w:rFonts w:ascii="Times New Roman" w:hAnsi="Times New Roman" w:cs="Times New Roman"/>
          <w:sz w:val="24"/>
          <w:szCs w:val="24"/>
        </w:rPr>
        <w:t xml:space="preserve"> </w:t>
      </w:r>
      <w:r w:rsidRPr="00A11B71">
        <w:rPr>
          <w:rFonts w:ascii="Times New Roman" w:hAnsi="Times New Roman" w:cs="Times New Roman"/>
          <w:i/>
          <w:sz w:val="24"/>
          <w:szCs w:val="24"/>
        </w:rPr>
        <w:t>Native instance</w:t>
      </w:r>
      <w:r w:rsidR="00893A6D">
        <w:rPr>
          <w:rFonts w:ascii="Times New Roman" w:hAnsi="Times New Roman" w:cs="Times New Roman"/>
          <w:sz w:val="24"/>
          <w:szCs w:val="24"/>
        </w:rPr>
        <w:t xml:space="preserve"> refers to </w:t>
      </w:r>
      <w:r w:rsidR="00AF7D21">
        <w:rPr>
          <w:rFonts w:ascii="Times New Roman" w:hAnsi="Times New Roman" w:cs="Times New Roman"/>
          <w:sz w:val="24"/>
          <w:szCs w:val="24"/>
        </w:rPr>
        <w:t xml:space="preserve">a </w:t>
      </w:r>
      <w:r w:rsidR="00893A6D">
        <w:rPr>
          <w:rFonts w:ascii="Times New Roman" w:hAnsi="Times New Roman" w:cs="Times New Roman"/>
          <w:sz w:val="24"/>
          <w:szCs w:val="24"/>
        </w:rPr>
        <w:t>SQL</w:t>
      </w:r>
      <w:r w:rsidR="00C3716F">
        <w:rPr>
          <w:rFonts w:ascii="Times New Roman" w:hAnsi="Times New Roman" w:cs="Times New Roman"/>
          <w:sz w:val="24"/>
          <w:szCs w:val="24"/>
        </w:rPr>
        <w:t xml:space="preserve"> Server</w:t>
      </w:r>
      <w:r w:rsidR="00893A6D">
        <w:rPr>
          <w:rFonts w:ascii="Times New Roman" w:hAnsi="Times New Roman" w:cs="Times New Roman"/>
          <w:sz w:val="24"/>
          <w:szCs w:val="24"/>
        </w:rPr>
        <w:t xml:space="preserve"> instance running in </w:t>
      </w:r>
      <w:r w:rsidR="007640B9">
        <w:rPr>
          <w:rFonts w:ascii="Times New Roman" w:hAnsi="Times New Roman" w:cs="Times New Roman"/>
          <w:sz w:val="24"/>
          <w:szCs w:val="24"/>
        </w:rPr>
        <w:t xml:space="preserve">a </w:t>
      </w:r>
      <w:r w:rsidR="00893A6D">
        <w:rPr>
          <w:rFonts w:ascii="Times New Roman" w:hAnsi="Times New Roman" w:cs="Times New Roman"/>
          <w:sz w:val="24"/>
          <w:szCs w:val="24"/>
        </w:rPr>
        <w:t>native Windows environment</w:t>
      </w:r>
      <w:r w:rsidR="007640B9">
        <w:rPr>
          <w:rFonts w:ascii="Times New Roman" w:hAnsi="Times New Roman" w:cs="Times New Roman"/>
          <w:sz w:val="24"/>
          <w:szCs w:val="24"/>
        </w:rPr>
        <w:t>,</w:t>
      </w:r>
      <w:r w:rsidR="00893A6D">
        <w:rPr>
          <w:rFonts w:ascii="Times New Roman" w:hAnsi="Times New Roman" w:cs="Times New Roman"/>
          <w:sz w:val="24"/>
          <w:szCs w:val="24"/>
        </w:rPr>
        <w:t xml:space="preserve"> and </w:t>
      </w:r>
      <w:r w:rsidRPr="00A11B71">
        <w:rPr>
          <w:rFonts w:ascii="Times New Roman" w:hAnsi="Times New Roman" w:cs="Times New Roman"/>
          <w:i/>
          <w:sz w:val="24"/>
          <w:szCs w:val="24"/>
        </w:rPr>
        <w:t>virtual instance</w:t>
      </w:r>
      <w:r w:rsidR="00893A6D">
        <w:rPr>
          <w:rFonts w:ascii="Times New Roman" w:hAnsi="Times New Roman" w:cs="Times New Roman"/>
          <w:sz w:val="24"/>
          <w:szCs w:val="24"/>
        </w:rPr>
        <w:t xml:space="preserve"> refers to </w:t>
      </w:r>
      <w:r w:rsidR="00AF7D21">
        <w:rPr>
          <w:rFonts w:ascii="Times New Roman" w:hAnsi="Times New Roman" w:cs="Times New Roman"/>
          <w:sz w:val="24"/>
          <w:szCs w:val="24"/>
        </w:rPr>
        <w:t xml:space="preserve">a </w:t>
      </w:r>
      <w:r w:rsidR="00893A6D">
        <w:rPr>
          <w:rFonts w:ascii="Times New Roman" w:hAnsi="Times New Roman" w:cs="Times New Roman"/>
          <w:sz w:val="24"/>
          <w:szCs w:val="24"/>
        </w:rPr>
        <w:t xml:space="preserve">SQL </w:t>
      </w:r>
      <w:r w:rsidR="00C3716F">
        <w:rPr>
          <w:rFonts w:ascii="Times New Roman" w:hAnsi="Times New Roman" w:cs="Times New Roman"/>
          <w:sz w:val="24"/>
          <w:szCs w:val="24"/>
        </w:rPr>
        <w:t xml:space="preserve">Server </w:t>
      </w:r>
      <w:r w:rsidR="00893A6D">
        <w:rPr>
          <w:rFonts w:ascii="Times New Roman" w:hAnsi="Times New Roman" w:cs="Times New Roman"/>
          <w:sz w:val="24"/>
          <w:szCs w:val="24"/>
        </w:rPr>
        <w:t xml:space="preserve">instance running in guest virtual machine. </w:t>
      </w:r>
    </w:p>
    <w:p w:rsidR="00690F95" w:rsidRDefault="00893A6D" w:rsidP="00690F95">
      <w:pPr>
        <w:rPr>
          <w:rFonts w:ascii="Times New Roman" w:hAnsi="Times New Roman" w:cs="Times New Roman"/>
          <w:sz w:val="24"/>
          <w:szCs w:val="24"/>
        </w:rPr>
      </w:pPr>
      <w:r>
        <w:rPr>
          <w:rFonts w:ascii="Times New Roman" w:hAnsi="Times New Roman" w:cs="Times New Roman"/>
          <w:sz w:val="24"/>
          <w:szCs w:val="24"/>
        </w:rPr>
        <w:t>T</w:t>
      </w:r>
      <w:r w:rsidR="007D3DA6">
        <w:rPr>
          <w:rFonts w:ascii="Times New Roman" w:hAnsi="Times New Roman" w:cs="Times New Roman"/>
          <w:sz w:val="24"/>
          <w:szCs w:val="24"/>
        </w:rPr>
        <w:t>his section includes t</w:t>
      </w:r>
      <w:r>
        <w:rPr>
          <w:rFonts w:ascii="Times New Roman" w:hAnsi="Times New Roman" w:cs="Times New Roman"/>
          <w:sz w:val="24"/>
          <w:szCs w:val="24"/>
        </w:rPr>
        <w:t>he following test scenario</w:t>
      </w:r>
      <w:r w:rsidR="007D3DA6">
        <w:rPr>
          <w:rFonts w:ascii="Times New Roman" w:hAnsi="Times New Roman" w:cs="Times New Roman"/>
          <w:sz w:val="24"/>
          <w:szCs w:val="24"/>
        </w:rPr>
        <w:t>s</w:t>
      </w:r>
      <w:r>
        <w:rPr>
          <w:rFonts w:ascii="Times New Roman" w:hAnsi="Times New Roman" w:cs="Times New Roman"/>
          <w:sz w:val="24"/>
          <w:szCs w:val="24"/>
        </w:rPr>
        <w:t>:</w:t>
      </w:r>
    </w:p>
    <w:p w:rsidR="00EB178D" w:rsidRDefault="000C55F2">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Determine I</w:t>
      </w:r>
      <w:r w:rsidR="0043130D">
        <w:rPr>
          <w:rFonts w:ascii="Times New Roman" w:hAnsi="Times New Roman" w:cs="Times New Roman"/>
          <w:sz w:val="24"/>
          <w:szCs w:val="24"/>
        </w:rPr>
        <w:t>/</w:t>
      </w:r>
      <w:r>
        <w:rPr>
          <w:rFonts w:ascii="Times New Roman" w:hAnsi="Times New Roman" w:cs="Times New Roman"/>
          <w:sz w:val="24"/>
          <w:szCs w:val="24"/>
        </w:rPr>
        <w:t>O overhead of pass-through disks</w:t>
      </w:r>
      <w:r w:rsidR="00893A6D">
        <w:rPr>
          <w:rFonts w:ascii="Times New Roman" w:hAnsi="Times New Roman" w:cs="Times New Roman"/>
          <w:sz w:val="24"/>
          <w:szCs w:val="24"/>
        </w:rPr>
        <w:t xml:space="preserve"> using SQLIO</w:t>
      </w:r>
    </w:p>
    <w:p w:rsidR="00EB178D" w:rsidRDefault="00E83540">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 xml:space="preserve">Compare </w:t>
      </w:r>
      <w:r w:rsidR="00893A6D">
        <w:rPr>
          <w:rFonts w:ascii="Times New Roman" w:hAnsi="Times New Roman" w:cs="Times New Roman"/>
          <w:sz w:val="24"/>
          <w:szCs w:val="24"/>
        </w:rPr>
        <w:t xml:space="preserve">OLTP workload performance </w:t>
      </w:r>
      <w:r>
        <w:rPr>
          <w:rFonts w:ascii="Times New Roman" w:hAnsi="Times New Roman" w:cs="Times New Roman"/>
          <w:sz w:val="24"/>
          <w:szCs w:val="24"/>
        </w:rPr>
        <w:t>in</w:t>
      </w:r>
      <w:r w:rsidR="00893A6D">
        <w:rPr>
          <w:rFonts w:ascii="Times New Roman" w:hAnsi="Times New Roman" w:cs="Times New Roman"/>
          <w:sz w:val="24"/>
          <w:szCs w:val="24"/>
        </w:rPr>
        <w:t xml:space="preserve"> </w:t>
      </w:r>
      <w:r w:rsidR="00AF7D21">
        <w:rPr>
          <w:rFonts w:ascii="Times New Roman" w:hAnsi="Times New Roman" w:cs="Times New Roman"/>
          <w:sz w:val="24"/>
          <w:szCs w:val="24"/>
        </w:rPr>
        <w:t xml:space="preserve">a </w:t>
      </w:r>
      <w:r w:rsidR="00893A6D">
        <w:rPr>
          <w:rFonts w:ascii="Times New Roman" w:hAnsi="Times New Roman" w:cs="Times New Roman"/>
          <w:sz w:val="24"/>
          <w:szCs w:val="24"/>
        </w:rPr>
        <w:t xml:space="preserve">single native instance and </w:t>
      </w:r>
      <w:r w:rsidR="00AF7D21">
        <w:rPr>
          <w:rFonts w:ascii="Times New Roman" w:hAnsi="Times New Roman" w:cs="Times New Roman"/>
          <w:sz w:val="24"/>
          <w:szCs w:val="24"/>
        </w:rPr>
        <w:t xml:space="preserve">a </w:t>
      </w:r>
      <w:r w:rsidR="00893A6D">
        <w:rPr>
          <w:rFonts w:ascii="Times New Roman" w:hAnsi="Times New Roman" w:cs="Times New Roman"/>
          <w:sz w:val="24"/>
          <w:szCs w:val="24"/>
        </w:rPr>
        <w:t xml:space="preserve">virtual instance  </w:t>
      </w:r>
    </w:p>
    <w:p w:rsidR="00EB178D" w:rsidRDefault="00E83540">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Compare r</w:t>
      </w:r>
      <w:r w:rsidR="00893A6D">
        <w:rPr>
          <w:rFonts w:ascii="Times New Roman" w:hAnsi="Times New Roman" w:cs="Times New Roman"/>
          <w:sz w:val="24"/>
          <w:szCs w:val="24"/>
        </w:rPr>
        <w:t xml:space="preserve">eporting query performance comparison </w:t>
      </w:r>
      <w:r>
        <w:rPr>
          <w:rFonts w:ascii="Times New Roman" w:hAnsi="Times New Roman" w:cs="Times New Roman"/>
          <w:sz w:val="24"/>
          <w:szCs w:val="24"/>
        </w:rPr>
        <w:t xml:space="preserve">in </w:t>
      </w:r>
      <w:r w:rsidR="00AF7D21">
        <w:rPr>
          <w:rFonts w:ascii="Times New Roman" w:hAnsi="Times New Roman" w:cs="Times New Roman"/>
          <w:sz w:val="24"/>
          <w:szCs w:val="24"/>
        </w:rPr>
        <w:t xml:space="preserve">a </w:t>
      </w:r>
      <w:r w:rsidR="00893A6D">
        <w:rPr>
          <w:rFonts w:ascii="Times New Roman" w:hAnsi="Times New Roman" w:cs="Times New Roman"/>
          <w:sz w:val="24"/>
          <w:szCs w:val="24"/>
        </w:rPr>
        <w:t xml:space="preserve">native instance and </w:t>
      </w:r>
      <w:r w:rsidR="00AF7D21">
        <w:rPr>
          <w:rFonts w:ascii="Times New Roman" w:hAnsi="Times New Roman" w:cs="Times New Roman"/>
          <w:sz w:val="24"/>
          <w:szCs w:val="24"/>
        </w:rPr>
        <w:t xml:space="preserve">a </w:t>
      </w:r>
      <w:r w:rsidR="00893A6D">
        <w:rPr>
          <w:rFonts w:ascii="Times New Roman" w:hAnsi="Times New Roman" w:cs="Times New Roman"/>
          <w:sz w:val="24"/>
          <w:szCs w:val="24"/>
        </w:rPr>
        <w:t>virtual instance</w:t>
      </w:r>
    </w:p>
    <w:p w:rsidR="00EB178D" w:rsidRDefault="00E83540">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 xml:space="preserve">Observe virtualization </w:t>
      </w:r>
      <w:r w:rsidR="006E6C0D">
        <w:rPr>
          <w:rFonts w:ascii="Times New Roman" w:hAnsi="Times New Roman" w:cs="Times New Roman"/>
          <w:sz w:val="24"/>
          <w:szCs w:val="24"/>
        </w:rPr>
        <w:t>impact</w:t>
      </w:r>
      <w:r>
        <w:rPr>
          <w:rFonts w:ascii="Times New Roman" w:hAnsi="Times New Roman" w:cs="Times New Roman"/>
          <w:sz w:val="24"/>
          <w:szCs w:val="24"/>
        </w:rPr>
        <w:t xml:space="preserve"> on common database </w:t>
      </w:r>
      <w:r w:rsidR="00893A6D">
        <w:rPr>
          <w:rFonts w:ascii="Times New Roman" w:hAnsi="Times New Roman" w:cs="Times New Roman"/>
          <w:sz w:val="24"/>
          <w:szCs w:val="24"/>
        </w:rPr>
        <w:t>operations</w:t>
      </w:r>
      <w:r w:rsidR="006E6C0D">
        <w:rPr>
          <w:rFonts w:ascii="Times New Roman" w:hAnsi="Times New Roman" w:cs="Times New Roman"/>
          <w:sz w:val="24"/>
          <w:szCs w:val="24"/>
        </w:rPr>
        <w:t>:</w:t>
      </w:r>
    </w:p>
    <w:p w:rsidR="00EB178D" w:rsidRDefault="00893A6D">
      <w:pPr>
        <w:pStyle w:val="ListParagraph"/>
        <w:numPr>
          <w:ilvl w:val="1"/>
          <w:numId w:val="74"/>
        </w:numPr>
        <w:rPr>
          <w:rFonts w:ascii="Times New Roman" w:hAnsi="Times New Roman" w:cs="Times New Roman"/>
          <w:sz w:val="24"/>
          <w:szCs w:val="24"/>
        </w:rPr>
      </w:pPr>
      <w:r>
        <w:rPr>
          <w:rFonts w:ascii="Times New Roman" w:hAnsi="Times New Roman" w:cs="Times New Roman"/>
          <w:sz w:val="24"/>
          <w:szCs w:val="24"/>
        </w:rPr>
        <w:t>Compressed backup and restore</w:t>
      </w:r>
    </w:p>
    <w:p w:rsidR="00EB178D" w:rsidRDefault="00893A6D">
      <w:pPr>
        <w:pStyle w:val="ListParagraph"/>
        <w:numPr>
          <w:ilvl w:val="1"/>
          <w:numId w:val="74"/>
        </w:numPr>
        <w:rPr>
          <w:rFonts w:ascii="Times New Roman" w:hAnsi="Times New Roman" w:cs="Times New Roman"/>
          <w:sz w:val="24"/>
          <w:szCs w:val="24"/>
        </w:rPr>
      </w:pPr>
      <w:r>
        <w:rPr>
          <w:rFonts w:ascii="Times New Roman" w:hAnsi="Times New Roman" w:cs="Times New Roman"/>
          <w:sz w:val="24"/>
          <w:szCs w:val="24"/>
        </w:rPr>
        <w:t>Index rebuild</w:t>
      </w:r>
    </w:p>
    <w:p w:rsidR="00EB178D" w:rsidRDefault="00893A6D">
      <w:pPr>
        <w:pStyle w:val="ListParagraph"/>
        <w:numPr>
          <w:ilvl w:val="1"/>
          <w:numId w:val="74"/>
        </w:numPr>
        <w:rPr>
          <w:rFonts w:ascii="Times New Roman" w:hAnsi="Times New Roman" w:cs="Times New Roman"/>
          <w:sz w:val="24"/>
          <w:szCs w:val="24"/>
        </w:rPr>
      </w:pPr>
      <w:r>
        <w:rPr>
          <w:rFonts w:ascii="Times New Roman" w:hAnsi="Times New Roman" w:cs="Times New Roman"/>
          <w:sz w:val="24"/>
          <w:szCs w:val="24"/>
        </w:rPr>
        <w:t xml:space="preserve">DBCC </w:t>
      </w:r>
      <w:r w:rsidR="00FE39E9">
        <w:rPr>
          <w:rFonts w:ascii="Times New Roman" w:hAnsi="Times New Roman" w:cs="Times New Roman"/>
          <w:sz w:val="24"/>
          <w:szCs w:val="24"/>
        </w:rPr>
        <w:t>CHECKDB</w:t>
      </w:r>
    </w:p>
    <w:p w:rsidR="00650915" w:rsidRPr="0027718D" w:rsidRDefault="001F1381" w:rsidP="00A53BAC">
      <w:pPr>
        <w:pStyle w:val="Heading3"/>
      </w:pPr>
      <w:bookmarkStart w:id="24" w:name="_Toc209967252"/>
      <w:bookmarkStart w:id="25" w:name="_Toc210234835"/>
      <w:r>
        <w:t>Pass</w:t>
      </w:r>
      <w:r w:rsidR="00A53BAC">
        <w:t>-T</w:t>
      </w:r>
      <w:r>
        <w:t xml:space="preserve">hrough Disks </w:t>
      </w:r>
      <w:r w:rsidR="00D750F6" w:rsidRPr="0027718D">
        <w:t>I</w:t>
      </w:r>
      <w:r w:rsidR="0043130D">
        <w:t>/</w:t>
      </w:r>
      <w:r w:rsidR="00D750F6" w:rsidRPr="0027718D">
        <w:t xml:space="preserve">O Overhead </w:t>
      </w:r>
      <w:r>
        <w:t>-</w:t>
      </w:r>
      <w:r w:rsidR="00AF0397" w:rsidRPr="0027718D">
        <w:t xml:space="preserve"> SQLIO</w:t>
      </w:r>
      <w:bookmarkEnd w:id="24"/>
      <w:bookmarkEnd w:id="25"/>
    </w:p>
    <w:p w:rsidR="00AF0397" w:rsidRPr="00AF178E" w:rsidRDefault="00AF0397" w:rsidP="006F3D69">
      <w:pPr>
        <w:rPr>
          <w:rFonts w:ascii="Times New Roman" w:hAnsi="Times New Roman" w:cs="Times New Roman"/>
          <w:sz w:val="24"/>
          <w:szCs w:val="24"/>
        </w:rPr>
      </w:pPr>
      <w:r>
        <w:rPr>
          <w:rFonts w:ascii="Times New Roman" w:hAnsi="Times New Roman" w:cs="Times New Roman"/>
          <w:sz w:val="24"/>
          <w:szCs w:val="24"/>
        </w:rPr>
        <w:t>I</w:t>
      </w:r>
      <w:r w:rsidR="0043130D">
        <w:rPr>
          <w:rFonts w:ascii="Times New Roman" w:hAnsi="Times New Roman" w:cs="Times New Roman"/>
          <w:sz w:val="24"/>
          <w:szCs w:val="24"/>
        </w:rPr>
        <w:t>/</w:t>
      </w:r>
      <w:r>
        <w:rPr>
          <w:rFonts w:ascii="Times New Roman" w:hAnsi="Times New Roman" w:cs="Times New Roman"/>
          <w:sz w:val="24"/>
          <w:szCs w:val="24"/>
        </w:rPr>
        <w:t xml:space="preserve">O overhead </w:t>
      </w:r>
      <w:r w:rsidR="00DD0845">
        <w:rPr>
          <w:rFonts w:ascii="Times New Roman" w:hAnsi="Times New Roman" w:cs="Times New Roman"/>
          <w:sz w:val="24"/>
          <w:szCs w:val="24"/>
        </w:rPr>
        <w:t>used to be</w:t>
      </w:r>
      <w:r>
        <w:rPr>
          <w:rFonts w:ascii="Times New Roman" w:hAnsi="Times New Roman" w:cs="Times New Roman"/>
          <w:sz w:val="24"/>
          <w:szCs w:val="24"/>
        </w:rPr>
        <w:t xml:space="preserve"> a challenge in virtualized environment</w:t>
      </w:r>
      <w:r w:rsidR="00007E4B">
        <w:rPr>
          <w:rFonts w:ascii="Times New Roman" w:hAnsi="Times New Roman" w:cs="Times New Roman"/>
          <w:sz w:val="24"/>
          <w:szCs w:val="24"/>
        </w:rPr>
        <w:t>s</w:t>
      </w:r>
      <w:r>
        <w:rPr>
          <w:rFonts w:ascii="Times New Roman" w:hAnsi="Times New Roman" w:cs="Times New Roman"/>
          <w:sz w:val="24"/>
          <w:szCs w:val="24"/>
        </w:rPr>
        <w:t>. It could be a showstopper for I</w:t>
      </w:r>
      <w:r w:rsidR="0043130D">
        <w:rPr>
          <w:rFonts w:ascii="Times New Roman" w:hAnsi="Times New Roman" w:cs="Times New Roman"/>
          <w:sz w:val="24"/>
          <w:szCs w:val="24"/>
        </w:rPr>
        <w:t>/</w:t>
      </w:r>
      <w:r>
        <w:rPr>
          <w:rFonts w:ascii="Times New Roman" w:hAnsi="Times New Roman" w:cs="Times New Roman"/>
          <w:sz w:val="24"/>
          <w:szCs w:val="24"/>
        </w:rPr>
        <w:t xml:space="preserve">O intensive applications like SQL Server. </w:t>
      </w:r>
      <w:r w:rsidR="00DD0845">
        <w:rPr>
          <w:rFonts w:ascii="Times New Roman" w:hAnsi="Times New Roman" w:cs="Times New Roman"/>
          <w:sz w:val="24"/>
          <w:szCs w:val="24"/>
        </w:rPr>
        <w:t xml:space="preserve">With Hyper-V, the technology is different. </w:t>
      </w:r>
      <w:r>
        <w:rPr>
          <w:rFonts w:ascii="Times New Roman" w:hAnsi="Times New Roman" w:cs="Times New Roman"/>
          <w:sz w:val="24"/>
          <w:szCs w:val="24"/>
        </w:rPr>
        <w:t xml:space="preserve">To understand the </w:t>
      </w:r>
      <w:r w:rsidRPr="006F3D69">
        <w:rPr>
          <w:rFonts w:ascii="Times New Roman" w:hAnsi="Times New Roman" w:cs="Times New Roman"/>
          <w:sz w:val="24"/>
          <w:szCs w:val="24"/>
        </w:rPr>
        <w:t>best</w:t>
      </w:r>
      <w:r w:rsidR="00AF7D21">
        <w:rPr>
          <w:rFonts w:ascii="Times New Roman" w:hAnsi="Times New Roman" w:cs="Times New Roman"/>
          <w:sz w:val="24"/>
          <w:szCs w:val="24"/>
        </w:rPr>
        <w:t>-</w:t>
      </w:r>
      <w:r w:rsidRPr="006F3D69">
        <w:rPr>
          <w:rFonts w:ascii="Times New Roman" w:hAnsi="Times New Roman" w:cs="Times New Roman"/>
          <w:sz w:val="24"/>
          <w:szCs w:val="24"/>
        </w:rPr>
        <w:t>case scenario</w:t>
      </w:r>
      <w:r>
        <w:rPr>
          <w:rFonts w:ascii="Times New Roman" w:hAnsi="Times New Roman" w:cs="Times New Roman"/>
          <w:sz w:val="24"/>
          <w:szCs w:val="24"/>
        </w:rPr>
        <w:t xml:space="preserve">, our first test scenario </w:t>
      </w:r>
      <w:r w:rsidR="00B6394B">
        <w:rPr>
          <w:rFonts w:ascii="Times New Roman" w:hAnsi="Times New Roman" w:cs="Times New Roman"/>
          <w:sz w:val="24"/>
          <w:szCs w:val="24"/>
        </w:rPr>
        <w:t>looked at</w:t>
      </w:r>
      <w:r>
        <w:rPr>
          <w:rFonts w:ascii="Times New Roman" w:hAnsi="Times New Roman" w:cs="Times New Roman"/>
          <w:sz w:val="24"/>
          <w:szCs w:val="24"/>
        </w:rPr>
        <w:t xml:space="preserve"> I</w:t>
      </w:r>
      <w:r w:rsidR="0043130D">
        <w:rPr>
          <w:rFonts w:ascii="Times New Roman" w:hAnsi="Times New Roman" w:cs="Times New Roman"/>
          <w:sz w:val="24"/>
          <w:szCs w:val="24"/>
        </w:rPr>
        <w:t>/</w:t>
      </w:r>
      <w:r>
        <w:rPr>
          <w:rFonts w:ascii="Times New Roman" w:hAnsi="Times New Roman" w:cs="Times New Roman"/>
          <w:sz w:val="24"/>
          <w:szCs w:val="24"/>
        </w:rPr>
        <w:t>O overhead using</w:t>
      </w:r>
      <w:r w:rsidR="00B6394B">
        <w:rPr>
          <w:rFonts w:ascii="Times New Roman" w:hAnsi="Times New Roman" w:cs="Times New Roman"/>
          <w:sz w:val="24"/>
          <w:szCs w:val="24"/>
        </w:rPr>
        <w:t xml:space="preserve"> the</w:t>
      </w:r>
      <w:r>
        <w:rPr>
          <w:rFonts w:ascii="Times New Roman" w:hAnsi="Times New Roman" w:cs="Times New Roman"/>
          <w:sz w:val="24"/>
          <w:szCs w:val="24"/>
        </w:rPr>
        <w:t xml:space="preserve"> most optimized I</w:t>
      </w:r>
      <w:r w:rsidR="0043130D">
        <w:rPr>
          <w:rFonts w:ascii="Times New Roman" w:hAnsi="Times New Roman" w:cs="Times New Roman"/>
          <w:sz w:val="24"/>
          <w:szCs w:val="24"/>
        </w:rPr>
        <w:t>/</w:t>
      </w:r>
      <w:r>
        <w:rPr>
          <w:rFonts w:ascii="Times New Roman" w:hAnsi="Times New Roman" w:cs="Times New Roman"/>
          <w:sz w:val="24"/>
          <w:szCs w:val="24"/>
        </w:rPr>
        <w:t>O configuration – dedicated pass-through disks</w:t>
      </w:r>
      <w:r w:rsidRPr="008B060B">
        <w:rPr>
          <w:rFonts w:ascii="Times New Roman" w:hAnsi="Times New Roman" w:cs="Times New Roman"/>
          <w:sz w:val="24"/>
          <w:szCs w:val="24"/>
        </w:rPr>
        <w:t xml:space="preserve">. </w:t>
      </w:r>
      <w:r w:rsidR="00B6394B">
        <w:rPr>
          <w:rFonts w:ascii="Times New Roman" w:hAnsi="Times New Roman" w:cs="Times New Roman"/>
          <w:sz w:val="24"/>
          <w:szCs w:val="24"/>
        </w:rPr>
        <w:t>We chose p</w:t>
      </w:r>
      <w:r w:rsidR="00B6394B" w:rsidRPr="008B060B">
        <w:rPr>
          <w:rFonts w:ascii="Times New Roman" w:hAnsi="Times New Roman" w:cs="Times New Roman"/>
          <w:sz w:val="24"/>
          <w:szCs w:val="24"/>
        </w:rPr>
        <w:t>ass</w:t>
      </w:r>
      <w:r w:rsidRPr="008B060B">
        <w:rPr>
          <w:rFonts w:ascii="Times New Roman" w:hAnsi="Times New Roman" w:cs="Times New Roman"/>
          <w:sz w:val="24"/>
          <w:szCs w:val="24"/>
        </w:rPr>
        <w:t>-through disk configuration because it has the shorte</w:t>
      </w:r>
      <w:r w:rsidR="00273261">
        <w:rPr>
          <w:rFonts w:ascii="Times New Roman" w:hAnsi="Times New Roman" w:cs="Times New Roman"/>
          <w:sz w:val="24"/>
          <w:szCs w:val="24"/>
        </w:rPr>
        <w:t>st</w:t>
      </w:r>
      <w:r w:rsidRPr="008B060B">
        <w:rPr>
          <w:rFonts w:ascii="Times New Roman" w:hAnsi="Times New Roman" w:cs="Times New Roman"/>
          <w:sz w:val="24"/>
          <w:szCs w:val="24"/>
        </w:rPr>
        <w:t xml:space="preserve"> code path from host to I</w:t>
      </w:r>
      <w:r w:rsidR="0043130D">
        <w:rPr>
          <w:rFonts w:ascii="Times New Roman" w:hAnsi="Times New Roman" w:cs="Times New Roman"/>
          <w:sz w:val="24"/>
          <w:szCs w:val="24"/>
        </w:rPr>
        <w:t>/</w:t>
      </w:r>
      <w:r w:rsidRPr="008B060B">
        <w:rPr>
          <w:rFonts w:ascii="Times New Roman" w:hAnsi="Times New Roman" w:cs="Times New Roman"/>
          <w:sz w:val="24"/>
          <w:szCs w:val="24"/>
        </w:rPr>
        <w:t xml:space="preserve">O subsystem. </w:t>
      </w:r>
      <w:r w:rsidR="00273261">
        <w:rPr>
          <w:rFonts w:ascii="Times New Roman" w:hAnsi="Times New Roman" w:cs="Times New Roman"/>
          <w:sz w:val="24"/>
          <w:szCs w:val="24"/>
        </w:rPr>
        <w:t xml:space="preserve">In the tests, </w:t>
      </w:r>
      <w:r w:rsidR="00543C72">
        <w:rPr>
          <w:rFonts w:ascii="Times New Roman" w:hAnsi="Times New Roman" w:cs="Times New Roman"/>
          <w:sz w:val="24"/>
          <w:szCs w:val="24"/>
        </w:rPr>
        <w:t xml:space="preserve">the </w:t>
      </w:r>
      <w:r w:rsidR="00273261">
        <w:rPr>
          <w:rFonts w:ascii="Times New Roman" w:hAnsi="Times New Roman" w:cs="Times New Roman"/>
          <w:sz w:val="24"/>
          <w:szCs w:val="24"/>
        </w:rPr>
        <w:t>s</w:t>
      </w:r>
      <w:r w:rsidRPr="008B060B">
        <w:rPr>
          <w:rFonts w:ascii="Times New Roman" w:hAnsi="Times New Roman" w:cs="Times New Roman"/>
          <w:sz w:val="24"/>
          <w:szCs w:val="24"/>
        </w:rPr>
        <w:t xml:space="preserve">ame number of physical spindles </w:t>
      </w:r>
      <w:r w:rsidR="00543C72">
        <w:rPr>
          <w:rFonts w:ascii="Times New Roman" w:hAnsi="Times New Roman" w:cs="Times New Roman"/>
          <w:sz w:val="24"/>
          <w:szCs w:val="24"/>
        </w:rPr>
        <w:t>was</w:t>
      </w:r>
      <w:r w:rsidR="00543C72" w:rsidRPr="008B060B">
        <w:rPr>
          <w:rFonts w:ascii="Times New Roman" w:hAnsi="Times New Roman" w:cs="Times New Roman"/>
          <w:sz w:val="24"/>
          <w:szCs w:val="24"/>
        </w:rPr>
        <w:t xml:space="preserve"> </w:t>
      </w:r>
      <w:r w:rsidRPr="008B060B">
        <w:rPr>
          <w:rFonts w:ascii="Times New Roman" w:hAnsi="Times New Roman" w:cs="Times New Roman"/>
          <w:sz w:val="24"/>
          <w:szCs w:val="24"/>
        </w:rPr>
        <w:t xml:space="preserve">allocated to </w:t>
      </w:r>
      <w:r w:rsidR="00543C72">
        <w:rPr>
          <w:rFonts w:ascii="Times New Roman" w:hAnsi="Times New Roman" w:cs="Times New Roman"/>
          <w:sz w:val="24"/>
          <w:szCs w:val="24"/>
        </w:rPr>
        <w:t xml:space="preserve">the </w:t>
      </w:r>
      <w:r w:rsidRPr="008B060B">
        <w:rPr>
          <w:rFonts w:ascii="Times New Roman" w:hAnsi="Times New Roman" w:cs="Times New Roman"/>
          <w:sz w:val="24"/>
          <w:szCs w:val="24"/>
        </w:rPr>
        <w:t xml:space="preserve">root </w:t>
      </w:r>
      <w:r>
        <w:rPr>
          <w:rFonts w:ascii="Times New Roman" w:hAnsi="Times New Roman" w:cs="Times New Roman"/>
          <w:sz w:val="24"/>
          <w:szCs w:val="24"/>
        </w:rPr>
        <w:t xml:space="preserve">partition </w:t>
      </w:r>
      <w:r w:rsidRPr="008B060B">
        <w:rPr>
          <w:rFonts w:ascii="Times New Roman" w:hAnsi="Times New Roman" w:cs="Times New Roman"/>
          <w:sz w:val="24"/>
          <w:szCs w:val="24"/>
        </w:rPr>
        <w:t xml:space="preserve">and </w:t>
      </w:r>
      <w:r w:rsidR="00543C72">
        <w:rPr>
          <w:rFonts w:ascii="Times New Roman" w:hAnsi="Times New Roman" w:cs="Times New Roman"/>
          <w:sz w:val="24"/>
          <w:szCs w:val="24"/>
        </w:rPr>
        <w:t xml:space="preserve">the </w:t>
      </w:r>
      <w:r w:rsidRPr="008B060B">
        <w:rPr>
          <w:rFonts w:ascii="Times New Roman" w:hAnsi="Times New Roman" w:cs="Times New Roman"/>
          <w:sz w:val="24"/>
          <w:szCs w:val="24"/>
        </w:rPr>
        <w:t xml:space="preserve">guest virtual machine. </w:t>
      </w:r>
      <w:r>
        <w:rPr>
          <w:rFonts w:ascii="Times New Roman" w:hAnsi="Times New Roman" w:cs="Times New Roman"/>
          <w:sz w:val="24"/>
          <w:szCs w:val="24"/>
        </w:rPr>
        <w:t>Through repeated tests of various random and sequential I</w:t>
      </w:r>
      <w:r w:rsidR="0043130D">
        <w:rPr>
          <w:rFonts w:ascii="Times New Roman" w:hAnsi="Times New Roman" w:cs="Times New Roman"/>
          <w:sz w:val="24"/>
          <w:szCs w:val="24"/>
        </w:rPr>
        <w:t>/</w:t>
      </w:r>
      <w:r>
        <w:rPr>
          <w:rFonts w:ascii="Times New Roman" w:hAnsi="Times New Roman" w:cs="Times New Roman"/>
          <w:sz w:val="24"/>
          <w:szCs w:val="24"/>
        </w:rPr>
        <w:t>O, w</w:t>
      </w:r>
      <w:r w:rsidRPr="008B060B">
        <w:rPr>
          <w:rFonts w:ascii="Times New Roman" w:hAnsi="Times New Roman" w:cs="Times New Roman"/>
          <w:sz w:val="24"/>
          <w:szCs w:val="24"/>
        </w:rPr>
        <w:t xml:space="preserve">e </w:t>
      </w:r>
      <w:r w:rsidR="007C5A13">
        <w:rPr>
          <w:rFonts w:ascii="Times New Roman" w:hAnsi="Times New Roman" w:cs="Times New Roman"/>
          <w:sz w:val="24"/>
          <w:szCs w:val="24"/>
        </w:rPr>
        <w:t>found</w:t>
      </w:r>
      <w:r>
        <w:rPr>
          <w:rFonts w:ascii="Times New Roman" w:hAnsi="Times New Roman" w:cs="Times New Roman"/>
          <w:sz w:val="24"/>
          <w:szCs w:val="24"/>
        </w:rPr>
        <w:t xml:space="preserve"> the I</w:t>
      </w:r>
      <w:r w:rsidR="0043130D">
        <w:rPr>
          <w:rFonts w:ascii="Times New Roman" w:hAnsi="Times New Roman" w:cs="Times New Roman"/>
          <w:sz w:val="24"/>
          <w:szCs w:val="24"/>
        </w:rPr>
        <w:t>/</w:t>
      </w:r>
      <w:r>
        <w:rPr>
          <w:rFonts w:ascii="Times New Roman" w:hAnsi="Times New Roman" w:cs="Times New Roman"/>
          <w:sz w:val="24"/>
          <w:szCs w:val="24"/>
        </w:rPr>
        <w:t>O overhead of Hyper-V using pass-through disks is from none to</w:t>
      </w:r>
      <w:r w:rsidRPr="008B060B">
        <w:rPr>
          <w:rFonts w:ascii="Times New Roman" w:hAnsi="Times New Roman" w:cs="Times New Roman"/>
          <w:sz w:val="24"/>
          <w:szCs w:val="24"/>
        </w:rPr>
        <w:t xml:space="preserve"> </w:t>
      </w:r>
      <w:r>
        <w:rPr>
          <w:rFonts w:ascii="Times New Roman" w:hAnsi="Times New Roman" w:cs="Times New Roman"/>
          <w:sz w:val="24"/>
          <w:szCs w:val="24"/>
        </w:rPr>
        <w:t>minimal</w:t>
      </w:r>
      <w:r w:rsidRPr="008B060B">
        <w:rPr>
          <w:rFonts w:ascii="Times New Roman" w:hAnsi="Times New Roman" w:cs="Times New Roman"/>
          <w:sz w:val="24"/>
          <w:szCs w:val="24"/>
        </w:rPr>
        <w:t>.</w:t>
      </w:r>
      <w:r w:rsidR="00A218C7">
        <w:rPr>
          <w:rFonts w:ascii="Times New Roman" w:hAnsi="Times New Roman" w:cs="Times New Roman"/>
          <w:sz w:val="24"/>
          <w:szCs w:val="24"/>
        </w:rPr>
        <w:t xml:space="preserve"> </w:t>
      </w:r>
      <w:r w:rsidR="00B6394B">
        <w:rPr>
          <w:rFonts w:ascii="Times New Roman" w:hAnsi="Times New Roman" w:cs="Times New Roman"/>
          <w:sz w:val="24"/>
          <w:szCs w:val="24"/>
        </w:rPr>
        <w:t>For</w:t>
      </w:r>
      <w:r w:rsidR="00531D5B">
        <w:rPr>
          <w:rFonts w:ascii="Times New Roman" w:hAnsi="Times New Roman" w:cs="Times New Roman"/>
          <w:sz w:val="24"/>
          <w:szCs w:val="24"/>
        </w:rPr>
        <w:t xml:space="preserve"> more</w:t>
      </w:r>
      <w:r w:rsidR="00B6394B">
        <w:rPr>
          <w:rFonts w:ascii="Times New Roman" w:hAnsi="Times New Roman" w:cs="Times New Roman"/>
          <w:sz w:val="24"/>
          <w:szCs w:val="24"/>
        </w:rPr>
        <w:t xml:space="preserve"> information, including an</w:t>
      </w:r>
      <w:r w:rsidR="00531D5B">
        <w:rPr>
          <w:rFonts w:ascii="Times New Roman" w:hAnsi="Times New Roman" w:cs="Times New Roman"/>
          <w:sz w:val="24"/>
          <w:szCs w:val="24"/>
        </w:rPr>
        <w:t xml:space="preserve"> in</w:t>
      </w:r>
      <w:r w:rsidR="00543C72">
        <w:rPr>
          <w:rFonts w:ascii="Times New Roman" w:hAnsi="Times New Roman" w:cs="Times New Roman"/>
          <w:sz w:val="24"/>
          <w:szCs w:val="24"/>
        </w:rPr>
        <w:t>-</w:t>
      </w:r>
      <w:r w:rsidR="00531D5B">
        <w:rPr>
          <w:rFonts w:ascii="Times New Roman" w:hAnsi="Times New Roman" w:cs="Times New Roman"/>
          <w:sz w:val="24"/>
          <w:szCs w:val="24"/>
        </w:rPr>
        <w:t>depth performance analysis of pass-through disk and virtual hard disk</w:t>
      </w:r>
      <w:r w:rsidR="00B6394B">
        <w:rPr>
          <w:rFonts w:ascii="Times New Roman" w:hAnsi="Times New Roman" w:cs="Times New Roman"/>
          <w:sz w:val="24"/>
          <w:szCs w:val="24"/>
        </w:rPr>
        <w:t>, see</w:t>
      </w:r>
      <w:r w:rsidR="00531D5B">
        <w:rPr>
          <w:rFonts w:ascii="Times New Roman" w:hAnsi="Times New Roman" w:cs="Times New Roman"/>
          <w:sz w:val="24"/>
          <w:szCs w:val="24"/>
        </w:rPr>
        <w:t xml:space="preserve"> the </w:t>
      </w:r>
      <w:r w:rsidR="00543C72">
        <w:rPr>
          <w:rFonts w:ascii="Times New Roman" w:hAnsi="Times New Roman" w:cs="Times New Roman"/>
          <w:sz w:val="24"/>
          <w:szCs w:val="24"/>
        </w:rPr>
        <w:t xml:space="preserve">upcoming </w:t>
      </w:r>
      <w:r w:rsidR="00A218C7">
        <w:rPr>
          <w:rFonts w:ascii="Times New Roman" w:hAnsi="Times New Roman" w:cs="Times New Roman"/>
          <w:sz w:val="24"/>
          <w:szCs w:val="24"/>
        </w:rPr>
        <w:t>white</w:t>
      </w:r>
      <w:r w:rsidR="00543C72">
        <w:rPr>
          <w:rFonts w:ascii="Times New Roman" w:hAnsi="Times New Roman" w:cs="Times New Roman"/>
          <w:sz w:val="24"/>
          <w:szCs w:val="24"/>
        </w:rPr>
        <w:t xml:space="preserve"> </w:t>
      </w:r>
      <w:r w:rsidR="00A218C7">
        <w:rPr>
          <w:rFonts w:ascii="Times New Roman" w:hAnsi="Times New Roman" w:cs="Times New Roman"/>
          <w:sz w:val="24"/>
          <w:szCs w:val="24"/>
        </w:rPr>
        <w:t>paper by Tony Voellm and Liang Yang</w:t>
      </w:r>
      <w:r w:rsidR="00543C72">
        <w:rPr>
          <w:rFonts w:ascii="Times New Roman" w:hAnsi="Times New Roman" w:cs="Times New Roman"/>
          <w:sz w:val="24"/>
          <w:szCs w:val="24"/>
        </w:rPr>
        <w:t>,</w:t>
      </w:r>
      <w:r w:rsidR="00A218C7">
        <w:rPr>
          <w:rFonts w:ascii="Times New Roman" w:hAnsi="Times New Roman" w:cs="Times New Roman"/>
          <w:sz w:val="24"/>
          <w:szCs w:val="24"/>
        </w:rPr>
        <w:t xml:space="preserve"> “</w:t>
      </w:r>
      <w:r w:rsidR="003369F5" w:rsidRPr="003369F5">
        <w:rPr>
          <w:rFonts w:ascii="Times New Roman" w:hAnsi="Times New Roman" w:cs="Times New Roman"/>
          <w:sz w:val="24"/>
          <w:szCs w:val="24"/>
        </w:rPr>
        <w:t>Windows Server 2008 Hyper-V Virtual Hard Disk and Pass-through Disk Performance</w:t>
      </w:r>
      <w:r w:rsidR="004B3CFB" w:rsidRPr="00AF178E">
        <w:rPr>
          <w:rFonts w:ascii="Times New Roman" w:hAnsi="Times New Roman" w:cs="Times New Roman"/>
          <w:sz w:val="24"/>
          <w:szCs w:val="24"/>
        </w:rPr>
        <w:t>.</w:t>
      </w:r>
      <w:r w:rsidR="00A218C7" w:rsidRPr="00AF178E">
        <w:rPr>
          <w:rFonts w:ascii="Times New Roman" w:hAnsi="Times New Roman" w:cs="Times New Roman"/>
          <w:sz w:val="24"/>
          <w:szCs w:val="24"/>
        </w:rPr>
        <w:t>”</w:t>
      </w:r>
      <w:r w:rsidR="00B52102">
        <w:rPr>
          <w:rFonts w:ascii="Times New Roman" w:hAnsi="Times New Roman" w:cs="Times New Roman"/>
          <w:sz w:val="24"/>
          <w:szCs w:val="24"/>
        </w:rPr>
        <w:t xml:space="preserve"> More details on Hyper-V storage performance analysis could also be found </w:t>
      </w:r>
      <w:hyperlink r:id="rId23" w:history="1">
        <w:r w:rsidR="00B52102" w:rsidRPr="00B52102">
          <w:rPr>
            <w:rStyle w:val="Hyperlink"/>
            <w:rFonts w:ascii="Times New Roman" w:hAnsi="Times New Roman" w:cs="Times New Roman"/>
            <w:sz w:val="24"/>
            <w:szCs w:val="24"/>
          </w:rPr>
          <w:t>here</w:t>
        </w:r>
      </w:hyperlink>
      <w:r w:rsidR="00B52102">
        <w:rPr>
          <w:rFonts w:ascii="Times New Roman" w:hAnsi="Times New Roman" w:cs="Times New Roman"/>
          <w:sz w:val="24"/>
          <w:szCs w:val="24"/>
        </w:rPr>
        <w:t xml:space="preserve"> (</w:t>
      </w:r>
      <w:hyperlink r:id="rId24" w:history="1">
        <w:r w:rsidR="00B52102">
          <w:rPr>
            <w:rStyle w:val="Hyperlink"/>
            <w:rFonts w:eastAsia="PMingLiU"/>
          </w:rPr>
          <w:t>http://blogs.msdn.com/tvoellm/archive/2008/09/24/what-hyper-v-storage-is-best-for-you-show-me-the-numbers.aspx</w:t>
        </w:r>
      </w:hyperlink>
      <w:r w:rsidR="00B52102">
        <w:rPr>
          <w:rFonts w:ascii="Calibri" w:eastAsia="PMingLiU" w:hAnsi="Calibri"/>
          <w:color w:val="1F497D"/>
        </w:rPr>
        <w:t>)</w:t>
      </w:r>
      <w:r w:rsidR="00B52102">
        <w:rPr>
          <w:rFonts w:ascii="Times New Roman" w:hAnsi="Times New Roman" w:cs="Times New Roman"/>
          <w:sz w:val="24"/>
          <w:szCs w:val="24"/>
        </w:rPr>
        <w:t xml:space="preserve">. </w:t>
      </w:r>
    </w:p>
    <w:p w:rsidR="00AF0397" w:rsidRPr="007C0F71" w:rsidRDefault="00AF0397" w:rsidP="00D84BFC">
      <w:pPr>
        <w:pStyle w:val="Heading4"/>
      </w:pPr>
      <w:r w:rsidRPr="007C0F71">
        <w:t>Storage Configuration</w:t>
      </w:r>
    </w:p>
    <w:p w:rsidR="00AF0397" w:rsidRDefault="00AF0397" w:rsidP="00AF0397">
      <w:pPr>
        <w:rPr>
          <w:rFonts w:ascii="Times New Roman" w:hAnsi="Times New Roman" w:cs="Times New Roman"/>
          <w:sz w:val="24"/>
          <w:szCs w:val="24"/>
        </w:rPr>
      </w:pPr>
      <w:r>
        <w:rPr>
          <w:rFonts w:ascii="Times New Roman" w:hAnsi="Times New Roman" w:cs="Times New Roman"/>
          <w:sz w:val="24"/>
          <w:szCs w:val="24"/>
        </w:rPr>
        <w:t>The pass-through disk configuration for</w:t>
      </w:r>
      <w:r w:rsidR="004002BE">
        <w:rPr>
          <w:rFonts w:ascii="Times New Roman" w:hAnsi="Times New Roman" w:cs="Times New Roman"/>
          <w:sz w:val="24"/>
          <w:szCs w:val="24"/>
        </w:rPr>
        <w:t xml:space="preserve"> the</w:t>
      </w:r>
      <w:r>
        <w:rPr>
          <w:rFonts w:ascii="Times New Roman" w:hAnsi="Times New Roman" w:cs="Times New Roman"/>
          <w:sz w:val="24"/>
          <w:szCs w:val="24"/>
        </w:rPr>
        <w:t xml:space="preserve"> root and </w:t>
      </w:r>
      <w:r w:rsidR="004002BE">
        <w:rPr>
          <w:rFonts w:ascii="Times New Roman" w:hAnsi="Times New Roman" w:cs="Times New Roman"/>
          <w:sz w:val="24"/>
          <w:szCs w:val="24"/>
        </w:rPr>
        <w:t xml:space="preserve">the </w:t>
      </w:r>
      <w:r w:rsidR="00540990">
        <w:rPr>
          <w:rFonts w:ascii="Times New Roman" w:hAnsi="Times New Roman" w:cs="Times New Roman"/>
          <w:sz w:val="24"/>
          <w:szCs w:val="24"/>
        </w:rPr>
        <w:t>virtual machine</w:t>
      </w:r>
      <w:r>
        <w:rPr>
          <w:rFonts w:ascii="Times New Roman" w:hAnsi="Times New Roman" w:cs="Times New Roman"/>
          <w:sz w:val="24"/>
          <w:szCs w:val="24"/>
        </w:rPr>
        <w:t xml:space="preserve"> were identical.</w:t>
      </w:r>
      <w:r w:rsidR="00FE6D09">
        <w:rPr>
          <w:rFonts w:ascii="Times New Roman" w:hAnsi="Times New Roman" w:cs="Times New Roman"/>
          <w:sz w:val="24"/>
          <w:szCs w:val="24"/>
        </w:rPr>
        <w:t xml:space="preserve"> </w:t>
      </w:r>
      <w:r>
        <w:rPr>
          <w:rFonts w:ascii="Times New Roman" w:hAnsi="Times New Roman" w:cs="Times New Roman"/>
          <w:sz w:val="24"/>
          <w:szCs w:val="24"/>
        </w:rPr>
        <w:t>Each configuration was presented</w:t>
      </w:r>
      <w:r w:rsidR="001A32B9">
        <w:rPr>
          <w:rFonts w:ascii="Times New Roman" w:hAnsi="Times New Roman" w:cs="Times New Roman"/>
          <w:sz w:val="24"/>
          <w:szCs w:val="24"/>
        </w:rPr>
        <w:t xml:space="preserve"> with</w:t>
      </w:r>
      <w:r>
        <w:rPr>
          <w:rFonts w:ascii="Times New Roman" w:hAnsi="Times New Roman" w:cs="Times New Roman"/>
          <w:sz w:val="24"/>
          <w:szCs w:val="24"/>
        </w:rPr>
        <w:t xml:space="preserve"> </w:t>
      </w:r>
      <w:r w:rsidR="00543C72">
        <w:rPr>
          <w:rFonts w:ascii="Times New Roman" w:hAnsi="Times New Roman" w:cs="Times New Roman"/>
          <w:sz w:val="24"/>
          <w:szCs w:val="24"/>
        </w:rPr>
        <w:t>logical unit numbers (</w:t>
      </w:r>
      <w:r>
        <w:rPr>
          <w:rFonts w:ascii="Times New Roman" w:hAnsi="Times New Roman" w:cs="Times New Roman"/>
          <w:sz w:val="24"/>
          <w:szCs w:val="24"/>
        </w:rPr>
        <w:t>LUNs</w:t>
      </w:r>
      <w:r w:rsidR="00543C72">
        <w:rPr>
          <w:rFonts w:ascii="Times New Roman" w:hAnsi="Times New Roman" w:cs="Times New Roman"/>
          <w:sz w:val="24"/>
          <w:szCs w:val="24"/>
        </w:rPr>
        <w:t>)</w:t>
      </w:r>
      <w:r>
        <w:rPr>
          <w:rFonts w:ascii="Times New Roman" w:hAnsi="Times New Roman" w:cs="Times New Roman"/>
          <w:sz w:val="24"/>
          <w:szCs w:val="24"/>
        </w:rPr>
        <w:t xml:space="preserve"> from the storage array </w:t>
      </w:r>
      <w:r w:rsidR="00543C72">
        <w:rPr>
          <w:rFonts w:ascii="Times New Roman" w:hAnsi="Times New Roman" w:cs="Times New Roman"/>
          <w:sz w:val="24"/>
          <w:szCs w:val="24"/>
        </w:rPr>
        <w:t xml:space="preserve">that </w:t>
      </w:r>
      <w:r w:rsidR="004002BE">
        <w:rPr>
          <w:rFonts w:ascii="Times New Roman" w:hAnsi="Times New Roman" w:cs="Times New Roman"/>
          <w:sz w:val="24"/>
          <w:szCs w:val="24"/>
        </w:rPr>
        <w:t xml:space="preserve">used </w:t>
      </w:r>
      <w:r>
        <w:rPr>
          <w:rFonts w:ascii="Times New Roman" w:hAnsi="Times New Roman" w:cs="Times New Roman"/>
          <w:sz w:val="24"/>
          <w:szCs w:val="24"/>
        </w:rPr>
        <w:t>the same number of physical disk resources.</w:t>
      </w:r>
      <w:r w:rsidR="00FE6D09">
        <w:rPr>
          <w:rFonts w:ascii="Times New Roman" w:hAnsi="Times New Roman" w:cs="Times New Roman"/>
          <w:sz w:val="24"/>
          <w:szCs w:val="24"/>
        </w:rPr>
        <w:t xml:space="preserve"> </w:t>
      </w:r>
      <w:r>
        <w:rPr>
          <w:rFonts w:ascii="Times New Roman" w:hAnsi="Times New Roman" w:cs="Times New Roman"/>
          <w:sz w:val="24"/>
          <w:szCs w:val="24"/>
        </w:rPr>
        <w:t>There was no sharing at the disk level between any of the LUNs</w:t>
      </w:r>
      <w:r w:rsidR="00543C72">
        <w:rPr>
          <w:rFonts w:ascii="Times New Roman" w:hAnsi="Times New Roman" w:cs="Times New Roman"/>
          <w:sz w:val="24"/>
          <w:szCs w:val="24"/>
        </w:rPr>
        <w:t>;</w:t>
      </w:r>
      <w:r w:rsidR="000601A9">
        <w:rPr>
          <w:rFonts w:ascii="Times New Roman" w:hAnsi="Times New Roman" w:cs="Times New Roman"/>
          <w:sz w:val="24"/>
          <w:szCs w:val="24"/>
        </w:rPr>
        <w:t xml:space="preserve"> in another words, there is no spindle sharing among the LUNs</w:t>
      </w:r>
      <w:r>
        <w:rPr>
          <w:rFonts w:ascii="Times New Roman" w:hAnsi="Times New Roman" w:cs="Times New Roman"/>
          <w:sz w:val="24"/>
          <w:szCs w:val="24"/>
        </w:rPr>
        <w:t>.</w:t>
      </w:r>
      <w:r w:rsidR="00FE6D09">
        <w:rPr>
          <w:rFonts w:ascii="Times New Roman" w:hAnsi="Times New Roman" w:cs="Times New Roman"/>
          <w:sz w:val="24"/>
          <w:szCs w:val="24"/>
        </w:rPr>
        <w:t xml:space="preserve"> </w:t>
      </w:r>
      <w:r w:rsidR="004002BE">
        <w:rPr>
          <w:rFonts w:ascii="Times New Roman" w:hAnsi="Times New Roman" w:cs="Times New Roman"/>
          <w:sz w:val="24"/>
          <w:szCs w:val="24"/>
        </w:rPr>
        <w:t>Figure 2</w:t>
      </w:r>
      <w:r>
        <w:rPr>
          <w:rFonts w:ascii="Times New Roman" w:hAnsi="Times New Roman" w:cs="Times New Roman"/>
          <w:sz w:val="24"/>
          <w:szCs w:val="24"/>
        </w:rPr>
        <w:t xml:space="preserve"> shows the configuration presented to each. </w:t>
      </w:r>
    </w:p>
    <w:p w:rsidR="00AF0397" w:rsidRDefault="00A6103F" w:rsidP="00AF0397">
      <w:pPr>
        <w:tabs>
          <w:tab w:val="num" w:pos="720"/>
          <w:tab w:val="num" w:pos="1440"/>
        </w:tabs>
        <w:rPr>
          <w:rFonts w:cs="Times New Roman"/>
          <w:b/>
          <w:szCs w:val="24"/>
        </w:rPr>
      </w:pPr>
      <w:r>
        <w:rPr>
          <w:rFonts w:cs="Times New Roman"/>
          <w:b/>
          <w:noProof/>
          <w:szCs w:val="24"/>
          <w:lang w:eastAsia="zh-CN"/>
        </w:rPr>
        <w:lastRenderedPageBreak/>
        <w:drawing>
          <wp:inline distT="0" distB="0" distL="0" distR="0">
            <wp:extent cx="5943600" cy="2195195"/>
            <wp:effectExtent l="1905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33866" cy="2597750"/>
                      <a:chOff x="1219200" y="3581400"/>
                      <a:chExt cx="7033866" cy="2597750"/>
                    </a:xfrm>
                  </a:grpSpPr>
                  <a:grpSp>
                    <a:nvGrpSpPr>
                      <a:cNvPr id="31" name="Group 30"/>
                      <a:cNvGrpSpPr/>
                    </a:nvGrpSpPr>
                    <a:grpSpPr>
                      <a:xfrm>
                        <a:off x="1219200" y="3581400"/>
                        <a:ext cx="7033866" cy="2597750"/>
                        <a:chOff x="1219200" y="3581400"/>
                        <a:chExt cx="7033866" cy="2597750"/>
                      </a:xfrm>
                    </a:grpSpPr>
                    <a:sp>
                      <a:nvSpPr>
                        <a:cNvPr id="34" name="TextBox 33"/>
                        <a:cNvSpPr txBox="1"/>
                      </a:nvSpPr>
                      <a:spPr>
                        <a:xfrm>
                          <a:off x="5562600" y="3962400"/>
                          <a:ext cx="2614266"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SQL Data – 2 LUNs</a:t>
                            </a:r>
                          </a:p>
                          <a:p>
                            <a:pPr lvl="1"/>
                            <a:r>
                              <a:rPr lang="en-US" sz="1400" dirty="0" smtClean="0"/>
                              <a:t>150GB LUNs using RAID 1+0 (4+4) Sets</a:t>
                            </a:r>
                            <a:endParaRPr lang="en-US" sz="1400" dirty="0"/>
                          </a:p>
                        </a:txBody>
                        <a:useSpRect/>
                      </a:txSp>
                    </a:sp>
                    <a:grpSp>
                      <a:nvGrpSpPr>
                        <a:cNvPr id="4" name="Group 31"/>
                        <a:cNvGrpSpPr/>
                      </a:nvGrpSpPr>
                      <a:grpSpPr>
                        <a:xfrm>
                          <a:off x="1219200" y="3581400"/>
                          <a:ext cx="2962835" cy="2597750"/>
                          <a:chOff x="1295400" y="4191000"/>
                          <a:chExt cx="2590800" cy="2438400"/>
                        </a:xfrm>
                      </a:grpSpPr>
                      <a:sp>
                        <a:nvSpPr>
                          <a:cNvPr id="30" name="Rounded Rectangle 29"/>
                          <a:cNvSpPr/>
                        </a:nvSpPr>
                        <a:spPr>
                          <a:xfrm>
                            <a:off x="1295400" y="4191000"/>
                            <a:ext cx="2590800" cy="2438400"/>
                          </a:xfrm>
                          <a:prstGeom prst="roundRect">
                            <a:avLst/>
                          </a:prstGeom>
                          <a:solidFill>
                            <a:schemeClr val="bg1">
                              <a:lumMod val="85000"/>
                              <a:alpha val="2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Magnetic Disk 8"/>
                          <a:cNvSpPr/>
                        </a:nvSpPr>
                        <a:spPr>
                          <a:xfrm>
                            <a:off x="1524000" y="50292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Magnetic Disk 9"/>
                          <a:cNvSpPr/>
                        </a:nvSpPr>
                        <a:spPr>
                          <a:xfrm>
                            <a:off x="1676400" y="51816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agnetic Disk 10"/>
                          <a:cNvSpPr/>
                        </a:nvSpPr>
                        <a:spPr>
                          <a:xfrm>
                            <a:off x="1828800" y="53340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Magnetic Disk 11"/>
                          <a:cNvSpPr/>
                        </a:nvSpPr>
                        <a:spPr>
                          <a:xfrm>
                            <a:off x="1981200" y="54864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Magnetic Disk 12"/>
                          <a:cNvSpPr/>
                        </a:nvSpPr>
                        <a:spPr>
                          <a:xfrm>
                            <a:off x="2133600" y="56388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Magnetic Disk 13"/>
                          <a:cNvSpPr/>
                        </a:nvSpPr>
                        <a:spPr>
                          <a:xfrm>
                            <a:off x="2286000" y="57912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Magnetic Disk 14"/>
                          <a:cNvSpPr/>
                        </a:nvSpPr>
                        <a:spPr>
                          <a:xfrm>
                            <a:off x="2438400" y="59436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Magnetic Disk 15"/>
                          <a:cNvSpPr/>
                        </a:nvSpPr>
                        <a:spPr>
                          <a:xfrm>
                            <a:off x="2590800" y="60960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agnetic Disk 17"/>
                          <a:cNvSpPr/>
                        </a:nvSpPr>
                        <a:spPr>
                          <a:xfrm>
                            <a:off x="1981200" y="47244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Magnetic Disk 18"/>
                          <a:cNvSpPr/>
                        </a:nvSpPr>
                        <a:spPr>
                          <a:xfrm>
                            <a:off x="2133600" y="48768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Magnetic Disk 19"/>
                          <a:cNvSpPr/>
                        </a:nvSpPr>
                        <a:spPr>
                          <a:xfrm>
                            <a:off x="2286000" y="50292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Flowchart: Magnetic Disk 20"/>
                          <a:cNvSpPr/>
                        </a:nvSpPr>
                        <a:spPr>
                          <a:xfrm>
                            <a:off x="2438400" y="51816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Flowchart: Magnetic Disk 21"/>
                          <a:cNvSpPr/>
                        </a:nvSpPr>
                        <a:spPr>
                          <a:xfrm>
                            <a:off x="2590800" y="53340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Flowchart: Magnetic Disk 22"/>
                          <a:cNvSpPr/>
                        </a:nvSpPr>
                        <a:spPr>
                          <a:xfrm>
                            <a:off x="2743200" y="54864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Flowchart: Magnetic Disk 23"/>
                          <a:cNvSpPr/>
                        </a:nvSpPr>
                        <a:spPr>
                          <a:xfrm>
                            <a:off x="2895600" y="56388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owchart: Magnetic Disk 24"/>
                          <a:cNvSpPr/>
                        </a:nvSpPr>
                        <a:spPr>
                          <a:xfrm>
                            <a:off x="3048000" y="57912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Flowchart: Magnetic Disk 25"/>
                          <a:cNvSpPr/>
                        </a:nvSpPr>
                        <a:spPr>
                          <a:xfrm>
                            <a:off x="2743200" y="4724400"/>
                            <a:ext cx="304800" cy="381000"/>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Flowchart: Magnetic Disk 26"/>
                          <a:cNvSpPr/>
                        </a:nvSpPr>
                        <a:spPr>
                          <a:xfrm>
                            <a:off x="2895600" y="4876800"/>
                            <a:ext cx="304800" cy="381000"/>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Flowchart: Magnetic Disk 27"/>
                          <a:cNvSpPr/>
                        </a:nvSpPr>
                        <a:spPr>
                          <a:xfrm>
                            <a:off x="3048000" y="5029200"/>
                            <a:ext cx="304800" cy="381000"/>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Flowchart: Magnetic Disk 28"/>
                          <a:cNvSpPr/>
                        </a:nvSpPr>
                        <a:spPr>
                          <a:xfrm>
                            <a:off x="3200400" y="5181600"/>
                            <a:ext cx="304800" cy="381000"/>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3" name="Flowchart: Magnetic Disk 32"/>
                        <a:cNvSpPr/>
                      </a:nvSpPr>
                      <a:spPr>
                        <a:xfrm>
                          <a:off x="5128866" y="4096852"/>
                          <a:ext cx="348569" cy="405898"/>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Flowchart: Magnetic Disk 34"/>
                        <a:cNvSpPr/>
                      </a:nvSpPr>
                      <a:spPr>
                        <a:xfrm>
                          <a:off x="5128866" y="4858852"/>
                          <a:ext cx="348569" cy="405898"/>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5638800" y="4724400"/>
                          <a:ext cx="2614266"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SQL Log – 1 LUN</a:t>
                            </a:r>
                          </a:p>
                          <a:p>
                            <a:pPr lvl="1"/>
                            <a:r>
                              <a:rPr lang="en-US" sz="1400" dirty="0" smtClean="0"/>
                              <a:t>50GB LUN using RAID 1+0 (2+2) Set</a:t>
                            </a:r>
                            <a:endParaRPr lang="en-US" sz="1400" dirty="0"/>
                          </a:p>
                        </a:txBody>
                        <a:useSpRect/>
                      </a:txSp>
                    </a:sp>
                    <a:sp>
                      <a:nvSpPr>
                        <a:cNvPr id="39" name="TextBox 38"/>
                        <a:cNvSpPr txBox="1"/>
                      </a:nvSpPr>
                      <a:spPr>
                        <a:xfrm>
                          <a:off x="1676400" y="3657600"/>
                          <a:ext cx="2004271"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Disk Configuration per VM/Root</a:t>
                            </a:r>
                            <a:endParaRPr lang="en-US" sz="1400" dirty="0"/>
                          </a:p>
                        </a:txBody>
                        <a:useSpRect/>
                      </a:txSp>
                    </a:sp>
                  </a:grpSp>
                </lc:lockedCanvas>
              </a:graphicData>
            </a:graphic>
          </wp:inline>
        </w:drawing>
      </w:r>
    </w:p>
    <w:p w:rsidR="006F3D69" w:rsidRDefault="006F3D69" w:rsidP="006F3D69">
      <w:pPr>
        <w:tabs>
          <w:tab w:val="num" w:pos="720"/>
          <w:tab w:val="num" w:pos="1440"/>
        </w:tabs>
        <w:rPr>
          <w:rFonts w:cs="Times New Roman"/>
          <w:b/>
          <w:szCs w:val="24"/>
        </w:rPr>
      </w:pPr>
      <w:r w:rsidRPr="005D0CC1">
        <w:rPr>
          <w:rFonts w:cs="Times New Roman"/>
          <w:b/>
          <w:szCs w:val="24"/>
        </w:rPr>
        <w:t xml:space="preserve">Figure </w:t>
      </w:r>
      <w:r w:rsidR="00543C72">
        <w:rPr>
          <w:rFonts w:cs="Times New Roman"/>
          <w:b/>
          <w:szCs w:val="24"/>
        </w:rPr>
        <w:t>2</w:t>
      </w:r>
      <w:r w:rsidRPr="005D0CC1">
        <w:rPr>
          <w:rFonts w:cs="Times New Roman"/>
          <w:b/>
          <w:szCs w:val="24"/>
        </w:rPr>
        <w:t>:</w:t>
      </w:r>
      <w:r w:rsidR="00FE6D09">
        <w:rPr>
          <w:rFonts w:cs="Times New Roman"/>
          <w:b/>
          <w:szCs w:val="24"/>
        </w:rPr>
        <w:t xml:space="preserve"> </w:t>
      </w:r>
      <w:r w:rsidRPr="005D0CC1">
        <w:rPr>
          <w:rFonts w:cs="Times New Roman"/>
          <w:b/>
          <w:szCs w:val="24"/>
        </w:rPr>
        <w:t xml:space="preserve">Storage </w:t>
      </w:r>
      <w:r w:rsidR="00DF5E67">
        <w:rPr>
          <w:rFonts w:cs="Times New Roman"/>
          <w:b/>
          <w:szCs w:val="24"/>
        </w:rPr>
        <w:t>configuration p</w:t>
      </w:r>
      <w:r w:rsidRPr="005D0CC1">
        <w:rPr>
          <w:rFonts w:cs="Times New Roman"/>
          <w:b/>
          <w:szCs w:val="24"/>
        </w:rPr>
        <w:t>ass-</w:t>
      </w:r>
      <w:r w:rsidR="00DF5E67">
        <w:rPr>
          <w:rFonts w:cs="Times New Roman"/>
          <w:b/>
          <w:szCs w:val="24"/>
        </w:rPr>
        <w:t>t</w:t>
      </w:r>
      <w:r w:rsidRPr="005D0CC1">
        <w:rPr>
          <w:rFonts w:cs="Times New Roman"/>
          <w:b/>
          <w:szCs w:val="24"/>
        </w:rPr>
        <w:t xml:space="preserve">hrough </w:t>
      </w:r>
    </w:p>
    <w:p w:rsidR="006F3D69" w:rsidRPr="005D0CC1" w:rsidRDefault="006F3D69" w:rsidP="00AF0397">
      <w:pPr>
        <w:tabs>
          <w:tab w:val="num" w:pos="720"/>
          <w:tab w:val="num" w:pos="1440"/>
        </w:tabs>
        <w:rPr>
          <w:rFonts w:cs="Times New Roman"/>
          <w:b/>
          <w:szCs w:val="24"/>
        </w:rPr>
      </w:pPr>
    </w:p>
    <w:p w:rsidR="00583B05" w:rsidRPr="00402707" w:rsidRDefault="009C0844" w:rsidP="00735119">
      <w:pPr>
        <w:pStyle w:val="Heading4"/>
      </w:pPr>
      <w:r w:rsidRPr="00402707">
        <w:t>Performance of Pass-Through Configuration</w:t>
      </w:r>
    </w:p>
    <w:p w:rsidR="00511D08" w:rsidRDefault="00511D08" w:rsidP="00405D94">
      <w:pPr>
        <w:rPr>
          <w:rFonts w:ascii="Times New Roman" w:hAnsi="Times New Roman" w:cs="Times New Roman"/>
          <w:sz w:val="24"/>
          <w:szCs w:val="24"/>
        </w:rPr>
      </w:pPr>
      <w:r>
        <w:rPr>
          <w:rFonts w:ascii="Times New Roman" w:hAnsi="Times New Roman" w:cs="Times New Roman"/>
          <w:sz w:val="24"/>
          <w:szCs w:val="24"/>
        </w:rPr>
        <w:t xml:space="preserve">To baseline the throughput, the same </w:t>
      </w:r>
      <w:r w:rsidR="00F15E3B">
        <w:rPr>
          <w:rFonts w:ascii="Times New Roman" w:hAnsi="Times New Roman" w:cs="Times New Roman"/>
          <w:sz w:val="24"/>
          <w:szCs w:val="24"/>
        </w:rPr>
        <w:t>SQL</w:t>
      </w:r>
      <w:r>
        <w:rPr>
          <w:rFonts w:ascii="Times New Roman" w:hAnsi="Times New Roman" w:cs="Times New Roman"/>
          <w:sz w:val="24"/>
          <w:szCs w:val="24"/>
        </w:rPr>
        <w:t xml:space="preserve">IO tests </w:t>
      </w:r>
      <w:r w:rsidR="00543C72">
        <w:rPr>
          <w:rFonts w:ascii="Times New Roman" w:hAnsi="Times New Roman" w:cs="Times New Roman"/>
          <w:sz w:val="24"/>
          <w:szCs w:val="24"/>
        </w:rPr>
        <w:t xml:space="preserve">were </w:t>
      </w:r>
      <w:r>
        <w:rPr>
          <w:rFonts w:ascii="Times New Roman" w:hAnsi="Times New Roman" w:cs="Times New Roman"/>
          <w:sz w:val="24"/>
          <w:szCs w:val="24"/>
        </w:rPr>
        <w:t xml:space="preserve">run on all guest virtual machines and </w:t>
      </w:r>
      <w:r w:rsidR="00661463">
        <w:rPr>
          <w:rFonts w:ascii="Times New Roman" w:hAnsi="Times New Roman" w:cs="Times New Roman"/>
          <w:sz w:val="24"/>
          <w:szCs w:val="24"/>
        </w:rPr>
        <w:t xml:space="preserve">the </w:t>
      </w:r>
      <w:r>
        <w:rPr>
          <w:rFonts w:ascii="Times New Roman" w:hAnsi="Times New Roman" w:cs="Times New Roman"/>
          <w:sz w:val="24"/>
          <w:szCs w:val="24"/>
        </w:rPr>
        <w:t xml:space="preserve">root. </w:t>
      </w:r>
      <w:r w:rsidR="00204768">
        <w:rPr>
          <w:rFonts w:ascii="Times New Roman" w:hAnsi="Times New Roman" w:cs="Times New Roman"/>
          <w:sz w:val="24"/>
          <w:szCs w:val="24"/>
        </w:rPr>
        <w:t>Figures 3 and 4</w:t>
      </w:r>
      <w:r w:rsidR="00191AA8">
        <w:rPr>
          <w:rFonts w:ascii="Times New Roman" w:hAnsi="Times New Roman" w:cs="Times New Roman"/>
          <w:sz w:val="24"/>
          <w:szCs w:val="24"/>
        </w:rPr>
        <w:t xml:space="preserve"> </w:t>
      </w:r>
      <w:r w:rsidR="004F4BF5">
        <w:rPr>
          <w:rFonts w:ascii="Times New Roman" w:hAnsi="Times New Roman" w:cs="Times New Roman"/>
          <w:sz w:val="24"/>
          <w:szCs w:val="24"/>
        </w:rPr>
        <w:t>illustrate the test results of random and sequential I</w:t>
      </w:r>
      <w:r w:rsidR="0043130D">
        <w:rPr>
          <w:rFonts w:ascii="Times New Roman" w:hAnsi="Times New Roman" w:cs="Times New Roman"/>
          <w:sz w:val="24"/>
          <w:szCs w:val="24"/>
        </w:rPr>
        <w:t>/</w:t>
      </w:r>
      <w:r w:rsidR="004F4BF5">
        <w:rPr>
          <w:rFonts w:ascii="Times New Roman" w:hAnsi="Times New Roman" w:cs="Times New Roman"/>
          <w:sz w:val="24"/>
          <w:szCs w:val="24"/>
        </w:rPr>
        <w:t>O tests</w:t>
      </w:r>
      <w:r w:rsidR="00191AA8">
        <w:rPr>
          <w:rFonts w:ascii="Times New Roman" w:hAnsi="Times New Roman" w:cs="Times New Roman"/>
          <w:sz w:val="24"/>
          <w:szCs w:val="24"/>
        </w:rPr>
        <w:t xml:space="preserve"> </w:t>
      </w:r>
      <w:r w:rsidR="004F4BF5">
        <w:rPr>
          <w:rFonts w:ascii="Times New Roman" w:hAnsi="Times New Roman" w:cs="Times New Roman"/>
          <w:sz w:val="24"/>
          <w:szCs w:val="24"/>
        </w:rPr>
        <w:t>using SQLIO.</w:t>
      </w:r>
      <w:r w:rsidR="00191AA8">
        <w:rPr>
          <w:rFonts w:ascii="Times New Roman" w:hAnsi="Times New Roman" w:cs="Times New Roman"/>
          <w:sz w:val="24"/>
          <w:szCs w:val="24"/>
        </w:rPr>
        <w:t xml:space="preserve"> </w:t>
      </w:r>
      <w:r w:rsidR="005656FE">
        <w:rPr>
          <w:rFonts w:ascii="Times New Roman" w:hAnsi="Times New Roman" w:cs="Times New Roman"/>
          <w:sz w:val="24"/>
          <w:szCs w:val="24"/>
        </w:rPr>
        <w:t xml:space="preserve">We choose the two common SQL IO sizes (8K, and 64K) for this test scenario. </w:t>
      </w:r>
    </w:p>
    <w:p w:rsidR="009C3C78" w:rsidRPr="00343B83" w:rsidRDefault="009C3C78" w:rsidP="00343B83">
      <w:pPr>
        <w:rPr>
          <w:rFonts w:cs="Times New Roman"/>
          <w:b/>
          <w:szCs w:val="24"/>
        </w:rPr>
      </w:pPr>
      <w:r w:rsidRPr="009C3C78">
        <w:rPr>
          <w:rFonts w:cs="Times New Roman"/>
          <w:b/>
          <w:noProof/>
          <w:szCs w:val="24"/>
          <w:lang w:eastAsia="zh-CN"/>
        </w:rPr>
        <w:drawing>
          <wp:inline distT="0" distB="0" distL="0" distR="0">
            <wp:extent cx="4606113" cy="2604976"/>
            <wp:effectExtent l="19050" t="0" r="23037" b="4874"/>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F3D69" w:rsidRDefault="006F3D69" w:rsidP="006F3D69">
      <w:pPr>
        <w:rPr>
          <w:rFonts w:cs="Times New Roman"/>
          <w:b/>
          <w:szCs w:val="24"/>
        </w:rPr>
      </w:pPr>
      <w:r w:rsidRPr="00343B83">
        <w:rPr>
          <w:rFonts w:cs="Times New Roman"/>
          <w:b/>
          <w:szCs w:val="24"/>
        </w:rPr>
        <w:t xml:space="preserve">Figure </w:t>
      </w:r>
      <w:r w:rsidR="00543C72">
        <w:rPr>
          <w:rFonts w:cs="Times New Roman"/>
          <w:b/>
          <w:szCs w:val="24"/>
        </w:rPr>
        <w:t>3</w:t>
      </w:r>
      <w:r w:rsidRPr="00343B83">
        <w:rPr>
          <w:rFonts w:cs="Times New Roman"/>
          <w:b/>
          <w:szCs w:val="24"/>
        </w:rPr>
        <w:t>: Pass-</w:t>
      </w:r>
      <w:r w:rsidR="00DF5E67">
        <w:rPr>
          <w:rFonts w:cs="Times New Roman"/>
          <w:b/>
          <w:szCs w:val="24"/>
        </w:rPr>
        <w:t>t</w:t>
      </w:r>
      <w:r w:rsidRPr="00343B83">
        <w:rPr>
          <w:rFonts w:cs="Times New Roman"/>
          <w:b/>
          <w:szCs w:val="24"/>
        </w:rPr>
        <w:t xml:space="preserve">hrough 8K </w:t>
      </w:r>
      <w:r w:rsidR="00DF5E67">
        <w:rPr>
          <w:rFonts w:cs="Times New Roman"/>
          <w:b/>
          <w:szCs w:val="24"/>
        </w:rPr>
        <w:t>r</w:t>
      </w:r>
      <w:r w:rsidRPr="00343B83">
        <w:rPr>
          <w:rFonts w:cs="Times New Roman"/>
          <w:b/>
          <w:szCs w:val="24"/>
        </w:rPr>
        <w:t>andom I</w:t>
      </w:r>
      <w:r>
        <w:rPr>
          <w:rFonts w:cs="Times New Roman"/>
          <w:b/>
          <w:szCs w:val="24"/>
        </w:rPr>
        <w:t>/</w:t>
      </w:r>
      <w:r w:rsidRPr="00343B83">
        <w:rPr>
          <w:rFonts w:cs="Times New Roman"/>
          <w:b/>
          <w:szCs w:val="24"/>
        </w:rPr>
        <w:t>O</w:t>
      </w:r>
    </w:p>
    <w:p w:rsidR="006F3D69" w:rsidRDefault="006F3D69" w:rsidP="00E806AC">
      <w:pPr>
        <w:rPr>
          <w:rFonts w:cs="Times New Roman"/>
          <w:b/>
          <w:szCs w:val="24"/>
        </w:rPr>
      </w:pPr>
    </w:p>
    <w:p w:rsidR="00406EFF" w:rsidRDefault="00406EFF" w:rsidP="00E806AC">
      <w:pPr>
        <w:rPr>
          <w:rFonts w:ascii="Times New Roman" w:hAnsi="Times New Roman" w:cs="Times New Roman"/>
          <w:sz w:val="24"/>
          <w:szCs w:val="24"/>
        </w:rPr>
      </w:pPr>
      <w:r>
        <w:rPr>
          <w:rFonts w:ascii="Times New Roman" w:hAnsi="Times New Roman" w:cs="Times New Roman"/>
          <w:sz w:val="24"/>
          <w:szCs w:val="24"/>
        </w:rPr>
        <w:lastRenderedPageBreak/>
        <w:br w:type="textWrapping" w:clear="all"/>
      </w:r>
      <w:r w:rsidRPr="00406EFF">
        <w:rPr>
          <w:rFonts w:ascii="Times New Roman" w:hAnsi="Times New Roman" w:cs="Times New Roman"/>
          <w:noProof/>
          <w:sz w:val="24"/>
          <w:szCs w:val="24"/>
          <w:lang w:eastAsia="zh-CN"/>
        </w:rPr>
        <w:drawing>
          <wp:inline distT="0" distB="0" distL="0" distR="0">
            <wp:extent cx="4604518" cy="2743200"/>
            <wp:effectExtent l="19050" t="0" r="24632" b="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F3D69" w:rsidRPr="00090EDB" w:rsidRDefault="006F3D69" w:rsidP="006F3D69">
      <w:pPr>
        <w:rPr>
          <w:rFonts w:cs="Times New Roman"/>
          <w:b/>
          <w:szCs w:val="24"/>
        </w:rPr>
      </w:pPr>
      <w:r w:rsidRPr="00090EDB">
        <w:rPr>
          <w:rFonts w:cs="Times New Roman"/>
          <w:b/>
          <w:szCs w:val="24"/>
        </w:rPr>
        <w:t xml:space="preserve">Figure </w:t>
      </w:r>
      <w:r w:rsidR="00543C72">
        <w:rPr>
          <w:rFonts w:cs="Times New Roman"/>
          <w:b/>
          <w:szCs w:val="24"/>
        </w:rPr>
        <w:t>4</w:t>
      </w:r>
      <w:r w:rsidRPr="00090EDB">
        <w:rPr>
          <w:rFonts w:cs="Times New Roman"/>
          <w:b/>
          <w:szCs w:val="24"/>
        </w:rPr>
        <w:t>: Pass-</w:t>
      </w:r>
      <w:r w:rsidR="00DF5E67">
        <w:rPr>
          <w:rFonts w:cs="Times New Roman"/>
          <w:b/>
          <w:szCs w:val="24"/>
        </w:rPr>
        <w:t>t</w:t>
      </w:r>
      <w:r w:rsidRPr="00090EDB">
        <w:rPr>
          <w:rFonts w:cs="Times New Roman"/>
          <w:b/>
          <w:szCs w:val="24"/>
        </w:rPr>
        <w:t xml:space="preserve">hrough 64K </w:t>
      </w:r>
      <w:r w:rsidR="00DF5E67">
        <w:rPr>
          <w:rFonts w:cs="Times New Roman"/>
          <w:b/>
          <w:szCs w:val="24"/>
        </w:rPr>
        <w:t>s</w:t>
      </w:r>
      <w:r w:rsidRPr="00090EDB">
        <w:rPr>
          <w:rFonts w:cs="Times New Roman"/>
          <w:b/>
          <w:szCs w:val="24"/>
        </w:rPr>
        <w:t>equential I</w:t>
      </w:r>
      <w:r>
        <w:rPr>
          <w:rFonts w:cs="Times New Roman"/>
          <w:b/>
          <w:szCs w:val="24"/>
        </w:rPr>
        <w:t>/</w:t>
      </w:r>
      <w:r w:rsidRPr="00090EDB">
        <w:rPr>
          <w:rFonts w:cs="Times New Roman"/>
          <w:b/>
          <w:szCs w:val="24"/>
        </w:rPr>
        <w:t>O</w:t>
      </w:r>
    </w:p>
    <w:p w:rsidR="006F3D69" w:rsidRPr="00E806AC" w:rsidRDefault="006F3D69" w:rsidP="00E806AC">
      <w:pPr>
        <w:rPr>
          <w:rFonts w:ascii="Times New Roman" w:hAnsi="Times New Roman" w:cs="Times New Roman"/>
          <w:sz w:val="24"/>
          <w:szCs w:val="24"/>
        </w:rPr>
      </w:pPr>
    </w:p>
    <w:p w:rsidR="008E7588" w:rsidRPr="0027718D" w:rsidRDefault="001F1381" w:rsidP="005E1A70">
      <w:pPr>
        <w:pStyle w:val="Heading3"/>
      </w:pPr>
      <w:bookmarkStart w:id="26" w:name="_Pass-through_Storage_Configuration"/>
      <w:bookmarkEnd w:id="26"/>
      <w:r>
        <w:t xml:space="preserve"> </w:t>
      </w:r>
      <w:bookmarkStart w:id="27" w:name="_Toc209967253"/>
      <w:bookmarkStart w:id="28" w:name="_Toc210234836"/>
      <w:r w:rsidR="00540990">
        <w:t>Virtual Machine</w:t>
      </w:r>
      <w:r w:rsidR="00880B53" w:rsidRPr="0027718D">
        <w:t xml:space="preserve"> Performance</w:t>
      </w:r>
      <w:r>
        <w:t xml:space="preserve"> Overhead: OLTP </w:t>
      </w:r>
      <w:r w:rsidRPr="005E1A70">
        <w:t>Workload</w:t>
      </w:r>
      <w:bookmarkEnd w:id="27"/>
      <w:bookmarkEnd w:id="28"/>
    </w:p>
    <w:p w:rsidR="00F17343" w:rsidRDefault="0045001C" w:rsidP="0054328B">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 xml:space="preserve">The goal of this test scenario </w:t>
      </w:r>
      <w:r w:rsidR="001A32B9">
        <w:rPr>
          <w:rFonts w:ascii="Times New Roman" w:hAnsi="Times New Roman" w:cs="Times New Roman"/>
          <w:sz w:val="24"/>
          <w:szCs w:val="24"/>
        </w:rPr>
        <w:t xml:space="preserve">was </w:t>
      </w:r>
      <w:r>
        <w:rPr>
          <w:rFonts w:ascii="Times New Roman" w:hAnsi="Times New Roman" w:cs="Times New Roman"/>
          <w:sz w:val="24"/>
          <w:szCs w:val="24"/>
        </w:rPr>
        <w:t xml:space="preserve">to gauge impact of running SQL </w:t>
      </w:r>
      <w:r w:rsidR="00F07566">
        <w:rPr>
          <w:rFonts w:ascii="Times New Roman" w:hAnsi="Times New Roman" w:cs="Times New Roman"/>
          <w:sz w:val="24"/>
          <w:szCs w:val="24"/>
        </w:rPr>
        <w:t xml:space="preserve">Server </w:t>
      </w:r>
      <w:r>
        <w:rPr>
          <w:rFonts w:ascii="Times New Roman" w:hAnsi="Times New Roman" w:cs="Times New Roman"/>
          <w:sz w:val="24"/>
          <w:szCs w:val="24"/>
        </w:rPr>
        <w:t xml:space="preserve">2008 in </w:t>
      </w:r>
      <w:r w:rsidR="00540990">
        <w:rPr>
          <w:rFonts w:ascii="Times New Roman" w:hAnsi="Times New Roman" w:cs="Times New Roman"/>
          <w:sz w:val="24"/>
          <w:szCs w:val="24"/>
        </w:rPr>
        <w:t>virtual machine</w:t>
      </w:r>
      <w:r w:rsidR="0054328B">
        <w:rPr>
          <w:rFonts w:ascii="Times New Roman" w:hAnsi="Times New Roman" w:cs="Times New Roman"/>
          <w:sz w:val="24"/>
          <w:szCs w:val="24"/>
        </w:rPr>
        <w:t xml:space="preserve"> </w:t>
      </w:r>
      <w:r w:rsidR="008A23A5">
        <w:rPr>
          <w:rFonts w:ascii="Times New Roman" w:hAnsi="Times New Roman" w:cs="Times New Roman"/>
          <w:sz w:val="24"/>
          <w:szCs w:val="24"/>
        </w:rPr>
        <w:t xml:space="preserve">using </w:t>
      </w:r>
      <w:r w:rsidR="00AF0397">
        <w:rPr>
          <w:rFonts w:ascii="Times New Roman" w:hAnsi="Times New Roman" w:cs="Times New Roman"/>
          <w:sz w:val="24"/>
          <w:szCs w:val="24"/>
        </w:rPr>
        <w:t>an</w:t>
      </w:r>
      <w:r w:rsidR="008A23A5">
        <w:rPr>
          <w:rFonts w:ascii="Times New Roman" w:hAnsi="Times New Roman" w:cs="Times New Roman"/>
          <w:sz w:val="24"/>
          <w:szCs w:val="24"/>
        </w:rPr>
        <w:t xml:space="preserve"> OLTP workload </w:t>
      </w:r>
      <w:r w:rsidR="001A32B9">
        <w:rPr>
          <w:rFonts w:ascii="Times New Roman" w:hAnsi="Times New Roman" w:cs="Times New Roman"/>
          <w:sz w:val="24"/>
          <w:szCs w:val="24"/>
        </w:rPr>
        <w:t xml:space="preserve">that </w:t>
      </w:r>
      <w:r w:rsidR="008A23A5">
        <w:rPr>
          <w:rFonts w:ascii="Times New Roman" w:hAnsi="Times New Roman" w:cs="Times New Roman"/>
          <w:sz w:val="24"/>
          <w:szCs w:val="24"/>
        </w:rPr>
        <w:t>simulates a brokerage application</w:t>
      </w:r>
      <w:r>
        <w:rPr>
          <w:rFonts w:ascii="Times New Roman" w:hAnsi="Times New Roman" w:cs="Times New Roman"/>
          <w:sz w:val="24"/>
          <w:szCs w:val="24"/>
        </w:rPr>
        <w:t>.</w:t>
      </w:r>
      <w:r w:rsidR="00FE6D09">
        <w:rPr>
          <w:rFonts w:ascii="Times New Roman" w:hAnsi="Times New Roman" w:cs="Times New Roman"/>
          <w:sz w:val="24"/>
          <w:szCs w:val="24"/>
        </w:rPr>
        <w:t xml:space="preserve"> </w:t>
      </w:r>
      <w:r w:rsidR="00206F2D">
        <w:rPr>
          <w:rFonts w:ascii="Times New Roman" w:hAnsi="Times New Roman" w:cs="Times New Roman"/>
          <w:sz w:val="24"/>
          <w:szCs w:val="24"/>
        </w:rPr>
        <w:t xml:space="preserve">For </w:t>
      </w:r>
      <w:r w:rsidR="00204768">
        <w:rPr>
          <w:rFonts w:ascii="Times New Roman" w:hAnsi="Times New Roman" w:cs="Times New Roman"/>
          <w:sz w:val="24"/>
          <w:szCs w:val="24"/>
        </w:rPr>
        <w:t xml:space="preserve">information about the hardware configuration we used for this test, see </w:t>
      </w:r>
      <w:hyperlink w:anchor="_Appendix_3:_Hardware" w:history="1">
        <w:r w:rsidR="00204768" w:rsidRPr="009B27D0">
          <w:rPr>
            <w:rStyle w:val="Hyperlink"/>
            <w:rFonts w:ascii="Times New Roman" w:hAnsi="Times New Roman" w:cs="Times New Roman"/>
            <w:sz w:val="24"/>
            <w:szCs w:val="24"/>
          </w:rPr>
          <w:t>Appendix 3</w:t>
        </w:r>
      </w:hyperlink>
      <w:r w:rsidR="00206F2D">
        <w:rPr>
          <w:rFonts w:ascii="Times New Roman" w:hAnsi="Times New Roman" w:cs="Times New Roman"/>
          <w:sz w:val="24"/>
          <w:szCs w:val="24"/>
        </w:rPr>
        <w:t xml:space="preserve">. </w:t>
      </w:r>
      <w:r w:rsidR="0054328B">
        <w:rPr>
          <w:rFonts w:ascii="Times New Roman" w:hAnsi="Times New Roman" w:cs="Times New Roman"/>
          <w:sz w:val="24"/>
          <w:szCs w:val="24"/>
        </w:rPr>
        <w:t xml:space="preserve">Three levels of the workloads </w:t>
      </w:r>
      <w:r w:rsidR="00204768">
        <w:rPr>
          <w:rFonts w:ascii="Times New Roman" w:hAnsi="Times New Roman" w:cs="Times New Roman"/>
          <w:sz w:val="24"/>
          <w:szCs w:val="24"/>
        </w:rPr>
        <w:t xml:space="preserve">were </w:t>
      </w:r>
      <w:r w:rsidR="0054328B">
        <w:rPr>
          <w:rFonts w:ascii="Times New Roman" w:hAnsi="Times New Roman" w:cs="Times New Roman"/>
          <w:sz w:val="24"/>
          <w:szCs w:val="24"/>
        </w:rPr>
        <w:t xml:space="preserve">run against </w:t>
      </w:r>
      <w:r w:rsidR="001A32B9">
        <w:rPr>
          <w:rFonts w:ascii="Times New Roman" w:hAnsi="Times New Roman" w:cs="Times New Roman"/>
          <w:sz w:val="24"/>
          <w:szCs w:val="24"/>
        </w:rPr>
        <w:t xml:space="preserve">the </w:t>
      </w:r>
      <w:r w:rsidR="0054328B">
        <w:rPr>
          <w:rFonts w:ascii="Times New Roman" w:hAnsi="Times New Roman" w:cs="Times New Roman"/>
          <w:sz w:val="24"/>
          <w:szCs w:val="24"/>
        </w:rPr>
        <w:t xml:space="preserve">baseline, </w:t>
      </w:r>
      <w:r w:rsidR="001A32B9">
        <w:rPr>
          <w:rFonts w:ascii="Times New Roman" w:hAnsi="Times New Roman" w:cs="Times New Roman"/>
          <w:sz w:val="24"/>
          <w:szCs w:val="24"/>
        </w:rPr>
        <w:t xml:space="preserve">the </w:t>
      </w:r>
      <w:r w:rsidR="0054328B">
        <w:rPr>
          <w:rFonts w:ascii="Times New Roman" w:hAnsi="Times New Roman" w:cs="Times New Roman"/>
          <w:sz w:val="24"/>
          <w:szCs w:val="24"/>
        </w:rPr>
        <w:t>root</w:t>
      </w:r>
      <w:r w:rsidR="001A32B9">
        <w:rPr>
          <w:rFonts w:ascii="Times New Roman" w:hAnsi="Times New Roman" w:cs="Times New Roman"/>
          <w:sz w:val="24"/>
          <w:szCs w:val="24"/>
        </w:rPr>
        <w:t>,</w:t>
      </w:r>
      <w:r w:rsidR="0054328B">
        <w:rPr>
          <w:rFonts w:ascii="Times New Roman" w:hAnsi="Times New Roman" w:cs="Times New Roman"/>
          <w:sz w:val="24"/>
          <w:szCs w:val="24"/>
        </w:rPr>
        <w:t xml:space="preserve"> and </w:t>
      </w:r>
      <w:r w:rsidR="00273261">
        <w:rPr>
          <w:rFonts w:ascii="Times New Roman" w:hAnsi="Times New Roman" w:cs="Times New Roman"/>
          <w:sz w:val="24"/>
          <w:szCs w:val="24"/>
        </w:rPr>
        <w:t>the</w:t>
      </w:r>
      <w:r w:rsidR="00F17343">
        <w:rPr>
          <w:rFonts w:ascii="Times New Roman" w:hAnsi="Times New Roman" w:cs="Times New Roman"/>
          <w:sz w:val="24"/>
          <w:szCs w:val="24"/>
        </w:rPr>
        <w:t xml:space="preserve"> </w:t>
      </w:r>
      <w:r w:rsidR="0054328B">
        <w:rPr>
          <w:rFonts w:ascii="Times New Roman" w:hAnsi="Times New Roman" w:cs="Times New Roman"/>
          <w:sz w:val="24"/>
          <w:szCs w:val="24"/>
        </w:rPr>
        <w:t xml:space="preserve">guest virtual machine. </w:t>
      </w:r>
      <w:r w:rsidR="003369F5" w:rsidRPr="003369F5">
        <w:rPr>
          <w:rFonts w:ascii="Times New Roman" w:hAnsi="Times New Roman" w:cs="Times New Roman"/>
          <w:i/>
          <w:sz w:val="24"/>
          <w:szCs w:val="24"/>
        </w:rPr>
        <w:t>Baseline</w:t>
      </w:r>
      <w:r w:rsidR="008A23A5">
        <w:rPr>
          <w:rFonts w:ascii="Times New Roman" w:hAnsi="Times New Roman" w:cs="Times New Roman"/>
          <w:sz w:val="24"/>
          <w:szCs w:val="24"/>
        </w:rPr>
        <w:t xml:space="preserve"> is running the SQL Server instance on the native server with Hyper-V disabled.</w:t>
      </w:r>
      <w:r w:rsidR="00FE6D09">
        <w:rPr>
          <w:rFonts w:ascii="Times New Roman" w:hAnsi="Times New Roman" w:cs="Times New Roman"/>
          <w:sz w:val="24"/>
          <w:szCs w:val="24"/>
        </w:rPr>
        <w:t xml:space="preserve"> </w:t>
      </w:r>
      <w:r w:rsidR="008A23A5">
        <w:rPr>
          <w:rFonts w:ascii="Times New Roman" w:hAnsi="Times New Roman" w:cs="Times New Roman"/>
          <w:sz w:val="24"/>
          <w:szCs w:val="24"/>
        </w:rPr>
        <w:t>This was done by using the setting hypervisorlaunchtype off (i.e.</w:t>
      </w:r>
      <w:r w:rsidR="001A32B9">
        <w:rPr>
          <w:rFonts w:ascii="Times New Roman" w:hAnsi="Times New Roman" w:cs="Times New Roman"/>
          <w:sz w:val="24"/>
          <w:szCs w:val="24"/>
        </w:rPr>
        <w:t>,</w:t>
      </w:r>
      <w:r w:rsidR="008A23A5">
        <w:rPr>
          <w:rFonts w:ascii="Times New Roman" w:hAnsi="Times New Roman" w:cs="Times New Roman"/>
          <w:sz w:val="24"/>
          <w:szCs w:val="24"/>
        </w:rPr>
        <w:t xml:space="preserve"> </w:t>
      </w:r>
      <w:r w:rsidR="009C0844" w:rsidRPr="009C0844">
        <w:rPr>
          <w:rFonts w:ascii="Times New Roman" w:hAnsi="Times New Roman" w:cs="Times New Roman"/>
          <w:sz w:val="24"/>
          <w:szCs w:val="24"/>
        </w:rPr>
        <w:t>bcdedit /set hypervisorlaunchtype off</w:t>
      </w:r>
      <w:r w:rsidR="008A23A5">
        <w:rPr>
          <w:rFonts w:ascii="Times New Roman" w:hAnsi="Times New Roman" w:cs="Times New Roman"/>
          <w:sz w:val="24"/>
          <w:szCs w:val="24"/>
        </w:rPr>
        <w:t>)</w:t>
      </w:r>
      <w:r w:rsidR="001A32B9">
        <w:rPr>
          <w:rFonts w:ascii="Times New Roman" w:hAnsi="Times New Roman" w:cs="Times New Roman"/>
          <w:sz w:val="24"/>
          <w:szCs w:val="24"/>
        </w:rPr>
        <w:t>,</w:t>
      </w:r>
      <w:r w:rsidR="00A56B89">
        <w:rPr>
          <w:rFonts w:ascii="Times New Roman" w:hAnsi="Times New Roman" w:cs="Times New Roman"/>
          <w:sz w:val="24"/>
          <w:szCs w:val="24"/>
        </w:rPr>
        <w:t xml:space="preserve"> which requires a reboot of Windows to take effect</w:t>
      </w:r>
      <w:r w:rsidR="008A23A5">
        <w:rPr>
          <w:rFonts w:ascii="Times New Roman" w:hAnsi="Times New Roman" w:cs="Times New Roman"/>
          <w:sz w:val="24"/>
          <w:szCs w:val="24"/>
        </w:rPr>
        <w:t xml:space="preserve">. </w:t>
      </w:r>
      <w:r w:rsidR="0054328B">
        <w:rPr>
          <w:rFonts w:ascii="Times New Roman" w:hAnsi="Times New Roman" w:cs="Times New Roman"/>
          <w:sz w:val="24"/>
          <w:szCs w:val="24"/>
        </w:rPr>
        <w:t>The test scenario stress level</w:t>
      </w:r>
      <w:r w:rsidR="00206F2D">
        <w:rPr>
          <w:rFonts w:ascii="Times New Roman" w:hAnsi="Times New Roman" w:cs="Times New Roman"/>
          <w:sz w:val="24"/>
          <w:szCs w:val="24"/>
        </w:rPr>
        <w:t>s were</w:t>
      </w:r>
      <w:r w:rsidR="0054328B">
        <w:rPr>
          <w:rFonts w:ascii="Times New Roman" w:hAnsi="Times New Roman" w:cs="Times New Roman"/>
          <w:sz w:val="24"/>
          <w:szCs w:val="24"/>
        </w:rPr>
        <w:t xml:space="preserve"> defined by CPU utilization percentage.</w:t>
      </w:r>
      <w:r w:rsidR="00FE6D09">
        <w:rPr>
          <w:rFonts w:ascii="Times New Roman" w:hAnsi="Times New Roman" w:cs="Times New Roman"/>
          <w:sz w:val="24"/>
          <w:szCs w:val="24"/>
        </w:rPr>
        <w:t xml:space="preserve"> </w:t>
      </w:r>
      <w:r w:rsidR="001A32B9">
        <w:rPr>
          <w:rFonts w:ascii="Times New Roman" w:hAnsi="Times New Roman" w:cs="Times New Roman"/>
          <w:sz w:val="24"/>
          <w:szCs w:val="24"/>
        </w:rPr>
        <w:t xml:space="preserve">Because completely </w:t>
      </w:r>
      <w:r w:rsidR="0054328B">
        <w:rPr>
          <w:rFonts w:ascii="Times New Roman" w:hAnsi="Times New Roman" w:cs="Times New Roman"/>
          <w:sz w:val="24"/>
          <w:szCs w:val="24"/>
        </w:rPr>
        <w:t>saturate</w:t>
      </w:r>
      <w:r w:rsidR="00AF0397">
        <w:rPr>
          <w:rFonts w:ascii="Times New Roman" w:hAnsi="Times New Roman" w:cs="Times New Roman"/>
          <w:sz w:val="24"/>
          <w:szCs w:val="24"/>
        </w:rPr>
        <w:t>d</w:t>
      </w:r>
      <w:r w:rsidR="0054328B">
        <w:rPr>
          <w:rFonts w:ascii="Times New Roman" w:hAnsi="Times New Roman" w:cs="Times New Roman"/>
          <w:sz w:val="24"/>
          <w:szCs w:val="24"/>
        </w:rPr>
        <w:t xml:space="preserve"> CPU is not common scenario in production environment</w:t>
      </w:r>
      <w:r w:rsidR="001A32B9">
        <w:rPr>
          <w:rFonts w:ascii="Times New Roman" w:hAnsi="Times New Roman" w:cs="Times New Roman"/>
          <w:sz w:val="24"/>
          <w:szCs w:val="24"/>
        </w:rPr>
        <w:t>s,</w:t>
      </w:r>
      <w:r w:rsidR="0054328B">
        <w:rPr>
          <w:rFonts w:ascii="Times New Roman" w:hAnsi="Times New Roman" w:cs="Times New Roman"/>
          <w:sz w:val="24"/>
          <w:szCs w:val="24"/>
        </w:rPr>
        <w:t xml:space="preserve"> we targeted </w:t>
      </w:r>
      <w:r w:rsidR="001A32B9">
        <w:rPr>
          <w:rFonts w:ascii="Times New Roman" w:hAnsi="Times New Roman" w:cs="Times New Roman"/>
          <w:sz w:val="24"/>
          <w:szCs w:val="24"/>
        </w:rPr>
        <w:t xml:space="preserve">a </w:t>
      </w:r>
      <w:r w:rsidR="0054328B">
        <w:rPr>
          <w:rFonts w:ascii="Times New Roman" w:hAnsi="Times New Roman" w:cs="Times New Roman"/>
          <w:sz w:val="24"/>
          <w:szCs w:val="24"/>
        </w:rPr>
        <w:t>CPU stress</w:t>
      </w:r>
      <w:r w:rsidR="001A32B9">
        <w:rPr>
          <w:rFonts w:ascii="Times New Roman" w:hAnsi="Times New Roman" w:cs="Times New Roman"/>
          <w:sz w:val="24"/>
          <w:szCs w:val="24"/>
        </w:rPr>
        <w:t>-</w:t>
      </w:r>
      <w:r w:rsidR="0054328B">
        <w:rPr>
          <w:rFonts w:ascii="Times New Roman" w:hAnsi="Times New Roman" w:cs="Times New Roman"/>
          <w:sz w:val="24"/>
          <w:szCs w:val="24"/>
        </w:rPr>
        <w:t>level range from 20% to 80%.</w:t>
      </w:r>
      <w:r w:rsidR="00FE6D09">
        <w:rPr>
          <w:rFonts w:ascii="Times New Roman" w:hAnsi="Times New Roman" w:cs="Times New Roman"/>
          <w:sz w:val="24"/>
          <w:szCs w:val="24"/>
        </w:rPr>
        <w:t xml:space="preserve"> </w:t>
      </w:r>
      <w:r w:rsidR="00206F2D">
        <w:rPr>
          <w:rFonts w:ascii="Times New Roman" w:hAnsi="Times New Roman" w:cs="Times New Roman"/>
          <w:sz w:val="24"/>
          <w:szCs w:val="24"/>
        </w:rPr>
        <w:t>CPU utilization targets for each of the workload levels are</w:t>
      </w:r>
      <w:r w:rsidR="008A23A5">
        <w:rPr>
          <w:rFonts w:ascii="Times New Roman" w:hAnsi="Times New Roman" w:cs="Times New Roman"/>
          <w:sz w:val="24"/>
          <w:szCs w:val="24"/>
        </w:rPr>
        <w:t xml:space="preserve"> defined </w:t>
      </w:r>
      <w:r w:rsidR="00204768">
        <w:rPr>
          <w:rFonts w:ascii="Times New Roman" w:hAnsi="Times New Roman" w:cs="Times New Roman"/>
          <w:sz w:val="24"/>
          <w:szCs w:val="24"/>
        </w:rPr>
        <w:t>in Table 3</w:t>
      </w:r>
      <w:r w:rsidR="008A23A5">
        <w:rPr>
          <w:rFonts w:ascii="Times New Roman" w:hAnsi="Times New Roman" w:cs="Times New Roman"/>
          <w:sz w:val="24"/>
          <w:szCs w:val="24"/>
        </w:rPr>
        <w:t>.</w:t>
      </w:r>
    </w:p>
    <w:p w:rsidR="00661463" w:rsidRPr="00661463" w:rsidRDefault="00661463" w:rsidP="0054328B">
      <w:pPr>
        <w:tabs>
          <w:tab w:val="num" w:pos="720"/>
          <w:tab w:val="num" w:pos="1440"/>
        </w:tabs>
        <w:rPr>
          <w:rFonts w:cs="Times New Roman"/>
          <w:b/>
          <w:szCs w:val="24"/>
        </w:rPr>
      </w:pPr>
      <w:r w:rsidRPr="0054328B">
        <w:rPr>
          <w:rFonts w:cs="Times New Roman"/>
          <w:b/>
          <w:szCs w:val="24"/>
        </w:rPr>
        <w:t xml:space="preserve">Table </w:t>
      </w:r>
      <w:r>
        <w:rPr>
          <w:rFonts w:cs="Times New Roman"/>
          <w:b/>
          <w:szCs w:val="24"/>
        </w:rPr>
        <w:t>3</w:t>
      </w:r>
      <w:r w:rsidRPr="0054328B">
        <w:rPr>
          <w:rFonts w:cs="Times New Roman"/>
          <w:b/>
          <w:szCs w:val="24"/>
        </w:rPr>
        <w:t xml:space="preserve">: </w:t>
      </w:r>
      <w:r>
        <w:rPr>
          <w:rFonts w:cs="Times New Roman"/>
          <w:b/>
          <w:szCs w:val="24"/>
        </w:rPr>
        <w:t>CPU Utilization Targets</w:t>
      </w:r>
      <w:r w:rsidRPr="0054328B">
        <w:rPr>
          <w:rFonts w:cs="Times New Roman"/>
          <w:b/>
          <w:szCs w:val="24"/>
        </w:rPr>
        <w:t xml:space="preserve"> </w:t>
      </w:r>
    </w:p>
    <w:tbl>
      <w:tblPr>
        <w:tblW w:w="5868" w:type="dxa"/>
        <w:tblInd w:w="720" w:type="dxa"/>
        <w:tblLook w:val="04A0"/>
      </w:tblPr>
      <w:tblGrid>
        <w:gridCol w:w="3078"/>
        <w:gridCol w:w="2790"/>
      </w:tblGrid>
      <w:tr w:rsidR="008A23A5" w:rsidRPr="003F7766" w:rsidTr="008A23A5">
        <w:trPr>
          <w:trHeight w:val="359"/>
        </w:trPr>
        <w:tc>
          <w:tcPr>
            <w:tcW w:w="3078"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bottom"/>
            <w:hideMark/>
          </w:tcPr>
          <w:p w:rsidR="008A23A5" w:rsidRPr="003F7766" w:rsidRDefault="008A23A5" w:rsidP="008A23A5">
            <w:pPr>
              <w:spacing w:after="0" w:line="240" w:lineRule="auto"/>
              <w:jc w:val="center"/>
              <w:rPr>
                <w:rFonts w:ascii="Calibri" w:eastAsia="Times New Roman" w:hAnsi="Calibri" w:cs="Times New Roman"/>
                <w:b/>
                <w:bCs/>
                <w:color w:val="000000"/>
                <w:lang w:eastAsia="zh-CN"/>
              </w:rPr>
            </w:pPr>
            <w:r w:rsidRPr="003F7766">
              <w:rPr>
                <w:rFonts w:ascii="Calibri" w:eastAsia="Times New Roman" w:hAnsi="Calibri" w:cs="Times New Roman"/>
                <w:b/>
                <w:bCs/>
                <w:color w:val="000000"/>
                <w:lang w:eastAsia="zh-CN"/>
              </w:rPr>
              <w:t xml:space="preserve">Test </w:t>
            </w:r>
            <w:r w:rsidR="001A32B9">
              <w:rPr>
                <w:rFonts w:ascii="Calibri" w:eastAsia="Times New Roman" w:hAnsi="Calibri" w:cs="Times New Roman"/>
                <w:b/>
                <w:bCs/>
                <w:color w:val="000000"/>
                <w:lang w:eastAsia="zh-CN"/>
              </w:rPr>
              <w:t>w</w:t>
            </w:r>
            <w:r w:rsidRPr="003F7766">
              <w:rPr>
                <w:rFonts w:ascii="Calibri" w:eastAsia="Times New Roman" w:hAnsi="Calibri" w:cs="Times New Roman"/>
                <w:b/>
                <w:bCs/>
                <w:color w:val="000000"/>
                <w:lang w:eastAsia="zh-CN"/>
              </w:rPr>
              <w:t xml:space="preserve">orkload </w:t>
            </w:r>
          </w:p>
        </w:tc>
        <w:tc>
          <w:tcPr>
            <w:tcW w:w="279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rsidR="008A23A5" w:rsidRPr="003F7766" w:rsidRDefault="008A23A5" w:rsidP="008A23A5">
            <w:pPr>
              <w:spacing w:after="0" w:line="240" w:lineRule="auto"/>
              <w:jc w:val="center"/>
              <w:rPr>
                <w:rFonts w:ascii="Calibri" w:eastAsia="Times New Roman" w:hAnsi="Calibri" w:cs="Times New Roman"/>
                <w:b/>
                <w:bCs/>
                <w:color w:val="000000"/>
                <w:lang w:eastAsia="zh-CN"/>
              </w:rPr>
            </w:pPr>
            <w:r w:rsidRPr="003F7766">
              <w:rPr>
                <w:rFonts w:ascii="Calibri" w:eastAsia="Times New Roman" w:hAnsi="Calibri" w:cs="Times New Roman"/>
                <w:b/>
                <w:bCs/>
                <w:color w:val="000000"/>
                <w:lang w:eastAsia="zh-CN"/>
              </w:rPr>
              <w:t>Approx</w:t>
            </w:r>
            <w:r w:rsidR="001A32B9">
              <w:rPr>
                <w:rFonts w:ascii="Calibri" w:eastAsia="Times New Roman" w:hAnsi="Calibri" w:cs="Times New Roman"/>
                <w:b/>
                <w:bCs/>
                <w:color w:val="000000"/>
                <w:lang w:eastAsia="zh-CN"/>
              </w:rPr>
              <w:t>imate</w:t>
            </w:r>
            <w:r w:rsidRPr="003F7766">
              <w:rPr>
                <w:rFonts w:ascii="Calibri" w:eastAsia="Times New Roman" w:hAnsi="Calibri" w:cs="Times New Roman"/>
                <w:b/>
                <w:bCs/>
                <w:color w:val="000000"/>
                <w:lang w:eastAsia="zh-CN"/>
              </w:rPr>
              <w:t xml:space="preserve"> CPU </w:t>
            </w:r>
            <w:r w:rsidR="001A32B9">
              <w:rPr>
                <w:rFonts w:ascii="Calibri" w:eastAsia="Times New Roman" w:hAnsi="Calibri" w:cs="Times New Roman"/>
                <w:b/>
                <w:bCs/>
                <w:color w:val="000000"/>
                <w:lang w:eastAsia="zh-CN"/>
              </w:rPr>
              <w:t>t</w:t>
            </w:r>
            <w:r w:rsidRPr="003F7766">
              <w:rPr>
                <w:rFonts w:ascii="Calibri" w:eastAsia="Times New Roman" w:hAnsi="Calibri" w:cs="Times New Roman"/>
                <w:b/>
                <w:bCs/>
                <w:color w:val="000000"/>
                <w:lang w:eastAsia="zh-CN"/>
              </w:rPr>
              <w:t xml:space="preserve">arget </w:t>
            </w:r>
          </w:p>
        </w:tc>
      </w:tr>
      <w:tr w:rsidR="008A23A5" w:rsidRPr="003F7766" w:rsidTr="008A23A5">
        <w:trPr>
          <w:trHeight w:val="288"/>
        </w:trPr>
        <w:tc>
          <w:tcPr>
            <w:tcW w:w="3078" w:type="dxa"/>
            <w:tcBorders>
              <w:top w:val="nil"/>
              <w:left w:val="single" w:sz="4" w:space="0" w:color="auto"/>
              <w:bottom w:val="single" w:sz="4" w:space="0" w:color="auto"/>
              <w:right w:val="single" w:sz="4" w:space="0" w:color="auto"/>
            </w:tcBorders>
            <w:shd w:val="clear" w:color="auto" w:fill="auto"/>
            <w:noWrap/>
            <w:vAlign w:val="bottom"/>
            <w:hideMark/>
          </w:tcPr>
          <w:p w:rsidR="008A23A5" w:rsidRPr="003F7766" w:rsidRDefault="008A23A5" w:rsidP="008A23A5">
            <w:pPr>
              <w:spacing w:after="0" w:line="240" w:lineRule="auto"/>
              <w:jc w:val="center"/>
              <w:rPr>
                <w:rFonts w:ascii="Calibri" w:eastAsia="Times New Roman" w:hAnsi="Calibri" w:cs="Times New Roman"/>
                <w:color w:val="000000"/>
                <w:lang w:eastAsia="zh-CN"/>
              </w:rPr>
            </w:pPr>
            <w:r w:rsidRPr="003F7766">
              <w:rPr>
                <w:rFonts w:ascii="Calibri" w:eastAsia="Times New Roman" w:hAnsi="Calibri" w:cs="Times New Roman"/>
                <w:color w:val="000000"/>
                <w:lang w:eastAsia="zh-CN"/>
              </w:rPr>
              <w:t xml:space="preserve">OLTP </w:t>
            </w:r>
            <w:r w:rsidR="00A56B89">
              <w:rPr>
                <w:rFonts w:ascii="Calibri" w:eastAsia="Times New Roman" w:hAnsi="Calibri" w:cs="Times New Roman"/>
                <w:color w:val="000000"/>
                <w:lang w:eastAsia="zh-CN"/>
              </w:rPr>
              <w:t>–</w:t>
            </w:r>
            <w:r w:rsidRPr="003F7766">
              <w:rPr>
                <w:rFonts w:ascii="Calibri" w:eastAsia="Times New Roman" w:hAnsi="Calibri" w:cs="Times New Roman"/>
                <w:color w:val="000000"/>
                <w:lang w:eastAsia="zh-CN"/>
              </w:rPr>
              <w:t xml:space="preserve"> Low</w:t>
            </w:r>
          </w:p>
        </w:tc>
        <w:tc>
          <w:tcPr>
            <w:tcW w:w="2790" w:type="dxa"/>
            <w:tcBorders>
              <w:top w:val="nil"/>
              <w:left w:val="nil"/>
              <w:bottom w:val="single" w:sz="4" w:space="0" w:color="auto"/>
              <w:right w:val="single" w:sz="4" w:space="0" w:color="auto"/>
            </w:tcBorders>
            <w:shd w:val="clear" w:color="auto" w:fill="auto"/>
            <w:noWrap/>
            <w:vAlign w:val="bottom"/>
            <w:hideMark/>
          </w:tcPr>
          <w:p w:rsidR="008A23A5" w:rsidRPr="003F7766" w:rsidRDefault="008A23A5" w:rsidP="008A23A5">
            <w:pPr>
              <w:spacing w:after="0" w:line="240" w:lineRule="auto"/>
              <w:jc w:val="center"/>
              <w:rPr>
                <w:rFonts w:ascii="Calibri" w:eastAsia="Times New Roman" w:hAnsi="Calibri" w:cs="Times New Roman"/>
                <w:color w:val="000000"/>
                <w:lang w:eastAsia="zh-CN"/>
              </w:rPr>
            </w:pPr>
            <w:r w:rsidRPr="003F7766">
              <w:rPr>
                <w:rFonts w:ascii="Calibri" w:eastAsia="Times New Roman" w:hAnsi="Calibri" w:cs="Times New Roman"/>
                <w:color w:val="000000"/>
                <w:lang w:eastAsia="zh-CN"/>
              </w:rPr>
              <w:t>30</w:t>
            </w:r>
            <w:r>
              <w:rPr>
                <w:rFonts w:ascii="Calibri" w:eastAsia="Times New Roman" w:hAnsi="Calibri" w:cs="Times New Roman"/>
                <w:color w:val="000000"/>
                <w:lang w:eastAsia="zh-CN"/>
              </w:rPr>
              <w:t>%</w:t>
            </w:r>
          </w:p>
        </w:tc>
      </w:tr>
      <w:tr w:rsidR="008A23A5" w:rsidRPr="003F7766" w:rsidTr="008A23A5">
        <w:trPr>
          <w:trHeight w:val="288"/>
        </w:trPr>
        <w:tc>
          <w:tcPr>
            <w:tcW w:w="3078" w:type="dxa"/>
            <w:tcBorders>
              <w:top w:val="nil"/>
              <w:left w:val="single" w:sz="4" w:space="0" w:color="auto"/>
              <w:bottom w:val="single" w:sz="4" w:space="0" w:color="auto"/>
              <w:right w:val="single" w:sz="4" w:space="0" w:color="auto"/>
            </w:tcBorders>
            <w:shd w:val="clear" w:color="auto" w:fill="auto"/>
            <w:noWrap/>
            <w:vAlign w:val="bottom"/>
            <w:hideMark/>
          </w:tcPr>
          <w:p w:rsidR="008A23A5" w:rsidRPr="003F7766" w:rsidRDefault="008A23A5" w:rsidP="008A23A5">
            <w:pPr>
              <w:spacing w:after="0" w:line="240" w:lineRule="auto"/>
              <w:jc w:val="center"/>
              <w:rPr>
                <w:rFonts w:ascii="Calibri" w:eastAsia="Times New Roman" w:hAnsi="Calibri" w:cs="Times New Roman"/>
                <w:color w:val="000000"/>
                <w:lang w:eastAsia="zh-CN"/>
              </w:rPr>
            </w:pPr>
            <w:r w:rsidRPr="003F7766">
              <w:rPr>
                <w:rFonts w:ascii="Calibri" w:eastAsia="Times New Roman" w:hAnsi="Calibri" w:cs="Times New Roman"/>
                <w:color w:val="000000"/>
                <w:lang w:eastAsia="zh-CN"/>
              </w:rPr>
              <w:t xml:space="preserve">OLTP </w:t>
            </w:r>
            <w:r w:rsidR="00A56B89">
              <w:rPr>
                <w:rFonts w:ascii="Calibri" w:eastAsia="Times New Roman" w:hAnsi="Calibri" w:cs="Times New Roman"/>
                <w:color w:val="000000"/>
                <w:lang w:eastAsia="zh-CN"/>
              </w:rPr>
              <w:t>–</w:t>
            </w:r>
            <w:r w:rsidRPr="003F7766">
              <w:rPr>
                <w:rFonts w:ascii="Calibri" w:eastAsia="Times New Roman" w:hAnsi="Calibri" w:cs="Times New Roman"/>
                <w:color w:val="000000"/>
                <w:lang w:eastAsia="zh-CN"/>
              </w:rPr>
              <w:t xml:space="preserve"> Med</w:t>
            </w:r>
          </w:p>
        </w:tc>
        <w:tc>
          <w:tcPr>
            <w:tcW w:w="2790" w:type="dxa"/>
            <w:tcBorders>
              <w:top w:val="nil"/>
              <w:left w:val="nil"/>
              <w:bottom w:val="single" w:sz="4" w:space="0" w:color="auto"/>
              <w:right w:val="single" w:sz="4" w:space="0" w:color="auto"/>
            </w:tcBorders>
            <w:shd w:val="clear" w:color="auto" w:fill="auto"/>
            <w:noWrap/>
            <w:vAlign w:val="bottom"/>
            <w:hideMark/>
          </w:tcPr>
          <w:p w:rsidR="008A23A5" w:rsidRPr="003F7766" w:rsidRDefault="008A23A5" w:rsidP="008A23A5">
            <w:pPr>
              <w:spacing w:after="0" w:line="240" w:lineRule="auto"/>
              <w:jc w:val="center"/>
              <w:rPr>
                <w:rFonts w:ascii="Calibri" w:eastAsia="Times New Roman" w:hAnsi="Calibri" w:cs="Times New Roman"/>
                <w:color w:val="000000"/>
                <w:lang w:eastAsia="zh-CN"/>
              </w:rPr>
            </w:pPr>
            <w:r w:rsidRPr="003F7766">
              <w:rPr>
                <w:rFonts w:ascii="Calibri" w:eastAsia="Times New Roman" w:hAnsi="Calibri" w:cs="Times New Roman"/>
                <w:color w:val="000000"/>
                <w:lang w:eastAsia="zh-CN"/>
              </w:rPr>
              <w:t>50</w:t>
            </w:r>
            <w:r>
              <w:rPr>
                <w:rFonts w:ascii="Calibri" w:eastAsia="Times New Roman" w:hAnsi="Calibri" w:cs="Times New Roman"/>
                <w:color w:val="000000"/>
                <w:lang w:eastAsia="zh-CN"/>
              </w:rPr>
              <w:t>%</w:t>
            </w:r>
            <w:r w:rsidRPr="003F7766">
              <w:rPr>
                <w:rFonts w:ascii="Calibri" w:eastAsia="Times New Roman" w:hAnsi="Calibri" w:cs="Times New Roman"/>
                <w:color w:val="000000"/>
                <w:lang w:eastAsia="zh-CN"/>
              </w:rPr>
              <w:t>-60</w:t>
            </w:r>
            <w:r>
              <w:rPr>
                <w:rFonts w:ascii="Calibri" w:eastAsia="Times New Roman" w:hAnsi="Calibri" w:cs="Times New Roman"/>
                <w:color w:val="000000"/>
                <w:lang w:eastAsia="zh-CN"/>
              </w:rPr>
              <w:t>%</w:t>
            </w:r>
          </w:p>
        </w:tc>
      </w:tr>
      <w:tr w:rsidR="008A23A5" w:rsidRPr="003F7766" w:rsidTr="008A23A5">
        <w:trPr>
          <w:trHeight w:val="288"/>
        </w:trPr>
        <w:tc>
          <w:tcPr>
            <w:tcW w:w="3078" w:type="dxa"/>
            <w:tcBorders>
              <w:top w:val="nil"/>
              <w:left w:val="single" w:sz="4" w:space="0" w:color="auto"/>
              <w:bottom w:val="single" w:sz="4" w:space="0" w:color="auto"/>
              <w:right w:val="single" w:sz="4" w:space="0" w:color="auto"/>
            </w:tcBorders>
            <w:shd w:val="clear" w:color="auto" w:fill="auto"/>
            <w:noWrap/>
            <w:vAlign w:val="bottom"/>
            <w:hideMark/>
          </w:tcPr>
          <w:p w:rsidR="008A23A5" w:rsidRPr="003F7766" w:rsidRDefault="008A23A5" w:rsidP="008A23A5">
            <w:pPr>
              <w:spacing w:after="0" w:line="240" w:lineRule="auto"/>
              <w:jc w:val="center"/>
              <w:rPr>
                <w:rFonts w:ascii="Calibri" w:eastAsia="Times New Roman" w:hAnsi="Calibri" w:cs="Times New Roman"/>
                <w:color w:val="000000"/>
                <w:lang w:eastAsia="zh-CN"/>
              </w:rPr>
            </w:pPr>
            <w:r w:rsidRPr="003F7766">
              <w:rPr>
                <w:rFonts w:ascii="Calibri" w:eastAsia="Times New Roman" w:hAnsi="Calibri" w:cs="Times New Roman"/>
                <w:color w:val="000000"/>
                <w:lang w:eastAsia="zh-CN"/>
              </w:rPr>
              <w:t xml:space="preserve">OLTP </w:t>
            </w:r>
            <w:r w:rsidR="00A56B89">
              <w:rPr>
                <w:rFonts w:ascii="Calibri" w:eastAsia="Times New Roman" w:hAnsi="Calibri" w:cs="Times New Roman"/>
                <w:color w:val="000000"/>
                <w:lang w:eastAsia="zh-CN"/>
              </w:rPr>
              <w:t>–</w:t>
            </w:r>
            <w:r w:rsidRPr="003F7766">
              <w:rPr>
                <w:rFonts w:ascii="Calibri" w:eastAsia="Times New Roman" w:hAnsi="Calibri" w:cs="Times New Roman"/>
                <w:color w:val="000000"/>
                <w:lang w:eastAsia="zh-CN"/>
              </w:rPr>
              <w:t xml:space="preserve"> High</w:t>
            </w:r>
          </w:p>
        </w:tc>
        <w:tc>
          <w:tcPr>
            <w:tcW w:w="2790" w:type="dxa"/>
            <w:tcBorders>
              <w:top w:val="nil"/>
              <w:left w:val="nil"/>
              <w:bottom w:val="single" w:sz="4" w:space="0" w:color="auto"/>
              <w:right w:val="single" w:sz="4" w:space="0" w:color="auto"/>
            </w:tcBorders>
            <w:shd w:val="clear" w:color="auto" w:fill="auto"/>
            <w:noWrap/>
            <w:vAlign w:val="bottom"/>
            <w:hideMark/>
          </w:tcPr>
          <w:p w:rsidR="008A23A5" w:rsidRPr="003F7766" w:rsidRDefault="008A23A5" w:rsidP="008A23A5">
            <w:pPr>
              <w:spacing w:after="0" w:line="240" w:lineRule="auto"/>
              <w:jc w:val="center"/>
              <w:rPr>
                <w:rFonts w:ascii="Calibri" w:eastAsia="Times New Roman" w:hAnsi="Calibri" w:cs="Times New Roman"/>
                <w:color w:val="000000"/>
                <w:lang w:eastAsia="zh-CN"/>
              </w:rPr>
            </w:pPr>
            <w:r w:rsidRPr="003F7766">
              <w:rPr>
                <w:rFonts w:ascii="Calibri" w:eastAsia="Times New Roman" w:hAnsi="Calibri" w:cs="Times New Roman"/>
                <w:color w:val="000000"/>
                <w:lang w:eastAsia="zh-CN"/>
              </w:rPr>
              <w:t>80</w:t>
            </w:r>
            <w:r>
              <w:rPr>
                <w:rFonts w:ascii="Calibri" w:eastAsia="Times New Roman" w:hAnsi="Calibri" w:cs="Times New Roman"/>
                <w:color w:val="000000"/>
                <w:lang w:eastAsia="zh-CN"/>
              </w:rPr>
              <w:t>%</w:t>
            </w:r>
          </w:p>
        </w:tc>
      </w:tr>
    </w:tbl>
    <w:p w:rsidR="008A23A5" w:rsidRDefault="008A23A5" w:rsidP="0054328B">
      <w:pPr>
        <w:tabs>
          <w:tab w:val="num" w:pos="720"/>
          <w:tab w:val="num" w:pos="1440"/>
        </w:tabs>
        <w:rPr>
          <w:rFonts w:ascii="Times New Roman" w:hAnsi="Times New Roman" w:cs="Times New Roman"/>
          <w:sz w:val="24"/>
          <w:szCs w:val="24"/>
        </w:rPr>
      </w:pPr>
    </w:p>
    <w:p w:rsidR="0054328B" w:rsidRDefault="00F17343" w:rsidP="0054328B">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 xml:space="preserve">Since the </w:t>
      </w:r>
      <w:r w:rsidR="00AF0397">
        <w:rPr>
          <w:rFonts w:ascii="Times New Roman" w:hAnsi="Times New Roman" w:cs="Times New Roman"/>
          <w:sz w:val="24"/>
          <w:szCs w:val="24"/>
        </w:rPr>
        <w:t>Hyper</w:t>
      </w:r>
      <w:r w:rsidR="001A32B9">
        <w:rPr>
          <w:rFonts w:ascii="Times New Roman" w:hAnsi="Times New Roman" w:cs="Times New Roman"/>
          <w:sz w:val="24"/>
          <w:szCs w:val="24"/>
        </w:rPr>
        <w:t>-V</w:t>
      </w:r>
      <w:r w:rsidR="00AF0397">
        <w:rPr>
          <w:rFonts w:ascii="Times New Roman" w:hAnsi="Times New Roman" w:cs="Times New Roman"/>
          <w:sz w:val="24"/>
          <w:szCs w:val="24"/>
        </w:rPr>
        <w:t xml:space="preserve"> guest </w:t>
      </w:r>
      <w:r>
        <w:rPr>
          <w:rFonts w:ascii="Times New Roman" w:hAnsi="Times New Roman" w:cs="Times New Roman"/>
          <w:sz w:val="24"/>
          <w:szCs w:val="24"/>
        </w:rPr>
        <w:t>virtual machine</w:t>
      </w:r>
      <w:r w:rsidR="00AF0397">
        <w:rPr>
          <w:rFonts w:ascii="Times New Roman" w:hAnsi="Times New Roman" w:cs="Times New Roman"/>
          <w:sz w:val="24"/>
          <w:szCs w:val="24"/>
        </w:rPr>
        <w:t>s</w:t>
      </w:r>
      <w:r>
        <w:rPr>
          <w:rFonts w:ascii="Times New Roman" w:hAnsi="Times New Roman" w:cs="Times New Roman"/>
          <w:sz w:val="24"/>
          <w:szCs w:val="24"/>
        </w:rPr>
        <w:t xml:space="preserve"> support up to </w:t>
      </w:r>
      <w:r w:rsidR="001A32B9">
        <w:rPr>
          <w:rFonts w:ascii="Times New Roman" w:hAnsi="Times New Roman" w:cs="Times New Roman"/>
          <w:sz w:val="24"/>
          <w:szCs w:val="24"/>
        </w:rPr>
        <w:t xml:space="preserve">four </w:t>
      </w:r>
      <w:r>
        <w:rPr>
          <w:rFonts w:ascii="Times New Roman" w:hAnsi="Times New Roman" w:cs="Times New Roman"/>
          <w:sz w:val="24"/>
          <w:szCs w:val="24"/>
        </w:rPr>
        <w:t xml:space="preserve">logical processors, for direct comparison, the host </w:t>
      </w:r>
      <w:r w:rsidR="001A32B9">
        <w:rPr>
          <w:rFonts w:ascii="Times New Roman" w:hAnsi="Times New Roman" w:cs="Times New Roman"/>
          <w:sz w:val="24"/>
          <w:szCs w:val="24"/>
        </w:rPr>
        <w:t xml:space="preserve">was </w:t>
      </w:r>
      <w:r>
        <w:rPr>
          <w:rFonts w:ascii="Times New Roman" w:hAnsi="Times New Roman" w:cs="Times New Roman"/>
          <w:sz w:val="24"/>
          <w:szCs w:val="24"/>
        </w:rPr>
        <w:t xml:space="preserve">configured to use </w:t>
      </w:r>
      <w:r w:rsidR="001A32B9">
        <w:rPr>
          <w:rFonts w:ascii="Times New Roman" w:hAnsi="Times New Roman" w:cs="Times New Roman"/>
          <w:sz w:val="24"/>
          <w:szCs w:val="24"/>
        </w:rPr>
        <w:t xml:space="preserve">four </w:t>
      </w:r>
      <w:r>
        <w:rPr>
          <w:rFonts w:ascii="Times New Roman" w:hAnsi="Times New Roman" w:cs="Times New Roman"/>
          <w:sz w:val="24"/>
          <w:szCs w:val="24"/>
        </w:rPr>
        <w:t xml:space="preserve">cores through </w:t>
      </w:r>
      <w:r w:rsidR="001A32B9">
        <w:rPr>
          <w:rFonts w:ascii="Times New Roman" w:hAnsi="Times New Roman" w:cs="Times New Roman"/>
          <w:sz w:val="24"/>
          <w:szCs w:val="24"/>
        </w:rPr>
        <w:t xml:space="preserve">the </w:t>
      </w:r>
      <w:r>
        <w:rPr>
          <w:rFonts w:ascii="Times New Roman" w:hAnsi="Times New Roman" w:cs="Times New Roman"/>
          <w:sz w:val="24"/>
          <w:szCs w:val="24"/>
        </w:rPr>
        <w:t>BIOS setting (</w:t>
      </w:r>
      <w:r w:rsidRPr="00F17343">
        <w:rPr>
          <w:rFonts w:ascii="Times New Roman" w:hAnsi="Times New Roman" w:cs="Times New Roman"/>
          <w:sz w:val="24"/>
          <w:szCs w:val="24"/>
        </w:rPr>
        <w:t>NUMPROC=4</w:t>
      </w:r>
      <w:r>
        <w:rPr>
          <w:rFonts w:ascii="Times New Roman" w:hAnsi="Times New Roman" w:cs="Times New Roman"/>
          <w:sz w:val="24"/>
          <w:szCs w:val="24"/>
        </w:rPr>
        <w:t xml:space="preserve">). </w:t>
      </w:r>
      <w:r w:rsidR="0092498B">
        <w:rPr>
          <w:rFonts w:ascii="Times New Roman" w:hAnsi="Times New Roman" w:cs="Times New Roman"/>
          <w:sz w:val="24"/>
          <w:szCs w:val="24"/>
        </w:rPr>
        <w:t xml:space="preserve">In order to understand the storage configuration impact, two virtual machines </w:t>
      </w:r>
      <w:r w:rsidR="001A32B9">
        <w:rPr>
          <w:rFonts w:ascii="Times New Roman" w:hAnsi="Times New Roman" w:cs="Times New Roman"/>
          <w:sz w:val="24"/>
          <w:szCs w:val="24"/>
        </w:rPr>
        <w:lastRenderedPageBreak/>
        <w:t xml:space="preserve">was </w:t>
      </w:r>
      <w:r w:rsidR="0092498B">
        <w:rPr>
          <w:rFonts w:ascii="Times New Roman" w:hAnsi="Times New Roman" w:cs="Times New Roman"/>
          <w:sz w:val="24"/>
          <w:szCs w:val="24"/>
        </w:rPr>
        <w:t xml:space="preserve">configured </w:t>
      </w:r>
      <w:r>
        <w:rPr>
          <w:rFonts w:ascii="Times New Roman" w:hAnsi="Times New Roman" w:cs="Times New Roman"/>
          <w:sz w:val="24"/>
          <w:szCs w:val="24"/>
        </w:rPr>
        <w:t>using the two type</w:t>
      </w:r>
      <w:r w:rsidR="00CF32F6">
        <w:rPr>
          <w:rFonts w:ascii="Times New Roman" w:hAnsi="Times New Roman" w:cs="Times New Roman"/>
          <w:sz w:val="24"/>
          <w:szCs w:val="24"/>
        </w:rPr>
        <w:t>s</w:t>
      </w:r>
      <w:r>
        <w:rPr>
          <w:rFonts w:ascii="Times New Roman" w:hAnsi="Times New Roman" w:cs="Times New Roman"/>
          <w:sz w:val="24"/>
          <w:szCs w:val="24"/>
        </w:rPr>
        <w:t xml:space="preserve"> of Hyper-V sto</w:t>
      </w:r>
      <w:r w:rsidR="0068607D">
        <w:rPr>
          <w:rFonts w:ascii="Times New Roman" w:hAnsi="Times New Roman" w:cs="Times New Roman"/>
          <w:sz w:val="24"/>
          <w:szCs w:val="24"/>
        </w:rPr>
        <w:t xml:space="preserve">rage configuration </w:t>
      </w:r>
      <w:r>
        <w:rPr>
          <w:rFonts w:ascii="Times New Roman" w:hAnsi="Times New Roman" w:cs="Times New Roman"/>
          <w:sz w:val="24"/>
          <w:szCs w:val="24"/>
        </w:rPr>
        <w:t>recommend</w:t>
      </w:r>
      <w:r w:rsidR="0068607D">
        <w:rPr>
          <w:rFonts w:ascii="Times New Roman" w:hAnsi="Times New Roman" w:cs="Times New Roman"/>
          <w:sz w:val="24"/>
          <w:szCs w:val="24"/>
        </w:rPr>
        <w:t>ed for SQL Server workload</w:t>
      </w:r>
      <w:r>
        <w:rPr>
          <w:rFonts w:ascii="Times New Roman" w:hAnsi="Times New Roman" w:cs="Times New Roman"/>
          <w:sz w:val="24"/>
          <w:szCs w:val="24"/>
        </w:rPr>
        <w:t xml:space="preserve"> </w:t>
      </w:r>
      <w:r w:rsidR="00204768">
        <w:rPr>
          <w:rFonts w:ascii="Times New Roman" w:hAnsi="Times New Roman" w:cs="Times New Roman"/>
          <w:sz w:val="24"/>
          <w:szCs w:val="24"/>
        </w:rPr>
        <w:t>(</w:t>
      </w:r>
      <w:r>
        <w:rPr>
          <w:rFonts w:ascii="Times New Roman" w:hAnsi="Times New Roman" w:cs="Times New Roman"/>
          <w:sz w:val="24"/>
          <w:szCs w:val="24"/>
        </w:rPr>
        <w:t>pass-through disks and fixed VHD</w:t>
      </w:r>
      <w:r w:rsidR="00204768">
        <w:rPr>
          <w:rFonts w:ascii="Times New Roman" w:hAnsi="Times New Roman" w:cs="Times New Roman"/>
          <w:sz w:val="24"/>
          <w:szCs w:val="24"/>
        </w:rPr>
        <w:t>)</w:t>
      </w:r>
      <w:r>
        <w:rPr>
          <w:rFonts w:ascii="Times New Roman" w:hAnsi="Times New Roman" w:cs="Times New Roman"/>
          <w:sz w:val="24"/>
          <w:szCs w:val="24"/>
        </w:rPr>
        <w:t xml:space="preserve">. </w:t>
      </w:r>
    </w:p>
    <w:p w:rsidR="005A0DF9" w:rsidRPr="00B938F7" w:rsidRDefault="00AF0397" w:rsidP="00767FB8">
      <w:pPr>
        <w:pStyle w:val="Heading4"/>
      </w:pPr>
      <w:r>
        <w:t xml:space="preserve">Throughput and </w:t>
      </w:r>
      <w:r w:rsidR="00B938F7" w:rsidRPr="00B938F7">
        <w:t>Processor</w:t>
      </w:r>
      <w:r>
        <w:t xml:space="preserve"> Impact</w:t>
      </w:r>
    </w:p>
    <w:p w:rsidR="008C65DD" w:rsidRDefault="00FF4DB9" w:rsidP="00057FDF">
      <w:pPr>
        <w:ind w:left="360"/>
        <w:rPr>
          <w:rFonts w:ascii="Times New Roman" w:hAnsi="Times New Roman" w:cs="Times New Roman"/>
          <w:sz w:val="24"/>
          <w:szCs w:val="24"/>
        </w:rPr>
      </w:pPr>
      <w:r w:rsidRPr="00057FDF">
        <w:rPr>
          <w:rFonts w:ascii="Times New Roman" w:hAnsi="Times New Roman" w:cs="Times New Roman"/>
          <w:sz w:val="24"/>
          <w:szCs w:val="24"/>
        </w:rPr>
        <w:t xml:space="preserve">The baseline tests of three load levels </w:t>
      </w:r>
      <w:r w:rsidR="001A32B9" w:rsidRPr="00057FDF">
        <w:rPr>
          <w:rFonts w:ascii="Times New Roman" w:hAnsi="Times New Roman" w:cs="Times New Roman"/>
          <w:sz w:val="24"/>
          <w:szCs w:val="24"/>
        </w:rPr>
        <w:t xml:space="preserve">were </w:t>
      </w:r>
      <w:r w:rsidRPr="00057FDF">
        <w:rPr>
          <w:rFonts w:ascii="Times New Roman" w:hAnsi="Times New Roman" w:cs="Times New Roman"/>
          <w:sz w:val="24"/>
          <w:szCs w:val="24"/>
        </w:rPr>
        <w:t xml:space="preserve">run </w:t>
      </w:r>
      <w:r w:rsidR="0054328B" w:rsidRPr="00057FDF">
        <w:rPr>
          <w:rFonts w:ascii="Times New Roman" w:hAnsi="Times New Roman" w:cs="Times New Roman"/>
          <w:sz w:val="24"/>
          <w:szCs w:val="24"/>
        </w:rPr>
        <w:t xml:space="preserve">in </w:t>
      </w:r>
      <w:r w:rsidR="001A32B9" w:rsidRPr="00057FDF">
        <w:rPr>
          <w:rFonts w:ascii="Times New Roman" w:hAnsi="Times New Roman" w:cs="Times New Roman"/>
          <w:sz w:val="24"/>
          <w:szCs w:val="24"/>
        </w:rPr>
        <w:t xml:space="preserve">a </w:t>
      </w:r>
      <w:r w:rsidR="0054328B" w:rsidRPr="00057FDF">
        <w:rPr>
          <w:rFonts w:ascii="Times New Roman" w:hAnsi="Times New Roman" w:cs="Times New Roman"/>
          <w:sz w:val="24"/>
          <w:szCs w:val="24"/>
        </w:rPr>
        <w:t xml:space="preserve">Windows </w:t>
      </w:r>
      <w:r w:rsidR="00CB32C4" w:rsidRPr="00057FDF">
        <w:rPr>
          <w:rFonts w:ascii="Times New Roman" w:hAnsi="Times New Roman" w:cs="Times New Roman"/>
          <w:sz w:val="24"/>
          <w:szCs w:val="24"/>
        </w:rPr>
        <w:t xml:space="preserve">Server </w:t>
      </w:r>
      <w:r w:rsidR="0054328B" w:rsidRPr="00057FDF">
        <w:rPr>
          <w:rFonts w:ascii="Times New Roman" w:hAnsi="Times New Roman" w:cs="Times New Roman"/>
          <w:sz w:val="24"/>
          <w:szCs w:val="24"/>
        </w:rPr>
        <w:t>2008 native environment</w:t>
      </w:r>
      <w:r w:rsidRPr="00057FDF">
        <w:rPr>
          <w:rFonts w:ascii="Times New Roman" w:hAnsi="Times New Roman" w:cs="Times New Roman"/>
          <w:sz w:val="24"/>
          <w:szCs w:val="24"/>
        </w:rPr>
        <w:t xml:space="preserve"> with </w:t>
      </w:r>
      <w:r w:rsidR="00204768">
        <w:rPr>
          <w:rFonts w:ascii="Times New Roman" w:hAnsi="Times New Roman" w:cs="Times New Roman"/>
          <w:sz w:val="24"/>
          <w:szCs w:val="24"/>
        </w:rPr>
        <w:t xml:space="preserve">the </w:t>
      </w:r>
      <w:r w:rsidRPr="00057FDF">
        <w:rPr>
          <w:rFonts w:ascii="Times New Roman" w:hAnsi="Times New Roman" w:cs="Times New Roman"/>
          <w:sz w:val="24"/>
          <w:szCs w:val="24"/>
        </w:rPr>
        <w:t xml:space="preserve">Hyper-V </w:t>
      </w:r>
      <w:r w:rsidR="0054328B" w:rsidRPr="00057FDF">
        <w:rPr>
          <w:rFonts w:ascii="Times New Roman" w:hAnsi="Times New Roman" w:cs="Times New Roman"/>
          <w:sz w:val="24"/>
          <w:szCs w:val="24"/>
        </w:rPr>
        <w:t>role disabled</w:t>
      </w:r>
      <w:r w:rsidRPr="00057FDF">
        <w:rPr>
          <w:rFonts w:ascii="Times New Roman" w:hAnsi="Times New Roman" w:cs="Times New Roman"/>
          <w:sz w:val="24"/>
          <w:szCs w:val="24"/>
        </w:rPr>
        <w:t xml:space="preserve">. The </w:t>
      </w:r>
      <w:r w:rsidR="0054328B" w:rsidRPr="00057FDF">
        <w:rPr>
          <w:rFonts w:ascii="Times New Roman" w:hAnsi="Times New Roman" w:cs="Times New Roman"/>
          <w:sz w:val="24"/>
          <w:szCs w:val="24"/>
        </w:rPr>
        <w:t>same set of</w:t>
      </w:r>
      <w:r w:rsidRPr="00057FDF">
        <w:rPr>
          <w:rFonts w:ascii="Times New Roman" w:hAnsi="Times New Roman" w:cs="Times New Roman"/>
          <w:sz w:val="24"/>
          <w:szCs w:val="24"/>
        </w:rPr>
        <w:t xml:space="preserve"> workloads </w:t>
      </w:r>
      <w:r w:rsidR="001A32B9" w:rsidRPr="00057FDF">
        <w:rPr>
          <w:rFonts w:ascii="Times New Roman" w:hAnsi="Times New Roman" w:cs="Times New Roman"/>
          <w:sz w:val="24"/>
          <w:szCs w:val="24"/>
        </w:rPr>
        <w:t xml:space="preserve">were </w:t>
      </w:r>
      <w:r w:rsidR="0054328B" w:rsidRPr="00057FDF">
        <w:rPr>
          <w:rFonts w:ascii="Times New Roman" w:hAnsi="Times New Roman" w:cs="Times New Roman"/>
          <w:sz w:val="24"/>
          <w:szCs w:val="24"/>
        </w:rPr>
        <w:t>run</w:t>
      </w:r>
      <w:r w:rsidRPr="00057FDF">
        <w:rPr>
          <w:rFonts w:ascii="Times New Roman" w:hAnsi="Times New Roman" w:cs="Times New Roman"/>
          <w:sz w:val="24"/>
          <w:szCs w:val="24"/>
        </w:rPr>
        <w:t xml:space="preserve"> </w:t>
      </w:r>
      <w:r w:rsidR="0054328B" w:rsidRPr="00057FDF">
        <w:rPr>
          <w:rFonts w:ascii="Times New Roman" w:hAnsi="Times New Roman" w:cs="Times New Roman"/>
          <w:sz w:val="24"/>
          <w:szCs w:val="24"/>
        </w:rPr>
        <w:t xml:space="preserve">against </w:t>
      </w:r>
      <w:r w:rsidR="00204768">
        <w:rPr>
          <w:rFonts w:ascii="Times New Roman" w:hAnsi="Times New Roman" w:cs="Times New Roman"/>
          <w:sz w:val="24"/>
          <w:szCs w:val="24"/>
        </w:rPr>
        <w:t xml:space="preserve">the </w:t>
      </w:r>
      <w:r w:rsidRPr="00057FDF">
        <w:rPr>
          <w:rFonts w:ascii="Times New Roman" w:hAnsi="Times New Roman" w:cs="Times New Roman"/>
          <w:sz w:val="24"/>
          <w:szCs w:val="24"/>
        </w:rPr>
        <w:t xml:space="preserve">root partition with Hyper-V enabled, </w:t>
      </w:r>
      <w:r w:rsidR="008A23A5" w:rsidRPr="00057FDF">
        <w:rPr>
          <w:rFonts w:ascii="Times New Roman" w:hAnsi="Times New Roman" w:cs="Times New Roman"/>
          <w:sz w:val="24"/>
          <w:szCs w:val="24"/>
        </w:rPr>
        <w:t xml:space="preserve">a </w:t>
      </w:r>
      <w:r w:rsidR="008E0498" w:rsidRPr="00057FDF">
        <w:rPr>
          <w:rFonts w:ascii="Times New Roman" w:hAnsi="Times New Roman" w:cs="Times New Roman"/>
          <w:sz w:val="24"/>
          <w:szCs w:val="24"/>
        </w:rPr>
        <w:t xml:space="preserve">guest </w:t>
      </w:r>
      <w:r w:rsidR="00540990" w:rsidRPr="00057FDF">
        <w:rPr>
          <w:rFonts w:ascii="Times New Roman" w:hAnsi="Times New Roman" w:cs="Times New Roman"/>
          <w:sz w:val="24"/>
          <w:szCs w:val="24"/>
        </w:rPr>
        <w:t>virtual machine</w:t>
      </w:r>
      <w:r w:rsidR="008A23A5" w:rsidRPr="00057FDF">
        <w:rPr>
          <w:rFonts w:ascii="Times New Roman" w:hAnsi="Times New Roman" w:cs="Times New Roman"/>
          <w:sz w:val="24"/>
          <w:szCs w:val="24"/>
        </w:rPr>
        <w:t xml:space="preserve"> </w:t>
      </w:r>
      <w:r w:rsidRPr="00057FDF">
        <w:rPr>
          <w:rFonts w:ascii="Times New Roman" w:hAnsi="Times New Roman" w:cs="Times New Roman"/>
          <w:sz w:val="24"/>
          <w:szCs w:val="24"/>
        </w:rPr>
        <w:t>configured using pass-through disk storage</w:t>
      </w:r>
      <w:r w:rsidR="001A32B9" w:rsidRPr="00057FDF">
        <w:rPr>
          <w:rFonts w:ascii="Times New Roman" w:hAnsi="Times New Roman" w:cs="Times New Roman"/>
          <w:sz w:val="24"/>
          <w:szCs w:val="24"/>
        </w:rPr>
        <w:t>,</w:t>
      </w:r>
      <w:r w:rsidRPr="00057FDF">
        <w:rPr>
          <w:rFonts w:ascii="Times New Roman" w:hAnsi="Times New Roman" w:cs="Times New Roman"/>
          <w:sz w:val="24"/>
          <w:szCs w:val="24"/>
        </w:rPr>
        <w:t xml:space="preserve"> and then </w:t>
      </w:r>
      <w:r w:rsidR="008A23A5" w:rsidRPr="00057FDF">
        <w:rPr>
          <w:rFonts w:ascii="Times New Roman" w:hAnsi="Times New Roman" w:cs="Times New Roman"/>
          <w:sz w:val="24"/>
          <w:szCs w:val="24"/>
        </w:rPr>
        <w:t xml:space="preserve">a </w:t>
      </w:r>
      <w:r w:rsidR="008E0498" w:rsidRPr="00057FDF">
        <w:rPr>
          <w:rFonts w:ascii="Times New Roman" w:hAnsi="Times New Roman" w:cs="Times New Roman"/>
          <w:sz w:val="24"/>
          <w:szCs w:val="24"/>
        </w:rPr>
        <w:t xml:space="preserve">guest </w:t>
      </w:r>
      <w:r w:rsidR="00540990" w:rsidRPr="00057FDF">
        <w:rPr>
          <w:rFonts w:ascii="Times New Roman" w:hAnsi="Times New Roman" w:cs="Times New Roman"/>
          <w:sz w:val="24"/>
          <w:szCs w:val="24"/>
        </w:rPr>
        <w:t>virtual machine</w:t>
      </w:r>
      <w:r w:rsidR="008A23A5" w:rsidRPr="00057FDF">
        <w:rPr>
          <w:rFonts w:ascii="Times New Roman" w:hAnsi="Times New Roman" w:cs="Times New Roman"/>
          <w:sz w:val="24"/>
          <w:szCs w:val="24"/>
        </w:rPr>
        <w:t xml:space="preserve"> </w:t>
      </w:r>
      <w:r w:rsidRPr="00057FDF">
        <w:rPr>
          <w:rFonts w:ascii="Times New Roman" w:hAnsi="Times New Roman" w:cs="Times New Roman"/>
          <w:sz w:val="24"/>
          <w:szCs w:val="24"/>
        </w:rPr>
        <w:t xml:space="preserve">using fixed VHD storage. </w:t>
      </w:r>
    </w:p>
    <w:p w:rsidR="00057FDF" w:rsidRDefault="0054328B" w:rsidP="00057FDF">
      <w:pPr>
        <w:ind w:left="360"/>
        <w:rPr>
          <w:rFonts w:ascii="Times New Roman" w:hAnsi="Times New Roman" w:cs="Times New Roman"/>
          <w:sz w:val="24"/>
          <w:szCs w:val="24"/>
        </w:rPr>
      </w:pPr>
      <w:r w:rsidRPr="00057FDF">
        <w:rPr>
          <w:rFonts w:ascii="Times New Roman" w:hAnsi="Times New Roman" w:cs="Times New Roman"/>
          <w:sz w:val="24"/>
          <w:szCs w:val="24"/>
        </w:rPr>
        <w:t xml:space="preserve">Table </w:t>
      </w:r>
      <w:r w:rsidR="00204768">
        <w:rPr>
          <w:rFonts w:ascii="Times New Roman" w:hAnsi="Times New Roman" w:cs="Times New Roman"/>
          <w:sz w:val="24"/>
          <w:szCs w:val="24"/>
        </w:rPr>
        <w:t>4</w:t>
      </w:r>
      <w:r w:rsidR="00204768" w:rsidRPr="00057FDF">
        <w:rPr>
          <w:rFonts w:ascii="Times New Roman" w:hAnsi="Times New Roman" w:cs="Times New Roman"/>
          <w:sz w:val="24"/>
          <w:szCs w:val="24"/>
        </w:rPr>
        <w:t xml:space="preserve"> </w:t>
      </w:r>
      <w:r w:rsidRPr="00057FDF">
        <w:rPr>
          <w:rFonts w:ascii="Times New Roman" w:hAnsi="Times New Roman" w:cs="Times New Roman"/>
          <w:sz w:val="24"/>
          <w:szCs w:val="24"/>
        </w:rPr>
        <w:t>shows the relative batch request</w:t>
      </w:r>
      <w:r w:rsidR="009A2D54" w:rsidRPr="00057FDF">
        <w:rPr>
          <w:rFonts w:ascii="Times New Roman" w:hAnsi="Times New Roman" w:cs="Times New Roman"/>
          <w:sz w:val="24"/>
          <w:szCs w:val="24"/>
        </w:rPr>
        <w:t>s</w:t>
      </w:r>
      <w:r w:rsidRPr="00057FDF">
        <w:rPr>
          <w:rFonts w:ascii="Times New Roman" w:hAnsi="Times New Roman" w:cs="Times New Roman"/>
          <w:sz w:val="24"/>
          <w:szCs w:val="24"/>
        </w:rPr>
        <w:t xml:space="preserve"> per CPU% and overhead across all test cases. </w:t>
      </w:r>
      <w:r w:rsidR="00FF4DB9" w:rsidRPr="00057FDF">
        <w:rPr>
          <w:rFonts w:ascii="Times New Roman" w:hAnsi="Times New Roman" w:cs="Times New Roman"/>
          <w:sz w:val="24"/>
          <w:szCs w:val="24"/>
        </w:rPr>
        <w:t>The system scaled very well</w:t>
      </w:r>
      <w:r w:rsidR="0089628B" w:rsidRPr="00057FDF">
        <w:rPr>
          <w:rFonts w:ascii="Times New Roman" w:hAnsi="Times New Roman" w:cs="Times New Roman"/>
          <w:sz w:val="24"/>
          <w:szCs w:val="24"/>
        </w:rPr>
        <w:t xml:space="preserve"> with all test cases in this scenario</w:t>
      </w:r>
      <w:r w:rsidR="00204768">
        <w:rPr>
          <w:rFonts w:ascii="Times New Roman" w:hAnsi="Times New Roman" w:cs="Times New Roman"/>
          <w:sz w:val="24"/>
          <w:szCs w:val="24"/>
        </w:rPr>
        <w:t>;</w:t>
      </w:r>
      <w:r w:rsidR="00FF4DB9" w:rsidRPr="00057FDF">
        <w:rPr>
          <w:rFonts w:ascii="Times New Roman" w:hAnsi="Times New Roman" w:cs="Times New Roman"/>
          <w:sz w:val="24"/>
          <w:szCs w:val="24"/>
        </w:rPr>
        <w:t xml:space="preserve"> </w:t>
      </w:r>
      <w:r w:rsidR="0089628B" w:rsidRPr="00057FDF">
        <w:rPr>
          <w:rFonts w:ascii="Times New Roman" w:hAnsi="Times New Roman" w:cs="Times New Roman"/>
          <w:sz w:val="24"/>
          <w:szCs w:val="24"/>
        </w:rPr>
        <w:t xml:space="preserve">each configuration achieved </w:t>
      </w:r>
      <w:r w:rsidR="00FF4DB9" w:rsidRPr="00057FDF">
        <w:rPr>
          <w:rFonts w:ascii="Times New Roman" w:hAnsi="Times New Roman" w:cs="Times New Roman"/>
          <w:sz w:val="24"/>
          <w:szCs w:val="24"/>
        </w:rPr>
        <w:t xml:space="preserve">the </w:t>
      </w:r>
      <w:r w:rsidR="003C00CB" w:rsidRPr="00057FDF">
        <w:rPr>
          <w:rFonts w:ascii="Times New Roman" w:hAnsi="Times New Roman" w:cs="Times New Roman"/>
          <w:sz w:val="24"/>
          <w:szCs w:val="24"/>
        </w:rPr>
        <w:t>same throughput</w:t>
      </w:r>
      <w:r w:rsidR="00204768">
        <w:rPr>
          <w:rFonts w:ascii="Times New Roman" w:hAnsi="Times New Roman" w:cs="Times New Roman"/>
          <w:sz w:val="24"/>
          <w:szCs w:val="24"/>
        </w:rPr>
        <w:t>,</w:t>
      </w:r>
      <w:r w:rsidR="003C00CB" w:rsidRPr="00057FDF">
        <w:rPr>
          <w:rFonts w:ascii="Times New Roman" w:hAnsi="Times New Roman" w:cs="Times New Roman"/>
          <w:sz w:val="24"/>
          <w:szCs w:val="24"/>
        </w:rPr>
        <w:t xml:space="preserve"> </w:t>
      </w:r>
      <w:r w:rsidR="00C05E73" w:rsidRPr="00057FDF">
        <w:rPr>
          <w:rFonts w:ascii="Times New Roman" w:hAnsi="Times New Roman" w:cs="Times New Roman"/>
          <w:sz w:val="24"/>
          <w:szCs w:val="24"/>
        </w:rPr>
        <w:t xml:space="preserve">with </w:t>
      </w:r>
      <w:r w:rsidR="00204768">
        <w:rPr>
          <w:rFonts w:ascii="Times New Roman" w:hAnsi="Times New Roman" w:cs="Times New Roman"/>
          <w:sz w:val="24"/>
          <w:szCs w:val="24"/>
        </w:rPr>
        <w:t xml:space="preserve">the </w:t>
      </w:r>
      <w:r w:rsidR="00540990" w:rsidRPr="00057FDF">
        <w:rPr>
          <w:rFonts w:ascii="Times New Roman" w:hAnsi="Times New Roman" w:cs="Times New Roman"/>
          <w:sz w:val="24"/>
          <w:szCs w:val="24"/>
        </w:rPr>
        <w:t>virtual machine</w:t>
      </w:r>
      <w:r w:rsidR="00C05E73" w:rsidRPr="00057FDF">
        <w:rPr>
          <w:rFonts w:ascii="Times New Roman" w:hAnsi="Times New Roman" w:cs="Times New Roman"/>
          <w:sz w:val="24"/>
          <w:szCs w:val="24"/>
        </w:rPr>
        <w:t xml:space="preserve"> incurr</w:t>
      </w:r>
      <w:r w:rsidR="006A4175" w:rsidRPr="00057FDF">
        <w:rPr>
          <w:rFonts w:ascii="Times New Roman" w:hAnsi="Times New Roman" w:cs="Times New Roman"/>
          <w:sz w:val="24"/>
          <w:szCs w:val="24"/>
        </w:rPr>
        <w:t>ing a</w:t>
      </w:r>
      <w:r w:rsidR="00C05E73" w:rsidRPr="00057FDF">
        <w:rPr>
          <w:rFonts w:ascii="Times New Roman" w:hAnsi="Times New Roman" w:cs="Times New Roman"/>
          <w:sz w:val="24"/>
          <w:szCs w:val="24"/>
        </w:rPr>
        <w:t xml:space="preserve"> higher CPU</w:t>
      </w:r>
      <w:r w:rsidR="006A4175" w:rsidRPr="00057FDF">
        <w:rPr>
          <w:rFonts w:ascii="Times New Roman" w:hAnsi="Times New Roman" w:cs="Times New Roman"/>
          <w:sz w:val="24"/>
          <w:szCs w:val="24"/>
        </w:rPr>
        <w:t xml:space="preserve"> cost to achieve the same throughput</w:t>
      </w:r>
      <w:r w:rsidR="00C05E73" w:rsidRPr="00057FDF">
        <w:rPr>
          <w:rFonts w:ascii="Times New Roman" w:hAnsi="Times New Roman" w:cs="Times New Roman"/>
          <w:sz w:val="24"/>
          <w:szCs w:val="24"/>
        </w:rPr>
        <w:t xml:space="preserve">. Pass-through disks and fixed VHD </w:t>
      </w:r>
      <w:r w:rsidRPr="00057FDF">
        <w:rPr>
          <w:rFonts w:ascii="Times New Roman" w:hAnsi="Times New Roman" w:cs="Times New Roman"/>
          <w:sz w:val="24"/>
          <w:szCs w:val="24"/>
        </w:rPr>
        <w:t xml:space="preserve">performance </w:t>
      </w:r>
      <w:r w:rsidR="00204768">
        <w:rPr>
          <w:rFonts w:ascii="Times New Roman" w:hAnsi="Times New Roman" w:cs="Times New Roman"/>
          <w:sz w:val="24"/>
          <w:szCs w:val="24"/>
        </w:rPr>
        <w:t>were</w:t>
      </w:r>
      <w:r w:rsidR="00204768" w:rsidRPr="00057FDF">
        <w:rPr>
          <w:rFonts w:ascii="Times New Roman" w:hAnsi="Times New Roman" w:cs="Times New Roman"/>
          <w:sz w:val="24"/>
          <w:szCs w:val="24"/>
        </w:rPr>
        <w:t xml:space="preserve"> </w:t>
      </w:r>
      <w:r w:rsidRPr="00057FDF">
        <w:rPr>
          <w:rFonts w:ascii="Times New Roman" w:hAnsi="Times New Roman" w:cs="Times New Roman"/>
          <w:sz w:val="24"/>
          <w:szCs w:val="24"/>
        </w:rPr>
        <w:t xml:space="preserve">very similar with less than a percentage point </w:t>
      </w:r>
      <w:r w:rsidR="00204768">
        <w:rPr>
          <w:rFonts w:ascii="Times New Roman" w:hAnsi="Times New Roman" w:cs="Times New Roman"/>
          <w:sz w:val="24"/>
          <w:szCs w:val="24"/>
        </w:rPr>
        <w:t xml:space="preserve">of </w:t>
      </w:r>
      <w:r w:rsidRPr="00057FDF">
        <w:rPr>
          <w:rFonts w:ascii="Times New Roman" w:hAnsi="Times New Roman" w:cs="Times New Roman"/>
          <w:sz w:val="24"/>
          <w:szCs w:val="24"/>
        </w:rPr>
        <w:t>overhead variance.</w:t>
      </w:r>
      <w:r w:rsidR="009A2D54" w:rsidRPr="00057FDF">
        <w:rPr>
          <w:rFonts w:ascii="Times New Roman" w:hAnsi="Times New Roman" w:cs="Times New Roman"/>
          <w:sz w:val="24"/>
          <w:szCs w:val="24"/>
        </w:rPr>
        <w:t xml:space="preserve"> </w:t>
      </w:r>
    </w:p>
    <w:p w:rsidR="00057FDF" w:rsidRPr="00057FDF" w:rsidRDefault="00057FDF" w:rsidP="00057FDF">
      <w:pPr>
        <w:ind w:left="360"/>
        <w:rPr>
          <w:rFonts w:ascii="Times New Roman" w:hAnsi="Times New Roman" w:cs="Times New Roman"/>
          <w:sz w:val="24"/>
          <w:szCs w:val="24"/>
        </w:rPr>
      </w:pPr>
      <w:r>
        <w:rPr>
          <w:rFonts w:ascii="Times New Roman" w:hAnsi="Times New Roman" w:cs="Times New Roman"/>
          <w:sz w:val="24"/>
          <w:szCs w:val="24"/>
        </w:rPr>
        <w:t>Table 4</w:t>
      </w:r>
      <w:r w:rsidR="009A2D54" w:rsidRPr="00057FDF">
        <w:rPr>
          <w:rFonts w:ascii="Times New Roman" w:hAnsi="Times New Roman" w:cs="Times New Roman"/>
          <w:sz w:val="24"/>
          <w:szCs w:val="24"/>
        </w:rPr>
        <w:t xml:space="preserve"> </w:t>
      </w:r>
      <w:r w:rsidR="008C65DD">
        <w:rPr>
          <w:rFonts w:ascii="Times New Roman" w:hAnsi="Times New Roman" w:cs="Times New Roman"/>
          <w:sz w:val="24"/>
          <w:szCs w:val="24"/>
        </w:rPr>
        <w:t xml:space="preserve">also </w:t>
      </w:r>
      <w:r w:rsidR="009A2D54" w:rsidRPr="00057FDF">
        <w:rPr>
          <w:rFonts w:ascii="Times New Roman" w:hAnsi="Times New Roman" w:cs="Times New Roman"/>
          <w:sz w:val="24"/>
          <w:szCs w:val="24"/>
        </w:rPr>
        <w:t xml:space="preserve">shows the CPU overhead incurred by running the OLTP workload in </w:t>
      </w:r>
      <w:r>
        <w:rPr>
          <w:rFonts w:ascii="Times New Roman" w:hAnsi="Times New Roman" w:cs="Times New Roman"/>
          <w:sz w:val="24"/>
          <w:szCs w:val="24"/>
        </w:rPr>
        <w:t xml:space="preserve">the </w:t>
      </w:r>
      <w:r w:rsidR="009A2D54" w:rsidRPr="00057FDF">
        <w:rPr>
          <w:rFonts w:ascii="Times New Roman" w:hAnsi="Times New Roman" w:cs="Times New Roman"/>
          <w:sz w:val="24"/>
          <w:szCs w:val="24"/>
        </w:rPr>
        <w:t xml:space="preserve">virtual machine. </w:t>
      </w:r>
      <w:r>
        <w:rPr>
          <w:rFonts w:ascii="Times New Roman" w:hAnsi="Times New Roman" w:cs="Times New Roman"/>
          <w:sz w:val="24"/>
          <w:szCs w:val="24"/>
        </w:rPr>
        <w:t>We</w:t>
      </w:r>
      <w:r w:rsidR="009A2D54" w:rsidRPr="00057FDF">
        <w:rPr>
          <w:rFonts w:ascii="Times New Roman" w:hAnsi="Times New Roman" w:cs="Times New Roman"/>
          <w:sz w:val="24"/>
          <w:szCs w:val="24"/>
        </w:rPr>
        <w:t xml:space="preserve"> observed </w:t>
      </w:r>
      <w:r w:rsidR="00366DED" w:rsidRPr="00057FDF">
        <w:rPr>
          <w:rFonts w:ascii="Times New Roman" w:hAnsi="Times New Roman" w:cs="Times New Roman"/>
          <w:sz w:val="24"/>
          <w:szCs w:val="24"/>
        </w:rPr>
        <w:t xml:space="preserve">that the overhead as a percentage </w:t>
      </w:r>
      <w:r>
        <w:rPr>
          <w:rFonts w:ascii="Times New Roman" w:hAnsi="Times New Roman" w:cs="Times New Roman"/>
          <w:sz w:val="24"/>
          <w:szCs w:val="24"/>
        </w:rPr>
        <w:t>was</w:t>
      </w:r>
      <w:r w:rsidRPr="00057FDF">
        <w:rPr>
          <w:rFonts w:ascii="Times New Roman" w:hAnsi="Times New Roman" w:cs="Times New Roman"/>
          <w:sz w:val="24"/>
          <w:szCs w:val="24"/>
        </w:rPr>
        <w:t xml:space="preserve"> </w:t>
      </w:r>
      <w:r w:rsidR="00366DED" w:rsidRPr="00057FDF">
        <w:rPr>
          <w:rFonts w:ascii="Times New Roman" w:hAnsi="Times New Roman" w:cs="Times New Roman"/>
          <w:sz w:val="24"/>
          <w:szCs w:val="24"/>
        </w:rPr>
        <w:t xml:space="preserve">higher at the lower workload. There is a certain </w:t>
      </w:r>
      <w:r w:rsidR="00775C7D" w:rsidRPr="00057FDF">
        <w:rPr>
          <w:rFonts w:ascii="Times New Roman" w:hAnsi="Times New Roman" w:cs="Times New Roman"/>
          <w:sz w:val="24"/>
          <w:szCs w:val="24"/>
        </w:rPr>
        <w:t xml:space="preserve">amount of fixed work and CPU that is associated with </w:t>
      </w:r>
      <w:r>
        <w:rPr>
          <w:rFonts w:ascii="Times New Roman" w:hAnsi="Times New Roman" w:cs="Times New Roman"/>
          <w:sz w:val="24"/>
          <w:szCs w:val="24"/>
        </w:rPr>
        <w:t xml:space="preserve">the </w:t>
      </w:r>
      <w:r w:rsidR="00540990" w:rsidRPr="00057FDF">
        <w:rPr>
          <w:rFonts w:ascii="Times New Roman" w:hAnsi="Times New Roman" w:cs="Times New Roman"/>
          <w:sz w:val="24"/>
          <w:szCs w:val="24"/>
        </w:rPr>
        <w:t>virtual machine</w:t>
      </w:r>
      <w:r w:rsidR="00775C7D" w:rsidRPr="00057FDF">
        <w:rPr>
          <w:rFonts w:ascii="Times New Roman" w:hAnsi="Times New Roman" w:cs="Times New Roman"/>
          <w:sz w:val="24"/>
          <w:szCs w:val="24"/>
        </w:rPr>
        <w:t>. If that is distributed over a smaller amount of work, then as a percentage the overhead will be larger.</w:t>
      </w:r>
      <w:r w:rsidRPr="00057FDF">
        <w:rPr>
          <w:rFonts w:ascii="Times New Roman" w:hAnsi="Times New Roman" w:cs="Times New Roman"/>
          <w:sz w:val="24"/>
          <w:szCs w:val="24"/>
        </w:rPr>
        <w:t xml:space="preserve"> We used the following formula as a performance measure: </w:t>
      </w:r>
    </w:p>
    <w:p w:rsidR="00057FDF" w:rsidRPr="00057FDF" w:rsidRDefault="00057FDF" w:rsidP="00057FDF">
      <w:pPr>
        <w:ind w:left="720"/>
        <w:rPr>
          <w:rFonts w:ascii="Times New Roman" w:hAnsi="Times New Roman" w:cs="Times New Roman"/>
          <w:sz w:val="24"/>
          <w:szCs w:val="24"/>
        </w:rPr>
      </w:pPr>
      <w:r w:rsidRPr="00057FDF">
        <w:rPr>
          <w:rFonts w:ascii="Times New Roman" w:hAnsi="Times New Roman" w:cs="Times New Roman"/>
          <w:sz w:val="24"/>
          <w:szCs w:val="24"/>
        </w:rPr>
        <w:t>Batch/CPU</w:t>
      </w:r>
      <w:r w:rsidR="0084127A">
        <w:rPr>
          <w:rFonts w:ascii="Times New Roman" w:hAnsi="Times New Roman" w:cs="Times New Roman"/>
          <w:sz w:val="24"/>
          <w:szCs w:val="24"/>
        </w:rPr>
        <w:t>%</w:t>
      </w:r>
      <w:r w:rsidRPr="00057FDF">
        <w:rPr>
          <w:rFonts w:ascii="Times New Roman" w:hAnsi="Times New Roman" w:cs="Times New Roman"/>
          <w:sz w:val="24"/>
          <w:szCs w:val="24"/>
        </w:rPr>
        <w:t xml:space="preserve"> </w:t>
      </w:r>
      <w:r w:rsidR="0084127A">
        <w:rPr>
          <w:rFonts w:ascii="Times New Roman" w:hAnsi="Times New Roman" w:cs="Times New Roman"/>
          <w:sz w:val="24"/>
          <w:szCs w:val="24"/>
        </w:rPr>
        <w:t xml:space="preserve">= </w:t>
      </w:r>
      <w:r w:rsidRPr="00057FDF">
        <w:rPr>
          <w:rFonts w:ascii="Times New Roman" w:hAnsi="Times New Roman" w:cs="Times New Roman"/>
          <w:sz w:val="24"/>
          <w:szCs w:val="24"/>
        </w:rPr>
        <w:t xml:space="preserve">Batch Requests/sec divided by </w:t>
      </w:r>
      <w:r w:rsidR="0084127A">
        <w:rPr>
          <w:rFonts w:ascii="Times New Roman" w:hAnsi="Times New Roman" w:cs="Times New Roman"/>
          <w:sz w:val="24"/>
          <w:szCs w:val="24"/>
        </w:rPr>
        <w:t xml:space="preserve">percentage </w:t>
      </w:r>
      <w:r w:rsidRPr="00057FDF">
        <w:rPr>
          <w:rFonts w:ascii="Times New Roman" w:hAnsi="Times New Roman" w:cs="Times New Roman"/>
          <w:sz w:val="24"/>
          <w:szCs w:val="24"/>
        </w:rPr>
        <w:t xml:space="preserve">CPU utilization </w:t>
      </w:r>
    </w:p>
    <w:p w:rsidR="00F04AB2" w:rsidRDefault="00F04AB2" w:rsidP="0045001C">
      <w:pPr>
        <w:tabs>
          <w:tab w:val="num" w:pos="720"/>
          <w:tab w:val="num" w:pos="1440"/>
        </w:tabs>
        <w:rPr>
          <w:rFonts w:ascii="Times New Roman" w:hAnsi="Times New Roman" w:cs="Times New Roman"/>
          <w:sz w:val="24"/>
          <w:szCs w:val="24"/>
        </w:rPr>
      </w:pPr>
    </w:p>
    <w:p w:rsidR="00217B96" w:rsidRDefault="0054328B" w:rsidP="0045001C">
      <w:pPr>
        <w:tabs>
          <w:tab w:val="num" w:pos="720"/>
          <w:tab w:val="num" w:pos="1440"/>
        </w:tabs>
        <w:rPr>
          <w:rFonts w:cs="Times New Roman"/>
          <w:b/>
          <w:szCs w:val="24"/>
        </w:rPr>
      </w:pPr>
      <w:r w:rsidRPr="0054328B">
        <w:rPr>
          <w:rFonts w:cs="Times New Roman"/>
          <w:b/>
          <w:szCs w:val="24"/>
        </w:rPr>
        <w:t xml:space="preserve">Table </w:t>
      </w:r>
      <w:r w:rsidR="001A32B9">
        <w:rPr>
          <w:rFonts w:cs="Times New Roman"/>
          <w:b/>
          <w:szCs w:val="24"/>
        </w:rPr>
        <w:t>4</w:t>
      </w:r>
      <w:r w:rsidRPr="0054328B">
        <w:rPr>
          <w:rFonts w:cs="Times New Roman"/>
          <w:b/>
          <w:szCs w:val="24"/>
        </w:rPr>
        <w:t xml:space="preserve">: </w:t>
      </w:r>
      <w:r w:rsidR="00661463">
        <w:rPr>
          <w:rFonts w:cs="Times New Roman"/>
          <w:b/>
          <w:szCs w:val="24"/>
        </w:rPr>
        <w:t>V</w:t>
      </w:r>
      <w:r w:rsidR="00540990">
        <w:rPr>
          <w:rFonts w:cs="Times New Roman"/>
          <w:b/>
          <w:szCs w:val="24"/>
        </w:rPr>
        <w:t xml:space="preserve">irtual </w:t>
      </w:r>
      <w:r w:rsidR="00DF5E67">
        <w:rPr>
          <w:rFonts w:cs="Times New Roman"/>
          <w:b/>
          <w:szCs w:val="24"/>
        </w:rPr>
        <w:t>m</w:t>
      </w:r>
      <w:r w:rsidR="00540990">
        <w:rPr>
          <w:rFonts w:cs="Times New Roman"/>
          <w:b/>
          <w:szCs w:val="24"/>
        </w:rPr>
        <w:t>achine</w:t>
      </w:r>
      <w:r w:rsidRPr="0054328B">
        <w:rPr>
          <w:rFonts w:cs="Times New Roman"/>
          <w:b/>
          <w:szCs w:val="24"/>
        </w:rPr>
        <w:t xml:space="preserve"> </w:t>
      </w:r>
      <w:r w:rsidR="004F38C6">
        <w:rPr>
          <w:rFonts w:cs="Times New Roman"/>
          <w:b/>
          <w:szCs w:val="24"/>
        </w:rPr>
        <w:t>CPU</w:t>
      </w:r>
      <w:r w:rsidR="009A2D54">
        <w:rPr>
          <w:rFonts w:cs="Times New Roman"/>
          <w:b/>
          <w:szCs w:val="24"/>
        </w:rPr>
        <w:t xml:space="preserve"> </w:t>
      </w:r>
      <w:r w:rsidR="00DF5E67">
        <w:rPr>
          <w:rFonts w:cs="Times New Roman"/>
          <w:b/>
          <w:szCs w:val="24"/>
        </w:rPr>
        <w:t>o</w:t>
      </w:r>
      <w:r w:rsidRPr="0054328B">
        <w:rPr>
          <w:rFonts w:cs="Times New Roman"/>
          <w:b/>
          <w:szCs w:val="24"/>
        </w:rPr>
        <w:t xml:space="preserve">verhead </w:t>
      </w:r>
      <w:r w:rsidR="00DF5E67">
        <w:rPr>
          <w:rFonts w:cs="Times New Roman"/>
          <w:b/>
          <w:szCs w:val="24"/>
        </w:rPr>
        <w:t>r</w:t>
      </w:r>
      <w:r w:rsidRPr="0054328B">
        <w:rPr>
          <w:rFonts w:cs="Times New Roman"/>
          <w:b/>
          <w:szCs w:val="24"/>
        </w:rPr>
        <w:t xml:space="preserve">unning OLTP </w:t>
      </w:r>
      <w:r w:rsidR="00DF5E67">
        <w:rPr>
          <w:rFonts w:cs="Times New Roman"/>
          <w:b/>
          <w:szCs w:val="24"/>
        </w:rPr>
        <w:t>w</w:t>
      </w:r>
      <w:r w:rsidRPr="0054328B">
        <w:rPr>
          <w:rFonts w:cs="Times New Roman"/>
          <w:b/>
          <w:szCs w:val="24"/>
        </w:rPr>
        <w:t xml:space="preserve">orkloads </w:t>
      </w:r>
    </w:p>
    <w:tbl>
      <w:tblPr>
        <w:tblW w:w="8739" w:type="dxa"/>
        <w:tblInd w:w="99" w:type="dxa"/>
        <w:tblLayout w:type="fixed"/>
        <w:tblLook w:val="04A0"/>
      </w:tblPr>
      <w:tblGrid>
        <w:gridCol w:w="1179"/>
        <w:gridCol w:w="900"/>
        <w:gridCol w:w="720"/>
        <w:gridCol w:w="990"/>
        <w:gridCol w:w="720"/>
        <w:gridCol w:w="720"/>
        <w:gridCol w:w="900"/>
        <w:gridCol w:w="900"/>
        <w:gridCol w:w="720"/>
        <w:gridCol w:w="990"/>
      </w:tblGrid>
      <w:tr w:rsidR="00217B96" w:rsidRPr="00217B96" w:rsidTr="008A49AC">
        <w:trPr>
          <w:trHeight w:val="288"/>
        </w:trPr>
        <w:tc>
          <w:tcPr>
            <w:tcW w:w="1179" w:type="dxa"/>
            <w:vMerge w:val="restart"/>
            <w:tcBorders>
              <w:top w:val="single" w:sz="4" w:space="0" w:color="auto"/>
              <w:left w:val="single" w:sz="4" w:space="0" w:color="auto"/>
              <w:bottom w:val="single" w:sz="4" w:space="0" w:color="000000"/>
              <w:right w:val="single" w:sz="4" w:space="0" w:color="auto"/>
            </w:tcBorders>
            <w:shd w:val="clear" w:color="000000" w:fill="215867"/>
            <w:noWrap/>
            <w:vAlign w:val="bottom"/>
            <w:hideMark/>
          </w:tcPr>
          <w:p w:rsidR="00217B96" w:rsidRPr="00217B96" w:rsidRDefault="00217B96" w:rsidP="00217B96">
            <w:pPr>
              <w:spacing w:after="0" w:line="240" w:lineRule="auto"/>
              <w:rPr>
                <w:rFonts w:ascii="Calibri" w:eastAsia="Times New Roman" w:hAnsi="Calibri" w:cs="Times New Roman"/>
                <w:color w:val="F2F2F2"/>
                <w:lang w:eastAsia="zh-CN"/>
              </w:rPr>
            </w:pPr>
            <w:r w:rsidRPr="00217B96">
              <w:rPr>
                <w:rFonts w:ascii="Calibri" w:eastAsia="Times New Roman" w:hAnsi="Calibri" w:cs="Times New Roman"/>
                <w:color w:val="F2F2F2"/>
                <w:lang w:eastAsia="zh-CN"/>
              </w:rPr>
              <w:t> </w:t>
            </w:r>
          </w:p>
        </w:tc>
        <w:tc>
          <w:tcPr>
            <w:tcW w:w="2610" w:type="dxa"/>
            <w:gridSpan w:val="3"/>
            <w:tcBorders>
              <w:top w:val="single" w:sz="4" w:space="0" w:color="auto"/>
              <w:left w:val="nil"/>
              <w:bottom w:val="single" w:sz="4" w:space="0" w:color="auto"/>
              <w:right w:val="single" w:sz="4" w:space="0" w:color="000000"/>
            </w:tcBorders>
            <w:shd w:val="clear" w:color="000000" w:fill="215867"/>
            <w:noWrap/>
            <w:vAlign w:val="bottom"/>
            <w:hideMark/>
          </w:tcPr>
          <w:p w:rsidR="00217B96" w:rsidRPr="008A49AC" w:rsidRDefault="00217B96" w:rsidP="00217B96">
            <w:pPr>
              <w:spacing w:after="0" w:line="240" w:lineRule="auto"/>
              <w:jc w:val="center"/>
              <w:rPr>
                <w:rFonts w:ascii="Calibri" w:eastAsia="Times New Roman" w:hAnsi="Calibri" w:cs="Times New Roman"/>
                <w:b/>
                <w:color w:val="F2F2F2"/>
                <w:sz w:val="20"/>
                <w:szCs w:val="20"/>
                <w:lang w:eastAsia="zh-CN"/>
              </w:rPr>
            </w:pPr>
            <w:r w:rsidRPr="008A49AC">
              <w:rPr>
                <w:rFonts w:ascii="Calibri" w:eastAsia="Times New Roman" w:hAnsi="Calibri" w:cs="Times New Roman"/>
                <w:b/>
                <w:color w:val="F2F2F2"/>
                <w:sz w:val="20"/>
                <w:szCs w:val="20"/>
                <w:lang w:eastAsia="zh-CN"/>
              </w:rPr>
              <w:t>Low</w:t>
            </w:r>
          </w:p>
        </w:tc>
        <w:tc>
          <w:tcPr>
            <w:tcW w:w="2340" w:type="dxa"/>
            <w:gridSpan w:val="3"/>
            <w:tcBorders>
              <w:top w:val="single" w:sz="4" w:space="0" w:color="auto"/>
              <w:left w:val="nil"/>
              <w:bottom w:val="single" w:sz="4" w:space="0" w:color="auto"/>
              <w:right w:val="single" w:sz="4" w:space="0" w:color="000000"/>
            </w:tcBorders>
            <w:shd w:val="clear" w:color="000000" w:fill="215867"/>
            <w:noWrap/>
            <w:vAlign w:val="bottom"/>
            <w:hideMark/>
          </w:tcPr>
          <w:p w:rsidR="00217B96" w:rsidRPr="008A49AC" w:rsidRDefault="00217B96" w:rsidP="00217B96">
            <w:pPr>
              <w:spacing w:after="0" w:line="240" w:lineRule="auto"/>
              <w:jc w:val="center"/>
              <w:rPr>
                <w:rFonts w:ascii="Calibri" w:eastAsia="Times New Roman" w:hAnsi="Calibri" w:cs="Times New Roman"/>
                <w:b/>
                <w:color w:val="F2F2F2"/>
                <w:sz w:val="20"/>
                <w:szCs w:val="20"/>
                <w:lang w:eastAsia="zh-CN"/>
              </w:rPr>
            </w:pPr>
            <w:r w:rsidRPr="008A49AC">
              <w:rPr>
                <w:rFonts w:ascii="Calibri" w:eastAsia="Times New Roman" w:hAnsi="Calibri" w:cs="Times New Roman"/>
                <w:b/>
                <w:color w:val="F2F2F2"/>
                <w:sz w:val="20"/>
                <w:szCs w:val="20"/>
                <w:lang w:eastAsia="zh-CN"/>
              </w:rPr>
              <w:t>Medium</w:t>
            </w:r>
          </w:p>
        </w:tc>
        <w:tc>
          <w:tcPr>
            <w:tcW w:w="2610" w:type="dxa"/>
            <w:gridSpan w:val="3"/>
            <w:tcBorders>
              <w:top w:val="single" w:sz="4" w:space="0" w:color="auto"/>
              <w:left w:val="nil"/>
              <w:bottom w:val="single" w:sz="4" w:space="0" w:color="auto"/>
              <w:right w:val="single" w:sz="4" w:space="0" w:color="000000"/>
            </w:tcBorders>
            <w:shd w:val="clear" w:color="000000" w:fill="215867"/>
            <w:noWrap/>
            <w:vAlign w:val="bottom"/>
            <w:hideMark/>
          </w:tcPr>
          <w:p w:rsidR="00217B96" w:rsidRPr="008A49AC" w:rsidRDefault="00217B96" w:rsidP="00217B96">
            <w:pPr>
              <w:spacing w:after="0" w:line="240" w:lineRule="auto"/>
              <w:jc w:val="center"/>
              <w:rPr>
                <w:rFonts w:ascii="Calibri" w:eastAsia="Times New Roman" w:hAnsi="Calibri" w:cs="Times New Roman"/>
                <w:b/>
                <w:color w:val="F2F2F2"/>
                <w:sz w:val="20"/>
                <w:szCs w:val="20"/>
                <w:lang w:eastAsia="zh-CN"/>
              </w:rPr>
            </w:pPr>
            <w:r w:rsidRPr="008A49AC">
              <w:rPr>
                <w:rFonts w:ascii="Calibri" w:eastAsia="Times New Roman" w:hAnsi="Calibri" w:cs="Times New Roman"/>
                <w:b/>
                <w:color w:val="F2F2F2"/>
                <w:sz w:val="20"/>
                <w:szCs w:val="20"/>
                <w:lang w:eastAsia="zh-CN"/>
              </w:rPr>
              <w:t>High</w:t>
            </w:r>
          </w:p>
        </w:tc>
      </w:tr>
      <w:tr w:rsidR="008A49AC" w:rsidRPr="00217B96" w:rsidTr="008A49AC">
        <w:trPr>
          <w:trHeight w:val="576"/>
        </w:trPr>
        <w:tc>
          <w:tcPr>
            <w:tcW w:w="1179" w:type="dxa"/>
            <w:vMerge/>
            <w:tcBorders>
              <w:top w:val="single" w:sz="4" w:space="0" w:color="auto"/>
              <w:left w:val="single" w:sz="4" w:space="0" w:color="auto"/>
              <w:bottom w:val="single" w:sz="4" w:space="0" w:color="000000"/>
              <w:right w:val="single" w:sz="4" w:space="0" w:color="auto"/>
            </w:tcBorders>
            <w:vAlign w:val="center"/>
            <w:hideMark/>
          </w:tcPr>
          <w:p w:rsidR="00217B96" w:rsidRPr="00217B96" w:rsidRDefault="00217B96" w:rsidP="00217B96">
            <w:pPr>
              <w:spacing w:after="0" w:line="240" w:lineRule="auto"/>
              <w:rPr>
                <w:rFonts w:ascii="Calibri" w:eastAsia="Times New Roman" w:hAnsi="Calibri" w:cs="Times New Roman"/>
                <w:color w:val="F2F2F2"/>
                <w:lang w:eastAsia="zh-CN"/>
              </w:rPr>
            </w:pPr>
          </w:p>
        </w:tc>
        <w:tc>
          <w:tcPr>
            <w:tcW w:w="900" w:type="dxa"/>
            <w:tcBorders>
              <w:top w:val="nil"/>
              <w:left w:val="nil"/>
              <w:bottom w:val="single" w:sz="4" w:space="0" w:color="auto"/>
              <w:right w:val="single" w:sz="4" w:space="0" w:color="auto"/>
            </w:tcBorders>
            <w:shd w:val="clear" w:color="000000" w:fill="215867"/>
            <w:vAlign w:val="bottom"/>
            <w:hideMark/>
          </w:tcPr>
          <w:p w:rsidR="00217B96" w:rsidRPr="008A49AC" w:rsidRDefault="00217B96" w:rsidP="008A49AC">
            <w:pPr>
              <w:spacing w:after="0" w:line="240" w:lineRule="auto"/>
              <w:rPr>
                <w:rFonts w:ascii="Calibri" w:eastAsia="Times New Roman" w:hAnsi="Calibri" w:cs="Times New Roman"/>
                <w:color w:val="F2F2F2"/>
                <w:sz w:val="16"/>
                <w:szCs w:val="16"/>
                <w:lang w:eastAsia="zh-CN"/>
              </w:rPr>
            </w:pPr>
            <w:r w:rsidRPr="008A49AC">
              <w:rPr>
                <w:rFonts w:ascii="Cambria" w:eastAsia="Times New Roman" w:hAnsi="Cambria" w:cs="Times New Roman"/>
                <w:color w:val="F2F2F2"/>
                <w:sz w:val="16"/>
                <w:szCs w:val="16"/>
                <w:lang w:eastAsia="zh-CN"/>
              </w:rPr>
              <w:t>Batch</w:t>
            </w:r>
            <w:r w:rsidR="00A32B82" w:rsidRPr="008A49AC">
              <w:rPr>
                <w:rFonts w:ascii="Cambria" w:eastAsia="Times New Roman" w:hAnsi="Cambria" w:cs="Times New Roman"/>
                <w:color w:val="F2F2F2"/>
                <w:sz w:val="16"/>
                <w:szCs w:val="16"/>
                <w:lang w:eastAsia="zh-CN"/>
              </w:rPr>
              <w:t xml:space="preserve"> </w:t>
            </w:r>
            <w:r w:rsidR="001A32B9">
              <w:rPr>
                <w:rFonts w:ascii="Cambria" w:eastAsia="Times New Roman" w:hAnsi="Cambria" w:cs="Times New Roman"/>
                <w:color w:val="F2F2F2"/>
                <w:sz w:val="16"/>
                <w:szCs w:val="16"/>
                <w:lang w:eastAsia="zh-CN"/>
              </w:rPr>
              <w:t>r</w:t>
            </w:r>
            <w:r w:rsidR="00A32B82" w:rsidRPr="008A49AC">
              <w:rPr>
                <w:rFonts w:ascii="Cambria" w:eastAsia="Times New Roman" w:hAnsi="Cambria" w:cs="Times New Roman"/>
                <w:color w:val="F2F2F2"/>
                <w:sz w:val="16"/>
                <w:szCs w:val="16"/>
                <w:lang w:eastAsia="zh-CN"/>
              </w:rPr>
              <w:t>eq</w:t>
            </w:r>
            <w:r w:rsidRPr="008A49AC">
              <w:rPr>
                <w:rFonts w:ascii="Cambria" w:eastAsia="Times New Roman" w:hAnsi="Cambria" w:cs="Times New Roman"/>
                <w:color w:val="F2F2F2"/>
                <w:sz w:val="16"/>
                <w:szCs w:val="16"/>
                <w:lang w:eastAsia="zh-CN"/>
              </w:rPr>
              <w:t>/s</w:t>
            </w:r>
          </w:p>
        </w:tc>
        <w:tc>
          <w:tcPr>
            <w:tcW w:w="720" w:type="dxa"/>
            <w:tcBorders>
              <w:top w:val="nil"/>
              <w:left w:val="nil"/>
              <w:bottom w:val="single" w:sz="4" w:space="0" w:color="auto"/>
              <w:right w:val="single" w:sz="4" w:space="0" w:color="auto"/>
            </w:tcBorders>
            <w:shd w:val="clear" w:color="000000" w:fill="215867"/>
            <w:vAlign w:val="bottom"/>
            <w:hideMark/>
          </w:tcPr>
          <w:p w:rsidR="00217B96" w:rsidRPr="008A49AC" w:rsidRDefault="008A49AC" w:rsidP="008A49AC">
            <w:pPr>
              <w:spacing w:after="0" w:line="240" w:lineRule="auto"/>
              <w:rPr>
                <w:rFonts w:ascii="Cambria" w:eastAsia="Times New Roman" w:hAnsi="Cambria" w:cs="Times New Roman"/>
                <w:color w:val="F2F2F2"/>
                <w:sz w:val="16"/>
                <w:szCs w:val="16"/>
                <w:lang w:eastAsia="zh-CN"/>
              </w:rPr>
            </w:pPr>
            <w:r>
              <w:rPr>
                <w:rFonts w:ascii="Cambria" w:eastAsia="Times New Roman" w:hAnsi="Cambria" w:cs="Times New Roman"/>
                <w:color w:val="F2F2F2"/>
                <w:sz w:val="16"/>
                <w:szCs w:val="16"/>
                <w:lang w:eastAsia="zh-CN"/>
              </w:rPr>
              <w:t>Batch/</w:t>
            </w:r>
            <w:r w:rsidR="00A32B82" w:rsidRPr="008A49AC">
              <w:rPr>
                <w:rFonts w:ascii="Cambria" w:eastAsia="Times New Roman" w:hAnsi="Cambria" w:cs="Times New Roman"/>
                <w:color w:val="F2F2F2"/>
                <w:sz w:val="16"/>
                <w:szCs w:val="16"/>
                <w:lang w:eastAsia="zh-CN"/>
              </w:rPr>
              <w:t>CPU</w:t>
            </w:r>
            <w:r>
              <w:rPr>
                <w:rFonts w:ascii="Cambria" w:eastAsia="Times New Roman" w:hAnsi="Cambria" w:cs="Times New Roman"/>
                <w:color w:val="F2F2F2"/>
                <w:sz w:val="16"/>
                <w:szCs w:val="16"/>
                <w:lang w:eastAsia="zh-CN"/>
              </w:rPr>
              <w:t>%</w:t>
            </w:r>
          </w:p>
        </w:tc>
        <w:tc>
          <w:tcPr>
            <w:tcW w:w="990" w:type="dxa"/>
            <w:tcBorders>
              <w:top w:val="nil"/>
              <w:left w:val="nil"/>
              <w:bottom w:val="single" w:sz="4" w:space="0" w:color="auto"/>
              <w:right w:val="single" w:sz="4" w:space="0" w:color="auto"/>
            </w:tcBorders>
            <w:shd w:val="clear" w:color="000000" w:fill="215867"/>
            <w:vAlign w:val="bottom"/>
            <w:hideMark/>
          </w:tcPr>
          <w:p w:rsidR="00217B96" w:rsidRPr="008A49AC" w:rsidRDefault="00217B96" w:rsidP="00A32B82">
            <w:pPr>
              <w:spacing w:after="0" w:line="240" w:lineRule="auto"/>
              <w:rPr>
                <w:rFonts w:ascii="Cambria" w:eastAsia="Times New Roman" w:hAnsi="Cambria" w:cs="Times New Roman"/>
                <w:color w:val="F2F2F2"/>
                <w:sz w:val="16"/>
                <w:szCs w:val="16"/>
                <w:lang w:eastAsia="zh-CN"/>
              </w:rPr>
            </w:pPr>
            <w:r w:rsidRPr="008A49AC">
              <w:rPr>
                <w:rFonts w:ascii="Cambria" w:eastAsia="Times New Roman" w:hAnsi="Cambria" w:cs="Times New Roman"/>
                <w:color w:val="F2F2F2"/>
                <w:sz w:val="16"/>
                <w:szCs w:val="16"/>
                <w:lang w:eastAsia="zh-CN"/>
              </w:rPr>
              <w:t xml:space="preserve">Overhead </w:t>
            </w:r>
          </w:p>
        </w:tc>
        <w:tc>
          <w:tcPr>
            <w:tcW w:w="720" w:type="dxa"/>
            <w:tcBorders>
              <w:top w:val="nil"/>
              <w:left w:val="nil"/>
              <w:bottom w:val="single" w:sz="4" w:space="0" w:color="auto"/>
              <w:right w:val="single" w:sz="4" w:space="0" w:color="auto"/>
            </w:tcBorders>
            <w:shd w:val="clear" w:color="000000" w:fill="215867"/>
            <w:vAlign w:val="bottom"/>
            <w:hideMark/>
          </w:tcPr>
          <w:p w:rsidR="00217B96" w:rsidRPr="008A49AC" w:rsidRDefault="00217B96" w:rsidP="008A49AC">
            <w:pPr>
              <w:spacing w:after="0" w:line="240" w:lineRule="auto"/>
              <w:rPr>
                <w:rFonts w:ascii="Cambria" w:eastAsia="Times New Roman" w:hAnsi="Cambria" w:cs="Times New Roman"/>
                <w:color w:val="F2F2F2"/>
                <w:sz w:val="16"/>
                <w:szCs w:val="16"/>
                <w:lang w:eastAsia="zh-CN"/>
              </w:rPr>
            </w:pPr>
            <w:r w:rsidRPr="008A49AC">
              <w:rPr>
                <w:rFonts w:ascii="Cambria" w:eastAsia="Times New Roman" w:hAnsi="Cambria" w:cs="Times New Roman"/>
                <w:color w:val="F2F2F2"/>
                <w:sz w:val="16"/>
                <w:szCs w:val="16"/>
                <w:lang w:eastAsia="zh-CN"/>
              </w:rPr>
              <w:t>Batch</w:t>
            </w:r>
            <w:r w:rsidR="008A49AC">
              <w:rPr>
                <w:rFonts w:ascii="Cambria" w:eastAsia="Times New Roman" w:hAnsi="Cambria" w:cs="Times New Roman"/>
                <w:color w:val="F2F2F2"/>
                <w:sz w:val="16"/>
                <w:szCs w:val="16"/>
                <w:lang w:eastAsia="zh-CN"/>
              </w:rPr>
              <w:t xml:space="preserve"> </w:t>
            </w:r>
            <w:r w:rsidR="001A32B9">
              <w:rPr>
                <w:rFonts w:ascii="Cambria" w:eastAsia="Times New Roman" w:hAnsi="Cambria" w:cs="Times New Roman"/>
                <w:color w:val="F2F2F2"/>
                <w:sz w:val="16"/>
                <w:szCs w:val="16"/>
                <w:lang w:eastAsia="zh-CN"/>
              </w:rPr>
              <w:t>r</w:t>
            </w:r>
            <w:r w:rsidR="008A49AC">
              <w:rPr>
                <w:rFonts w:ascii="Cambria" w:eastAsia="Times New Roman" w:hAnsi="Cambria" w:cs="Times New Roman"/>
                <w:color w:val="F2F2F2"/>
                <w:sz w:val="16"/>
                <w:szCs w:val="16"/>
                <w:lang w:eastAsia="zh-CN"/>
              </w:rPr>
              <w:t>eq.</w:t>
            </w:r>
            <w:r w:rsidRPr="008A49AC">
              <w:rPr>
                <w:rFonts w:ascii="Cambria" w:eastAsia="Times New Roman" w:hAnsi="Cambria" w:cs="Times New Roman"/>
                <w:color w:val="F2F2F2"/>
                <w:sz w:val="16"/>
                <w:szCs w:val="16"/>
                <w:lang w:eastAsia="zh-CN"/>
              </w:rPr>
              <w:t>/s</w:t>
            </w:r>
          </w:p>
        </w:tc>
        <w:tc>
          <w:tcPr>
            <w:tcW w:w="720" w:type="dxa"/>
            <w:tcBorders>
              <w:top w:val="nil"/>
              <w:left w:val="nil"/>
              <w:bottom w:val="single" w:sz="4" w:space="0" w:color="auto"/>
              <w:right w:val="single" w:sz="4" w:space="0" w:color="auto"/>
            </w:tcBorders>
            <w:shd w:val="clear" w:color="000000" w:fill="215867"/>
            <w:vAlign w:val="bottom"/>
            <w:hideMark/>
          </w:tcPr>
          <w:p w:rsidR="00217B96" w:rsidRPr="008A49AC" w:rsidRDefault="008A49AC" w:rsidP="00217B96">
            <w:pPr>
              <w:spacing w:after="0" w:line="240" w:lineRule="auto"/>
              <w:rPr>
                <w:rFonts w:ascii="Cambria" w:eastAsia="Times New Roman" w:hAnsi="Cambria" w:cs="Times New Roman"/>
                <w:color w:val="F2F2F2"/>
                <w:sz w:val="16"/>
                <w:szCs w:val="16"/>
                <w:lang w:eastAsia="zh-CN"/>
              </w:rPr>
            </w:pPr>
            <w:r>
              <w:rPr>
                <w:rFonts w:ascii="Cambria" w:eastAsia="Times New Roman" w:hAnsi="Cambria" w:cs="Times New Roman"/>
                <w:color w:val="F2F2F2"/>
                <w:sz w:val="16"/>
                <w:szCs w:val="16"/>
                <w:lang w:eastAsia="zh-CN"/>
              </w:rPr>
              <w:t>Batch/</w:t>
            </w:r>
            <w:r w:rsidRPr="008A49AC">
              <w:rPr>
                <w:rFonts w:ascii="Cambria" w:eastAsia="Times New Roman" w:hAnsi="Cambria" w:cs="Times New Roman"/>
                <w:color w:val="F2F2F2"/>
                <w:sz w:val="16"/>
                <w:szCs w:val="16"/>
                <w:lang w:eastAsia="zh-CN"/>
              </w:rPr>
              <w:t>CPU</w:t>
            </w:r>
            <w:r>
              <w:rPr>
                <w:rFonts w:ascii="Cambria" w:eastAsia="Times New Roman" w:hAnsi="Cambria" w:cs="Times New Roman"/>
                <w:color w:val="F2F2F2"/>
                <w:sz w:val="16"/>
                <w:szCs w:val="16"/>
                <w:lang w:eastAsia="zh-CN"/>
              </w:rPr>
              <w:t>%</w:t>
            </w:r>
          </w:p>
        </w:tc>
        <w:tc>
          <w:tcPr>
            <w:tcW w:w="900" w:type="dxa"/>
            <w:tcBorders>
              <w:top w:val="nil"/>
              <w:left w:val="nil"/>
              <w:bottom w:val="single" w:sz="4" w:space="0" w:color="auto"/>
              <w:right w:val="single" w:sz="4" w:space="0" w:color="auto"/>
            </w:tcBorders>
            <w:shd w:val="clear" w:color="000000" w:fill="215867"/>
            <w:vAlign w:val="bottom"/>
            <w:hideMark/>
          </w:tcPr>
          <w:p w:rsidR="00217B96" w:rsidRPr="008A49AC" w:rsidRDefault="00217B96" w:rsidP="00A32B82">
            <w:pPr>
              <w:spacing w:after="0" w:line="240" w:lineRule="auto"/>
              <w:rPr>
                <w:rFonts w:ascii="Cambria" w:eastAsia="Times New Roman" w:hAnsi="Cambria" w:cs="Times New Roman"/>
                <w:color w:val="F2F2F2"/>
                <w:sz w:val="16"/>
                <w:szCs w:val="16"/>
                <w:lang w:eastAsia="zh-CN"/>
              </w:rPr>
            </w:pPr>
            <w:r w:rsidRPr="008A49AC">
              <w:rPr>
                <w:rFonts w:ascii="Cambria" w:eastAsia="Times New Roman" w:hAnsi="Cambria" w:cs="Times New Roman"/>
                <w:color w:val="F2F2F2"/>
                <w:sz w:val="16"/>
                <w:szCs w:val="16"/>
                <w:lang w:eastAsia="zh-CN"/>
              </w:rPr>
              <w:t xml:space="preserve">Overhead </w:t>
            </w:r>
          </w:p>
        </w:tc>
        <w:tc>
          <w:tcPr>
            <w:tcW w:w="900" w:type="dxa"/>
            <w:tcBorders>
              <w:top w:val="nil"/>
              <w:left w:val="nil"/>
              <w:bottom w:val="single" w:sz="4" w:space="0" w:color="auto"/>
              <w:right w:val="single" w:sz="4" w:space="0" w:color="auto"/>
            </w:tcBorders>
            <w:shd w:val="clear" w:color="000000" w:fill="215867"/>
            <w:vAlign w:val="bottom"/>
            <w:hideMark/>
          </w:tcPr>
          <w:p w:rsidR="00217B96" w:rsidRPr="008A49AC" w:rsidRDefault="00217B96" w:rsidP="00217B96">
            <w:pPr>
              <w:spacing w:after="0" w:line="240" w:lineRule="auto"/>
              <w:rPr>
                <w:rFonts w:ascii="Cambria" w:eastAsia="Times New Roman" w:hAnsi="Cambria" w:cs="Times New Roman"/>
                <w:color w:val="F2F2F2"/>
                <w:sz w:val="16"/>
                <w:szCs w:val="16"/>
                <w:lang w:eastAsia="zh-CN"/>
              </w:rPr>
            </w:pPr>
            <w:r w:rsidRPr="008A49AC">
              <w:rPr>
                <w:rFonts w:ascii="Cambria" w:eastAsia="Times New Roman" w:hAnsi="Cambria" w:cs="Times New Roman"/>
                <w:color w:val="F2F2F2"/>
                <w:sz w:val="16"/>
                <w:szCs w:val="16"/>
                <w:lang w:eastAsia="zh-CN"/>
              </w:rPr>
              <w:t>Batch</w:t>
            </w:r>
            <w:r w:rsidR="008A49AC">
              <w:rPr>
                <w:rFonts w:ascii="Cambria" w:eastAsia="Times New Roman" w:hAnsi="Cambria" w:cs="Times New Roman"/>
                <w:color w:val="F2F2F2"/>
                <w:sz w:val="16"/>
                <w:szCs w:val="16"/>
                <w:lang w:eastAsia="zh-CN"/>
              </w:rPr>
              <w:t xml:space="preserve"> </w:t>
            </w:r>
            <w:r w:rsidR="001A32B9">
              <w:rPr>
                <w:rFonts w:ascii="Cambria" w:eastAsia="Times New Roman" w:hAnsi="Cambria" w:cs="Times New Roman"/>
                <w:color w:val="F2F2F2"/>
                <w:sz w:val="16"/>
                <w:szCs w:val="16"/>
                <w:lang w:eastAsia="zh-CN"/>
              </w:rPr>
              <w:t>r</w:t>
            </w:r>
            <w:r w:rsidR="008A49AC">
              <w:rPr>
                <w:rFonts w:ascii="Cambria" w:eastAsia="Times New Roman" w:hAnsi="Cambria" w:cs="Times New Roman"/>
                <w:color w:val="F2F2F2"/>
                <w:sz w:val="16"/>
                <w:szCs w:val="16"/>
                <w:lang w:eastAsia="zh-CN"/>
              </w:rPr>
              <w:t>eq.</w:t>
            </w:r>
            <w:r w:rsidRPr="008A49AC">
              <w:rPr>
                <w:rFonts w:ascii="Cambria" w:eastAsia="Times New Roman" w:hAnsi="Cambria" w:cs="Times New Roman"/>
                <w:color w:val="F2F2F2"/>
                <w:sz w:val="16"/>
                <w:szCs w:val="16"/>
                <w:lang w:eastAsia="zh-CN"/>
              </w:rPr>
              <w:t>/s</w:t>
            </w:r>
          </w:p>
        </w:tc>
        <w:tc>
          <w:tcPr>
            <w:tcW w:w="720" w:type="dxa"/>
            <w:tcBorders>
              <w:top w:val="nil"/>
              <w:left w:val="nil"/>
              <w:bottom w:val="single" w:sz="4" w:space="0" w:color="auto"/>
              <w:right w:val="single" w:sz="4" w:space="0" w:color="auto"/>
            </w:tcBorders>
            <w:shd w:val="clear" w:color="000000" w:fill="215867"/>
            <w:vAlign w:val="bottom"/>
            <w:hideMark/>
          </w:tcPr>
          <w:p w:rsidR="00217B96" w:rsidRPr="008A49AC" w:rsidRDefault="008A49AC" w:rsidP="00217B96">
            <w:pPr>
              <w:spacing w:after="0" w:line="240" w:lineRule="auto"/>
              <w:rPr>
                <w:rFonts w:ascii="Cambria" w:eastAsia="Times New Roman" w:hAnsi="Cambria" w:cs="Times New Roman"/>
                <w:color w:val="F2F2F2"/>
                <w:sz w:val="16"/>
                <w:szCs w:val="16"/>
                <w:lang w:eastAsia="zh-CN"/>
              </w:rPr>
            </w:pPr>
            <w:r>
              <w:rPr>
                <w:rFonts w:ascii="Cambria" w:eastAsia="Times New Roman" w:hAnsi="Cambria" w:cs="Times New Roman"/>
                <w:color w:val="F2F2F2"/>
                <w:sz w:val="16"/>
                <w:szCs w:val="16"/>
                <w:lang w:eastAsia="zh-CN"/>
              </w:rPr>
              <w:t>Batch/</w:t>
            </w:r>
            <w:r w:rsidRPr="008A49AC">
              <w:rPr>
                <w:rFonts w:ascii="Cambria" w:eastAsia="Times New Roman" w:hAnsi="Cambria" w:cs="Times New Roman"/>
                <w:color w:val="F2F2F2"/>
                <w:sz w:val="16"/>
                <w:szCs w:val="16"/>
                <w:lang w:eastAsia="zh-CN"/>
              </w:rPr>
              <w:t>CPU</w:t>
            </w:r>
            <w:r>
              <w:rPr>
                <w:rFonts w:ascii="Cambria" w:eastAsia="Times New Roman" w:hAnsi="Cambria" w:cs="Times New Roman"/>
                <w:color w:val="F2F2F2"/>
                <w:sz w:val="16"/>
                <w:szCs w:val="16"/>
                <w:lang w:eastAsia="zh-CN"/>
              </w:rPr>
              <w:t>%</w:t>
            </w:r>
          </w:p>
        </w:tc>
        <w:tc>
          <w:tcPr>
            <w:tcW w:w="990" w:type="dxa"/>
            <w:tcBorders>
              <w:top w:val="nil"/>
              <w:left w:val="nil"/>
              <w:bottom w:val="single" w:sz="4" w:space="0" w:color="auto"/>
              <w:right w:val="single" w:sz="4" w:space="0" w:color="auto"/>
            </w:tcBorders>
            <w:shd w:val="clear" w:color="000000" w:fill="215867"/>
            <w:vAlign w:val="bottom"/>
            <w:hideMark/>
          </w:tcPr>
          <w:p w:rsidR="00217B96" w:rsidRPr="008A49AC" w:rsidRDefault="00217B96" w:rsidP="00217B96">
            <w:pPr>
              <w:spacing w:after="0" w:line="240" w:lineRule="auto"/>
              <w:rPr>
                <w:rFonts w:ascii="Cambria" w:eastAsia="Times New Roman" w:hAnsi="Cambria" w:cs="Times New Roman"/>
                <w:color w:val="F2F2F2"/>
                <w:sz w:val="16"/>
                <w:szCs w:val="16"/>
                <w:lang w:eastAsia="zh-CN"/>
              </w:rPr>
            </w:pPr>
            <w:r w:rsidRPr="008A49AC">
              <w:rPr>
                <w:rFonts w:ascii="Cambria" w:eastAsia="Times New Roman" w:hAnsi="Cambria" w:cs="Times New Roman"/>
                <w:color w:val="F2F2F2"/>
                <w:sz w:val="16"/>
                <w:szCs w:val="16"/>
                <w:lang w:eastAsia="zh-CN"/>
              </w:rPr>
              <w:t>Overhead</w:t>
            </w:r>
            <w:r w:rsidR="00057FDF">
              <w:rPr>
                <w:rFonts w:ascii="Times New Roman" w:eastAsia="Times New Roman" w:hAnsi="Times New Roman" w:cs="Times New Roman"/>
                <w:color w:val="000000"/>
                <w:sz w:val="20"/>
                <w:szCs w:val="20"/>
                <w:vertAlign w:val="superscript"/>
                <w:lang w:eastAsia="zh-CN"/>
              </w:rPr>
              <w:t>5</w:t>
            </w:r>
            <w:r w:rsidRPr="008A49AC">
              <w:rPr>
                <w:rFonts w:ascii="Cambria" w:eastAsia="Times New Roman" w:hAnsi="Cambria" w:cs="Times New Roman"/>
                <w:color w:val="F2F2F2"/>
                <w:sz w:val="16"/>
                <w:szCs w:val="16"/>
                <w:lang w:eastAsia="zh-CN"/>
              </w:rPr>
              <w:t xml:space="preserve"> </w:t>
            </w:r>
          </w:p>
        </w:tc>
      </w:tr>
      <w:tr w:rsidR="008A49AC" w:rsidRPr="00217B96" w:rsidTr="008A49AC">
        <w:trPr>
          <w:trHeight w:val="324"/>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Baseline</w:t>
            </w:r>
            <w:r w:rsidRPr="00217B96">
              <w:rPr>
                <w:rFonts w:ascii="Times New Roman" w:eastAsia="Times New Roman" w:hAnsi="Times New Roman" w:cs="Times New Roman"/>
                <w:color w:val="000000"/>
                <w:sz w:val="20"/>
                <w:szCs w:val="20"/>
                <w:vertAlign w:val="superscript"/>
                <w:lang w:eastAsia="zh-CN"/>
              </w:rPr>
              <w:t>1</w:t>
            </w:r>
          </w:p>
        </w:tc>
        <w:tc>
          <w:tcPr>
            <w:tcW w:w="90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566</w:t>
            </w:r>
          </w:p>
        </w:tc>
        <w:tc>
          <w:tcPr>
            <w:tcW w:w="72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19.2</w:t>
            </w:r>
          </w:p>
        </w:tc>
        <w:tc>
          <w:tcPr>
            <w:tcW w:w="99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0.00%</w:t>
            </w:r>
          </w:p>
        </w:tc>
        <w:tc>
          <w:tcPr>
            <w:tcW w:w="72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908</w:t>
            </w:r>
          </w:p>
        </w:tc>
        <w:tc>
          <w:tcPr>
            <w:tcW w:w="72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16</w:t>
            </w:r>
          </w:p>
        </w:tc>
        <w:tc>
          <w:tcPr>
            <w:tcW w:w="90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0.00%</w:t>
            </w:r>
          </w:p>
        </w:tc>
        <w:tc>
          <w:tcPr>
            <w:tcW w:w="90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1069</w:t>
            </w:r>
          </w:p>
        </w:tc>
        <w:tc>
          <w:tcPr>
            <w:tcW w:w="72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14.8</w:t>
            </w:r>
          </w:p>
        </w:tc>
        <w:tc>
          <w:tcPr>
            <w:tcW w:w="99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0.00%</w:t>
            </w:r>
          </w:p>
        </w:tc>
      </w:tr>
      <w:tr w:rsidR="008A49AC" w:rsidRPr="00217B96" w:rsidTr="008A49AC">
        <w:trPr>
          <w:trHeight w:val="324"/>
        </w:trPr>
        <w:tc>
          <w:tcPr>
            <w:tcW w:w="1179" w:type="dxa"/>
            <w:tcBorders>
              <w:top w:val="nil"/>
              <w:left w:val="single" w:sz="4" w:space="0" w:color="auto"/>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Root</w:t>
            </w:r>
            <w:r w:rsidRPr="00217B96">
              <w:rPr>
                <w:rFonts w:ascii="Times New Roman" w:eastAsia="Times New Roman" w:hAnsi="Times New Roman" w:cs="Times New Roman"/>
                <w:color w:val="000000"/>
                <w:sz w:val="20"/>
                <w:szCs w:val="20"/>
                <w:vertAlign w:val="superscript"/>
                <w:lang w:eastAsia="zh-CN"/>
              </w:rPr>
              <w:t>2</w:t>
            </w:r>
          </w:p>
        </w:tc>
        <w:tc>
          <w:tcPr>
            <w:tcW w:w="90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566</w:t>
            </w:r>
          </w:p>
        </w:tc>
        <w:tc>
          <w:tcPr>
            <w:tcW w:w="72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17.5</w:t>
            </w:r>
          </w:p>
        </w:tc>
        <w:tc>
          <w:tcPr>
            <w:tcW w:w="99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8.85%</w:t>
            </w:r>
          </w:p>
        </w:tc>
        <w:tc>
          <w:tcPr>
            <w:tcW w:w="72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907</w:t>
            </w:r>
          </w:p>
        </w:tc>
        <w:tc>
          <w:tcPr>
            <w:tcW w:w="72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14.8</w:t>
            </w:r>
          </w:p>
        </w:tc>
        <w:tc>
          <w:tcPr>
            <w:tcW w:w="90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7.50%</w:t>
            </w:r>
          </w:p>
        </w:tc>
        <w:tc>
          <w:tcPr>
            <w:tcW w:w="90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1113</w:t>
            </w:r>
          </w:p>
        </w:tc>
        <w:tc>
          <w:tcPr>
            <w:tcW w:w="72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13.5</w:t>
            </w:r>
          </w:p>
        </w:tc>
        <w:tc>
          <w:tcPr>
            <w:tcW w:w="99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8.78%</w:t>
            </w:r>
          </w:p>
        </w:tc>
      </w:tr>
      <w:tr w:rsidR="008A49AC" w:rsidRPr="00217B96" w:rsidTr="008A49AC">
        <w:trPr>
          <w:trHeight w:val="324"/>
        </w:trPr>
        <w:tc>
          <w:tcPr>
            <w:tcW w:w="1179" w:type="dxa"/>
            <w:tcBorders>
              <w:top w:val="nil"/>
              <w:left w:val="single" w:sz="4" w:space="0" w:color="auto"/>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VM</w:t>
            </w:r>
            <w:r w:rsidR="00BF042B">
              <w:rPr>
                <w:rFonts w:ascii="Times New Roman" w:eastAsia="Times New Roman" w:hAnsi="Times New Roman" w:cs="Times New Roman"/>
                <w:color w:val="000000"/>
                <w:sz w:val="20"/>
                <w:szCs w:val="20"/>
                <w:lang w:eastAsia="zh-CN"/>
              </w:rPr>
              <w:t>_PT</w:t>
            </w:r>
            <w:r w:rsidRPr="00217B96">
              <w:rPr>
                <w:rFonts w:ascii="Times New Roman" w:eastAsia="Times New Roman" w:hAnsi="Times New Roman" w:cs="Times New Roman"/>
                <w:color w:val="000000"/>
                <w:sz w:val="20"/>
                <w:szCs w:val="20"/>
                <w:vertAlign w:val="superscript"/>
                <w:lang w:eastAsia="zh-CN"/>
              </w:rPr>
              <w:t>3</w:t>
            </w:r>
          </w:p>
        </w:tc>
        <w:tc>
          <w:tcPr>
            <w:tcW w:w="90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565</w:t>
            </w:r>
          </w:p>
        </w:tc>
        <w:tc>
          <w:tcPr>
            <w:tcW w:w="72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16.1</w:t>
            </w:r>
          </w:p>
        </w:tc>
        <w:tc>
          <w:tcPr>
            <w:tcW w:w="990" w:type="dxa"/>
            <w:tcBorders>
              <w:top w:val="nil"/>
              <w:left w:val="nil"/>
              <w:bottom w:val="single" w:sz="4" w:space="0" w:color="auto"/>
              <w:right w:val="single" w:sz="4" w:space="0" w:color="auto"/>
            </w:tcBorders>
            <w:shd w:val="clear" w:color="auto" w:fill="auto"/>
            <w:noWrap/>
            <w:vAlign w:val="bottom"/>
            <w:hideMark/>
          </w:tcPr>
          <w:p w:rsidR="00217B96" w:rsidRPr="00A77A9A" w:rsidRDefault="00F708FF" w:rsidP="00217B96">
            <w:pPr>
              <w:spacing w:after="0" w:line="240" w:lineRule="auto"/>
              <w:jc w:val="right"/>
              <w:rPr>
                <w:rFonts w:ascii="Times New Roman" w:eastAsia="Times New Roman" w:hAnsi="Times New Roman" w:cs="Times New Roman"/>
                <w:color w:val="000000"/>
                <w:sz w:val="20"/>
                <w:szCs w:val="20"/>
                <w:highlight w:val="yellow"/>
                <w:lang w:eastAsia="zh-CN"/>
              </w:rPr>
            </w:pPr>
            <w:r w:rsidRPr="005656FE">
              <w:rPr>
                <w:rFonts w:ascii="Times New Roman" w:eastAsia="Times New Roman" w:hAnsi="Times New Roman" w:cs="Times New Roman"/>
                <w:color w:val="000000"/>
                <w:sz w:val="20"/>
                <w:szCs w:val="20"/>
                <w:lang w:eastAsia="zh-CN"/>
              </w:rPr>
              <w:t>16.15%</w:t>
            </w:r>
          </w:p>
        </w:tc>
        <w:tc>
          <w:tcPr>
            <w:tcW w:w="72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897</w:t>
            </w:r>
          </w:p>
        </w:tc>
        <w:tc>
          <w:tcPr>
            <w:tcW w:w="72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14</w:t>
            </w:r>
          </w:p>
        </w:tc>
        <w:tc>
          <w:tcPr>
            <w:tcW w:w="90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12.50%</w:t>
            </w:r>
          </w:p>
        </w:tc>
        <w:tc>
          <w:tcPr>
            <w:tcW w:w="90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1075</w:t>
            </w:r>
          </w:p>
        </w:tc>
        <w:tc>
          <w:tcPr>
            <w:tcW w:w="72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13.1</w:t>
            </w:r>
          </w:p>
        </w:tc>
        <w:tc>
          <w:tcPr>
            <w:tcW w:w="990" w:type="dxa"/>
            <w:tcBorders>
              <w:top w:val="nil"/>
              <w:left w:val="nil"/>
              <w:bottom w:val="single" w:sz="4" w:space="0" w:color="auto"/>
              <w:right w:val="single" w:sz="4" w:space="0" w:color="auto"/>
            </w:tcBorders>
            <w:shd w:val="clear" w:color="auto" w:fill="auto"/>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11.49%</w:t>
            </w:r>
          </w:p>
        </w:tc>
      </w:tr>
      <w:tr w:rsidR="008A49AC" w:rsidRPr="00217B96" w:rsidTr="008A49AC">
        <w:trPr>
          <w:trHeight w:val="324"/>
        </w:trPr>
        <w:tc>
          <w:tcPr>
            <w:tcW w:w="1179" w:type="dxa"/>
            <w:tcBorders>
              <w:top w:val="nil"/>
              <w:left w:val="single" w:sz="4" w:space="0" w:color="auto"/>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VM</w:t>
            </w:r>
            <w:r w:rsidR="00BF042B">
              <w:rPr>
                <w:rFonts w:ascii="Times New Roman" w:eastAsia="Times New Roman" w:hAnsi="Times New Roman" w:cs="Times New Roman"/>
                <w:color w:val="000000"/>
                <w:sz w:val="20"/>
                <w:szCs w:val="20"/>
                <w:lang w:eastAsia="zh-CN"/>
              </w:rPr>
              <w:t>_VHD</w:t>
            </w:r>
            <w:r w:rsidRPr="00217B96">
              <w:rPr>
                <w:rFonts w:ascii="Times New Roman" w:eastAsia="Times New Roman" w:hAnsi="Times New Roman" w:cs="Times New Roman"/>
                <w:color w:val="000000"/>
                <w:sz w:val="20"/>
                <w:szCs w:val="20"/>
                <w:vertAlign w:val="superscript"/>
                <w:lang w:eastAsia="zh-CN"/>
              </w:rPr>
              <w:t>4</w:t>
            </w:r>
          </w:p>
        </w:tc>
        <w:tc>
          <w:tcPr>
            <w:tcW w:w="90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563</w:t>
            </w:r>
          </w:p>
        </w:tc>
        <w:tc>
          <w:tcPr>
            <w:tcW w:w="72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15.7</w:t>
            </w:r>
          </w:p>
        </w:tc>
        <w:tc>
          <w:tcPr>
            <w:tcW w:w="990" w:type="dxa"/>
            <w:tcBorders>
              <w:top w:val="nil"/>
              <w:left w:val="nil"/>
              <w:bottom w:val="single" w:sz="4" w:space="0" w:color="auto"/>
              <w:right w:val="single" w:sz="4" w:space="0" w:color="auto"/>
            </w:tcBorders>
            <w:shd w:val="clear" w:color="000000" w:fill="DBEEF3"/>
            <w:noWrap/>
            <w:vAlign w:val="bottom"/>
            <w:hideMark/>
          </w:tcPr>
          <w:p w:rsidR="00217B96" w:rsidRPr="00A77A9A" w:rsidRDefault="00217B96" w:rsidP="00217B96">
            <w:pPr>
              <w:spacing w:after="0" w:line="240" w:lineRule="auto"/>
              <w:jc w:val="right"/>
              <w:rPr>
                <w:rFonts w:ascii="Times New Roman" w:eastAsia="Times New Roman" w:hAnsi="Times New Roman" w:cs="Times New Roman"/>
                <w:color w:val="000000"/>
                <w:sz w:val="20"/>
                <w:szCs w:val="20"/>
                <w:highlight w:val="yellow"/>
                <w:lang w:eastAsia="zh-CN"/>
              </w:rPr>
            </w:pPr>
            <w:r w:rsidRPr="00A77A9A">
              <w:rPr>
                <w:rFonts w:ascii="Times New Roman" w:eastAsia="Times New Roman" w:hAnsi="Times New Roman" w:cs="Times New Roman"/>
                <w:color w:val="000000"/>
                <w:sz w:val="20"/>
                <w:szCs w:val="20"/>
                <w:lang w:eastAsia="zh-CN"/>
              </w:rPr>
              <w:t>18.23%</w:t>
            </w:r>
          </w:p>
        </w:tc>
        <w:tc>
          <w:tcPr>
            <w:tcW w:w="72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876</w:t>
            </w:r>
          </w:p>
        </w:tc>
        <w:tc>
          <w:tcPr>
            <w:tcW w:w="72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13.9</w:t>
            </w:r>
          </w:p>
        </w:tc>
        <w:tc>
          <w:tcPr>
            <w:tcW w:w="90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13.13%</w:t>
            </w:r>
          </w:p>
        </w:tc>
        <w:tc>
          <w:tcPr>
            <w:tcW w:w="90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1029</w:t>
            </w:r>
          </w:p>
        </w:tc>
        <w:tc>
          <w:tcPr>
            <w:tcW w:w="72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13.2</w:t>
            </w:r>
          </w:p>
        </w:tc>
        <w:tc>
          <w:tcPr>
            <w:tcW w:w="990" w:type="dxa"/>
            <w:tcBorders>
              <w:top w:val="nil"/>
              <w:left w:val="nil"/>
              <w:bottom w:val="single" w:sz="4" w:space="0" w:color="auto"/>
              <w:right w:val="single" w:sz="4" w:space="0" w:color="auto"/>
            </w:tcBorders>
            <w:shd w:val="clear" w:color="000000" w:fill="DBEEF3"/>
            <w:noWrap/>
            <w:vAlign w:val="bottom"/>
            <w:hideMark/>
          </w:tcPr>
          <w:p w:rsidR="00217B96" w:rsidRPr="00217B96" w:rsidRDefault="00217B96" w:rsidP="00217B96">
            <w:pPr>
              <w:spacing w:after="0" w:line="240" w:lineRule="auto"/>
              <w:jc w:val="right"/>
              <w:rPr>
                <w:rFonts w:ascii="Times New Roman" w:eastAsia="Times New Roman" w:hAnsi="Times New Roman" w:cs="Times New Roman"/>
                <w:color w:val="000000"/>
                <w:sz w:val="20"/>
                <w:szCs w:val="20"/>
                <w:lang w:eastAsia="zh-CN"/>
              </w:rPr>
            </w:pPr>
            <w:r w:rsidRPr="00217B96">
              <w:rPr>
                <w:rFonts w:ascii="Times New Roman" w:eastAsia="Times New Roman" w:hAnsi="Times New Roman" w:cs="Times New Roman"/>
                <w:color w:val="000000"/>
                <w:sz w:val="20"/>
                <w:szCs w:val="20"/>
                <w:lang w:eastAsia="zh-CN"/>
              </w:rPr>
              <w:t>10.81%</w:t>
            </w:r>
          </w:p>
        </w:tc>
      </w:tr>
    </w:tbl>
    <w:p w:rsidR="004208A7" w:rsidRPr="004208A7" w:rsidRDefault="004208A7" w:rsidP="004208A7">
      <w:pPr>
        <w:pStyle w:val="ListParagraph"/>
        <w:numPr>
          <w:ilvl w:val="0"/>
          <w:numId w:val="40"/>
        </w:numPr>
        <w:tabs>
          <w:tab w:val="num" w:pos="720"/>
          <w:tab w:val="num" w:pos="1440"/>
        </w:tabs>
        <w:rPr>
          <w:rFonts w:ascii="Times New Roman" w:hAnsi="Times New Roman" w:cs="Times New Roman"/>
          <w:sz w:val="20"/>
          <w:szCs w:val="24"/>
        </w:rPr>
      </w:pPr>
      <w:r w:rsidRPr="004208A7">
        <w:rPr>
          <w:rFonts w:ascii="Times New Roman" w:hAnsi="Times New Roman" w:cs="Times New Roman"/>
          <w:sz w:val="20"/>
          <w:szCs w:val="24"/>
        </w:rPr>
        <w:t xml:space="preserve">Baseline: </w:t>
      </w:r>
      <w:r w:rsidR="001A32B9">
        <w:rPr>
          <w:rFonts w:ascii="Times New Roman" w:hAnsi="Times New Roman" w:cs="Times New Roman"/>
          <w:sz w:val="20"/>
          <w:szCs w:val="24"/>
        </w:rPr>
        <w:t xml:space="preserve">a </w:t>
      </w:r>
      <w:r w:rsidRPr="004208A7">
        <w:rPr>
          <w:rFonts w:ascii="Times New Roman" w:hAnsi="Times New Roman" w:cs="Times New Roman"/>
          <w:sz w:val="20"/>
          <w:szCs w:val="24"/>
        </w:rPr>
        <w:t xml:space="preserve">native Windows </w:t>
      </w:r>
      <w:r w:rsidR="00CB32C4">
        <w:rPr>
          <w:rFonts w:ascii="Times New Roman" w:hAnsi="Times New Roman" w:cs="Times New Roman"/>
          <w:sz w:val="20"/>
          <w:szCs w:val="24"/>
        </w:rPr>
        <w:t xml:space="preserve">Server </w:t>
      </w:r>
      <w:r w:rsidRPr="004208A7">
        <w:rPr>
          <w:rFonts w:ascii="Times New Roman" w:hAnsi="Times New Roman" w:cs="Times New Roman"/>
          <w:sz w:val="20"/>
          <w:szCs w:val="24"/>
        </w:rPr>
        <w:t>2008 environment with Hyper-V role disabled. The virtual network switch is not turned off.</w:t>
      </w:r>
    </w:p>
    <w:p w:rsidR="004208A7" w:rsidRPr="004208A7" w:rsidRDefault="00AF0397" w:rsidP="004208A7">
      <w:pPr>
        <w:pStyle w:val="ListParagraph"/>
        <w:numPr>
          <w:ilvl w:val="0"/>
          <w:numId w:val="40"/>
        </w:numPr>
        <w:tabs>
          <w:tab w:val="num" w:pos="720"/>
          <w:tab w:val="num" w:pos="1440"/>
        </w:tabs>
        <w:rPr>
          <w:rFonts w:ascii="Times New Roman" w:hAnsi="Times New Roman" w:cs="Times New Roman"/>
          <w:sz w:val="20"/>
          <w:szCs w:val="24"/>
        </w:rPr>
      </w:pPr>
      <w:r>
        <w:rPr>
          <w:rFonts w:ascii="Times New Roman" w:hAnsi="Times New Roman" w:cs="Times New Roman"/>
          <w:sz w:val="20"/>
          <w:szCs w:val="24"/>
        </w:rPr>
        <w:t>R</w:t>
      </w:r>
      <w:r w:rsidR="008E0498">
        <w:rPr>
          <w:rFonts w:ascii="Times New Roman" w:hAnsi="Times New Roman" w:cs="Times New Roman"/>
          <w:sz w:val="20"/>
          <w:szCs w:val="24"/>
        </w:rPr>
        <w:t>oot partition</w:t>
      </w:r>
      <w:r w:rsidR="004208A7" w:rsidRPr="004208A7">
        <w:rPr>
          <w:rFonts w:ascii="Times New Roman" w:hAnsi="Times New Roman" w:cs="Times New Roman"/>
          <w:sz w:val="20"/>
          <w:szCs w:val="24"/>
        </w:rPr>
        <w:t xml:space="preserve">: </w:t>
      </w:r>
      <w:r w:rsidR="001A32B9">
        <w:rPr>
          <w:rFonts w:ascii="Times New Roman" w:hAnsi="Times New Roman" w:cs="Times New Roman"/>
          <w:sz w:val="20"/>
          <w:szCs w:val="24"/>
        </w:rPr>
        <w:t>a</w:t>
      </w:r>
      <w:r w:rsidR="00FE6D09">
        <w:rPr>
          <w:rFonts w:ascii="Times New Roman" w:hAnsi="Times New Roman" w:cs="Times New Roman"/>
          <w:sz w:val="20"/>
          <w:szCs w:val="24"/>
        </w:rPr>
        <w:t xml:space="preserve"> </w:t>
      </w:r>
      <w:r w:rsidR="004208A7" w:rsidRPr="004208A7">
        <w:rPr>
          <w:rFonts w:ascii="Times New Roman" w:hAnsi="Times New Roman" w:cs="Times New Roman"/>
          <w:sz w:val="20"/>
          <w:szCs w:val="24"/>
        </w:rPr>
        <w:t xml:space="preserve">root partition in Windows </w:t>
      </w:r>
      <w:r w:rsidR="00CB32C4">
        <w:rPr>
          <w:rFonts w:ascii="Times New Roman" w:hAnsi="Times New Roman" w:cs="Times New Roman"/>
          <w:sz w:val="20"/>
          <w:szCs w:val="24"/>
        </w:rPr>
        <w:t xml:space="preserve">Server </w:t>
      </w:r>
      <w:r w:rsidR="004208A7" w:rsidRPr="004208A7">
        <w:rPr>
          <w:rFonts w:ascii="Times New Roman" w:hAnsi="Times New Roman" w:cs="Times New Roman"/>
          <w:sz w:val="20"/>
          <w:szCs w:val="24"/>
        </w:rPr>
        <w:t>2008 with Hyper-V enabled.</w:t>
      </w:r>
    </w:p>
    <w:p w:rsidR="004208A7" w:rsidRPr="004208A7" w:rsidRDefault="004208A7" w:rsidP="004208A7">
      <w:pPr>
        <w:pStyle w:val="ListParagraph"/>
        <w:numPr>
          <w:ilvl w:val="0"/>
          <w:numId w:val="40"/>
        </w:numPr>
        <w:tabs>
          <w:tab w:val="num" w:pos="720"/>
          <w:tab w:val="num" w:pos="1440"/>
        </w:tabs>
        <w:rPr>
          <w:rFonts w:ascii="Times New Roman" w:hAnsi="Times New Roman" w:cs="Times New Roman"/>
          <w:sz w:val="20"/>
          <w:szCs w:val="24"/>
        </w:rPr>
      </w:pPr>
      <w:r w:rsidRPr="004208A7">
        <w:rPr>
          <w:rFonts w:ascii="Times New Roman" w:hAnsi="Times New Roman" w:cs="Times New Roman"/>
          <w:sz w:val="20"/>
          <w:szCs w:val="24"/>
        </w:rPr>
        <w:t>VM</w:t>
      </w:r>
      <w:r w:rsidR="00F67AAF">
        <w:rPr>
          <w:rFonts w:ascii="Times New Roman" w:hAnsi="Times New Roman" w:cs="Times New Roman"/>
          <w:sz w:val="20"/>
          <w:szCs w:val="24"/>
        </w:rPr>
        <w:t>_PT</w:t>
      </w:r>
      <w:r w:rsidRPr="004208A7">
        <w:rPr>
          <w:rFonts w:ascii="Times New Roman" w:hAnsi="Times New Roman" w:cs="Times New Roman"/>
          <w:sz w:val="20"/>
          <w:szCs w:val="24"/>
        </w:rPr>
        <w:t xml:space="preserve">: </w:t>
      </w:r>
      <w:r w:rsidR="001A32B9">
        <w:rPr>
          <w:rFonts w:ascii="Times New Roman" w:hAnsi="Times New Roman" w:cs="Times New Roman"/>
          <w:sz w:val="20"/>
          <w:szCs w:val="24"/>
        </w:rPr>
        <w:t xml:space="preserve">a </w:t>
      </w:r>
      <w:r w:rsidRPr="004208A7">
        <w:rPr>
          <w:rFonts w:ascii="Times New Roman" w:hAnsi="Times New Roman" w:cs="Times New Roman"/>
          <w:sz w:val="20"/>
          <w:szCs w:val="24"/>
        </w:rPr>
        <w:t>guest virtual machine configured with pass-through disks</w:t>
      </w:r>
      <w:r w:rsidR="008C65DD">
        <w:rPr>
          <w:rFonts w:ascii="Times New Roman" w:hAnsi="Times New Roman" w:cs="Times New Roman"/>
          <w:sz w:val="20"/>
          <w:szCs w:val="24"/>
        </w:rPr>
        <w:t>,</w:t>
      </w:r>
      <w:r w:rsidRPr="004208A7">
        <w:rPr>
          <w:rFonts w:ascii="Times New Roman" w:hAnsi="Times New Roman" w:cs="Times New Roman"/>
          <w:sz w:val="20"/>
          <w:szCs w:val="24"/>
        </w:rPr>
        <w:t xml:space="preserve"> </w:t>
      </w:r>
      <w:r w:rsidR="001A32B9">
        <w:rPr>
          <w:rFonts w:ascii="Times New Roman" w:hAnsi="Times New Roman" w:cs="Times New Roman"/>
          <w:sz w:val="20"/>
          <w:szCs w:val="24"/>
        </w:rPr>
        <w:t>four</w:t>
      </w:r>
      <w:r w:rsidR="001A32B9" w:rsidRPr="004208A7">
        <w:rPr>
          <w:rFonts w:ascii="Times New Roman" w:hAnsi="Times New Roman" w:cs="Times New Roman"/>
          <w:sz w:val="20"/>
          <w:szCs w:val="24"/>
        </w:rPr>
        <w:t xml:space="preserve"> </w:t>
      </w:r>
      <w:r w:rsidRPr="004208A7">
        <w:rPr>
          <w:rFonts w:ascii="Times New Roman" w:hAnsi="Times New Roman" w:cs="Times New Roman"/>
          <w:sz w:val="20"/>
          <w:szCs w:val="24"/>
        </w:rPr>
        <w:t>logical processors</w:t>
      </w:r>
      <w:r w:rsidR="001A32B9">
        <w:rPr>
          <w:rFonts w:ascii="Times New Roman" w:hAnsi="Times New Roman" w:cs="Times New Roman"/>
          <w:sz w:val="20"/>
          <w:szCs w:val="24"/>
        </w:rPr>
        <w:t>,</w:t>
      </w:r>
      <w:r w:rsidRPr="004208A7">
        <w:rPr>
          <w:rFonts w:ascii="Times New Roman" w:hAnsi="Times New Roman" w:cs="Times New Roman"/>
          <w:sz w:val="20"/>
          <w:szCs w:val="24"/>
        </w:rPr>
        <w:t xml:space="preserve"> and 14</w:t>
      </w:r>
      <w:r w:rsidR="001A32B9">
        <w:rPr>
          <w:rFonts w:ascii="Times New Roman" w:hAnsi="Times New Roman" w:cs="Times New Roman"/>
          <w:sz w:val="20"/>
          <w:szCs w:val="24"/>
        </w:rPr>
        <w:t xml:space="preserve"> </w:t>
      </w:r>
      <w:r w:rsidRPr="004208A7">
        <w:rPr>
          <w:rFonts w:ascii="Times New Roman" w:hAnsi="Times New Roman" w:cs="Times New Roman"/>
          <w:sz w:val="20"/>
          <w:szCs w:val="24"/>
        </w:rPr>
        <w:t>GB RAM</w:t>
      </w:r>
      <w:r w:rsidR="008C65DD">
        <w:rPr>
          <w:rFonts w:ascii="Times New Roman" w:hAnsi="Times New Roman" w:cs="Times New Roman"/>
          <w:sz w:val="20"/>
          <w:szCs w:val="24"/>
        </w:rPr>
        <w:t>.</w:t>
      </w:r>
    </w:p>
    <w:p w:rsidR="004208A7" w:rsidRDefault="004208A7" w:rsidP="004208A7">
      <w:pPr>
        <w:pStyle w:val="ListParagraph"/>
        <w:numPr>
          <w:ilvl w:val="0"/>
          <w:numId w:val="40"/>
        </w:numPr>
        <w:tabs>
          <w:tab w:val="num" w:pos="720"/>
          <w:tab w:val="num" w:pos="1440"/>
        </w:tabs>
        <w:rPr>
          <w:rFonts w:ascii="Times New Roman" w:hAnsi="Times New Roman" w:cs="Times New Roman"/>
          <w:sz w:val="20"/>
          <w:szCs w:val="24"/>
        </w:rPr>
      </w:pPr>
      <w:r w:rsidRPr="004208A7">
        <w:rPr>
          <w:rFonts w:ascii="Times New Roman" w:hAnsi="Times New Roman" w:cs="Times New Roman"/>
          <w:sz w:val="20"/>
          <w:szCs w:val="24"/>
        </w:rPr>
        <w:t>VM</w:t>
      </w:r>
      <w:r w:rsidR="00F67AAF">
        <w:rPr>
          <w:rFonts w:ascii="Times New Roman" w:hAnsi="Times New Roman" w:cs="Times New Roman"/>
          <w:sz w:val="20"/>
          <w:szCs w:val="24"/>
        </w:rPr>
        <w:t>_VHD</w:t>
      </w:r>
      <w:r w:rsidRPr="004208A7">
        <w:rPr>
          <w:rFonts w:ascii="Times New Roman" w:hAnsi="Times New Roman" w:cs="Times New Roman"/>
          <w:sz w:val="20"/>
          <w:szCs w:val="24"/>
        </w:rPr>
        <w:t>: guest virtual machine configured with fixed-VHD disks</w:t>
      </w:r>
      <w:r w:rsidR="008C65DD">
        <w:rPr>
          <w:rFonts w:ascii="Times New Roman" w:hAnsi="Times New Roman" w:cs="Times New Roman"/>
          <w:sz w:val="20"/>
          <w:szCs w:val="24"/>
        </w:rPr>
        <w:t>,</w:t>
      </w:r>
      <w:r w:rsidRPr="004208A7">
        <w:rPr>
          <w:rFonts w:ascii="Times New Roman" w:hAnsi="Times New Roman" w:cs="Times New Roman"/>
          <w:sz w:val="20"/>
          <w:szCs w:val="24"/>
        </w:rPr>
        <w:t xml:space="preserve"> </w:t>
      </w:r>
      <w:r w:rsidR="001A32B9">
        <w:rPr>
          <w:rFonts w:ascii="Times New Roman" w:hAnsi="Times New Roman" w:cs="Times New Roman"/>
          <w:sz w:val="20"/>
          <w:szCs w:val="24"/>
        </w:rPr>
        <w:t>four</w:t>
      </w:r>
      <w:r w:rsidR="001A32B9" w:rsidRPr="004208A7">
        <w:rPr>
          <w:rFonts w:ascii="Times New Roman" w:hAnsi="Times New Roman" w:cs="Times New Roman"/>
          <w:sz w:val="20"/>
          <w:szCs w:val="24"/>
        </w:rPr>
        <w:t xml:space="preserve"> </w:t>
      </w:r>
      <w:r w:rsidRPr="004208A7">
        <w:rPr>
          <w:rFonts w:ascii="Times New Roman" w:hAnsi="Times New Roman" w:cs="Times New Roman"/>
          <w:sz w:val="20"/>
          <w:szCs w:val="24"/>
        </w:rPr>
        <w:t>logical processors</w:t>
      </w:r>
      <w:r w:rsidR="001A32B9">
        <w:rPr>
          <w:rFonts w:ascii="Times New Roman" w:hAnsi="Times New Roman" w:cs="Times New Roman"/>
          <w:sz w:val="20"/>
          <w:szCs w:val="24"/>
        </w:rPr>
        <w:t>,</w:t>
      </w:r>
      <w:r w:rsidRPr="004208A7">
        <w:rPr>
          <w:rFonts w:ascii="Times New Roman" w:hAnsi="Times New Roman" w:cs="Times New Roman"/>
          <w:sz w:val="20"/>
          <w:szCs w:val="24"/>
        </w:rPr>
        <w:t xml:space="preserve"> and 14</w:t>
      </w:r>
      <w:r w:rsidR="001A32B9">
        <w:rPr>
          <w:rFonts w:ascii="Times New Roman" w:hAnsi="Times New Roman" w:cs="Times New Roman"/>
          <w:sz w:val="20"/>
          <w:szCs w:val="24"/>
        </w:rPr>
        <w:t xml:space="preserve"> </w:t>
      </w:r>
      <w:r w:rsidRPr="004208A7">
        <w:rPr>
          <w:rFonts w:ascii="Times New Roman" w:hAnsi="Times New Roman" w:cs="Times New Roman"/>
          <w:sz w:val="20"/>
          <w:szCs w:val="24"/>
        </w:rPr>
        <w:t>GB RAM</w:t>
      </w:r>
      <w:r w:rsidR="008C65DD">
        <w:rPr>
          <w:rFonts w:ascii="Times New Roman" w:hAnsi="Times New Roman" w:cs="Times New Roman"/>
          <w:sz w:val="20"/>
          <w:szCs w:val="24"/>
        </w:rPr>
        <w:t>.</w:t>
      </w:r>
    </w:p>
    <w:p w:rsidR="00067E36" w:rsidRDefault="00067E36" w:rsidP="004208A7">
      <w:pPr>
        <w:pStyle w:val="ListParagraph"/>
        <w:numPr>
          <w:ilvl w:val="0"/>
          <w:numId w:val="40"/>
        </w:numPr>
        <w:tabs>
          <w:tab w:val="num" w:pos="720"/>
          <w:tab w:val="num" w:pos="1440"/>
        </w:tabs>
        <w:rPr>
          <w:rFonts w:ascii="Times New Roman" w:hAnsi="Times New Roman" w:cs="Times New Roman"/>
          <w:sz w:val="20"/>
          <w:szCs w:val="24"/>
        </w:rPr>
      </w:pPr>
      <w:r>
        <w:rPr>
          <w:rFonts w:ascii="Times New Roman" w:hAnsi="Times New Roman" w:cs="Times New Roman"/>
          <w:sz w:val="20"/>
          <w:szCs w:val="24"/>
        </w:rPr>
        <w:t>Overhead is calculated by comparing with Baseline</w:t>
      </w:r>
      <w:r w:rsidR="00A32B82">
        <w:rPr>
          <w:rFonts w:ascii="Times New Roman" w:hAnsi="Times New Roman" w:cs="Times New Roman"/>
          <w:sz w:val="20"/>
          <w:szCs w:val="24"/>
        </w:rPr>
        <w:t xml:space="preserve"> ((Baseline Batches/CPU – VM Batches/CPU)/ Baseline Batches/CPU)</w:t>
      </w:r>
    </w:p>
    <w:p w:rsidR="00C05E73" w:rsidRDefault="00C05E73" w:rsidP="0045001C">
      <w:pPr>
        <w:tabs>
          <w:tab w:val="num" w:pos="720"/>
          <w:tab w:val="num" w:pos="1440"/>
        </w:tabs>
        <w:rPr>
          <w:rFonts w:ascii="Times New Roman" w:hAnsi="Times New Roman" w:cs="Times New Roman"/>
          <w:sz w:val="24"/>
          <w:szCs w:val="24"/>
        </w:rPr>
      </w:pPr>
      <w:r w:rsidRPr="00C05E73">
        <w:rPr>
          <w:rFonts w:ascii="Times New Roman" w:hAnsi="Times New Roman" w:cs="Times New Roman"/>
          <w:noProof/>
          <w:sz w:val="24"/>
          <w:szCs w:val="24"/>
          <w:lang w:eastAsia="zh-CN"/>
        </w:rPr>
        <w:lastRenderedPageBreak/>
        <w:drawing>
          <wp:inline distT="0" distB="0" distL="0" distR="0">
            <wp:extent cx="5759657" cy="3519377"/>
            <wp:effectExtent l="19050" t="0" r="12493" b="4873"/>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D3428" w:rsidRPr="00B24AE5" w:rsidRDefault="007D3428" w:rsidP="007D3428">
      <w:pPr>
        <w:tabs>
          <w:tab w:val="num" w:pos="720"/>
          <w:tab w:val="num" w:pos="1440"/>
        </w:tabs>
        <w:rPr>
          <w:rFonts w:cs="Times New Roman"/>
          <w:b/>
          <w:szCs w:val="24"/>
        </w:rPr>
      </w:pPr>
      <w:r w:rsidRPr="00B24AE5">
        <w:rPr>
          <w:rFonts w:cs="Times New Roman"/>
          <w:b/>
          <w:szCs w:val="24"/>
        </w:rPr>
        <w:t xml:space="preserve">Figure </w:t>
      </w:r>
      <w:r w:rsidR="001A32B9">
        <w:rPr>
          <w:rFonts w:cs="Times New Roman"/>
          <w:b/>
          <w:szCs w:val="24"/>
        </w:rPr>
        <w:t>5</w:t>
      </w:r>
      <w:r w:rsidR="00057FDF">
        <w:rPr>
          <w:rFonts w:cs="Times New Roman"/>
          <w:b/>
          <w:szCs w:val="24"/>
        </w:rPr>
        <w:t>:</w:t>
      </w:r>
      <w:r w:rsidR="005F7AEE">
        <w:rPr>
          <w:rFonts w:cs="Times New Roman"/>
          <w:b/>
          <w:szCs w:val="24"/>
        </w:rPr>
        <w:t xml:space="preserve"> </w:t>
      </w:r>
      <w:r w:rsidRPr="00B24AE5">
        <w:rPr>
          <w:rFonts w:cs="Times New Roman"/>
          <w:b/>
          <w:szCs w:val="24"/>
        </w:rPr>
        <w:t xml:space="preserve">Relative </w:t>
      </w:r>
      <w:r w:rsidR="00DF5E67">
        <w:rPr>
          <w:rFonts w:cs="Times New Roman"/>
          <w:b/>
          <w:szCs w:val="24"/>
        </w:rPr>
        <w:t>t</w:t>
      </w:r>
      <w:r w:rsidRPr="00B24AE5">
        <w:rPr>
          <w:rFonts w:cs="Times New Roman"/>
          <w:b/>
          <w:szCs w:val="24"/>
        </w:rPr>
        <w:t xml:space="preserve">hroughput – </w:t>
      </w:r>
      <w:r w:rsidR="00DF5E67">
        <w:rPr>
          <w:rFonts w:cs="Times New Roman"/>
          <w:b/>
          <w:szCs w:val="24"/>
        </w:rPr>
        <w:t>b</w:t>
      </w:r>
      <w:r w:rsidRPr="00B24AE5">
        <w:rPr>
          <w:rFonts w:cs="Times New Roman"/>
          <w:b/>
          <w:szCs w:val="24"/>
        </w:rPr>
        <w:t xml:space="preserve">atch </w:t>
      </w:r>
      <w:r w:rsidR="00DF5E67">
        <w:rPr>
          <w:rFonts w:cs="Times New Roman"/>
          <w:b/>
          <w:szCs w:val="24"/>
        </w:rPr>
        <w:t>r</w:t>
      </w:r>
      <w:r w:rsidRPr="00B24AE5">
        <w:rPr>
          <w:rFonts w:cs="Times New Roman"/>
          <w:b/>
          <w:szCs w:val="24"/>
        </w:rPr>
        <w:t>equest per CPU%</w:t>
      </w:r>
    </w:p>
    <w:p w:rsidR="007D3428" w:rsidRDefault="007D3428" w:rsidP="0045001C">
      <w:pPr>
        <w:tabs>
          <w:tab w:val="num" w:pos="720"/>
          <w:tab w:val="num" w:pos="1440"/>
        </w:tabs>
        <w:rPr>
          <w:rFonts w:ascii="Times New Roman" w:hAnsi="Times New Roman" w:cs="Times New Roman"/>
          <w:sz w:val="24"/>
          <w:szCs w:val="24"/>
        </w:rPr>
      </w:pPr>
    </w:p>
    <w:p w:rsidR="005A0DF9" w:rsidRPr="00B938F7" w:rsidRDefault="006A4175" w:rsidP="00767FB8">
      <w:pPr>
        <w:pStyle w:val="Heading4"/>
      </w:pPr>
      <w:bookmarkStart w:id="29" w:name="_Fixed_VHD_Storage"/>
      <w:bookmarkEnd w:id="29"/>
      <w:r>
        <w:t>Storage Configuration and Performance</w:t>
      </w:r>
    </w:p>
    <w:p w:rsidR="007D3428" w:rsidRDefault="006A4175" w:rsidP="0045001C">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 xml:space="preserve">Both </w:t>
      </w:r>
      <w:r w:rsidR="008E0498">
        <w:rPr>
          <w:rFonts w:ascii="Times New Roman" w:hAnsi="Times New Roman" w:cs="Times New Roman"/>
          <w:sz w:val="24"/>
          <w:szCs w:val="24"/>
        </w:rPr>
        <w:t xml:space="preserve">guest </w:t>
      </w:r>
      <w:r w:rsidR="00540990">
        <w:rPr>
          <w:rFonts w:ascii="Times New Roman" w:hAnsi="Times New Roman" w:cs="Times New Roman"/>
          <w:sz w:val="24"/>
          <w:szCs w:val="24"/>
        </w:rPr>
        <w:t>virtual machine</w:t>
      </w:r>
      <w:r w:rsidR="00AF0397">
        <w:rPr>
          <w:rFonts w:ascii="Times New Roman" w:hAnsi="Times New Roman" w:cs="Times New Roman"/>
          <w:sz w:val="24"/>
          <w:szCs w:val="24"/>
        </w:rPr>
        <w:t>s</w:t>
      </w:r>
      <w:r>
        <w:rPr>
          <w:rFonts w:ascii="Times New Roman" w:hAnsi="Times New Roman" w:cs="Times New Roman"/>
          <w:sz w:val="24"/>
          <w:szCs w:val="24"/>
        </w:rPr>
        <w:t xml:space="preserve"> used the same underlying disk configuration for SQL Server data and log files</w:t>
      </w:r>
      <w:r w:rsidR="00E532EC">
        <w:rPr>
          <w:rFonts w:ascii="Times New Roman" w:hAnsi="Times New Roman" w:cs="Times New Roman"/>
          <w:sz w:val="24"/>
          <w:szCs w:val="24"/>
        </w:rPr>
        <w:t>,</w:t>
      </w:r>
      <w:r>
        <w:rPr>
          <w:rFonts w:ascii="Times New Roman" w:hAnsi="Times New Roman" w:cs="Times New Roman"/>
          <w:sz w:val="24"/>
          <w:szCs w:val="24"/>
        </w:rPr>
        <w:t xml:space="preserve"> so these are directly comparable</w:t>
      </w:r>
      <w:r w:rsidR="006C7765">
        <w:rPr>
          <w:rFonts w:ascii="Times New Roman" w:hAnsi="Times New Roman" w:cs="Times New Roman"/>
          <w:sz w:val="24"/>
          <w:szCs w:val="24"/>
        </w:rPr>
        <w:t xml:space="preserve"> (the details of the physical configuration for each can be found earlier in this document</w:t>
      </w:r>
      <w:r w:rsidR="00E532EC">
        <w:rPr>
          <w:rFonts w:ascii="Times New Roman" w:hAnsi="Times New Roman" w:cs="Times New Roman"/>
          <w:sz w:val="24"/>
          <w:szCs w:val="24"/>
        </w:rPr>
        <w:t>,</w:t>
      </w:r>
      <w:r w:rsidR="00AF0397">
        <w:rPr>
          <w:rFonts w:ascii="Times New Roman" w:hAnsi="Times New Roman" w:cs="Times New Roman"/>
          <w:sz w:val="24"/>
          <w:szCs w:val="24"/>
        </w:rPr>
        <w:t xml:space="preserve"> and </w:t>
      </w:r>
      <w:r w:rsidR="00E532EC">
        <w:rPr>
          <w:rFonts w:ascii="Times New Roman" w:hAnsi="Times New Roman" w:cs="Times New Roman"/>
          <w:sz w:val="24"/>
          <w:szCs w:val="24"/>
        </w:rPr>
        <w:t xml:space="preserve">they are </w:t>
      </w:r>
      <w:r w:rsidR="00AF0397">
        <w:rPr>
          <w:rFonts w:ascii="Times New Roman" w:hAnsi="Times New Roman" w:cs="Times New Roman"/>
          <w:sz w:val="24"/>
          <w:szCs w:val="24"/>
        </w:rPr>
        <w:t>the same as used for the SQLIO testing</w:t>
      </w:r>
      <w:r w:rsidR="006C7765">
        <w:rPr>
          <w:rFonts w:ascii="Times New Roman" w:hAnsi="Times New Roman" w:cs="Times New Roman"/>
          <w:sz w:val="24"/>
          <w:szCs w:val="24"/>
        </w:rPr>
        <w:t>)</w:t>
      </w:r>
      <w:r>
        <w:rPr>
          <w:rFonts w:ascii="Times New Roman" w:hAnsi="Times New Roman" w:cs="Times New Roman"/>
          <w:sz w:val="24"/>
          <w:szCs w:val="24"/>
        </w:rPr>
        <w:t>.</w:t>
      </w:r>
      <w:r w:rsidR="00FE6D09">
        <w:rPr>
          <w:rFonts w:ascii="Times New Roman" w:hAnsi="Times New Roman" w:cs="Times New Roman"/>
          <w:sz w:val="24"/>
          <w:szCs w:val="24"/>
        </w:rPr>
        <w:t xml:space="preserve"> </w:t>
      </w:r>
      <w:r>
        <w:rPr>
          <w:rFonts w:ascii="Times New Roman" w:hAnsi="Times New Roman" w:cs="Times New Roman"/>
          <w:sz w:val="24"/>
          <w:szCs w:val="24"/>
        </w:rPr>
        <w:t xml:space="preserve">In the case of VHD files, they were the only files </w:t>
      </w:r>
      <w:r w:rsidR="00302181">
        <w:rPr>
          <w:rFonts w:ascii="Times New Roman" w:hAnsi="Times New Roman" w:cs="Times New Roman"/>
          <w:sz w:val="24"/>
          <w:szCs w:val="24"/>
        </w:rPr>
        <w:t xml:space="preserve">placed on the </w:t>
      </w:r>
      <w:r w:rsidR="00206F2D">
        <w:rPr>
          <w:rFonts w:ascii="Times New Roman" w:hAnsi="Times New Roman" w:cs="Times New Roman"/>
          <w:sz w:val="24"/>
          <w:szCs w:val="24"/>
        </w:rPr>
        <w:t xml:space="preserve">physical disks exposed at the </w:t>
      </w:r>
      <w:r w:rsidR="008E0498">
        <w:rPr>
          <w:rFonts w:ascii="Times New Roman" w:hAnsi="Times New Roman" w:cs="Times New Roman"/>
          <w:sz w:val="24"/>
          <w:szCs w:val="24"/>
        </w:rPr>
        <w:t>root partition</w:t>
      </w:r>
      <w:r w:rsidR="00302181">
        <w:rPr>
          <w:rFonts w:ascii="Times New Roman" w:hAnsi="Times New Roman" w:cs="Times New Roman"/>
          <w:sz w:val="24"/>
          <w:szCs w:val="24"/>
        </w:rPr>
        <w:t>.</w:t>
      </w:r>
      <w:r w:rsidR="00FE6D09">
        <w:rPr>
          <w:rFonts w:ascii="Times New Roman" w:hAnsi="Times New Roman" w:cs="Times New Roman"/>
          <w:sz w:val="24"/>
          <w:szCs w:val="24"/>
        </w:rPr>
        <w:t xml:space="preserve"> </w:t>
      </w:r>
      <w:r w:rsidR="008C65DD">
        <w:rPr>
          <w:rFonts w:ascii="Times New Roman" w:hAnsi="Times New Roman" w:cs="Times New Roman"/>
          <w:sz w:val="24"/>
          <w:szCs w:val="24"/>
        </w:rPr>
        <w:t>We observed</w:t>
      </w:r>
      <w:r w:rsidR="00302181">
        <w:rPr>
          <w:rFonts w:ascii="Times New Roman" w:hAnsi="Times New Roman" w:cs="Times New Roman"/>
          <w:sz w:val="24"/>
          <w:szCs w:val="24"/>
        </w:rPr>
        <w:t xml:space="preserve"> a slight latency </w:t>
      </w:r>
      <w:r w:rsidR="00AF0397">
        <w:rPr>
          <w:rFonts w:ascii="Times New Roman" w:hAnsi="Times New Roman" w:cs="Times New Roman"/>
          <w:sz w:val="24"/>
          <w:szCs w:val="24"/>
        </w:rPr>
        <w:t>increase</w:t>
      </w:r>
      <w:r w:rsidR="00302181">
        <w:rPr>
          <w:rFonts w:ascii="Times New Roman" w:hAnsi="Times New Roman" w:cs="Times New Roman"/>
          <w:sz w:val="24"/>
          <w:szCs w:val="24"/>
        </w:rPr>
        <w:t xml:space="preserve"> when </w:t>
      </w:r>
      <w:r w:rsidR="008C65DD">
        <w:rPr>
          <w:rFonts w:ascii="Times New Roman" w:hAnsi="Times New Roman" w:cs="Times New Roman"/>
          <w:sz w:val="24"/>
          <w:szCs w:val="24"/>
        </w:rPr>
        <w:t xml:space="preserve">we used </w:t>
      </w:r>
      <w:r w:rsidR="00302181">
        <w:rPr>
          <w:rFonts w:ascii="Times New Roman" w:hAnsi="Times New Roman" w:cs="Times New Roman"/>
          <w:sz w:val="24"/>
          <w:szCs w:val="24"/>
        </w:rPr>
        <w:t>VHDs</w:t>
      </w:r>
      <w:r w:rsidR="00AF0397">
        <w:rPr>
          <w:rFonts w:ascii="Times New Roman" w:hAnsi="Times New Roman" w:cs="Times New Roman"/>
          <w:sz w:val="24"/>
          <w:szCs w:val="24"/>
        </w:rPr>
        <w:t xml:space="preserve"> for SQL Server data</w:t>
      </w:r>
      <w:r w:rsidR="008C65DD">
        <w:rPr>
          <w:rFonts w:ascii="Times New Roman" w:hAnsi="Times New Roman" w:cs="Times New Roman"/>
          <w:sz w:val="24"/>
          <w:szCs w:val="24"/>
        </w:rPr>
        <w:t xml:space="preserve"> and </w:t>
      </w:r>
      <w:r w:rsidR="00AF0397">
        <w:rPr>
          <w:rFonts w:ascii="Times New Roman" w:hAnsi="Times New Roman" w:cs="Times New Roman"/>
          <w:sz w:val="24"/>
          <w:szCs w:val="24"/>
        </w:rPr>
        <w:t>log file storage</w:t>
      </w:r>
      <w:r w:rsidR="00E532EC">
        <w:rPr>
          <w:rFonts w:ascii="Times New Roman" w:hAnsi="Times New Roman" w:cs="Times New Roman"/>
          <w:sz w:val="24"/>
          <w:szCs w:val="24"/>
        </w:rPr>
        <w:t>,</w:t>
      </w:r>
      <w:r w:rsidR="00206F2D">
        <w:rPr>
          <w:rFonts w:ascii="Times New Roman" w:hAnsi="Times New Roman" w:cs="Times New Roman"/>
          <w:sz w:val="24"/>
          <w:szCs w:val="24"/>
        </w:rPr>
        <w:t xml:space="preserve"> which translated into a small impact on workload throughput</w:t>
      </w:r>
      <w:r w:rsidR="007D3428">
        <w:rPr>
          <w:rFonts w:ascii="Times New Roman" w:hAnsi="Times New Roman" w:cs="Times New Roman"/>
          <w:sz w:val="24"/>
          <w:szCs w:val="24"/>
        </w:rPr>
        <w:t xml:space="preserve"> as shown in </w:t>
      </w:r>
      <w:r w:rsidR="00E532EC">
        <w:rPr>
          <w:rFonts w:ascii="Times New Roman" w:hAnsi="Times New Roman" w:cs="Times New Roman"/>
          <w:sz w:val="24"/>
          <w:szCs w:val="24"/>
        </w:rPr>
        <w:t>Figure 5</w:t>
      </w:r>
      <w:r w:rsidR="007D3428">
        <w:rPr>
          <w:rFonts w:ascii="Times New Roman" w:hAnsi="Times New Roman" w:cs="Times New Roman"/>
          <w:sz w:val="24"/>
          <w:szCs w:val="24"/>
        </w:rPr>
        <w:t xml:space="preserve">. </w:t>
      </w:r>
    </w:p>
    <w:p w:rsidR="00C76048" w:rsidRDefault="00206F2D" w:rsidP="0045001C">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 xml:space="preserve">Using </w:t>
      </w:r>
      <w:r w:rsidR="0067420A" w:rsidRPr="0067420A">
        <w:rPr>
          <w:rFonts w:ascii="Times New Roman" w:hAnsi="Times New Roman" w:cs="Times New Roman"/>
          <w:sz w:val="24"/>
          <w:szCs w:val="24"/>
        </w:rPr>
        <w:t xml:space="preserve">VHD </w:t>
      </w:r>
      <w:r>
        <w:rPr>
          <w:rFonts w:ascii="Times New Roman" w:hAnsi="Times New Roman" w:cs="Times New Roman"/>
          <w:sz w:val="24"/>
          <w:szCs w:val="24"/>
        </w:rPr>
        <w:t xml:space="preserve">for </w:t>
      </w:r>
      <w:r w:rsidR="008E0498">
        <w:rPr>
          <w:rFonts w:ascii="Times New Roman" w:hAnsi="Times New Roman" w:cs="Times New Roman"/>
          <w:sz w:val="24"/>
          <w:szCs w:val="24"/>
        </w:rPr>
        <w:t xml:space="preserve">guest </w:t>
      </w:r>
      <w:r w:rsidR="00540990">
        <w:rPr>
          <w:rFonts w:ascii="Times New Roman" w:hAnsi="Times New Roman" w:cs="Times New Roman"/>
          <w:sz w:val="24"/>
          <w:szCs w:val="24"/>
        </w:rPr>
        <w:t>virtual machine</w:t>
      </w:r>
      <w:r>
        <w:rPr>
          <w:rFonts w:ascii="Times New Roman" w:hAnsi="Times New Roman" w:cs="Times New Roman"/>
          <w:sz w:val="24"/>
          <w:szCs w:val="24"/>
        </w:rPr>
        <w:t xml:space="preserve"> configurations </w:t>
      </w:r>
      <w:r w:rsidR="0067420A" w:rsidRPr="0067420A">
        <w:rPr>
          <w:rFonts w:ascii="Times New Roman" w:hAnsi="Times New Roman" w:cs="Times New Roman"/>
          <w:sz w:val="24"/>
          <w:szCs w:val="24"/>
        </w:rPr>
        <w:t xml:space="preserve">has </w:t>
      </w:r>
      <w:r>
        <w:rPr>
          <w:rFonts w:ascii="Times New Roman" w:hAnsi="Times New Roman" w:cs="Times New Roman"/>
          <w:sz w:val="24"/>
          <w:szCs w:val="24"/>
        </w:rPr>
        <w:t xml:space="preserve">both provisioning and management </w:t>
      </w:r>
      <w:r w:rsidR="0067420A" w:rsidRPr="0067420A">
        <w:rPr>
          <w:rFonts w:ascii="Times New Roman" w:hAnsi="Times New Roman" w:cs="Times New Roman"/>
          <w:sz w:val="24"/>
          <w:szCs w:val="24"/>
        </w:rPr>
        <w:t>advantages</w:t>
      </w:r>
      <w:r>
        <w:rPr>
          <w:rFonts w:ascii="Times New Roman" w:hAnsi="Times New Roman" w:cs="Times New Roman"/>
          <w:sz w:val="24"/>
          <w:szCs w:val="24"/>
        </w:rPr>
        <w:t>.</w:t>
      </w:r>
      <w:r w:rsidR="00FE6D09">
        <w:rPr>
          <w:rFonts w:ascii="Times New Roman" w:hAnsi="Times New Roman" w:cs="Times New Roman"/>
          <w:sz w:val="24"/>
          <w:szCs w:val="24"/>
        </w:rPr>
        <w:t xml:space="preserve"> </w:t>
      </w:r>
      <w:r w:rsidR="0067420A" w:rsidRPr="0067420A">
        <w:rPr>
          <w:rFonts w:ascii="Times New Roman" w:hAnsi="Times New Roman" w:cs="Times New Roman"/>
          <w:sz w:val="24"/>
          <w:szCs w:val="24"/>
        </w:rPr>
        <w:t>From</w:t>
      </w:r>
      <w:r w:rsidR="00A94A05">
        <w:rPr>
          <w:rFonts w:ascii="Times New Roman" w:hAnsi="Times New Roman" w:cs="Times New Roman"/>
          <w:sz w:val="24"/>
          <w:szCs w:val="24"/>
        </w:rPr>
        <w:t xml:space="preserve"> </w:t>
      </w:r>
      <w:r w:rsidR="008C65DD">
        <w:rPr>
          <w:rFonts w:ascii="Times New Roman" w:hAnsi="Times New Roman" w:cs="Times New Roman"/>
          <w:sz w:val="24"/>
          <w:szCs w:val="24"/>
        </w:rPr>
        <w:t xml:space="preserve">a </w:t>
      </w:r>
      <w:r w:rsidR="00B77ACA">
        <w:rPr>
          <w:rFonts w:ascii="Times New Roman" w:hAnsi="Times New Roman" w:cs="Times New Roman"/>
          <w:sz w:val="24"/>
          <w:szCs w:val="24"/>
        </w:rPr>
        <w:t xml:space="preserve">throughput/performance </w:t>
      </w:r>
      <w:r w:rsidR="00A94A05">
        <w:rPr>
          <w:rFonts w:ascii="Times New Roman" w:hAnsi="Times New Roman" w:cs="Times New Roman"/>
          <w:sz w:val="24"/>
          <w:szCs w:val="24"/>
        </w:rPr>
        <w:t xml:space="preserve">perspective, in </w:t>
      </w:r>
      <w:r w:rsidR="00E532EC">
        <w:rPr>
          <w:rFonts w:ascii="Times New Roman" w:hAnsi="Times New Roman" w:cs="Times New Roman"/>
          <w:sz w:val="24"/>
          <w:szCs w:val="24"/>
        </w:rPr>
        <w:t xml:space="preserve">a </w:t>
      </w:r>
      <w:r w:rsidR="00A94A05">
        <w:rPr>
          <w:rFonts w:ascii="Times New Roman" w:hAnsi="Times New Roman" w:cs="Times New Roman"/>
          <w:sz w:val="24"/>
          <w:szCs w:val="24"/>
        </w:rPr>
        <w:t>low</w:t>
      </w:r>
      <w:r w:rsidR="008C65DD">
        <w:rPr>
          <w:rFonts w:ascii="Times New Roman" w:hAnsi="Times New Roman" w:cs="Times New Roman"/>
          <w:sz w:val="24"/>
          <w:szCs w:val="24"/>
        </w:rPr>
        <w:t>-</w:t>
      </w:r>
      <w:r w:rsidR="00A94A05">
        <w:rPr>
          <w:rFonts w:ascii="Times New Roman" w:hAnsi="Times New Roman" w:cs="Times New Roman"/>
          <w:sz w:val="24"/>
          <w:szCs w:val="24"/>
        </w:rPr>
        <w:t>stress case, there is no difference between pass-through and fixed VHD</w:t>
      </w:r>
      <w:r w:rsidR="0067420A" w:rsidRPr="0067420A">
        <w:rPr>
          <w:rFonts w:ascii="Times New Roman" w:hAnsi="Times New Roman" w:cs="Times New Roman"/>
          <w:sz w:val="24"/>
          <w:szCs w:val="24"/>
        </w:rPr>
        <w:t xml:space="preserve">. </w:t>
      </w:r>
      <w:r w:rsidR="00A94A05">
        <w:rPr>
          <w:rFonts w:ascii="Times New Roman" w:hAnsi="Times New Roman" w:cs="Times New Roman"/>
          <w:sz w:val="24"/>
          <w:szCs w:val="24"/>
        </w:rPr>
        <w:t xml:space="preserve">As </w:t>
      </w:r>
      <w:r w:rsidR="008C65DD">
        <w:rPr>
          <w:rFonts w:ascii="Times New Roman" w:hAnsi="Times New Roman" w:cs="Times New Roman"/>
          <w:sz w:val="24"/>
          <w:szCs w:val="24"/>
        </w:rPr>
        <w:t xml:space="preserve">the </w:t>
      </w:r>
      <w:r w:rsidR="00A94A05">
        <w:rPr>
          <w:rFonts w:ascii="Times New Roman" w:hAnsi="Times New Roman" w:cs="Times New Roman"/>
          <w:sz w:val="24"/>
          <w:szCs w:val="24"/>
        </w:rPr>
        <w:t>workload increases,</w:t>
      </w:r>
      <w:r w:rsidR="00E532EC">
        <w:rPr>
          <w:rFonts w:ascii="Times New Roman" w:hAnsi="Times New Roman" w:cs="Times New Roman"/>
          <w:sz w:val="24"/>
          <w:szCs w:val="24"/>
        </w:rPr>
        <w:t xml:space="preserve"> a</w:t>
      </w:r>
      <w:r w:rsidR="00A94A05">
        <w:rPr>
          <w:rFonts w:ascii="Times New Roman" w:hAnsi="Times New Roman" w:cs="Times New Roman"/>
          <w:sz w:val="24"/>
          <w:szCs w:val="24"/>
        </w:rPr>
        <w:t xml:space="preserve"> pass-through disk starts to show </w:t>
      </w:r>
      <w:r w:rsidR="00E532EC">
        <w:rPr>
          <w:rFonts w:ascii="Times New Roman" w:hAnsi="Times New Roman" w:cs="Times New Roman"/>
          <w:sz w:val="24"/>
          <w:szCs w:val="24"/>
        </w:rPr>
        <w:t xml:space="preserve">a </w:t>
      </w:r>
      <w:r w:rsidR="00A94A05">
        <w:rPr>
          <w:rFonts w:ascii="Times New Roman" w:hAnsi="Times New Roman" w:cs="Times New Roman"/>
          <w:sz w:val="24"/>
          <w:szCs w:val="24"/>
        </w:rPr>
        <w:t xml:space="preserve">slight performance advantage. </w:t>
      </w:r>
      <w:r w:rsidR="00E532EC">
        <w:rPr>
          <w:rFonts w:ascii="Times New Roman" w:hAnsi="Times New Roman" w:cs="Times New Roman"/>
          <w:sz w:val="24"/>
          <w:szCs w:val="24"/>
        </w:rPr>
        <w:t>F</w:t>
      </w:r>
      <w:r w:rsidR="0077626D">
        <w:rPr>
          <w:rFonts w:ascii="Times New Roman" w:hAnsi="Times New Roman" w:cs="Times New Roman"/>
          <w:sz w:val="24"/>
          <w:szCs w:val="24"/>
        </w:rPr>
        <w:t>igure 6</w:t>
      </w:r>
      <w:r w:rsidR="0067420A">
        <w:rPr>
          <w:rFonts w:ascii="Times New Roman" w:hAnsi="Times New Roman" w:cs="Times New Roman"/>
          <w:sz w:val="24"/>
          <w:szCs w:val="24"/>
        </w:rPr>
        <w:t xml:space="preserve"> depicts Read performance recorded in this OLTP test scenario. </w:t>
      </w:r>
    </w:p>
    <w:p w:rsidR="00F06B12" w:rsidRDefault="00F36DF8" w:rsidP="0045001C">
      <w:pPr>
        <w:tabs>
          <w:tab w:val="num" w:pos="720"/>
          <w:tab w:val="num" w:pos="1440"/>
        </w:tabs>
        <w:rPr>
          <w:rFonts w:cs="Times New Roman"/>
          <w:b/>
          <w:szCs w:val="24"/>
        </w:rPr>
      </w:pPr>
      <w:r w:rsidRPr="00F36DF8">
        <w:rPr>
          <w:rFonts w:ascii="Times New Roman" w:hAnsi="Times New Roman" w:cs="Times New Roman"/>
          <w:noProof/>
          <w:sz w:val="24"/>
          <w:szCs w:val="24"/>
          <w:lang w:eastAsia="zh-CN"/>
        </w:rPr>
        <w:lastRenderedPageBreak/>
        <w:drawing>
          <wp:inline distT="0" distB="0" distL="0" distR="0">
            <wp:extent cx="5723382" cy="3358896"/>
            <wp:effectExtent l="19050" t="0" r="10668"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D3428" w:rsidRDefault="007D3428" w:rsidP="007D3428">
      <w:pPr>
        <w:tabs>
          <w:tab w:val="num" w:pos="720"/>
          <w:tab w:val="num" w:pos="1440"/>
        </w:tabs>
        <w:rPr>
          <w:rFonts w:cs="Times New Roman"/>
          <w:b/>
          <w:szCs w:val="24"/>
        </w:rPr>
      </w:pPr>
      <w:r>
        <w:rPr>
          <w:rFonts w:cs="Times New Roman"/>
          <w:b/>
          <w:szCs w:val="24"/>
        </w:rPr>
        <w:t xml:space="preserve">Figure 6: Data </w:t>
      </w:r>
      <w:r w:rsidR="00DF5E67">
        <w:rPr>
          <w:rFonts w:cs="Times New Roman"/>
          <w:b/>
          <w:szCs w:val="24"/>
        </w:rPr>
        <w:t xml:space="preserve">volumes </w:t>
      </w:r>
      <w:r w:rsidR="000423A7">
        <w:rPr>
          <w:rFonts w:cs="Times New Roman"/>
          <w:b/>
          <w:szCs w:val="24"/>
        </w:rPr>
        <w:t>(</w:t>
      </w:r>
      <w:r w:rsidR="00DF5E67">
        <w:rPr>
          <w:rFonts w:cs="Times New Roman"/>
          <w:b/>
          <w:szCs w:val="24"/>
        </w:rPr>
        <w:t>r</w:t>
      </w:r>
      <w:r w:rsidRPr="0077626D">
        <w:rPr>
          <w:rFonts w:cs="Times New Roman"/>
          <w:b/>
          <w:szCs w:val="24"/>
        </w:rPr>
        <w:t xml:space="preserve">eads per </w:t>
      </w:r>
      <w:r w:rsidR="00DF5E67">
        <w:rPr>
          <w:rFonts w:cs="Times New Roman"/>
          <w:b/>
          <w:szCs w:val="24"/>
        </w:rPr>
        <w:t>s</w:t>
      </w:r>
      <w:r w:rsidRPr="0077626D">
        <w:rPr>
          <w:rFonts w:cs="Times New Roman"/>
          <w:b/>
          <w:szCs w:val="24"/>
        </w:rPr>
        <w:t>econd</w:t>
      </w:r>
      <w:r w:rsidR="000423A7">
        <w:rPr>
          <w:rFonts w:cs="Times New Roman"/>
          <w:b/>
          <w:szCs w:val="24"/>
        </w:rPr>
        <w:t>)</w:t>
      </w:r>
    </w:p>
    <w:p w:rsidR="000423A7" w:rsidRPr="0077626D" w:rsidRDefault="000423A7" w:rsidP="007D3428">
      <w:pPr>
        <w:tabs>
          <w:tab w:val="num" w:pos="720"/>
          <w:tab w:val="num" w:pos="1440"/>
        </w:tabs>
        <w:rPr>
          <w:rFonts w:cs="Times New Roman"/>
          <w:b/>
          <w:szCs w:val="24"/>
        </w:rPr>
      </w:pPr>
      <w:r>
        <w:rPr>
          <w:rFonts w:ascii="Times New Roman" w:hAnsi="Times New Roman" w:cs="Times New Roman"/>
          <w:sz w:val="24"/>
          <w:szCs w:val="24"/>
        </w:rPr>
        <w:t>Figure 7 shows the average disk latency throughout the test runs. As expected, VHD has the most latency, while the latency of the pass-through disk equals the native storage latency. Disk latency values reported for the latency of the VHD case were reported from the guest virtual machine counters; however, we noticed no difference between these and the values reported by the root partition.</w:t>
      </w:r>
    </w:p>
    <w:p w:rsidR="007D3428" w:rsidRDefault="007D3428" w:rsidP="0045001C">
      <w:pPr>
        <w:tabs>
          <w:tab w:val="num" w:pos="720"/>
          <w:tab w:val="num" w:pos="1440"/>
        </w:tabs>
        <w:rPr>
          <w:rFonts w:cs="Times New Roman"/>
          <w:b/>
          <w:szCs w:val="24"/>
        </w:rPr>
      </w:pPr>
    </w:p>
    <w:p w:rsidR="002F36A5" w:rsidRDefault="002F36A5" w:rsidP="00350EC2">
      <w:pPr>
        <w:tabs>
          <w:tab w:val="num" w:pos="720"/>
          <w:tab w:val="num" w:pos="1440"/>
        </w:tabs>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5780786" cy="3511296"/>
            <wp:effectExtent l="19050" t="0" r="10414" b="0"/>
            <wp:docPr id="2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D3428" w:rsidRDefault="007D3428" w:rsidP="007D3428">
      <w:pPr>
        <w:tabs>
          <w:tab w:val="num" w:pos="720"/>
          <w:tab w:val="num" w:pos="1440"/>
        </w:tabs>
        <w:rPr>
          <w:rFonts w:cs="Times New Roman"/>
          <w:b/>
          <w:szCs w:val="24"/>
        </w:rPr>
      </w:pPr>
      <w:r>
        <w:rPr>
          <w:rFonts w:cs="Times New Roman"/>
          <w:b/>
          <w:szCs w:val="24"/>
        </w:rPr>
        <w:t xml:space="preserve">Figure 7: Average </w:t>
      </w:r>
      <w:r w:rsidR="00DF5E67">
        <w:rPr>
          <w:rFonts w:cs="Times New Roman"/>
          <w:b/>
          <w:szCs w:val="24"/>
        </w:rPr>
        <w:t>d</w:t>
      </w:r>
      <w:r>
        <w:rPr>
          <w:rFonts w:cs="Times New Roman"/>
          <w:b/>
          <w:szCs w:val="24"/>
        </w:rPr>
        <w:t xml:space="preserve">isk </w:t>
      </w:r>
      <w:r w:rsidR="00DF5E67">
        <w:rPr>
          <w:rFonts w:cs="Times New Roman"/>
          <w:b/>
          <w:szCs w:val="24"/>
        </w:rPr>
        <w:t>l</w:t>
      </w:r>
      <w:r>
        <w:rPr>
          <w:rFonts w:cs="Times New Roman"/>
          <w:b/>
          <w:szCs w:val="24"/>
        </w:rPr>
        <w:t>atency</w:t>
      </w:r>
    </w:p>
    <w:p w:rsidR="007D3428" w:rsidRDefault="007D3428" w:rsidP="00350EC2">
      <w:pPr>
        <w:tabs>
          <w:tab w:val="num" w:pos="720"/>
          <w:tab w:val="num" w:pos="1440"/>
        </w:tabs>
        <w:rPr>
          <w:rFonts w:ascii="Times New Roman" w:hAnsi="Times New Roman" w:cs="Times New Roman"/>
          <w:sz w:val="24"/>
          <w:szCs w:val="24"/>
        </w:rPr>
      </w:pPr>
    </w:p>
    <w:p w:rsidR="002F36A5" w:rsidRDefault="002F36A5" w:rsidP="007D3428">
      <w:pPr>
        <w:pStyle w:val="Heading3"/>
      </w:pPr>
      <w:bookmarkStart w:id="30" w:name="_Toc209967254"/>
      <w:bookmarkStart w:id="31" w:name="_Toc210234837"/>
      <w:r w:rsidRPr="00350EC2">
        <w:t xml:space="preserve">Reporting Query Performance </w:t>
      </w:r>
      <w:r w:rsidRPr="007D3428">
        <w:t>Comparison</w:t>
      </w:r>
      <w:bookmarkEnd w:id="30"/>
      <w:bookmarkEnd w:id="31"/>
    </w:p>
    <w:p w:rsidR="007D3428" w:rsidRPr="007D3428" w:rsidRDefault="007D3428" w:rsidP="007D3428"/>
    <w:p w:rsidR="000423A7" w:rsidRDefault="00350EC2" w:rsidP="00350EC2">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Reporting queries are generally long</w:t>
      </w:r>
      <w:r w:rsidR="005F686D">
        <w:rPr>
          <w:rFonts w:ascii="Times New Roman" w:hAnsi="Times New Roman" w:cs="Times New Roman"/>
          <w:sz w:val="24"/>
          <w:szCs w:val="24"/>
        </w:rPr>
        <w:t>-</w:t>
      </w:r>
      <w:r>
        <w:rPr>
          <w:rFonts w:ascii="Times New Roman" w:hAnsi="Times New Roman" w:cs="Times New Roman"/>
          <w:sz w:val="24"/>
          <w:szCs w:val="24"/>
        </w:rPr>
        <w:t>running, read</w:t>
      </w:r>
      <w:r w:rsidR="005F686D">
        <w:rPr>
          <w:rFonts w:ascii="Times New Roman" w:hAnsi="Times New Roman" w:cs="Times New Roman"/>
          <w:sz w:val="24"/>
          <w:szCs w:val="24"/>
        </w:rPr>
        <w:t>-</w:t>
      </w:r>
      <w:r>
        <w:rPr>
          <w:rFonts w:ascii="Times New Roman" w:hAnsi="Times New Roman" w:cs="Times New Roman"/>
          <w:sz w:val="24"/>
          <w:szCs w:val="24"/>
        </w:rPr>
        <w:t xml:space="preserve">only queries </w:t>
      </w:r>
      <w:r w:rsidR="005F686D">
        <w:rPr>
          <w:rFonts w:ascii="Times New Roman" w:hAnsi="Times New Roman" w:cs="Times New Roman"/>
          <w:sz w:val="24"/>
          <w:szCs w:val="24"/>
        </w:rPr>
        <w:t xml:space="preserve">that </w:t>
      </w:r>
      <w:r>
        <w:rPr>
          <w:rFonts w:ascii="Times New Roman" w:hAnsi="Times New Roman" w:cs="Times New Roman"/>
          <w:sz w:val="24"/>
          <w:szCs w:val="24"/>
        </w:rPr>
        <w:t>consume a large amount of CPU and I</w:t>
      </w:r>
      <w:r w:rsidR="0043130D">
        <w:rPr>
          <w:rFonts w:ascii="Times New Roman" w:hAnsi="Times New Roman" w:cs="Times New Roman"/>
          <w:sz w:val="24"/>
          <w:szCs w:val="24"/>
        </w:rPr>
        <w:t>/</w:t>
      </w:r>
      <w:r>
        <w:rPr>
          <w:rFonts w:ascii="Times New Roman" w:hAnsi="Times New Roman" w:cs="Times New Roman"/>
          <w:sz w:val="24"/>
          <w:szCs w:val="24"/>
        </w:rPr>
        <w:t>O resources.</w:t>
      </w:r>
      <w:r w:rsidR="00FE6D09">
        <w:rPr>
          <w:rFonts w:ascii="Times New Roman" w:hAnsi="Times New Roman" w:cs="Times New Roman"/>
          <w:sz w:val="24"/>
          <w:szCs w:val="24"/>
        </w:rPr>
        <w:t xml:space="preserve"> </w:t>
      </w:r>
      <w:r>
        <w:rPr>
          <w:rFonts w:ascii="Times New Roman" w:hAnsi="Times New Roman" w:cs="Times New Roman"/>
          <w:sz w:val="24"/>
          <w:szCs w:val="24"/>
        </w:rPr>
        <w:t>Compared to OLTP workloads</w:t>
      </w:r>
      <w:r w:rsidR="005F686D">
        <w:rPr>
          <w:rFonts w:ascii="Times New Roman" w:hAnsi="Times New Roman" w:cs="Times New Roman"/>
          <w:sz w:val="24"/>
          <w:szCs w:val="24"/>
        </w:rPr>
        <w:t>,</w:t>
      </w:r>
      <w:r>
        <w:rPr>
          <w:rFonts w:ascii="Times New Roman" w:hAnsi="Times New Roman" w:cs="Times New Roman"/>
          <w:sz w:val="24"/>
          <w:szCs w:val="24"/>
        </w:rPr>
        <w:t xml:space="preserve"> queries of this type generally are issued under low user concurrency. In this test scenario, four reporting queries </w:t>
      </w:r>
      <w:r w:rsidR="000423A7">
        <w:rPr>
          <w:rFonts w:ascii="Times New Roman" w:hAnsi="Times New Roman" w:cs="Times New Roman"/>
          <w:sz w:val="24"/>
          <w:szCs w:val="24"/>
        </w:rPr>
        <w:t xml:space="preserve">were </w:t>
      </w:r>
      <w:r>
        <w:rPr>
          <w:rFonts w:ascii="Times New Roman" w:hAnsi="Times New Roman" w:cs="Times New Roman"/>
          <w:sz w:val="24"/>
          <w:szCs w:val="24"/>
        </w:rPr>
        <w:t>executed sequentially to measure resource consumption and time to completion. These four queries are I</w:t>
      </w:r>
      <w:r w:rsidR="0043130D">
        <w:rPr>
          <w:rFonts w:ascii="Times New Roman" w:hAnsi="Times New Roman" w:cs="Times New Roman"/>
          <w:sz w:val="24"/>
          <w:szCs w:val="24"/>
        </w:rPr>
        <w:t>/</w:t>
      </w:r>
      <w:r>
        <w:rPr>
          <w:rFonts w:ascii="Times New Roman" w:hAnsi="Times New Roman" w:cs="Times New Roman"/>
          <w:sz w:val="24"/>
          <w:szCs w:val="24"/>
        </w:rPr>
        <w:t>O intensive and consume significant CPU utilization due to aggregations.</w:t>
      </w:r>
      <w:r w:rsidR="00FE6D0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E6D09">
        <w:rPr>
          <w:rFonts w:ascii="Times New Roman" w:hAnsi="Times New Roman" w:cs="Times New Roman"/>
          <w:b/>
          <w:sz w:val="24"/>
          <w:szCs w:val="24"/>
        </w:rPr>
        <w:t>sp</w:t>
      </w:r>
      <w:r>
        <w:rPr>
          <w:rFonts w:ascii="Times New Roman" w:hAnsi="Times New Roman" w:cs="Times New Roman"/>
          <w:sz w:val="24"/>
          <w:szCs w:val="24"/>
        </w:rPr>
        <w:t>_</w:t>
      </w:r>
      <w:r w:rsidRPr="00FE6D09">
        <w:rPr>
          <w:rFonts w:ascii="Times New Roman" w:hAnsi="Times New Roman" w:cs="Times New Roman"/>
          <w:b/>
          <w:sz w:val="24"/>
          <w:szCs w:val="24"/>
        </w:rPr>
        <w:t>configure</w:t>
      </w:r>
      <w:r>
        <w:rPr>
          <w:rFonts w:ascii="Times New Roman" w:hAnsi="Times New Roman" w:cs="Times New Roman"/>
          <w:sz w:val="24"/>
          <w:szCs w:val="24"/>
        </w:rPr>
        <w:t xml:space="preserve"> setting ‘max degree of parallelism’ is set to 0 so that the queries utilize all available CPU resources. </w:t>
      </w:r>
    </w:p>
    <w:p w:rsidR="00350EC2" w:rsidRDefault="000423A7" w:rsidP="00350EC2">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 xml:space="preserve">The difference between running the queries in guest virtual machines and running them natively or on the root partition was minimal; we observed a relatively small performance overhead increase with the guest virtual machines. </w:t>
      </w:r>
      <w:r w:rsidR="005F686D">
        <w:rPr>
          <w:rFonts w:ascii="Times New Roman" w:hAnsi="Times New Roman" w:cs="Times New Roman"/>
          <w:sz w:val="24"/>
          <w:szCs w:val="24"/>
        </w:rPr>
        <w:t>Figure 8</w:t>
      </w:r>
      <w:r w:rsidR="00350EC2">
        <w:rPr>
          <w:rFonts w:ascii="Times New Roman" w:hAnsi="Times New Roman" w:cs="Times New Roman"/>
          <w:sz w:val="24"/>
          <w:szCs w:val="24"/>
        </w:rPr>
        <w:t xml:space="preserve"> shows the time to completion and </w:t>
      </w:r>
      <w:r w:rsidR="00D324CD">
        <w:rPr>
          <w:rFonts w:ascii="Times New Roman" w:hAnsi="Times New Roman" w:cs="Times New Roman"/>
          <w:sz w:val="24"/>
          <w:szCs w:val="24"/>
        </w:rPr>
        <w:t xml:space="preserve">the </w:t>
      </w:r>
      <w:r w:rsidR="00350EC2">
        <w:rPr>
          <w:rFonts w:ascii="Times New Roman" w:hAnsi="Times New Roman" w:cs="Times New Roman"/>
          <w:sz w:val="24"/>
          <w:szCs w:val="24"/>
        </w:rPr>
        <w:t xml:space="preserve">CPU consumption of the queries. </w:t>
      </w:r>
    </w:p>
    <w:p w:rsidR="00AF0397" w:rsidRDefault="00350EC2" w:rsidP="00350EC2">
      <w:pPr>
        <w:tabs>
          <w:tab w:val="num" w:pos="720"/>
          <w:tab w:val="num" w:pos="1440"/>
        </w:tabs>
        <w:rPr>
          <w:rFonts w:cs="Times New Roman"/>
          <w:b/>
          <w:szCs w:val="24"/>
        </w:rPr>
      </w:pPr>
      <w:r w:rsidRPr="00EC0AC7">
        <w:rPr>
          <w:noProof/>
          <w:lang w:eastAsia="zh-CN"/>
        </w:rPr>
        <w:lastRenderedPageBreak/>
        <w:drawing>
          <wp:inline distT="0" distB="0" distL="0" distR="0">
            <wp:extent cx="4765091" cy="2765146"/>
            <wp:effectExtent l="19050" t="0" r="16459" b="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D3428" w:rsidRDefault="007D3428" w:rsidP="007D3428">
      <w:pPr>
        <w:tabs>
          <w:tab w:val="num" w:pos="720"/>
          <w:tab w:val="num" w:pos="1440"/>
        </w:tabs>
        <w:rPr>
          <w:rFonts w:cs="Times New Roman"/>
          <w:b/>
          <w:szCs w:val="24"/>
        </w:rPr>
      </w:pPr>
      <w:r>
        <w:rPr>
          <w:rFonts w:cs="Times New Roman"/>
          <w:b/>
          <w:szCs w:val="24"/>
        </w:rPr>
        <w:t xml:space="preserve">Figure </w:t>
      </w:r>
      <w:r w:rsidR="005F686D">
        <w:rPr>
          <w:rFonts w:cs="Times New Roman"/>
          <w:b/>
          <w:szCs w:val="24"/>
        </w:rPr>
        <w:t>8</w:t>
      </w:r>
      <w:r w:rsidRPr="00A84EBB">
        <w:rPr>
          <w:rFonts w:cs="Times New Roman"/>
          <w:b/>
          <w:szCs w:val="24"/>
        </w:rPr>
        <w:t xml:space="preserve">: </w:t>
      </w:r>
      <w:r w:rsidR="00DF5E67">
        <w:rPr>
          <w:rFonts w:cs="Times New Roman"/>
          <w:b/>
          <w:szCs w:val="24"/>
        </w:rPr>
        <w:t>Reporting query p</w:t>
      </w:r>
      <w:r>
        <w:rPr>
          <w:rFonts w:cs="Times New Roman"/>
          <w:b/>
          <w:szCs w:val="24"/>
        </w:rPr>
        <w:t>erformance</w:t>
      </w:r>
    </w:p>
    <w:p w:rsidR="007D3428" w:rsidRDefault="007D3428" w:rsidP="00350EC2">
      <w:pPr>
        <w:tabs>
          <w:tab w:val="num" w:pos="720"/>
          <w:tab w:val="num" w:pos="1440"/>
        </w:tabs>
        <w:rPr>
          <w:rFonts w:cs="Times New Roman"/>
          <w:b/>
          <w:szCs w:val="24"/>
        </w:rPr>
      </w:pPr>
    </w:p>
    <w:p w:rsidR="00F80948" w:rsidRPr="00A739A3" w:rsidRDefault="00F80948" w:rsidP="007D3428">
      <w:pPr>
        <w:pStyle w:val="Heading3"/>
      </w:pPr>
      <w:bookmarkStart w:id="32" w:name="_Toc209967255"/>
      <w:bookmarkStart w:id="33" w:name="_Toc210234838"/>
      <w:r w:rsidRPr="007D3428">
        <w:t>Database</w:t>
      </w:r>
      <w:r w:rsidRPr="00A739A3">
        <w:t xml:space="preserve"> Operations</w:t>
      </w:r>
      <w:bookmarkEnd w:id="32"/>
      <w:bookmarkEnd w:id="33"/>
    </w:p>
    <w:p w:rsidR="00763BD0" w:rsidRDefault="00EF3EEB">
      <w:pPr>
        <w:rPr>
          <w:rFonts w:ascii="Times New Roman" w:hAnsi="Times New Roman"/>
          <w:sz w:val="24"/>
        </w:rPr>
      </w:pPr>
      <w:r>
        <w:rPr>
          <w:rFonts w:ascii="Times New Roman" w:hAnsi="Times New Roman" w:cs="Times New Roman"/>
          <w:sz w:val="24"/>
          <w:szCs w:val="24"/>
        </w:rPr>
        <w:t xml:space="preserve">Some common database operations are </w:t>
      </w:r>
      <w:r w:rsidR="009D673B">
        <w:rPr>
          <w:rFonts w:ascii="Times New Roman" w:hAnsi="Times New Roman" w:cs="Times New Roman"/>
          <w:sz w:val="24"/>
          <w:szCs w:val="24"/>
        </w:rPr>
        <w:t xml:space="preserve">relatively </w:t>
      </w:r>
      <w:r>
        <w:rPr>
          <w:rFonts w:ascii="Times New Roman" w:hAnsi="Times New Roman" w:cs="Times New Roman"/>
          <w:sz w:val="24"/>
          <w:szCs w:val="24"/>
        </w:rPr>
        <w:t xml:space="preserve">CPU intensive. The test results in this section </w:t>
      </w:r>
      <w:r w:rsidR="0007157D">
        <w:rPr>
          <w:rFonts w:ascii="Times New Roman" w:hAnsi="Times New Roman" w:cs="Times New Roman"/>
          <w:sz w:val="24"/>
          <w:szCs w:val="24"/>
        </w:rPr>
        <w:t>cover</w:t>
      </w:r>
      <w:r>
        <w:rPr>
          <w:rFonts w:ascii="Times New Roman" w:hAnsi="Times New Roman" w:cs="Times New Roman"/>
          <w:sz w:val="24"/>
          <w:szCs w:val="24"/>
        </w:rPr>
        <w:t xml:space="preserve"> the virtualization impact on database operations</w:t>
      </w:r>
      <w:r w:rsidR="0007157D">
        <w:rPr>
          <w:rFonts w:ascii="Times New Roman" w:hAnsi="Times New Roman" w:cs="Times New Roman"/>
          <w:sz w:val="24"/>
          <w:szCs w:val="24"/>
        </w:rPr>
        <w:t xml:space="preserve"> </w:t>
      </w:r>
      <w:r>
        <w:rPr>
          <w:rFonts w:ascii="Times New Roman" w:hAnsi="Times New Roman" w:cs="Times New Roman"/>
          <w:sz w:val="24"/>
          <w:szCs w:val="24"/>
        </w:rPr>
        <w:t>such as backup and restore with compression, index rebuild</w:t>
      </w:r>
      <w:r w:rsidR="00057FDF">
        <w:rPr>
          <w:rFonts w:ascii="Times New Roman" w:hAnsi="Times New Roman" w:cs="Times New Roman"/>
          <w:sz w:val="24"/>
          <w:szCs w:val="24"/>
        </w:rPr>
        <w:t>,</w:t>
      </w:r>
      <w:r>
        <w:rPr>
          <w:rFonts w:ascii="Times New Roman" w:hAnsi="Times New Roman" w:cs="Times New Roman"/>
          <w:sz w:val="24"/>
          <w:szCs w:val="24"/>
        </w:rPr>
        <w:t xml:space="preserve"> and DBCC CHECKDB. </w:t>
      </w:r>
      <w:r w:rsidR="007E3C43" w:rsidRPr="007E3C43">
        <w:rPr>
          <w:rFonts w:ascii="Times New Roman" w:hAnsi="Times New Roman" w:cs="Times New Roman"/>
          <w:sz w:val="24"/>
          <w:szCs w:val="24"/>
        </w:rPr>
        <w:t xml:space="preserve"> </w:t>
      </w:r>
    </w:p>
    <w:p w:rsidR="00F80948" w:rsidRPr="001651D6" w:rsidRDefault="00F80948" w:rsidP="00A739A3">
      <w:pPr>
        <w:pStyle w:val="Heading4"/>
      </w:pPr>
      <w:r w:rsidRPr="001651D6">
        <w:t>Backup and Restore</w:t>
      </w:r>
    </w:p>
    <w:p w:rsidR="00F80948" w:rsidRPr="0066460F" w:rsidRDefault="00F80948" w:rsidP="00F80948">
      <w:pPr>
        <w:rPr>
          <w:rFonts w:ascii="Times New Roman" w:hAnsi="Times New Roman" w:cs="Times New Roman"/>
          <w:sz w:val="24"/>
          <w:szCs w:val="24"/>
        </w:rPr>
      </w:pPr>
      <w:r w:rsidRPr="0066460F">
        <w:rPr>
          <w:rFonts w:ascii="Times New Roman" w:hAnsi="Times New Roman" w:cs="Times New Roman"/>
          <w:sz w:val="24"/>
          <w:szCs w:val="24"/>
        </w:rPr>
        <w:t>Backup and restore operations</w:t>
      </w:r>
      <w:r>
        <w:rPr>
          <w:rFonts w:ascii="Times New Roman" w:hAnsi="Times New Roman" w:cs="Times New Roman"/>
          <w:sz w:val="24"/>
          <w:szCs w:val="24"/>
        </w:rPr>
        <w:t xml:space="preserve"> were </w:t>
      </w:r>
      <w:r w:rsidRPr="0066460F">
        <w:rPr>
          <w:rFonts w:ascii="Times New Roman" w:hAnsi="Times New Roman" w:cs="Times New Roman"/>
          <w:sz w:val="24"/>
          <w:szCs w:val="24"/>
        </w:rPr>
        <w:t xml:space="preserve">performed </w:t>
      </w:r>
      <w:r>
        <w:rPr>
          <w:rFonts w:ascii="Times New Roman" w:hAnsi="Times New Roman" w:cs="Times New Roman"/>
          <w:sz w:val="24"/>
          <w:szCs w:val="24"/>
        </w:rPr>
        <w:t xml:space="preserve">using </w:t>
      </w:r>
      <w:r w:rsidRPr="0066460F">
        <w:rPr>
          <w:rFonts w:ascii="Times New Roman" w:hAnsi="Times New Roman" w:cs="Times New Roman"/>
          <w:sz w:val="24"/>
          <w:szCs w:val="24"/>
        </w:rPr>
        <w:t>a file share on a different physical server</w:t>
      </w:r>
      <w:r>
        <w:rPr>
          <w:rFonts w:ascii="Times New Roman" w:hAnsi="Times New Roman" w:cs="Times New Roman"/>
          <w:sz w:val="24"/>
          <w:szCs w:val="24"/>
        </w:rPr>
        <w:t xml:space="preserve"> as a target for the backup files</w:t>
      </w:r>
      <w:r w:rsidRPr="0066460F">
        <w:rPr>
          <w:rFonts w:ascii="Times New Roman" w:hAnsi="Times New Roman" w:cs="Times New Roman"/>
          <w:sz w:val="24"/>
          <w:szCs w:val="24"/>
        </w:rPr>
        <w:t xml:space="preserve">. In this case, the backup and restore </w:t>
      </w:r>
      <w:r w:rsidR="0007157D">
        <w:rPr>
          <w:rFonts w:ascii="Times New Roman" w:hAnsi="Times New Roman" w:cs="Times New Roman"/>
          <w:sz w:val="24"/>
          <w:szCs w:val="24"/>
        </w:rPr>
        <w:t>were</w:t>
      </w:r>
      <w:r w:rsidR="0007157D" w:rsidRPr="0066460F">
        <w:rPr>
          <w:rFonts w:ascii="Times New Roman" w:hAnsi="Times New Roman" w:cs="Times New Roman"/>
          <w:sz w:val="24"/>
          <w:szCs w:val="24"/>
        </w:rPr>
        <w:t xml:space="preserve"> </w:t>
      </w:r>
      <w:r w:rsidRPr="0066460F">
        <w:rPr>
          <w:rFonts w:ascii="Times New Roman" w:hAnsi="Times New Roman" w:cs="Times New Roman"/>
          <w:sz w:val="24"/>
          <w:szCs w:val="24"/>
        </w:rPr>
        <w:t xml:space="preserve">bound by </w:t>
      </w:r>
      <w:r w:rsidR="0007157D">
        <w:rPr>
          <w:rFonts w:ascii="Times New Roman" w:hAnsi="Times New Roman" w:cs="Times New Roman"/>
          <w:sz w:val="24"/>
          <w:szCs w:val="24"/>
        </w:rPr>
        <w:t xml:space="preserve">the </w:t>
      </w:r>
      <w:r>
        <w:rPr>
          <w:rFonts w:ascii="Times New Roman" w:hAnsi="Times New Roman" w:cs="Times New Roman"/>
          <w:sz w:val="24"/>
          <w:szCs w:val="24"/>
        </w:rPr>
        <w:t xml:space="preserve">bandwidth of the </w:t>
      </w:r>
      <w:r w:rsidRPr="0066460F">
        <w:rPr>
          <w:rFonts w:ascii="Times New Roman" w:hAnsi="Times New Roman" w:cs="Times New Roman"/>
          <w:sz w:val="24"/>
          <w:szCs w:val="24"/>
        </w:rPr>
        <w:t>network</w:t>
      </w:r>
      <w:r>
        <w:rPr>
          <w:rFonts w:ascii="Times New Roman" w:hAnsi="Times New Roman" w:cs="Times New Roman"/>
          <w:sz w:val="24"/>
          <w:szCs w:val="24"/>
        </w:rPr>
        <w:t>,</w:t>
      </w:r>
      <w:r w:rsidRPr="0066460F">
        <w:rPr>
          <w:rFonts w:ascii="Times New Roman" w:hAnsi="Times New Roman" w:cs="Times New Roman"/>
          <w:sz w:val="24"/>
          <w:szCs w:val="24"/>
        </w:rPr>
        <w:t xml:space="preserve"> not </w:t>
      </w:r>
      <w:r w:rsidR="0007157D">
        <w:rPr>
          <w:rFonts w:ascii="Times New Roman" w:hAnsi="Times New Roman" w:cs="Times New Roman"/>
          <w:sz w:val="24"/>
          <w:szCs w:val="24"/>
        </w:rPr>
        <w:t xml:space="preserve">the </w:t>
      </w:r>
      <w:r w:rsidRPr="0066460F">
        <w:rPr>
          <w:rFonts w:ascii="Times New Roman" w:hAnsi="Times New Roman" w:cs="Times New Roman"/>
          <w:sz w:val="24"/>
          <w:szCs w:val="24"/>
        </w:rPr>
        <w:t xml:space="preserve">disk or </w:t>
      </w:r>
      <w:r w:rsidR="0007157D">
        <w:rPr>
          <w:rFonts w:ascii="Times New Roman" w:hAnsi="Times New Roman" w:cs="Times New Roman"/>
          <w:sz w:val="24"/>
          <w:szCs w:val="24"/>
        </w:rPr>
        <w:t xml:space="preserve">the </w:t>
      </w:r>
      <w:r w:rsidRPr="0066460F">
        <w:rPr>
          <w:rFonts w:ascii="Times New Roman" w:hAnsi="Times New Roman" w:cs="Times New Roman"/>
          <w:sz w:val="24"/>
          <w:szCs w:val="24"/>
        </w:rPr>
        <w:t xml:space="preserve">processor. </w:t>
      </w:r>
      <w:r w:rsidR="0007157D">
        <w:rPr>
          <w:rFonts w:ascii="Times New Roman" w:hAnsi="Times New Roman" w:cs="Times New Roman"/>
          <w:sz w:val="24"/>
          <w:szCs w:val="24"/>
        </w:rPr>
        <w:t xml:space="preserve">We used </w:t>
      </w:r>
      <w:r w:rsidR="0007157D" w:rsidRPr="0066460F">
        <w:rPr>
          <w:rFonts w:ascii="Times New Roman" w:hAnsi="Times New Roman" w:cs="Times New Roman"/>
          <w:sz w:val="24"/>
          <w:szCs w:val="24"/>
        </w:rPr>
        <w:t>SQL Server 2008 native backup compression</w:t>
      </w:r>
      <w:r w:rsidR="0007157D" w:rsidRPr="0066460F" w:rsidDel="0007157D">
        <w:rPr>
          <w:rFonts w:ascii="Times New Roman" w:hAnsi="Times New Roman" w:cs="Times New Roman"/>
          <w:sz w:val="24"/>
          <w:szCs w:val="24"/>
        </w:rPr>
        <w:t xml:space="preserve"> </w:t>
      </w:r>
      <w:r w:rsidRPr="0066460F">
        <w:rPr>
          <w:rFonts w:ascii="Times New Roman" w:hAnsi="Times New Roman" w:cs="Times New Roman"/>
          <w:sz w:val="24"/>
          <w:szCs w:val="24"/>
        </w:rPr>
        <w:t xml:space="preserve">for </w:t>
      </w:r>
      <w:r w:rsidR="00E32776">
        <w:rPr>
          <w:rFonts w:ascii="Times New Roman" w:hAnsi="Times New Roman" w:cs="Times New Roman"/>
          <w:sz w:val="24"/>
          <w:szCs w:val="24"/>
        </w:rPr>
        <w:t xml:space="preserve">the </w:t>
      </w:r>
      <w:r w:rsidRPr="0066460F">
        <w:rPr>
          <w:rFonts w:ascii="Times New Roman" w:hAnsi="Times New Roman" w:cs="Times New Roman"/>
          <w:sz w:val="24"/>
          <w:szCs w:val="24"/>
        </w:rPr>
        <w:t xml:space="preserve">backup operation test. </w:t>
      </w:r>
    </w:p>
    <w:p w:rsidR="00F80948" w:rsidRDefault="009D5D54" w:rsidP="00F80948">
      <w:pPr>
        <w:rPr>
          <w:rFonts w:ascii="Times New Roman" w:hAnsi="Times New Roman" w:cs="Times New Roman"/>
          <w:color w:val="C0504D" w:themeColor="accent2"/>
          <w:sz w:val="24"/>
          <w:szCs w:val="24"/>
        </w:rPr>
      </w:pPr>
      <w:r>
        <w:rPr>
          <w:rFonts w:ascii="Times New Roman" w:hAnsi="Times New Roman" w:cs="Times New Roman"/>
          <w:sz w:val="24"/>
          <w:szCs w:val="24"/>
        </w:rPr>
        <w:t>Compared</w:t>
      </w:r>
      <w:r w:rsidR="00606DE6">
        <w:rPr>
          <w:rFonts w:ascii="Times New Roman" w:hAnsi="Times New Roman" w:cs="Times New Roman"/>
          <w:sz w:val="24"/>
          <w:szCs w:val="24"/>
        </w:rPr>
        <w:t xml:space="preserve"> with the same operation on </w:t>
      </w:r>
      <w:r w:rsidR="005F686D">
        <w:rPr>
          <w:rFonts w:ascii="Times New Roman" w:hAnsi="Times New Roman" w:cs="Times New Roman"/>
          <w:sz w:val="24"/>
          <w:szCs w:val="24"/>
        </w:rPr>
        <w:t xml:space="preserve">a </w:t>
      </w:r>
      <w:r w:rsidR="00606DE6">
        <w:rPr>
          <w:rFonts w:ascii="Times New Roman" w:hAnsi="Times New Roman" w:cs="Times New Roman"/>
          <w:sz w:val="24"/>
          <w:szCs w:val="24"/>
        </w:rPr>
        <w:t xml:space="preserve">native </w:t>
      </w:r>
      <w:r w:rsidR="005F686D">
        <w:rPr>
          <w:rFonts w:ascii="Times New Roman" w:hAnsi="Times New Roman" w:cs="Times New Roman"/>
          <w:sz w:val="24"/>
          <w:szCs w:val="24"/>
        </w:rPr>
        <w:t>operating system</w:t>
      </w:r>
      <w:r w:rsidR="00606DE6">
        <w:rPr>
          <w:rFonts w:ascii="Times New Roman" w:hAnsi="Times New Roman" w:cs="Times New Roman"/>
          <w:sz w:val="24"/>
          <w:szCs w:val="24"/>
        </w:rPr>
        <w:t>, t</w:t>
      </w:r>
      <w:r w:rsidR="00F80948" w:rsidRPr="0066460F">
        <w:rPr>
          <w:rFonts w:ascii="Times New Roman" w:hAnsi="Times New Roman" w:cs="Times New Roman"/>
          <w:sz w:val="24"/>
          <w:szCs w:val="24"/>
        </w:rPr>
        <w:t xml:space="preserve">here </w:t>
      </w:r>
      <w:r w:rsidR="00E32776">
        <w:rPr>
          <w:rFonts w:ascii="Times New Roman" w:hAnsi="Times New Roman" w:cs="Times New Roman"/>
          <w:sz w:val="24"/>
          <w:szCs w:val="24"/>
        </w:rPr>
        <w:t>was</w:t>
      </w:r>
      <w:r w:rsidR="00E32776" w:rsidRPr="0066460F">
        <w:rPr>
          <w:rFonts w:ascii="Times New Roman" w:hAnsi="Times New Roman" w:cs="Times New Roman"/>
          <w:sz w:val="24"/>
          <w:szCs w:val="24"/>
        </w:rPr>
        <w:t xml:space="preserve"> </w:t>
      </w:r>
      <w:r w:rsidR="005F686D">
        <w:rPr>
          <w:rFonts w:ascii="Times New Roman" w:hAnsi="Times New Roman" w:cs="Times New Roman"/>
          <w:sz w:val="24"/>
          <w:szCs w:val="24"/>
        </w:rPr>
        <w:t>a</w:t>
      </w:r>
      <w:r w:rsidR="00F80948" w:rsidRPr="0066460F">
        <w:rPr>
          <w:rFonts w:ascii="Times New Roman" w:hAnsi="Times New Roman" w:cs="Times New Roman"/>
          <w:sz w:val="24"/>
          <w:szCs w:val="24"/>
        </w:rPr>
        <w:t>10</w:t>
      </w:r>
      <w:r w:rsidR="00E32776">
        <w:rPr>
          <w:rFonts w:ascii="Times New Roman" w:hAnsi="Times New Roman" w:cs="Times New Roman"/>
          <w:sz w:val="24"/>
          <w:szCs w:val="24"/>
        </w:rPr>
        <w:t>-</w:t>
      </w:r>
      <w:r w:rsidR="00F80948" w:rsidRPr="0066460F">
        <w:rPr>
          <w:rFonts w:ascii="Times New Roman" w:hAnsi="Times New Roman" w:cs="Times New Roman"/>
          <w:sz w:val="24"/>
          <w:szCs w:val="24"/>
        </w:rPr>
        <w:t xml:space="preserve">15% performance degradation in backup throughput with a noticeable CPU increase. Similar degradation </w:t>
      </w:r>
      <w:r w:rsidR="005F686D">
        <w:rPr>
          <w:rFonts w:ascii="Times New Roman" w:hAnsi="Times New Roman" w:cs="Times New Roman"/>
          <w:sz w:val="24"/>
          <w:szCs w:val="24"/>
        </w:rPr>
        <w:t>was</w:t>
      </w:r>
      <w:r w:rsidR="005F686D" w:rsidRPr="0066460F">
        <w:rPr>
          <w:rFonts w:ascii="Times New Roman" w:hAnsi="Times New Roman" w:cs="Times New Roman"/>
          <w:sz w:val="24"/>
          <w:szCs w:val="24"/>
        </w:rPr>
        <w:t xml:space="preserve"> </w:t>
      </w:r>
      <w:r w:rsidR="00F80948" w:rsidRPr="0066460F">
        <w:rPr>
          <w:rFonts w:ascii="Times New Roman" w:hAnsi="Times New Roman" w:cs="Times New Roman"/>
          <w:sz w:val="24"/>
          <w:szCs w:val="24"/>
        </w:rPr>
        <w:t xml:space="preserve">observed with restore throughput. </w:t>
      </w:r>
      <w:r w:rsidR="00F80948">
        <w:rPr>
          <w:rFonts w:ascii="Times New Roman" w:hAnsi="Times New Roman" w:cs="Times New Roman"/>
          <w:sz w:val="24"/>
          <w:szCs w:val="24"/>
        </w:rPr>
        <w:t xml:space="preserve">This degradation in throughput is explained by the network overhead incurred when operations from within the guest </w:t>
      </w:r>
      <w:r w:rsidR="00540990">
        <w:rPr>
          <w:rFonts w:ascii="Times New Roman" w:hAnsi="Times New Roman" w:cs="Times New Roman"/>
          <w:sz w:val="24"/>
          <w:szCs w:val="24"/>
        </w:rPr>
        <w:t>virtual machine</w:t>
      </w:r>
      <w:r w:rsidR="00F80948">
        <w:rPr>
          <w:rFonts w:ascii="Times New Roman" w:hAnsi="Times New Roman" w:cs="Times New Roman"/>
          <w:sz w:val="24"/>
          <w:szCs w:val="24"/>
        </w:rPr>
        <w:t xml:space="preserve"> make heavy use of network resources.</w:t>
      </w:r>
      <w:r w:rsidR="00FE6D09">
        <w:rPr>
          <w:rFonts w:ascii="Times New Roman" w:hAnsi="Times New Roman" w:cs="Times New Roman"/>
          <w:sz w:val="24"/>
          <w:szCs w:val="24"/>
        </w:rPr>
        <w:t xml:space="preserve"> </w:t>
      </w:r>
      <w:r w:rsidR="00F80948">
        <w:rPr>
          <w:rFonts w:ascii="Times New Roman" w:hAnsi="Times New Roman" w:cs="Times New Roman"/>
          <w:sz w:val="24"/>
          <w:szCs w:val="24"/>
        </w:rPr>
        <w:t xml:space="preserve">In our testing we found this to be the area of most concern when considering the overhead introduced by running SQL Server from within a Hyper-V guest </w:t>
      </w:r>
      <w:r w:rsidR="00540990">
        <w:rPr>
          <w:rFonts w:ascii="Times New Roman" w:hAnsi="Times New Roman" w:cs="Times New Roman"/>
          <w:sz w:val="24"/>
          <w:szCs w:val="24"/>
        </w:rPr>
        <w:t>virtual machine</w:t>
      </w:r>
      <w:r w:rsidR="00E32776">
        <w:rPr>
          <w:rFonts w:ascii="Times New Roman" w:hAnsi="Times New Roman" w:cs="Times New Roman"/>
          <w:sz w:val="24"/>
          <w:szCs w:val="24"/>
        </w:rPr>
        <w:t>. It was</w:t>
      </w:r>
      <w:r w:rsidR="00F80948">
        <w:rPr>
          <w:rFonts w:ascii="Times New Roman" w:hAnsi="Times New Roman" w:cs="Times New Roman"/>
          <w:sz w:val="24"/>
          <w:szCs w:val="24"/>
        </w:rPr>
        <w:t xml:space="preserve"> much more significant tha</w:t>
      </w:r>
      <w:r w:rsidR="00E32776">
        <w:rPr>
          <w:rFonts w:ascii="Times New Roman" w:hAnsi="Times New Roman" w:cs="Times New Roman"/>
          <w:sz w:val="24"/>
          <w:szCs w:val="24"/>
        </w:rPr>
        <w:t>n</w:t>
      </w:r>
      <w:r w:rsidR="00F80948">
        <w:rPr>
          <w:rFonts w:ascii="Times New Roman" w:hAnsi="Times New Roman" w:cs="Times New Roman"/>
          <w:sz w:val="24"/>
          <w:szCs w:val="24"/>
        </w:rPr>
        <w:t xml:space="preserve"> any overhead observed for</w:t>
      </w:r>
      <w:r w:rsidR="00606DE6">
        <w:rPr>
          <w:rFonts w:ascii="Times New Roman" w:hAnsi="Times New Roman" w:cs="Times New Roman"/>
          <w:sz w:val="24"/>
          <w:szCs w:val="24"/>
        </w:rPr>
        <w:t xml:space="preserve"> </w:t>
      </w:r>
      <w:r w:rsidR="0043130D">
        <w:rPr>
          <w:rFonts w:ascii="Times New Roman" w:hAnsi="Times New Roman" w:cs="Times New Roman"/>
          <w:sz w:val="24"/>
          <w:szCs w:val="24"/>
        </w:rPr>
        <w:t>I/O</w:t>
      </w:r>
      <w:r w:rsidR="00606DE6">
        <w:rPr>
          <w:rFonts w:ascii="Times New Roman" w:hAnsi="Times New Roman" w:cs="Times New Roman"/>
          <w:sz w:val="24"/>
          <w:szCs w:val="24"/>
        </w:rPr>
        <w:t xml:space="preserve"> </w:t>
      </w:r>
      <w:r w:rsidR="00F80948">
        <w:rPr>
          <w:rFonts w:ascii="Times New Roman" w:hAnsi="Times New Roman" w:cs="Times New Roman"/>
          <w:sz w:val="24"/>
          <w:szCs w:val="24"/>
        </w:rPr>
        <w:t>or CPU operations.</w:t>
      </w:r>
    </w:p>
    <w:p w:rsidR="00F80948" w:rsidRPr="0066460F" w:rsidRDefault="00F80948" w:rsidP="00F80948">
      <w:pPr>
        <w:rPr>
          <w:rFonts w:ascii="Times New Roman" w:hAnsi="Times New Roman" w:cs="Times New Roman"/>
          <w:sz w:val="24"/>
          <w:szCs w:val="24"/>
        </w:rPr>
      </w:pPr>
      <w:r w:rsidRPr="0066460F">
        <w:rPr>
          <w:rFonts w:ascii="Times New Roman" w:hAnsi="Times New Roman" w:cs="Times New Roman"/>
          <w:sz w:val="24"/>
          <w:szCs w:val="24"/>
        </w:rPr>
        <w:t xml:space="preserve">In this test scenario, </w:t>
      </w:r>
      <w:r w:rsidR="004530CE">
        <w:rPr>
          <w:rFonts w:ascii="Times New Roman" w:hAnsi="Times New Roman" w:cs="Times New Roman"/>
          <w:sz w:val="24"/>
          <w:szCs w:val="24"/>
        </w:rPr>
        <w:t xml:space="preserve">we observed </w:t>
      </w:r>
      <w:r w:rsidR="005F686D">
        <w:rPr>
          <w:rFonts w:ascii="Times New Roman" w:hAnsi="Times New Roman" w:cs="Times New Roman"/>
          <w:sz w:val="24"/>
          <w:szCs w:val="24"/>
        </w:rPr>
        <w:t xml:space="preserve">that </w:t>
      </w:r>
      <w:r w:rsidRPr="0066460F">
        <w:rPr>
          <w:rFonts w:ascii="Times New Roman" w:hAnsi="Times New Roman" w:cs="Times New Roman"/>
          <w:sz w:val="24"/>
          <w:szCs w:val="24"/>
        </w:rPr>
        <w:t xml:space="preserve">the network throughput </w:t>
      </w:r>
      <w:r w:rsidR="005F686D">
        <w:rPr>
          <w:rFonts w:ascii="Times New Roman" w:hAnsi="Times New Roman" w:cs="Times New Roman"/>
          <w:sz w:val="24"/>
          <w:szCs w:val="24"/>
        </w:rPr>
        <w:t>was</w:t>
      </w:r>
      <w:r w:rsidR="005F686D" w:rsidRPr="0066460F">
        <w:rPr>
          <w:rFonts w:ascii="Times New Roman" w:hAnsi="Times New Roman" w:cs="Times New Roman"/>
          <w:sz w:val="24"/>
          <w:szCs w:val="24"/>
        </w:rPr>
        <w:t xml:space="preserve"> </w:t>
      </w:r>
      <w:r w:rsidRPr="0066460F">
        <w:rPr>
          <w:rFonts w:ascii="Times New Roman" w:hAnsi="Times New Roman" w:cs="Times New Roman"/>
          <w:sz w:val="24"/>
          <w:szCs w:val="24"/>
        </w:rPr>
        <w:t>in the range of 50-60 MB</w:t>
      </w:r>
      <w:r w:rsidR="005F686D">
        <w:rPr>
          <w:rFonts w:ascii="Times New Roman" w:hAnsi="Times New Roman" w:cs="Times New Roman"/>
          <w:sz w:val="24"/>
          <w:szCs w:val="24"/>
        </w:rPr>
        <w:t xml:space="preserve"> per </w:t>
      </w:r>
      <w:r w:rsidRPr="0066460F">
        <w:rPr>
          <w:rFonts w:ascii="Times New Roman" w:hAnsi="Times New Roman" w:cs="Times New Roman"/>
          <w:sz w:val="24"/>
          <w:szCs w:val="24"/>
        </w:rPr>
        <w:t>s</w:t>
      </w:r>
      <w:r w:rsidR="004530CE">
        <w:rPr>
          <w:rFonts w:ascii="Times New Roman" w:hAnsi="Times New Roman" w:cs="Times New Roman"/>
          <w:sz w:val="24"/>
          <w:szCs w:val="24"/>
        </w:rPr>
        <w:t>ec</w:t>
      </w:r>
      <w:r w:rsidR="005F686D">
        <w:rPr>
          <w:rFonts w:ascii="Times New Roman" w:hAnsi="Times New Roman" w:cs="Times New Roman"/>
          <w:sz w:val="24"/>
          <w:szCs w:val="24"/>
        </w:rPr>
        <w:t>ond</w:t>
      </w:r>
      <w:r w:rsidRPr="0066460F">
        <w:rPr>
          <w:rFonts w:ascii="Times New Roman" w:hAnsi="Times New Roman" w:cs="Times New Roman"/>
          <w:sz w:val="24"/>
          <w:szCs w:val="24"/>
        </w:rPr>
        <w:t xml:space="preserve"> during backup and restore operation.</w:t>
      </w:r>
      <w:r w:rsidR="00FE6D09">
        <w:rPr>
          <w:rFonts w:ascii="Times New Roman" w:hAnsi="Times New Roman" w:cs="Times New Roman"/>
          <w:sz w:val="24"/>
          <w:szCs w:val="24"/>
        </w:rPr>
        <w:t xml:space="preserve"> </w:t>
      </w:r>
      <w:r>
        <w:rPr>
          <w:rFonts w:ascii="Times New Roman" w:hAnsi="Times New Roman" w:cs="Times New Roman"/>
          <w:sz w:val="24"/>
          <w:szCs w:val="24"/>
        </w:rPr>
        <w:t xml:space="preserve">There </w:t>
      </w:r>
      <w:r w:rsidR="00E32776">
        <w:rPr>
          <w:rFonts w:ascii="Times New Roman" w:hAnsi="Times New Roman" w:cs="Times New Roman"/>
          <w:sz w:val="24"/>
          <w:szCs w:val="24"/>
        </w:rPr>
        <w:t xml:space="preserve">was </w:t>
      </w:r>
      <w:r>
        <w:rPr>
          <w:rFonts w:ascii="Times New Roman" w:hAnsi="Times New Roman" w:cs="Times New Roman"/>
          <w:sz w:val="24"/>
          <w:szCs w:val="24"/>
        </w:rPr>
        <w:t>a single 1G</w:t>
      </w:r>
      <w:r w:rsidR="007C5A13">
        <w:rPr>
          <w:rFonts w:ascii="Times New Roman" w:hAnsi="Times New Roman" w:cs="Times New Roman"/>
          <w:sz w:val="24"/>
          <w:szCs w:val="24"/>
        </w:rPr>
        <w:t>bs</w:t>
      </w:r>
      <w:r>
        <w:rPr>
          <w:rFonts w:ascii="Times New Roman" w:hAnsi="Times New Roman" w:cs="Times New Roman"/>
          <w:sz w:val="24"/>
          <w:szCs w:val="24"/>
        </w:rPr>
        <w:t>/s</w:t>
      </w:r>
      <w:r w:rsidR="004530CE">
        <w:rPr>
          <w:rFonts w:ascii="Times New Roman" w:hAnsi="Times New Roman" w:cs="Times New Roman"/>
          <w:sz w:val="24"/>
          <w:szCs w:val="24"/>
        </w:rPr>
        <w:t>ec</w:t>
      </w:r>
      <w:r>
        <w:rPr>
          <w:rFonts w:ascii="Times New Roman" w:hAnsi="Times New Roman" w:cs="Times New Roman"/>
          <w:sz w:val="24"/>
          <w:szCs w:val="24"/>
        </w:rPr>
        <w:t xml:space="preserve"> network adapter in both the server used for SQL Server and the server </w:t>
      </w:r>
      <w:r w:rsidR="009625A5">
        <w:rPr>
          <w:rFonts w:ascii="Times New Roman" w:hAnsi="Times New Roman" w:cs="Times New Roman"/>
          <w:sz w:val="24"/>
          <w:szCs w:val="24"/>
        </w:rPr>
        <w:t xml:space="preserve">that </w:t>
      </w:r>
      <w:r>
        <w:rPr>
          <w:rFonts w:ascii="Times New Roman" w:hAnsi="Times New Roman" w:cs="Times New Roman"/>
          <w:sz w:val="24"/>
          <w:szCs w:val="24"/>
        </w:rPr>
        <w:t>expose</w:t>
      </w:r>
      <w:r w:rsidR="00E32776">
        <w:rPr>
          <w:rFonts w:ascii="Times New Roman" w:hAnsi="Times New Roman" w:cs="Times New Roman"/>
          <w:sz w:val="24"/>
          <w:szCs w:val="24"/>
        </w:rPr>
        <w:t>d</w:t>
      </w:r>
      <w:r>
        <w:rPr>
          <w:rFonts w:ascii="Times New Roman" w:hAnsi="Times New Roman" w:cs="Times New Roman"/>
          <w:sz w:val="24"/>
          <w:szCs w:val="24"/>
        </w:rPr>
        <w:t xml:space="preserve"> the network file share for the backup destination.</w:t>
      </w:r>
      <w:r w:rsidR="00FE6D09">
        <w:rPr>
          <w:rFonts w:ascii="Times New Roman" w:hAnsi="Times New Roman" w:cs="Times New Roman"/>
          <w:sz w:val="24"/>
          <w:szCs w:val="24"/>
        </w:rPr>
        <w:t xml:space="preserve"> </w:t>
      </w:r>
      <w:r>
        <w:rPr>
          <w:rFonts w:ascii="Times New Roman" w:hAnsi="Times New Roman" w:cs="Times New Roman"/>
          <w:sz w:val="24"/>
          <w:szCs w:val="24"/>
        </w:rPr>
        <w:t xml:space="preserve">Backup and restore throughput </w:t>
      </w:r>
      <w:r w:rsidR="004530CE">
        <w:rPr>
          <w:rFonts w:ascii="Times New Roman" w:hAnsi="Times New Roman" w:cs="Times New Roman"/>
          <w:sz w:val="24"/>
          <w:szCs w:val="24"/>
        </w:rPr>
        <w:t>is a</w:t>
      </w:r>
      <w:r w:rsidR="00E32776">
        <w:rPr>
          <w:rFonts w:ascii="Times New Roman" w:hAnsi="Times New Roman" w:cs="Times New Roman"/>
          <w:sz w:val="24"/>
          <w:szCs w:val="24"/>
        </w:rPr>
        <w:t>was</w:t>
      </w:r>
      <w:r w:rsidR="004530CE">
        <w:rPr>
          <w:rFonts w:ascii="Times New Roman" w:hAnsi="Times New Roman" w:cs="Times New Roman"/>
          <w:sz w:val="24"/>
          <w:szCs w:val="24"/>
        </w:rPr>
        <w:t>round 100 MB</w:t>
      </w:r>
      <w:r w:rsidR="009625A5">
        <w:rPr>
          <w:rFonts w:ascii="Times New Roman" w:hAnsi="Times New Roman" w:cs="Times New Roman"/>
          <w:sz w:val="24"/>
          <w:szCs w:val="24"/>
        </w:rPr>
        <w:t xml:space="preserve"> per </w:t>
      </w:r>
      <w:r w:rsidR="004530CE">
        <w:rPr>
          <w:rFonts w:ascii="Times New Roman" w:hAnsi="Times New Roman" w:cs="Times New Roman"/>
          <w:sz w:val="24"/>
          <w:szCs w:val="24"/>
        </w:rPr>
        <w:t>sec</w:t>
      </w:r>
      <w:r w:rsidR="009625A5">
        <w:rPr>
          <w:rFonts w:ascii="Times New Roman" w:hAnsi="Times New Roman" w:cs="Times New Roman"/>
          <w:sz w:val="24"/>
          <w:szCs w:val="24"/>
        </w:rPr>
        <w:t>ond.</w:t>
      </w:r>
      <w:r w:rsidR="004530CE">
        <w:rPr>
          <w:rFonts w:ascii="Times New Roman" w:hAnsi="Times New Roman" w:cs="Times New Roman"/>
          <w:sz w:val="24"/>
          <w:szCs w:val="24"/>
        </w:rPr>
        <w:t xml:space="preserve"> </w:t>
      </w:r>
      <w:r w:rsidR="009625A5">
        <w:rPr>
          <w:rFonts w:ascii="Times New Roman" w:hAnsi="Times New Roman" w:cs="Times New Roman"/>
          <w:sz w:val="24"/>
          <w:szCs w:val="24"/>
        </w:rPr>
        <w:t>T</w:t>
      </w:r>
      <w:r w:rsidR="004530CE">
        <w:rPr>
          <w:rFonts w:ascii="Times New Roman" w:hAnsi="Times New Roman" w:cs="Times New Roman"/>
          <w:sz w:val="24"/>
          <w:szCs w:val="24"/>
        </w:rPr>
        <w:t xml:space="preserve">he </w:t>
      </w:r>
      <w:r w:rsidR="004530CE">
        <w:rPr>
          <w:rFonts w:ascii="Times New Roman" w:hAnsi="Times New Roman" w:cs="Times New Roman"/>
          <w:sz w:val="24"/>
          <w:szCs w:val="24"/>
        </w:rPr>
        <w:lastRenderedPageBreak/>
        <w:t xml:space="preserve">measures are </w:t>
      </w:r>
      <w:r>
        <w:rPr>
          <w:rFonts w:ascii="Times New Roman" w:hAnsi="Times New Roman" w:cs="Times New Roman"/>
          <w:sz w:val="24"/>
          <w:szCs w:val="24"/>
        </w:rPr>
        <w:t xml:space="preserve">from </w:t>
      </w:r>
      <w:r w:rsidR="004530CE">
        <w:rPr>
          <w:rFonts w:ascii="Times New Roman" w:hAnsi="Times New Roman" w:cs="Times New Roman"/>
          <w:sz w:val="24"/>
          <w:szCs w:val="24"/>
        </w:rPr>
        <w:t xml:space="preserve">SQL Server </w:t>
      </w:r>
      <w:r>
        <w:rPr>
          <w:rFonts w:ascii="Times New Roman" w:hAnsi="Times New Roman" w:cs="Times New Roman"/>
          <w:sz w:val="24"/>
          <w:szCs w:val="24"/>
        </w:rPr>
        <w:t>backup and restore output.</w:t>
      </w:r>
      <w:r w:rsidR="00FE6D09">
        <w:rPr>
          <w:rFonts w:ascii="Times New Roman" w:hAnsi="Times New Roman" w:cs="Times New Roman"/>
          <w:sz w:val="24"/>
          <w:szCs w:val="24"/>
        </w:rPr>
        <w:t xml:space="preserve"> </w:t>
      </w:r>
      <w:r>
        <w:rPr>
          <w:rFonts w:ascii="Times New Roman" w:hAnsi="Times New Roman" w:cs="Times New Roman"/>
          <w:sz w:val="24"/>
          <w:szCs w:val="24"/>
        </w:rPr>
        <w:t>Compression was used during this operation</w:t>
      </w:r>
      <w:r w:rsidR="009D5D54">
        <w:rPr>
          <w:rFonts w:ascii="Times New Roman" w:hAnsi="Times New Roman" w:cs="Times New Roman"/>
          <w:sz w:val="24"/>
          <w:szCs w:val="24"/>
        </w:rPr>
        <w:t>,</w:t>
      </w:r>
      <w:r>
        <w:rPr>
          <w:rFonts w:ascii="Times New Roman" w:hAnsi="Times New Roman" w:cs="Times New Roman"/>
          <w:sz w:val="24"/>
          <w:szCs w:val="24"/>
        </w:rPr>
        <w:t xml:space="preserve"> which explains why the throughput reported is significantly higher than the network throughput </w:t>
      </w:r>
      <w:r w:rsidR="009D5D54">
        <w:rPr>
          <w:rFonts w:ascii="Times New Roman" w:hAnsi="Times New Roman" w:cs="Times New Roman"/>
          <w:sz w:val="24"/>
          <w:szCs w:val="24"/>
        </w:rPr>
        <w:t xml:space="preserve">that </w:t>
      </w:r>
      <w:r>
        <w:rPr>
          <w:rFonts w:ascii="Times New Roman" w:hAnsi="Times New Roman" w:cs="Times New Roman"/>
          <w:sz w:val="24"/>
          <w:szCs w:val="24"/>
        </w:rPr>
        <w:t>can be supported given the network configuration.</w:t>
      </w:r>
    </w:p>
    <w:p w:rsidR="00F80948" w:rsidRPr="0066460F" w:rsidRDefault="00F80948" w:rsidP="00F80948">
      <w:pPr>
        <w:rPr>
          <w:rFonts w:ascii="Times New Roman" w:hAnsi="Times New Roman" w:cs="Times New Roman"/>
          <w:sz w:val="24"/>
          <w:szCs w:val="24"/>
        </w:rPr>
      </w:pPr>
      <w:r w:rsidRPr="0066460F">
        <w:rPr>
          <w:rFonts w:ascii="Times New Roman" w:hAnsi="Times New Roman" w:cs="Times New Roman"/>
          <w:sz w:val="24"/>
          <w:szCs w:val="24"/>
        </w:rPr>
        <w:t>Figure</w:t>
      </w:r>
      <w:r w:rsidR="00E32776">
        <w:rPr>
          <w:rFonts w:ascii="Times New Roman" w:hAnsi="Times New Roman" w:cs="Times New Roman"/>
          <w:sz w:val="24"/>
          <w:szCs w:val="24"/>
        </w:rPr>
        <w:t>s</w:t>
      </w:r>
      <w:r w:rsidRPr="0066460F">
        <w:rPr>
          <w:rFonts w:ascii="Times New Roman" w:hAnsi="Times New Roman" w:cs="Times New Roman"/>
          <w:sz w:val="24"/>
          <w:szCs w:val="24"/>
        </w:rPr>
        <w:t xml:space="preserve"> </w:t>
      </w:r>
      <w:r w:rsidR="009D5D54">
        <w:rPr>
          <w:rFonts w:ascii="Times New Roman" w:hAnsi="Times New Roman" w:cs="Times New Roman"/>
          <w:sz w:val="24"/>
          <w:szCs w:val="24"/>
        </w:rPr>
        <w:t>9</w:t>
      </w:r>
      <w:r w:rsidR="00EF5F80">
        <w:rPr>
          <w:rFonts w:ascii="Times New Roman" w:hAnsi="Times New Roman" w:cs="Times New Roman"/>
          <w:sz w:val="24"/>
          <w:szCs w:val="24"/>
        </w:rPr>
        <w:t>,</w:t>
      </w:r>
      <w:r w:rsidR="009D5D54" w:rsidRPr="0066460F">
        <w:rPr>
          <w:rFonts w:ascii="Times New Roman" w:hAnsi="Times New Roman" w:cs="Times New Roman"/>
          <w:sz w:val="24"/>
          <w:szCs w:val="24"/>
        </w:rPr>
        <w:t xml:space="preserve"> </w:t>
      </w:r>
      <w:r w:rsidR="009D5D54">
        <w:rPr>
          <w:rFonts w:ascii="Times New Roman" w:hAnsi="Times New Roman" w:cs="Times New Roman"/>
          <w:sz w:val="24"/>
          <w:szCs w:val="24"/>
        </w:rPr>
        <w:t>10</w:t>
      </w:r>
      <w:r w:rsidR="00EF5F80">
        <w:rPr>
          <w:rFonts w:ascii="Times New Roman" w:hAnsi="Times New Roman" w:cs="Times New Roman"/>
          <w:sz w:val="24"/>
          <w:szCs w:val="24"/>
        </w:rPr>
        <w:t xml:space="preserve"> and 11</w:t>
      </w:r>
      <w:r w:rsidR="009D5D54" w:rsidRPr="0066460F">
        <w:rPr>
          <w:rFonts w:ascii="Times New Roman" w:hAnsi="Times New Roman" w:cs="Times New Roman"/>
          <w:sz w:val="24"/>
          <w:szCs w:val="24"/>
        </w:rPr>
        <w:t xml:space="preserve"> </w:t>
      </w:r>
      <w:r w:rsidR="00EF5F80">
        <w:rPr>
          <w:rFonts w:ascii="Times New Roman" w:hAnsi="Times New Roman" w:cs="Times New Roman"/>
          <w:sz w:val="24"/>
          <w:szCs w:val="24"/>
        </w:rPr>
        <w:t>show</w:t>
      </w:r>
      <w:r w:rsidRPr="0066460F">
        <w:rPr>
          <w:rFonts w:ascii="Times New Roman" w:hAnsi="Times New Roman" w:cs="Times New Roman"/>
          <w:sz w:val="24"/>
          <w:szCs w:val="24"/>
        </w:rPr>
        <w:t xml:space="preserve"> backup and restore throughput </w:t>
      </w:r>
      <w:r w:rsidR="00E32776">
        <w:rPr>
          <w:rFonts w:ascii="Times New Roman" w:hAnsi="Times New Roman" w:cs="Times New Roman"/>
          <w:sz w:val="24"/>
          <w:szCs w:val="24"/>
        </w:rPr>
        <w:t>of</w:t>
      </w:r>
      <w:r w:rsidR="00E32776" w:rsidRPr="0066460F">
        <w:rPr>
          <w:rFonts w:ascii="Times New Roman" w:hAnsi="Times New Roman" w:cs="Times New Roman"/>
          <w:sz w:val="24"/>
          <w:szCs w:val="24"/>
        </w:rPr>
        <w:t xml:space="preserve"> </w:t>
      </w:r>
      <w:r>
        <w:rPr>
          <w:rFonts w:ascii="Times New Roman" w:hAnsi="Times New Roman" w:cs="Times New Roman"/>
          <w:sz w:val="24"/>
          <w:szCs w:val="24"/>
        </w:rPr>
        <w:t>native</w:t>
      </w:r>
      <w:r w:rsidRPr="0066460F">
        <w:rPr>
          <w:rFonts w:ascii="Times New Roman" w:hAnsi="Times New Roman" w:cs="Times New Roman"/>
          <w:sz w:val="24"/>
          <w:szCs w:val="24"/>
        </w:rPr>
        <w:t>, root partition</w:t>
      </w:r>
      <w:r w:rsidR="009D5D54">
        <w:rPr>
          <w:rFonts w:ascii="Times New Roman" w:hAnsi="Times New Roman" w:cs="Times New Roman"/>
          <w:sz w:val="24"/>
          <w:szCs w:val="24"/>
        </w:rPr>
        <w:t>,</w:t>
      </w:r>
      <w:r w:rsidRPr="0066460F">
        <w:rPr>
          <w:rFonts w:ascii="Times New Roman" w:hAnsi="Times New Roman" w:cs="Times New Roman"/>
          <w:sz w:val="24"/>
          <w:szCs w:val="24"/>
        </w:rPr>
        <w:t xml:space="preserve"> and virtual machines configured using pass-through disks and fixed VHD. </w:t>
      </w:r>
      <w:r w:rsidR="004530CE">
        <w:rPr>
          <w:rFonts w:ascii="Times New Roman" w:hAnsi="Times New Roman" w:cs="Times New Roman"/>
          <w:sz w:val="24"/>
          <w:szCs w:val="24"/>
        </w:rPr>
        <w:t>The relative throughput on</w:t>
      </w:r>
      <w:r w:rsidR="009D5D54">
        <w:rPr>
          <w:rFonts w:ascii="Times New Roman" w:hAnsi="Times New Roman" w:cs="Times New Roman"/>
          <w:sz w:val="24"/>
          <w:szCs w:val="24"/>
        </w:rPr>
        <w:t xml:space="preserve"> the</w:t>
      </w:r>
      <w:r w:rsidR="004530CE">
        <w:rPr>
          <w:rFonts w:ascii="Times New Roman" w:hAnsi="Times New Roman" w:cs="Times New Roman"/>
          <w:sz w:val="24"/>
          <w:szCs w:val="24"/>
        </w:rPr>
        <w:t xml:space="preserve"> Y axis is calculated as total </w:t>
      </w:r>
      <w:r w:rsidR="009D5D54">
        <w:rPr>
          <w:rFonts w:ascii="Times New Roman" w:hAnsi="Times New Roman" w:cs="Times New Roman"/>
          <w:sz w:val="24"/>
          <w:szCs w:val="24"/>
        </w:rPr>
        <w:t xml:space="preserve">megabytes </w:t>
      </w:r>
      <w:r w:rsidR="004530CE">
        <w:rPr>
          <w:rFonts w:ascii="Times New Roman" w:hAnsi="Times New Roman" w:cs="Times New Roman"/>
          <w:sz w:val="24"/>
          <w:szCs w:val="24"/>
        </w:rPr>
        <w:t xml:space="preserve">per second </w:t>
      </w:r>
      <w:r w:rsidR="009D5D54">
        <w:rPr>
          <w:rFonts w:ascii="Times New Roman" w:hAnsi="Times New Roman" w:cs="Times New Roman"/>
          <w:sz w:val="24"/>
          <w:szCs w:val="24"/>
        </w:rPr>
        <w:t>divided by the</w:t>
      </w:r>
      <w:r w:rsidR="004530CE">
        <w:rPr>
          <w:rFonts w:ascii="Times New Roman" w:hAnsi="Times New Roman" w:cs="Times New Roman"/>
          <w:sz w:val="24"/>
          <w:szCs w:val="24"/>
        </w:rPr>
        <w:t xml:space="preserve"> total av</w:t>
      </w:r>
      <w:r w:rsidR="009D5D54">
        <w:rPr>
          <w:rFonts w:ascii="Times New Roman" w:hAnsi="Times New Roman" w:cs="Times New Roman"/>
          <w:sz w:val="24"/>
          <w:szCs w:val="24"/>
        </w:rPr>
        <w:t>era</w:t>
      </w:r>
      <w:r w:rsidR="004530CE">
        <w:rPr>
          <w:rFonts w:ascii="Times New Roman" w:hAnsi="Times New Roman" w:cs="Times New Roman"/>
          <w:sz w:val="24"/>
          <w:szCs w:val="24"/>
        </w:rPr>
        <w:t>g</w:t>
      </w:r>
      <w:r w:rsidR="009D5D54">
        <w:rPr>
          <w:rFonts w:ascii="Times New Roman" w:hAnsi="Times New Roman" w:cs="Times New Roman"/>
          <w:sz w:val="24"/>
          <w:szCs w:val="24"/>
        </w:rPr>
        <w:t>e</w:t>
      </w:r>
      <w:r w:rsidR="004530CE">
        <w:rPr>
          <w:rFonts w:ascii="Times New Roman" w:hAnsi="Times New Roman" w:cs="Times New Roman"/>
          <w:sz w:val="24"/>
          <w:szCs w:val="24"/>
        </w:rPr>
        <w:t xml:space="preserve"> CPU</w:t>
      </w:r>
      <w:r w:rsidR="009D5D54">
        <w:rPr>
          <w:rFonts w:ascii="Times New Roman" w:hAnsi="Times New Roman" w:cs="Times New Roman"/>
          <w:sz w:val="24"/>
          <w:szCs w:val="24"/>
        </w:rPr>
        <w:t xml:space="preserve"> percentage</w:t>
      </w:r>
      <w:r w:rsidR="004530CE">
        <w:rPr>
          <w:rFonts w:ascii="Times New Roman" w:hAnsi="Times New Roman" w:cs="Times New Roman"/>
          <w:sz w:val="24"/>
          <w:szCs w:val="24"/>
        </w:rPr>
        <w:t xml:space="preserve">. </w:t>
      </w:r>
      <w:r w:rsidR="00A77A9A">
        <w:rPr>
          <w:rFonts w:ascii="Times New Roman" w:hAnsi="Times New Roman" w:cs="Times New Roman"/>
          <w:sz w:val="24"/>
          <w:szCs w:val="24"/>
        </w:rPr>
        <w:t>The slightly higher restore throughput can be explained by the write performance of the target file share (read performance of that share is slightly better</w:t>
      </w:r>
      <w:r w:rsidR="007D3428">
        <w:rPr>
          <w:rFonts w:ascii="Times New Roman" w:hAnsi="Times New Roman" w:cs="Times New Roman"/>
          <w:sz w:val="24"/>
          <w:szCs w:val="24"/>
        </w:rPr>
        <w:t xml:space="preserve"> because RAID5 is used</w:t>
      </w:r>
      <w:r w:rsidR="00A77A9A">
        <w:rPr>
          <w:rFonts w:ascii="Times New Roman" w:hAnsi="Times New Roman" w:cs="Times New Roman"/>
          <w:sz w:val="24"/>
          <w:szCs w:val="24"/>
        </w:rPr>
        <w:t xml:space="preserve">). </w:t>
      </w:r>
    </w:p>
    <w:p w:rsidR="00F80948" w:rsidRDefault="00F80948" w:rsidP="00F80948">
      <w:pPr>
        <w:rPr>
          <w:b/>
        </w:rPr>
      </w:pPr>
      <w:r w:rsidRPr="005B188A">
        <w:rPr>
          <w:b/>
          <w:noProof/>
          <w:lang w:eastAsia="zh-CN"/>
        </w:rPr>
        <w:drawing>
          <wp:inline distT="0" distB="0" distL="0" distR="0">
            <wp:extent cx="5388102" cy="2942209"/>
            <wp:effectExtent l="19050" t="0" r="22098"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D3428" w:rsidRDefault="007D3428" w:rsidP="007D3428">
      <w:pPr>
        <w:tabs>
          <w:tab w:val="num" w:pos="720"/>
          <w:tab w:val="num" w:pos="1440"/>
        </w:tabs>
        <w:rPr>
          <w:rFonts w:cs="Times New Roman"/>
          <w:b/>
          <w:szCs w:val="24"/>
        </w:rPr>
      </w:pPr>
      <w:r>
        <w:rPr>
          <w:rFonts w:cs="Times New Roman"/>
          <w:b/>
          <w:szCs w:val="24"/>
        </w:rPr>
        <w:t xml:space="preserve">Figure </w:t>
      </w:r>
      <w:r w:rsidR="005F686D">
        <w:rPr>
          <w:rFonts w:cs="Times New Roman"/>
          <w:b/>
          <w:szCs w:val="24"/>
        </w:rPr>
        <w:t>9</w:t>
      </w:r>
      <w:r w:rsidR="00DF5E67">
        <w:rPr>
          <w:rFonts w:cs="Times New Roman"/>
          <w:b/>
          <w:szCs w:val="24"/>
        </w:rPr>
        <w:t xml:space="preserve">: Backup </w:t>
      </w:r>
      <w:r w:rsidR="00E32776">
        <w:rPr>
          <w:rFonts w:cs="Times New Roman"/>
          <w:b/>
          <w:szCs w:val="24"/>
        </w:rPr>
        <w:t xml:space="preserve">and </w:t>
      </w:r>
      <w:r w:rsidR="00DF5E67">
        <w:rPr>
          <w:rFonts w:cs="Times New Roman"/>
          <w:b/>
          <w:szCs w:val="24"/>
        </w:rPr>
        <w:t>restore throughput c</w:t>
      </w:r>
      <w:r>
        <w:rPr>
          <w:rFonts w:cs="Times New Roman"/>
          <w:b/>
          <w:szCs w:val="24"/>
        </w:rPr>
        <w:t xml:space="preserve">omparison </w:t>
      </w:r>
    </w:p>
    <w:p w:rsidR="00F80948" w:rsidRDefault="00F80948" w:rsidP="00F80948">
      <w:pPr>
        <w:rPr>
          <w:b/>
        </w:rPr>
      </w:pPr>
      <w:r w:rsidRPr="005B188A">
        <w:rPr>
          <w:b/>
          <w:noProof/>
          <w:lang w:eastAsia="zh-CN"/>
        </w:rPr>
        <w:drawing>
          <wp:inline distT="0" distB="0" distL="0" distR="0">
            <wp:extent cx="5455285" cy="2913888"/>
            <wp:effectExtent l="19050" t="0" r="12065" b="762"/>
            <wp:docPr id="2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D3428" w:rsidRPr="00A53A9C" w:rsidRDefault="007D3428" w:rsidP="007D3428">
      <w:pPr>
        <w:tabs>
          <w:tab w:val="num" w:pos="720"/>
          <w:tab w:val="num" w:pos="1440"/>
        </w:tabs>
        <w:rPr>
          <w:rFonts w:cs="Times New Roman"/>
          <w:b/>
          <w:szCs w:val="24"/>
        </w:rPr>
      </w:pPr>
      <w:r>
        <w:rPr>
          <w:rFonts w:cs="Times New Roman"/>
          <w:b/>
          <w:szCs w:val="24"/>
        </w:rPr>
        <w:lastRenderedPageBreak/>
        <w:t>Figure 1</w:t>
      </w:r>
      <w:r w:rsidR="005F686D">
        <w:rPr>
          <w:rFonts w:cs="Times New Roman"/>
          <w:b/>
          <w:szCs w:val="24"/>
        </w:rPr>
        <w:t>0</w:t>
      </w:r>
      <w:r>
        <w:rPr>
          <w:rFonts w:cs="Times New Roman"/>
          <w:b/>
          <w:szCs w:val="24"/>
        </w:rPr>
        <w:t>: Back</w:t>
      </w:r>
      <w:r w:rsidR="00DF5E67">
        <w:rPr>
          <w:rFonts w:cs="Times New Roman"/>
          <w:b/>
          <w:szCs w:val="24"/>
        </w:rPr>
        <w:t>up network utilization and CPU u</w:t>
      </w:r>
      <w:r>
        <w:rPr>
          <w:rFonts w:cs="Times New Roman"/>
          <w:b/>
          <w:szCs w:val="24"/>
        </w:rPr>
        <w:t>tilization</w:t>
      </w:r>
    </w:p>
    <w:p w:rsidR="007D3428" w:rsidRDefault="007D3428" w:rsidP="00F80948">
      <w:pPr>
        <w:rPr>
          <w:b/>
        </w:rPr>
      </w:pPr>
    </w:p>
    <w:p w:rsidR="00F80948" w:rsidRDefault="00F80948" w:rsidP="00F80948">
      <w:pPr>
        <w:tabs>
          <w:tab w:val="num" w:pos="720"/>
          <w:tab w:val="num" w:pos="1440"/>
        </w:tabs>
        <w:rPr>
          <w:rFonts w:cs="Times New Roman"/>
          <w:b/>
          <w:szCs w:val="24"/>
        </w:rPr>
      </w:pPr>
      <w:r w:rsidRPr="00A53A9C">
        <w:rPr>
          <w:rFonts w:cs="Times New Roman"/>
          <w:b/>
          <w:noProof/>
          <w:szCs w:val="24"/>
          <w:lang w:eastAsia="zh-CN"/>
        </w:rPr>
        <w:drawing>
          <wp:inline distT="0" distB="0" distL="0" distR="0">
            <wp:extent cx="5412486" cy="2907792"/>
            <wp:effectExtent l="19050" t="0" r="16764" b="6858"/>
            <wp:docPr id="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D3428" w:rsidRDefault="007D3428" w:rsidP="007D3428">
      <w:pPr>
        <w:tabs>
          <w:tab w:val="num" w:pos="720"/>
          <w:tab w:val="num" w:pos="1440"/>
        </w:tabs>
        <w:rPr>
          <w:rFonts w:cs="Times New Roman"/>
          <w:b/>
          <w:szCs w:val="24"/>
        </w:rPr>
      </w:pPr>
      <w:r>
        <w:rPr>
          <w:rFonts w:cs="Times New Roman"/>
          <w:b/>
          <w:szCs w:val="24"/>
        </w:rPr>
        <w:t>Figure 1</w:t>
      </w:r>
      <w:r w:rsidR="009D5D54">
        <w:rPr>
          <w:rFonts w:cs="Times New Roman"/>
          <w:b/>
          <w:szCs w:val="24"/>
        </w:rPr>
        <w:t>1</w:t>
      </w:r>
      <w:r>
        <w:rPr>
          <w:rFonts w:cs="Times New Roman"/>
          <w:b/>
          <w:szCs w:val="24"/>
        </w:rPr>
        <w:t xml:space="preserve">: </w:t>
      </w:r>
      <w:r w:rsidR="00EF5F80">
        <w:rPr>
          <w:rFonts w:cs="Times New Roman"/>
          <w:b/>
          <w:szCs w:val="24"/>
        </w:rPr>
        <w:t>Restore n</w:t>
      </w:r>
      <w:r>
        <w:rPr>
          <w:rFonts w:cs="Times New Roman"/>
          <w:b/>
          <w:szCs w:val="24"/>
        </w:rPr>
        <w:t xml:space="preserve">etwork </w:t>
      </w:r>
      <w:r w:rsidR="00EF5F80">
        <w:rPr>
          <w:rFonts w:cs="Times New Roman"/>
          <w:b/>
          <w:szCs w:val="24"/>
        </w:rPr>
        <w:t>u</w:t>
      </w:r>
      <w:r>
        <w:rPr>
          <w:rFonts w:cs="Times New Roman"/>
          <w:b/>
          <w:szCs w:val="24"/>
        </w:rPr>
        <w:t xml:space="preserve">tilization and CPU </w:t>
      </w:r>
      <w:r w:rsidR="00EF5F80">
        <w:rPr>
          <w:rFonts w:cs="Times New Roman"/>
          <w:b/>
          <w:szCs w:val="24"/>
        </w:rPr>
        <w:t>u</w:t>
      </w:r>
      <w:r>
        <w:rPr>
          <w:rFonts w:cs="Times New Roman"/>
          <w:b/>
          <w:szCs w:val="24"/>
        </w:rPr>
        <w:t>tilization</w:t>
      </w:r>
    </w:p>
    <w:p w:rsidR="009D673B" w:rsidRDefault="009D673B" w:rsidP="009D673B">
      <w:pPr>
        <w:tabs>
          <w:tab w:val="num" w:pos="720"/>
          <w:tab w:val="num" w:pos="1440"/>
        </w:tabs>
        <w:rPr>
          <w:rFonts w:cs="Times New Roman"/>
          <w:b/>
          <w:szCs w:val="24"/>
        </w:rPr>
      </w:pPr>
      <w:r>
        <w:rPr>
          <w:rFonts w:ascii="Times New Roman" w:hAnsi="Times New Roman" w:cs="Times New Roman"/>
          <w:sz w:val="24"/>
          <w:szCs w:val="24"/>
        </w:rPr>
        <w:t>Table 5 contains the data we gathered from this test scenario.</w:t>
      </w:r>
    </w:p>
    <w:p w:rsidR="009D673B" w:rsidRPr="00437DCC" w:rsidRDefault="009D673B" w:rsidP="009D673B">
      <w:pPr>
        <w:tabs>
          <w:tab w:val="num" w:pos="720"/>
          <w:tab w:val="num" w:pos="1440"/>
        </w:tabs>
      </w:pPr>
      <w:r>
        <w:rPr>
          <w:rFonts w:cs="Times New Roman"/>
          <w:b/>
          <w:szCs w:val="24"/>
        </w:rPr>
        <w:t>Table 5: Backup and Restore Throughput</w:t>
      </w:r>
      <w:r w:rsidRPr="005B188A">
        <w:t xml:space="preserve"> </w:t>
      </w:r>
    </w:p>
    <w:tbl>
      <w:tblPr>
        <w:tblW w:w="8988" w:type="dxa"/>
        <w:tblInd w:w="99" w:type="dxa"/>
        <w:tblLook w:val="04A0"/>
      </w:tblPr>
      <w:tblGrid>
        <w:gridCol w:w="3339"/>
        <w:gridCol w:w="1350"/>
        <w:gridCol w:w="1350"/>
        <w:gridCol w:w="1440"/>
        <w:gridCol w:w="1509"/>
      </w:tblGrid>
      <w:tr w:rsidR="009D673B" w:rsidRPr="00367EB6" w:rsidTr="009D673B">
        <w:trPr>
          <w:trHeight w:val="564"/>
        </w:trPr>
        <w:tc>
          <w:tcPr>
            <w:tcW w:w="3339" w:type="dxa"/>
            <w:tcBorders>
              <w:top w:val="single" w:sz="4" w:space="0" w:color="auto"/>
              <w:left w:val="single" w:sz="4" w:space="0" w:color="auto"/>
              <w:bottom w:val="single" w:sz="4" w:space="0" w:color="auto"/>
              <w:right w:val="single" w:sz="4" w:space="0" w:color="auto"/>
            </w:tcBorders>
            <w:shd w:val="clear" w:color="000000" w:fill="215867"/>
            <w:vAlign w:val="bottom"/>
            <w:hideMark/>
          </w:tcPr>
          <w:p w:rsidR="009D673B" w:rsidRPr="00367EB6" w:rsidRDefault="009D673B" w:rsidP="009D673B">
            <w:pPr>
              <w:spacing w:after="0" w:line="240" w:lineRule="auto"/>
              <w:jc w:val="center"/>
              <w:rPr>
                <w:rFonts w:ascii="Calibri" w:eastAsia="Times New Roman" w:hAnsi="Calibri" w:cs="Times New Roman"/>
                <w:color w:val="F2F2F2"/>
                <w:sz w:val="24"/>
                <w:szCs w:val="24"/>
                <w:lang w:eastAsia="zh-CN"/>
              </w:rPr>
            </w:pPr>
            <w:r w:rsidRPr="00367EB6">
              <w:rPr>
                <w:rFonts w:ascii="Calibri" w:eastAsia="Times New Roman" w:hAnsi="Calibri" w:cs="Times New Roman"/>
                <w:color w:val="F2F2F2"/>
                <w:sz w:val="24"/>
                <w:szCs w:val="24"/>
                <w:lang w:eastAsia="zh-CN"/>
              </w:rPr>
              <w:t> </w:t>
            </w:r>
          </w:p>
        </w:tc>
        <w:tc>
          <w:tcPr>
            <w:tcW w:w="1350" w:type="dxa"/>
            <w:tcBorders>
              <w:top w:val="single" w:sz="4" w:space="0" w:color="auto"/>
              <w:left w:val="nil"/>
              <w:bottom w:val="single" w:sz="4" w:space="0" w:color="auto"/>
              <w:right w:val="single" w:sz="4" w:space="0" w:color="auto"/>
            </w:tcBorders>
            <w:shd w:val="clear" w:color="000000" w:fill="215867"/>
            <w:vAlign w:val="bottom"/>
            <w:hideMark/>
          </w:tcPr>
          <w:p w:rsidR="009D673B" w:rsidRPr="00367EB6" w:rsidRDefault="009D673B" w:rsidP="009D673B">
            <w:pPr>
              <w:spacing w:after="0" w:line="240" w:lineRule="auto"/>
              <w:jc w:val="center"/>
              <w:rPr>
                <w:rFonts w:ascii="Calibri" w:eastAsia="Times New Roman" w:hAnsi="Calibri" w:cs="Times New Roman"/>
                <w:color w:val="F2F2F2"/>
                <w:sz w:val="20"/>
                <w:szCs w:val="24"/>
                <w:lang w:eastAsia="zh-CN"/>
              </w:rPr>
            </w:pPr>
            <w:r>
              <w:rPr>
                <w:rFonts w:ascii="Calibri" w:eastAsia="Times New Roman" w:hAnsi="Calibri" w:cs="Times New Roman"/>
                <w:color w:val="F2F2F2"/>
                <w:sz w:val="20"/>
                <w:szCs w:val="24"/>
                <w:lang w:eastAsia="zh-CN"/>
              </w:rPr>
              <w:t>Baseline</w:t>
            </w:r>
            <w:r w:rsidRPr="00367EB6">
              <w:rPr>
                <w:rFonts w:ascii="Calibri" w:eastAsia="Times New Roman" w:hAnsi="Calibri" w:cs="Times New Roman"/>
                <w:color w:val="F2F2F2"/>
                <w:sz w:val="20"/>
                <w:szCs w:val="24"/>
                <w:lang w:eastAsia="zh-CN"/>
              </w:rPr>
              <w:t xml:space="preserve"> </w:t>
            </w:r>
          </w:p>
        </w:tc>
        <w:tc>
          <w:tcPr>
            <w:tcW w:w="1350" w:type="dxa"/>
            <w:tcBorders>
              <w:top w:val="single" w:sz="4" w:space="0" w:color="auto"/>
              <w:left w:val="nil"/>
              <w:bottom w:val="single" w:sz="4" w:space="0" w:color="auto"/>
              <w:right w:val="single" w:sz="4" w:space="0" w:color="auto"/>
            </w:tcBorders>
            <w:shd w:val="clear" w:color="000000" w:fill="215867"/>
            <w:vAlign w:val="bottom"/>
            <w:hideMark/>
          </w:tcPr>
          <w:p w:rsidR="009D673B" w:rsidRPr="00367EB6" w:rsidRDefault="009D673B" w:rsidP="009D673B">
            <w:pPr>
              <w:spacing w:after="0" w:line="240" w:lineRule="auto"/>
              <w:jc w:val="center"/>
              <w:rPr>
                <w:rFonts w:ascii="Calibri" w:eastAsia="Times New Roman" w:hAnsi="Calibri" w:cs="Times New Roman"/>
                <w:color w:val="F2F2F2"/>
                <w:sz w:val="20"/>
                <w:szCs w:val="24"/>
                <w:lang w:eastAsia="zh-CN"/>
              </w:rPr>
            </w:pPr>
            <w:r>
              <w:rPr>
                <w:rFonts w:ascii="Calibri" w:eastAsia="Times New Roman" w:hAnsi="Calibri" w:cs="Times New Roman"/>
                <w:color w:val="F2F2F2"/>
                <w:sz w:val="20"/>
                <w:szCs w:val="24"/>
                <w:lang w:eastAsia="zh-CN"/>
              </w:rPr>
              <w:t xml:space="preserve">Root partition </w:t>
            </w:r>
          </w:p>
        </w:tc>
        <w:tc>
          <w:tcPr>
            <w:tcW w:w="1440" w:type="dxa"/>
            <w:tcBorders>
              <w:top w:val="single" w:sz="4" w:space="0" w:color="auto"/>
              <w:left w:val="nil"/>
              <w:bottom w:val="single" w:sz="4" w:space="0" w:color="auto"/>
              <w:right w:val="single" w:sz="4" w:space="0" w:color="auto"/>
            </w:tcBorders>
            <w:shd w:val="clear" w:color="000000" w:fill="215867"/>
            <w:vAlign w:val="bottom"/>
            <w:hideMark/>
          </w:tcPr>
          <w:p w:rsidR="009D673B" w:rsidRPr="00367EB6" w:rsidRDefault="009D673B" w:rsidP="009D673B">
            <w:pPr>
              <w:spacing w:after="0" w:line="240" w:lineRule="auto"/>
              <w:jc w:val="center"/>
              <w:rPr>
                <w:rFonts w:ascii="Calibri" w:eastAsia="Times New Roman" w:hAnsi="Calibri" w:cs="Times New Roman"/>
                <w:color w:val="F2F2F2"/>
                <w:sz w:val="20"/>
                <w:szCs w:val="24"/>
                <w:lang w:eastAsia="zh-CN"/>
              </w:rPr>
            </w:pPr>
            <w:r>
              <w:rPr>
                <w:rFonts w:ascii="Calibri" w:eastAsia="Times New Roman" w:hAnsi="Calibri" w:cs="Times New Roman"/>
                <w:color w:val="F2F2F2"/>
                <w:sz w:val="20"/>
                <w:szCs w:val="24"/>
                <w:lang w:eastAsia="zh-CN"/>
              </w:rPr>
              <w:t>Guest virtual machine (p</w:t>
            </w:r>
            <w:r w:rsidRPr="00367EB6">
              <w:rPr>
                <w:rFonts w:ascii="Calibri" w:eastAsia="Times New Roman" w:hAnsi="Calibri" w:cs="Times New Roman"/>
                <w:color w:val="F2F2F2"/>
                <w:sz w:val="20"/>
                <w:szCs w:val="24"/>
                <w:lang w:eastAsia="zh-CN"/>
              </w:rPr>
              <w:t>ass</w:t>
            </w:r>
            <w:r>
              <w:rPr>
                <w:rFonts w:ascii="Calibri" w:eastAsia="Times New Roman" w:hAnsi="Calibri" w:cs="Times New Roman"/>
                <w:color w:val="F2F2F2"/>
                <w:sz w:val="20"/>
                <w:szCs w:val="24"/>
                <w:lang w:eastAsia="zh-CN"/>
              </w:rPr>
              <w:t>-</w:t>
            </w:r>
            <w:r w:rsidRPr="00367EB6">
              <w:rPr>
                <w:rFonts w:ascii="Calibri" w:eastAsia="Times New Roman" w:hAnsi="Calibri" w:cs="Times New Roman"/>
                <w:color w:val="F2F2F2"/>
                <w:sz w:val="20"/>
                <w:szCs w:val="24"/>
                <w:lang w:eastAsia="zh-CN"/>
              </w:rPr>
              <w:t>through)</w:t>
            </w:r>
          </w:p>
        </w:tc>
        <w:tc>
          <w:tcPr>
            <w:tcW w:w="1509" w:type="dxa"/>
            <w:tcBorders>
              <w:top w:val="single" w:sz="4" w:space="0" w:color="auto"/>
              <w:left w:val="nil"/>
              <w:bottom w:val="single" w:sz="4" w:space="0" w:color="auto"/>
              <w:right w:val="single" w:sz="4" w:space="0" w:color="auto"/>
            </w:tcBorders>
            <w:shd w:val="clear" w:color="000000" w:fill="215867"/>
            <w:vAlign w:val="bottom"/>
            <w:hideMark/>
          </w:tcPr>
          <w:p w:rsidR="009D673B" w:rsidRPr="00367EB6" w:rsidRDefault="009D673B" w:rsidP="009D673B">
            <w:pPr>
              <w:spacing w:after="0" w:line="240" w:lineRule="auto"/>
              <w:jc w:val="center"/>
              <w:rPr>
                <w:rFonts w:ascii="Calibri" w:eastAsia="Times New Roman" w:hAnsi="Calibri" w:cs="Times New Roman"/>
                <w:color w:val="F2F2F2"/>
                <w:sz w:val="20"/>
                <w:szCs w:val="24"/>
                <w:lang w:eastAsia="zh-CN"/>
              </w:rPr>
            </w:pPr>
            <w:r>
              <w:rPr>
                <w:rFonts w:ascii="Calibri" w:eastAsia="Times New Roman" w:hAnsi="Calibri" w:cs="Times New Roman"/>
                <w:color w:val="F2F2F2"/>
                <w:sz w:val="20"/>
                <w:szCs w:val="24"/>
                <w:lang w:eastAsia="zh-CN"/>
              </w:rPr>
              <w:t xml:space="preserve">Guest virtual machine </w:t>
            </w:r>
          </w:p>
          <w:p w:rsidR="009D673B" w:rsidRPr="00367EB6" w:rsidRDefault="009D673B" w:rsidP="009D673B">
            <w:pPr>
              <w:spacing w:after="0" w:line="240" w:lineRule="auto"/>
              <w:jc w:val="center"/>
              <w:rPr>
                <w:rFonts w:ascii="Calibri" w:eastAsia="Times New Roman" w:hAnsi="Calibri" w:cs="Times New Roman"/>
                <w:color w:val="F2F2F2"/>
                <w:sz w:val="20"/>
                <w:szCs w:val="24"/>
                <w:lang w:eastAsia="zh-CN"/>
              </w:rPr>
            </w:pPr>
            <w:r w:rsidRPr="00367EB6">
              <w:rPr>
                <w:rFonts w:ascii="Calibri" w:eastAsia="Times New Roman" w:hAnsi="Calibri" w:cs="Times New Roman"/>
                <w:color w:val="F2F2F2"/>
                <w:sz w:val="20"/>
                <w:szCs w:val="24"/>
                <w:lang w:eastAsia="zh-CN"/>
              </w:rPr>
              <w:t>(</w:t>
            </w:r>
            <w:r>
              <w:rPr>
                <w:rFonts w:ascii="Calibri" w:eastAsia="Times New Roman" w:hAnsi="Calibri" w:cs="Times New Roman"/>
                <w:color w:val="F2F2F2"/>
                <w:sz w:val="20"/>
                <w:szCs w:val="24"/>
                <w:lang w:eastAsia="zh-CN"/>
              </w:rPr>
              <w:t xml:space="preserve">fixed </w:t>
            </w:r>
            <w:r w:rsidRPr="00367EB6">
              <w:rPr>
                <w:rFonts w:ascii="Calibri" w:eastAsia="Times New Roman" w:hAnsi="Calibri" w:cs="Times New Roman"/>
                <w:color w:val="F2F2F2"/>
                <w:sz w:val="20"/>
                <w:szCs w:val="24"/>
                <w:lang w:eastAsia="zh-CN"/>
              </w:rPr>
              <w:t>VHD)</w:t>
            </w:r>
          </w:p>
        </w:tc>
      </w:tr>
      <w:tr w:rsidR="009D673B" w:rsidRPr="00367EB6" w:rsidTr="009D673B">
        <w:trPr>
          <w:trHeight w:val="288"/>
        </w:trPr>
        <w:tc>
          <w:tcPr>
            <w:tcW w:w="3339" w:type="dxa"/>
            <w:tcBorders>
              <w:top w:val="nil"/>
              <w:left w:val="single" w:sz="4" w:space="0" w:color="auto"/>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 xml:space="preserve">Backup </w:t>
            </w:r>
            <w:r>
              <w:rPr>
                <w:rFonts w:ascii="Times New Roman" w:eastAsia="Times New Roman" w:hAnsi="Times New Roman" w:cs="Times New Roman"/>
                <w:color w:val="000000"/>
                <w:sz w:val="20"/>
                <w:szCs w:val="20"/>
                <w:lang w:eastAsia="zh-CN"/>
              </w:rPr>
              <w:t>t</w:t>
            </w:r>
            <w:r w:rsidRPr="009C0944">
              <w:rPr>
                <w:rFonts w:ascii="Times New Roman" w:eastAsia="Times New Roman" w:hAnsi="Times New Roman" w:cs="Times New Roman"/>
                <w:color w:val="000000"/>
                <w:sz w:val="20"/>
                <w:szCs w:val="20"/>
                <w:lang w:eastAsia="zh-CN"/>
              </w:rPr>
              <w:t>hroughput</w:t>
            </w:r>
            <w:r>
              <w:rPr>
                <w:rFonts w:ascii="Times New Roman" w:eastAsia="Times New Roman" w:hAnsi="Times New Roman" w:cs="Times New Roman"/>
                <w:color w:val="000000"/>
                <w:sz w:val="20"/>
                <w:szCs w:val="20"/>
                <w:lang w:eastAsia="zh-CN"/>
              </w:rPr>
              <w:t xml:space="preserve"> </w:t>
            </w:r>
            <w:r w:rsidRPr="009C0944">
              <w:rPr>
                <w:rFonts w:ascii="Times New Roman" w:eastAsia="Times New Roman" w:hAnsi="Times New Roman" w:cs="Times New Roman"/>
                <w:color w:val="000000"/>
                <w:sz w:val="20"/>
                <w:szCs w:val="20"/>
                <w:lang w:eastAsia="zh-CN"/>
              </w:rPr>
              <w:t>(MB/s)</w:t>
            </w:r>
          </w:p>
        </w:tc>
        <w:tc>
          <w:tcPr>
            <w:tcW w:w="1350" w:type="dxa"/>
            <w:tcBorders>
              <w:top w:val="nil"/>
              <w:left w:val="nil"/>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181.00</w:t>
            </w:r>
          </w:p>
        </w:tc>
        <w:tc>
          <w:tcPr>
            <w:tcW w:w="1350" w:type="dxa"/>
            <w:tcBorders>
              <w:top w:val="nil"/>
              <w:left w:val="nil"/>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158.00</w:t>
            </w:r>
          </w:p>
        </w:tc>
        <w:tc>
          <w:tcPr>
            <w:tcW w:w="1440" w:type="dxa"/>
            <w:tcBorders>
              <w:top w:val="nil"/>
              <w:left w:val="nil"/>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154.00</w:t>
            </w:r>
          </w:p>
        </w:tc>
        <w:tc>
          <w:tcPr>
            <w:tcW w:w="1509" w:type="dxa"/>
            <w:tcBorders>
              <w:top w:val="nil"/>
              <w:left w:val="nil"/>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157.00</w:t>
            </w:r>
          </w:p>
        </w:tc>
      </w:tr>
      <w:tr w:rsidR="009D673B" w:rsidRPr="00367EB6" w:rsidTr="009D673B">
        <w:trPr>
          <w:trHeight w:val="288"/>
        </w:trPr>
        <w:tc>
          <w:tcPr>
            <w:tcW w:w="3339" w:type="dxa"/>
            <w:tcBorders>
              <w:top w:val="nil"/>
              <w:left w:val="single" w:sz="4" w:space="0" w:color="auto"/>
              <w:bottom w:val="single" w:sz="4" w:space="0" w:color="auto"/>
              <w:right w:val="single" w:sz="4" w:space="0" w:color="auto"/>
            </w:tcBorders>
            <w:shd w:val="clear" w:color="auto" w:fill="auto"/>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 xml:space="preserve">Total time for backup (seconds) </w:t>
            </w:r>
          </w:p>
        </w:tc>
        <w:tc>
          <w:tcPr>
            <w:tcW w:w="1350" w:type="dxa"/>
            <w:tcBorders>
              <w:top w:val="nil"/>
              <w:left w:val="nil"/>
              <w:bottom w:val="single" w:sz="4" w:space="0" w:color="auto"/>
              <w:right w:val="single" w:sz="4" w:space="0" w:color="auto"/>
            </w:tcBorders>
            <w:shd w:val="clear" w:color="auto" w:fill="auto"/>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764.00</w:t>
            </w:r>
          </w:p>
        </w:tc>
        <w:tc>
          <w:tcPr>
            <w:tcW w:w="1350" w:type="dxa"/>
            <w:tcBorders>
              <w:top w:val="nil"/>
              <w:left w:val="nil"/>
              <w:bottom w:val="single" w:sz="4" w:space="0" w:color="auto"/>
              <w:right w:val="single" w:sz="4" w:space="0" w:color="auto"/>
            </w:tcBorders>
            <w:shd w:val="clear" w:color="auto" w:fill="auto"/>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875.00</w:t>
            </w:r>
          </w:p>
        </w:tc>
        <w:tc>
          <w:tcPr>
            <w:tcW w:w="1440" w:type="dxa"/>
            <w:tcBorders>
              <w:top w:val="nil"/>
              <w:left w:val="nil"/>
              <w:bottom w:val="single" w:sz="4" w:space="0" w:color="auto"/>
              <w:right w:val="single" w:sz="4" w:space="0" w:color="auto"/>
            </w:tcBorders>
            <w:shd w:val="clear" w:color="auto" w:fill="auto"/>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874.00</w:t>
            </w:r>
          </w:p>
        </w:tc>
        <w:tc>
          <w:tcPr>
            <w:tcW w:w="1509" w:type="dxa"/>
            <w:tcBorders>
              <w:top w:val="nil"/>
              <w:left w:val="nil"/>
              <w:bottom w:val="single" w:sz="4" w:space="0" w:color="auto"/>
              <w:right w:val="single" w:sz="4" w:space="0" w:color="auto"/>
            </w:tcBorders>
            <w:shd w:val="clear" w:color="auto" w:fill="auto"/>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874.00</w:t>
            </w:r>
          </w:p>
        </w:tc>
      </w:tr>
      <w:tr w:rsidR="009D673B" w:rsidRPr="00367EB6" w:rsidTr="009D673B">
        <w:trPr>
          <w:trHeight w:val="288"/>
        </w:trPr>
        <w:tc>
          <w:tcPr>
            <w:tcW w:w="3339" w:type="dxa"/>
            <w:tcBorders>
              <w:top w:val="nil"/>
              <w:left w:val="single" w:sz="4" w:space="0" w:color="auto"/>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 xml:space="preserve">Restore </w:t>
            </w:r>
            <w:r>
              <w:rPr>
                <w:rFonts w:ascii="Times New Roman" w:eastAsia="Times New Roman" w:hAnsi="Times New Roman" w:cs="Times New Roman"/>
                <w:color w:val="000000"/>
                <w:sz w:val="20"/>
                <w:szCs w:val="20"/>
                <w:lang w:eastAsia="zh-CN"/>
              </w:rPr>
              <w:t>t</w:t>
            </w:r>
            <w:r w:rsidRPr="009C0944">
              <w:rPr>
                <w:rFonts w:ascii="Times New Roman" w:eastAsia="Times New Roman" w:hAnsi="Times New Roman" w:cs="Times New Roman"/>
                <w:color w:val="000000"/>
                <w:sz w:val="20"/>
                <w:szCs w:val="20"/>
                <w:lang w:eastAsia="zh-CN"/>
              </w:rPr>
              <w:t>hroughput (MB/s)</w:t>
            </w:r>
          </w:p>
        </w:tc>
        <w:tc>
          <w:tcPr>
            <w:tcW w:w="1350" w:type="dxa"/>
            <w:tcBorders>
              <w:top w:val="nil"/>
              <w:left w:val="nil"/>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241.00</w:t>
            </w:r>
          </w:p>
        </w:tc>
        <w:tc>
          <w:tcPr>
            <w:tcW w:w="1350" w:type="dxa"/>
            <w:tcBorders>
              <w:top w:val="nil"/>
              <w:left w:val="nil"/>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218.00</w:t>
            </w:r>
          </w:p>
        </w:tc>
        <w:tc>
          <w:tcPr>
            <w:tcW w:w="1440" w:type="dxa"/>
            <w:tcBorders>
              <w:top w:val="nil"/>
              <w:left w:val="nil"/>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173.00</w:t>
            </w:r>
          </w:p>
        </w:tc>
        <w:tc>
          <w:tcPr>
            <w:tcW w:w="1509" w:type="dxa"/>
            <w:tcBorders>
              <w:top w:val="nil"/>
              <w:left w:val="nil"/>
              <w:bottom w:val="single" w:sz="4" w:space="0" w:color="auto"/>
              <w:right w:val="single" w:sz="4" w:space="0" w:color="auto"/>
            </w:tcBorders>
            <w:shd w:val="clear" w:color="000000" w:fill="DBEEF3"/>
            <w:noWrap/>
            <w:vAlign w:val="bottom"/>
            <w:hideMark/>
          </w:tcPr>
          <w:p w:rsidR="009D673B" w:rsidRPr="009C0944" w:rsidRDefault="009D673B" w:rsidP="009D673B">
            <w:pPr>
              <w:spacing w:after="0" w:line="240" w:lineRule="auto"/>
              <w:jc w:val="right"/>
              <w:rPr>
                <w:rFonts w:ascii="Times New Roman" w:eastAsia="Times New Roman" w:hAnsi="Times New Roman" w:cs="Times New Roman"/>
                <w:color w:val="000000"/>
                <w:sz w:val="20"/>
                <w:szCs w:val="20"/>
                <w:lang w:eastAsia="zh-CN"/>
              </w:rPr>
            </w:pPr>
            <w:r w:rsidRPr="009C0944">
              <w:rPr>
                <w:rFonts w:ascii="Times New Roman" w:eastAsia="Times New Roman" w:hAnsi="Times New Roman" w:cs="Times New Roman"/>
                <w:color w:val="000000"/>
                <w:sz w:val="20"/>
                <w:szCs w:val="20"/>
                <w:lang w:eastAsia="zh-CN"/>
              </w:rPr>
              <w:t>167.00</w:t>
            </w:r>
          </w:p>
        </w:tc>
      </w:tr>
      <w:tr w:rsidR="009D673B" w:rsidRPr="00367EB6" w:rsidTr="009D673B">
        <w:trPr>
          <w:trHeight w:val="312"/>
        </w:trPr>
        <w:tc>
          <w:tcPr>
            <w:tcW w:w="3339" w:type="dxa"/>
            <w:tcBorders>
              <w:top w:val="single" w:sz="4" w:space="0" w:color="auto"/>
              <w:left w:val="single" w:sz="4" w:space="0" w:color="auto"/>
              <w:bottom w:val="single" w:sz="4" w:space="0" w:color="auto"/>
              <w:right w:val="single" w:sz="4" w:space="0" w:color="auto"/>
            </w:tcBorders>
            <w:shd w:val="clear" w:color="000000" w:fill="215867"/>
            <w:noWrap/>
            <w:vAlign w:val="bottom"/>
            <w:hideMark/>
          </w:tcPr>
          <w:p w:rsidR="009D673B" w:rsidRPr="009C0944" w:rsidRDefault="009D673B" w:rsidP="009D673B">
            <w:pPr>
              <w:spacing w:after="0" w:line="240" w:lineRule="auto"/>
              <w:jc w:val="right"/>
              <w:rPr>
                <w:rFonts w:ascii="Times New Roman" w:eastAsia="Times New Roman" w:hAnsi="Times New Roman" w:cs="Times New Roman"/>
                <w:b/>
                <w:color w:val="F2F2F2"/>
                <w:sz w:val="20"/>
                <w:szCs w:val="20"/>
                <w:lang w:eastAsia="zh-CN"/>
              </w:rPr>
            </w:pPr>
            <w:r w:rsidRPr="009C0944">
              <w:rPr>
                <w:rFonts w:ascii="Times New Roman" w:eastAsia="Times New Roman" w:hAnsi="Times New Roman" w:cs="Times New Roman"/>
                <w:b/>
                <w:color w:val="F2F2F2"/>
                <w:sz w:val="20"/>
                <w:szCs w:val="20"/>
                <w:lang w:eastAsia="zh-CN"/>
              </w:rPr>
              <w:t>Total time for restore (seconds)</w:t>
            </w:r>
          </w:p>
        </w:tc>
        <w:tc>
          <w:tcPr>
            <w:tcW w:w="1350" w:type="dxa"/>
            <w:tcBorders>
              <w:top w:val="single" w:sz="4" w:space="0" w:color="auto"/>
              <w:left w:val="nil"/>
              <w:bottom w:val="single" w:sz="4" w:space="0" w:color="auto"/>
              <w:right w:val="single" w:sz="4" w:space="0" w:color="auto"/>
            </w:tcBorders>
            <w:shd w:val="clear" w:color="000000" w:fill="215867"/>
            <w:noWrap/>
            <w:vAlign w:val="bottom"/>
            <w:hideMark/>
          </w:tcPr>
          <w:p w:rsidR="009D673B" w:rsidRPr="00367EB6" w:rsidRDefault="009D673B" w:rsidP="009D673B">
            <w:pPr>
              <w:spacing w:after="0" w:line="240" w:lineRule="auto"/>
              <w:jc w:val="right"/>
              <w:rPr>
                <w:rFonts w:ascii="Times New Roman" w:eastAsia="Times New Roman" w:hAnsi="Times New Roman" w:cs="Times New Roman"/>
                <w:color w:val="F2F2F2"/>
                <w:sz w:val="24"/>
                <w:szCs w:val="24"/>
                <w:lang w:eastAsia="zh-CN"/>
              </w:rPr>
            </w:pPr>
            <w:r w:rsidRPr="00367EB6">
              <w:rPr>
                <w:rFonts w:ascii="Times New Roman" w:eastAsia="Times New Roman" w:hAnsi="Times New Roman" w:cs="Times New Roman"/>
                <w:color w:val="F2F2F2"/>
                <w:sz w:val="24"/>
                <w:szCs w:val="24"/>
                <w:lang w:eastAsia="zh-CN"/>
              </w:rPr>
              <w:t>573</w:t>
            </w:r>
          </w:p>
        </w:tc>
        <w:tc>
          <w:tcPr>
            <w:tcW w:w="1350" w:type="dxa"/>
            <w:tcBorders>
              <w:top w:val="single" w:sz="4" w:space="0" w:color="auto"/>
              <w:left w:val="nil"/>
              <w:bottom w:val="single" w:sz="4" w:space="0" w:color="auto"/>
              <w:right w:val="single" w:sz="4" w:space="0" w:color="auto"/>
            </w:tcBorders>
            <w:shd w:val="clear" w:color="000000" w:fill="215867"/>
            <w:noWrap/>
            <w:vAlign w:val="bottom"/>
            <w:hideMark/>
          </w:tcPr>
          <w:p w:rsidR="009D673B" w:rsidRPr="00367EB6" w:rsidRDefault="009D673B" w:rsidP="009D673B">
            <w:pPr>
              <w:spacing w:after="0" w:line="240" w:lineRule="auto"/>
              <w:jc w:val="right"/>
              <w:rPr>
                <w:rFonts w:ascii="Times New Roman" w:eastAsia="Times New Roman" w:hAnsi="Times New Roman" w:cs="Times New Roman"/>
                <w:color w:val="F2F2F2"/>
                <w:sz w:val="24"/>
                <w:szCs w:val="24"/>
                <w:lang w:eastAsia="zh-CN"/>
              </w:rPr>
            </w:pPr>
            <w:r w:rsidRPr="00367EB6">
              <w:rPr>
                <w:rFonts w:ascii="Times New Roman" w:eastAsia="Times New Roman" w:hAnsi="Times New Roman" w:cs="Times New Roman"/>
                <w:color w:val="F2F2F2"/>
                <w:sz w:val="24"/>
                <w:szCs w:val="24"/>
                <w:lang w:eastAsia="zh-CN"/>
              </w:rPr>
              <w:t>634</w:t>
            </w:r>
          </w:p>
        </w:tc>
        <w:tc>
          <w:tcPr>
            <w:tcW w:w="1440" w:type="dxa"/>
            <w:tcBorders>
              <w:top w:val="single" w:sz="4" w:space="0" w:color="auto"/>
              <w:left w:val="nil"/>
              <w:bottom w:val="single" w:sz="4" w:space="0" w:color="auto"/>
              <w:right w:val="single" w:sz="4" w:space="0" w:color="auto"/>
            </w:tcBorders>
            <w:shd w:val="clear" w:color="000000" w:fill="215867"/>
            <w:noWrap/>
            <w:vAlign w:val="bottom"/>
            <w:hideMark/>
          </w:tcPr>
          <w:p w:rsidR="009D673B" w:rsidRPr="00367EB6" w:rsidRDefault="009D673B" w:rsidP="009D673B">
            <w:pPr>
              <w:spacing w:after="0" w:line="240" w:lineRule="auto"/>
              <w:jc w:val="right"/>
              <w:rPr>
                <w:rFonts w:ascii="Times New Roman" w:eastAsia="Times New Roman" w:hAnsi="Times New Roman" w:cs="Times New Roman"/>
                <w:color w:val="F2F2F2"/>
                <w:sz w:val="24"/>
                <w:szCs w:val="24"/>
                <w:lang w:eastAsia="zh-CN"/>
              </w:rPr>
            </w:pPr>
            <w:r w:rsidRPr="00367EB6">
              <w:rPr>
                <w:rFonts w:ascii="Times New Roman" w:eastAsia="Times New Roman" w:hAnsi="Times New Roman" w:cs="Times New Roman"/>
                <w:color w:val="F2F2F2"/>
                <w:sz w:val="24"/>
                <w:szCs w:val="24"/>
                <w:lang w:eastAsia="zh-CN"/>
              </w:rPr>
              <w:t>799</w:t>
            </w:r>
          </w:p>
        </w:tc>
        <w:tc>
          <w:tcPr>
            <w:tcW w:w="1509" w:type="dxa"/>
            <w:tcBorders>
              <w:top w:val="single" w:sz="4" w:space="0" w:color="auto"/>
              <w:left w:val="nil"/>
              <w:bottom w:val="single" w:sz="4" w:space="0" w:color="auto"/>
              <w:right w:val="single" w:sz="4" w:space="0" w:color="auto"/>
            </w:tcBorders>
            <w:shd w:val="clear" w:color="000000" w:fill="215867"/>
            <w:noWrap/>
            <w:vAlign w:val="bottom"/>
            <w:hideMark/>
          </w:tcPr>
          <w:p w:rsidR="009D673B" w:rsidRPr="00367EB6" w:rsidRDefault="009D673B" w:rsidP="009D673B">
            <w:pPr>
              <w:spacing w:after="0" w:line="240" w:lineRule="auto"/>
              <w:jc w:val="right"/>
              <w:rPr>
                <w:rFonts w:ascii="Times New Roman" w:eastAsia="Times New Roman" w:hAnsi="Times New Roman" w:cs="Times New Roman"/>
                <w:color w:val="F2F2F2"/>
                <w:sz w:val="24"/>
                <w:szCs w:val="24"/>
                <w:lang w:eastAsia="zh-CN"/>
              </w:rPr>
            </w:pPr>
            <w:r w:rsidRPr="00367EB6">
              <w:rPr>
                <w:rFonts w:ascii="Times New Roman" w:eastAsia="Times New Roman" w:hAnsi="Times New Roman" w:cs="Times New Roman"/>
                <w:color w:val="F2F2F2"/>
                <w:sz w:val="24"/>
                <w:szCs w:val="24"/>
                <w:lang w:eastAsia="zh-CN"/>
              </w:rPr>
              <w:t>824</w:t>
            </w:r>
          </w:p>
        </w:tc>
      </w:tr>
    </w:tbl>
    <w:p w:rsidR="009D673B" w:rsidRDefault="009D673B" w:rsidP="009D673B">
      <w:pPr>
        <w:rPr>
          <w:b/>
        </w:rPr>
      </w:pPr>
    </w:p>
    <w:p w:rsidR="009D673B" w:rsidRDefault="009D673B" w:rsidP="009D673B">
      <w:pPr>
        <w:tabs>
          <w:tab w:val="num" w:pos="720"/>
          <w:tab w:val="num" w:pos="1440"/>
        </w:tabs>
        <w:rPr>
          <w:rFonts w:cs="Times New Roman"/>
          <w:b/>
          <w:szCs w:val="24"/>
        </w:rPr>
      </w:pPr>
    </w:p>
    <w:p w:rsidR="007D3428" w:rsidRPr="00A53A9C" w:rsidRDefault="007D3428" w:rsidP="00F80948">
      <w:pPr>
        <w:tabs>
          <w:tab w:val="num" w:pos="720"/>
          <w:tab w:val="num" w:pos="1440"/>
        </w:tabs>
        <w:rPr>
          <w:rFonts w:cs="Times New Roman"/>
          <w:b/>
          <w:szCs w:val="24"/>
        </w:rPr>
      </w:pPr>
    </w:p>
    <w:p w:rsidR="00F80948" w:rsidRDefault="00F80948" w:rsidP="009C0944">
      <w:pPr>
        <w:pStyle w:val="Heading4"/>
      </w:pPr>
      <w:bookmarkStart w:id="34" w:name="_Toc204943909"/>
      <w:r w:rsidRPr="00A53A9C">
        <w:t>Index Rebuild</w:t>
      </w:r>
      <w:bookmarkEnd w:id="34"/>
    </w:p>
    <w:p w:rsidR="00EF5F80" w:rsidRDefault="00F80948" w:rsidP="00F80948">
      <w:pPr>
        <w:rPr>
          <w:rFonts w:ascii="Times New Roman" w:hAnsi="Times New Roman" w:cs="Times New Roman"/>
          <w:sz w:val="24"/>
          <w:szCs w:val="24"/>
        </w:rPr>
      </w:pPr>
      <w:r w:rsidRPr="0066460F">
        <w:rPr>
          <w:rFonts w:ascii="Times New Roman" w:hAnsi="Times New Roman" w:cs="Times New Roman"/>
          <w:sz w:val="24"/>
          <w:szCs w:val="24"/>
        </w:rPr>
        <w:t xml:space="preserve">Index rebuild is a </w:t>
      </w:r>
      <w:r>
        <w:rPr>
          <w:rFonts w:ascii="Times New Roman" w:hAnsi="Times New Roman" w:cs="Times New Roman"/>
          <w:sz w:val="24"/>
          <w:szCs w:val="24"/>
        </w:rPr>
        <w:t>very common database operation</w:t>
      </w:r>
      <w:r w:rsidR="009D5D54">
        <w:rPr>
          <w:rFonts w:ascii="Times New Roman" w:hAnsi="Times New Roman" w:cs="Times New Roman"/>
          <w:sz w:val="24"/>
          <w:szCs w:val="24"/>
        </w:rPr>
        <w:t>,</w:t>
      </w:r>
      <w:r>
        <w:rPr>
          <w:rFonts w:ascii="Times New Roman" w:hAnsi="Times New Roman" w:cs="Times New Roman"/>
          <w:sz w:val="24"/>
          <w:szCs w:val="24"/>
        </w:rPr>
        <w:t xml:space="preserve"> and it is both CPU</w:t>
      </w:r>
      <w:r w:rsidR="00E32776">
        <w:rPr>
          <w:rFonts w:ascii="Times New Roman" w:hAnsi="Times New Roman" w:cs="Times New Roman"/>
          <w:sz w:val="24"/>
          <w:szCs w:val="24"/>
        </w:rPr>
        <w:t>-</w:t>
      </w:r>
      <w:r>
        <w:rPr>
          <w:rFonts w:ascii="Times New Roman" w:hAnsi="Times New Roman" w:cs="Times New Roman"/>
          <w:sz w:val="24"/>
          <w:szCs w:val="24"/>
        </w:rPr>
        <w:t xml:space="preserve"> and</w:t>
      </w:r>
      <w:r w:rsidR="000A0EF0">
        <w:rPr>
          <w:rFonts w:ascii="Times New Roman" w:hAnsi="Times New Roman" w:cs="Times New Roman"/>
          <w:sz w:val="24"/>
          <w:szCs w:val="24"/>
        </w:rPr>
        <w:t xml:space="preserve"> </w:t>
      </w:r>
      <w:r w:rsidR="0043130D">
        <w:rPr>
          <w:rFonts w:ascii="Times New Roman" w:hAnsi="Times New Roman" w:cs="Times New Roman"/>
          <w:sz w:val="24"/>
          <w:szCs w:val="24"/>
        </w:rPr>
        <w:t>I/O</w:t>
      </w:r>
      <w:r w:rsidR="00E32776">
        <w:rPr>
          <w:rFonts w:ascii="Times New Roman" w:hAnsi="Times New Roman" w:cs="Times New Roman"/>
          <w:sz w:val="24"/>
          <w:szCs w:val="24"/>
        </w:rPr>
        <w:t>-</w:t>
      </w:r>
      <w:r>
        <w:rPr>
          <w:rFonts w:ascii="Times New Roman" w:hAnsi="Times New Roman" w:cs="Times New Roman"/>
          <w:sz w:val="24"/>
          <w:szCs w:val="24"/>
        </w:rPr>
        <w:t xml:space="preserve">intensive. The goal of this test case </w:t>
      </w:r>
      <w:r w:rsidR="00E32776">
        <w:rPr>
          <w:rFonts w:ascii="Times New Roman" w:hAnsi="Times New Roman" w:cs="Times New Roman"/>
          <w:sz w:val="24"/>
          <w:szCs w:val="24"/>
        </w:rPr>
        <w:t xml:space="preserve">was </w:t>
      </w:r>
      <w:r>
        <w:rPr>
          <w:rFonts w:ascii="Times New Roman" w:hAnsi="Times New Roman" w:cs="Times New Roman"/>
          <w:sz w:val="24"/>
          <w:szCs w:val="24"/>
        </w:rPr>
        <w:t xml:space="preserve">to understand virtualization impact on index rebuild operation. Three large indexes were rebuilt in a sequential fashion with PAGE compression enabled (a new feature of SQL Server 2008 </w:t>
      </w:r>
      <w:r w:rsidR="009D5D54">
        <w:rPr>
          <w:rFonts w:ascii="Times New Roman" w:hAnsi="Times New Roman" w:cs="Times New Roman"/>
          <w:sz w:val="24"/>
          <w:szCs w:val="24"/>
        </w:rPr>
        <w:t xml:space="preserve">that </w:t>
      </w:r>
      <w:r>
        <w:rPr>
          <w:rFonts w:ascii="Times New Roman" w:hAnsi="Times New Roman" w:cs="Times New Roman"/>
          <w:sz w:val="24"/>
          <w:szCs w:val="24"/>
        </w:rPr>
        <w:t>compresses the data pages within an index). We buil</w:t>
      </w:r>
      <w:r w:rsidR="009D5D54">
        <w:rPr>
          <w:rFonts w:ascii="Times New Roman" w:hAnsi="Times New Roman" w:cs="Times New Roman"/>
          <w:sz w:val="24"/>
          <w:szCs w:val="24"/>
        </w:rPr>
        <w:t>t</w:t>
      </w:r>
      <w:r>
        <w:rPr>
          <w:rFonts w:ascii="Times New Roman" w:hAnsi="Times New Roman" w:cs="Times New Roman"/>
          <w:sz w:val="24"/>
          <w:szCs w:val="24"/>
        </w:rPr>
        <w:t xml:space="preserve"> the index </w:t>
      </w:r>
      <w:r>
        <w:rPr>
          <w:rFonts w:ascii="Times New Roman" w:hAnsi="Times New Roman" w:cs="Times New Roman"/>
          <w:sz w:val="24"/>
          <w:szCs w:val="24"/>
        </w:rPr>
        <w:lastRenderedPageBreak/>
        <w:t xml:space="preserve">with PAGE compression to increase CPU pressure. </w:t>
      </w:r>
      <w:r w:rsidR="00EF5F80">
        <w:rPr>
          <w:rFonts w:ascii="Times New Roman" w:hAnsi="Times New Roman" w:cs="Times New Roman"/>
          <w:sz w:val="24"/>
          <w:szCs w:val="24"/>
        </w:rPr>
        <w:t xml:space="preserve">Resource utilization and time to completion were captured. </w:t>
      </w:r>
    </w:p>
    <w:p w:rsidR="00F80948" w:rsidRDefault="009D5D54" w:rsidP="00F80948">
      <w:pPr>
        <w:rPr>
          <w:rFonts w:ascii="Times New Roman" w:hAnsi="Times New Roman" w:cs="Times New Roman"/>
          <w:sz w:val="24"/>
          <w:szCs w:val="24"/>
        </w:rPr>
      </w:pPr>
      <w:r>
        <w:rPr>
          <w:rFonts w:ascii="Times New Roman" w:hAnsi="Times New Roman" w:cs="Times New Roman"/>
          <w:sz w:val="24"/>
          <w:szCs w:val="24"/>
        </w:rPr>
        <w:t>V</w:t>
      </w:r>
      <w:r w:rsidR="00F80948">
        <w:rPr>
          <w:rFonts w:ascii="Times New Roman" w:hAnsi="Times New Roman" w:cs="Times New Roman"/>
          <w:sz w:val="24"/>
          <w:szCs w:val="24"/>
        </w:rPr>
        <w:t xml:space="preserve">ery little overhead </w:t>
      </w:r>
      <w:r>
        <w:rPr>
          <w:rFonts w:ascii="Times New Roman" w:hAnsi="Times New Roman" w:cs="Times New Roman"/>
          <w:sz w:val="24"/>
          <w:szCs w:val="24"/>
        </w:rPr>
        <w:t xml:space="preserve">was </w:t>
      </w:r>
      <w:r w:rsidR="00F80948">
        <w:rPr>
          <w:rFonts w:ascii="Times New Roman" w:hAnsi="Times New Roman" w:cs="Times New Roman"/>
          <w:sz w:val="24"/>
          <w:szCs w:val="24"/>
        </w:rPr>
        <w:t xml:space="preserve">observed when </w:t>
      </w:r>
      <w:r>
        <w:rPr>
          <w:rFonts w:ascii="Times New Roman" w:hAnsi="Times New Roman" w:cs="Times New Roman"/>
          <w:sz w:val="24"/>
          <w:szCs w:val="24"/>
        </w:rPr>
        <w:t xml:space="preserve">the </w:t>
      </w:r>
      <w:r w:rsidR="00F80948">
        <w:rPr>
          <w:rFonts w:ascii="Times New Roman" w:hAnsi="Times New Roman" w:cs="Times New Roman"/>
          <w:sz w:val="24"/>
          <w:szCs w:val="24"/>
        </w:rPr>
        <w:t>same operation</w:t>
      </w:r>
      <w:r>
        <w:rPr>
          <w:rFonts w:ascii="Times New Roman" w:hAnsi="Times New Roman" w:cs="Times New Roman"/>
          <w:sz w:val="24"/>
          <w:szCs w:val="24"/>
        </w:rPr>
        <w:t xml:space="preserve"> was run</w:t>
      </w:r>
      <w:r w:rsidR="00F80948">
        <w:rPr>
          <w:rFonts w:ascii="Times New Roman" w:hAnsi="Times New Roman" w:cs="Times New Roman"/>
          <w:sz w:val="24"/>
          <w:szCs w:val="24"/>
        </w:rPr>
        <w:t xml:space="preserve"> within the virtual machines. </w:t>
      </w:r>
      <w:r>
        <w:rPr>
          <w:rFonts w:ascii="Times New Roman" w:hAnsi="Times New Roman" w:cs="Times New Roman"/>
          <w:sz w:val="24"/>
          <w:szCs w:val="24"/>
        </w:rPr>
        <w:t>Figure 12</w:t>
      </w:r>
      <w:r w:rsidR="00F80948">
        <w:rPr>
          <w:rFonts w:ascii="Times New Roman" w:hAnsi="Times New Roman" w:cs="Times New Roman"/>
          <w:sz w:val="24"/>
          <w:szCs w:val="24"/>
        </w:rPr>
        <w:t xml:space="preserve"> shows the index build time vs. percentage CPU </w:t>
      </w:r>
      <w:r w:rsidR="00EB512D">
        <w:rPr>
          <w:rFonts w:ascii="Times New Roman" w:hAnsi="Times New Roman" w:cs="Times New Roman"/>
          <w:sz w:val="24"/>
          <w:szCs w:val="24"/>
        </w:rPr>
        <w:t xml:space="preserve">on the native </w:t>
      </w:r>
      <w:r w:rsidR="00F80948">
        <w:rPr>
          <w:rFonts w:ascii="Times New Roman" w:hAnsi="Times New Roman" w:cs="Times New Roman"/>
          <w:sz w:val="24"/>
          <w:szCs w:val="24"/>
        </w:rPr>
        <w:t>OS, the root partition</w:t>
      </w:r>
      <w:r w:rsidR="00EF5F80">
        <w:rPr>
          <w:rFonts w:ascii="Times New Roman" w:hAnsi="Times New Roman" w:cs="Times New Roman"/>
          <w:sz w:val="24"/>
          <w:szCs w:val="24"/>
        </w:rPr>
        <w:t>,</w:t>
      </w:r>
      <w:r w:rsidR="00F80948">
        <w:rPr>
          <w:rFonts w:ascii="Times New Roman" w:hAnsi="Times New Roman" w:cs="Times New Roman"/>
          <w:sz w:val="24"/>
          <w:szCs w:val="24"/>
        </w:rPr>
        <w:t xml:space="preserve"> and within the guest </w:t>
      </w:r>
      <w:r w:rsidR="00540990">
        <w:rPr>
          <w:rFonts w:ascii="Times New Roman" w:hAnsi="Times New Roman" w:cs="Times New Roman"/>
          <w:sz w:val="24"/>
          <w:szCs w:val="24"/>
        </w:rPr>
        <w:t>virtual machine</w:t>
      </w:r>
      <w:r w:rsidR="00F80948">
        <w:rPr>
          <w:rFonts w:ascii="Times New Roman" w:hAnsi="Times New Roman" w:cs="Times New Roman"/>
          <w:sz w:val="24"/>
          <w:szCs w:val="24"/>
        </w:rPr>
        <w:t xml:space="preserve">s. </w:t>
      </w:r>
    </w:p>
    <w:p w:rsidR="00F80948" w:rsidRDefault="00F80948" w:rsidP="00F80948">
      <w:r w:rsidRPr="00EC0AC7">
        <w:rPr>
          <w:noProof/>
          <w:lang w:eastAsia="zh-CN"/>
        </w:rPr>
        <w:drawing>
          <wp:inline distT="0" distB="0" distL="0" distR="0">
            <wp:extent cx="5193030" cy="2999232"/>
            <wp:effectExtent l="19050" t="0" r="26670" b="0"/>
            <wp:docPr id="2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D3428" w:rsidRDefault="007D3428" w:rsidP="007D3428">
      <w:pPr>
        <w:tabs>
          <w:tab w:val="num" w:pos="720"/>
          <w:tab w:val="num" w:pos="1440"/>
        </w:tabs>
        <w:rPr>
          <w:rFonts w:cs="Times New Roman"/>
          <w:b/>
          <w:szCs w:val="24"/>
        </w:rPr>
      </w:pPr>
      <w:r>
        <w:rPr>
          <w:rFonts w:cs="Times New Roman"/>
          <w:b/>
          <w:szCs w:val="24"/>
        </w:rPr>
        <w:t xml:space="preserve">Figure </w:t>
      </w:r>
      <w:r w:rsidR="009D5D54">
        <w:rPr>
          <w:rFonts w:cs="Times New Roman"/>
          <w:b/>
          <w:szCs w:val="24"/>
        </w:rPr>
        <w:t>12</w:t>
      </w:r>
      <w:r>
        <w:rPr>
          <w:rFonts w:cs="Times New Roman"/>
          <w:b/>
          <w:szCs w:val="24"/>
        </w:rPr>
        <w:t xml:space="preserve">: </w:t>
      </w:r>
      <w:r w:rsidR="009D5D54">
        <w:rPr>
          <w:rFonts w:cs="Times New Roman"/>
          <w:b/>
          <w:szCs w:val="24"/>
        </w:rPr>
        <w:t xml:space="preserve">Three </w:t>
      </w:r>
      <w:r w:rsidR="00DF5E67">
        <w:rPr>
          <w:rFonts w:cs="Times New Roman"/>
          <w:b/>
          <w:szCs w:val="24"/>
        </w:rPr>
        <w:t>indexes sequentially r</w:t>
      </w:r>
      <w:r>
        <w:rPr>
          <w:rFonts w:cs="Times New Roman"/>
          <w:b/>
          <w:szCs w:val="24"/>
        </w:rPr>
        <w:t>ebuil</w:t>
      </w:r>
      <w:r w:rsidR="00EF5F80">
        <w:rPr>
          <w:rFonts w:cs="Times New Roman"/>
          <w:b/>
          <w:szCs w:val="24"/>
        </w:rPr>
        <w:t>t</w:t>
      </w:r>
      <w:r>
        <w:rPr>
          <w:rFonts w:cs="Times New Roman"/>
          <w:b/>
          <w:szCs w:val="24"/>
        </w:rPr>
        <w:t xml:space="preserve"> with PAGE </w:t>
      </w:r>
      <w:r w:rsidR="00DF5E67">
        <w:rPr>
          <w:rFonts w:cs="Times New Roman"/>
          <w:b/>
          <w:szCs w:val="24"/>
        </w:rPr>
        <w:t>c</w:t>
      </w:r>
      <w:r>
        <w:rPr>
          <w:rFonts w:cs="Times New Roman"/>
          <w:b/>
          <w:szCs w:val="24"/>
        </w:rPr>
        <w:t>ompression</w:t>
      </w:r>
    </w:p>
    <w:p w:rsidR="007D3428" w:rsidRPr="00EC0AC7" w:rsidRDefault="007D3428" w:rsidP="00F80948"/>
    <w:p w:rsidR="00F80948" w:rsidRDefault="007D3428" w:rsidP="009C0944">
      <w:pPr>
        <w:pStyle w:val="Heading4"/>
      </w:pPr>
      <w:bookmarkStart w:id="35" w:name="_Toc204943908"/>
      <w:r>
        <w:t>DBCC CHECK</w:t>
      </w:r>
      <w:r w:rsidR="00F80948" w:rsidRPr="00E903D7">
        <w:t>DB</w:t>
      </w:r>
      <w:bookmarkEnd w:id="35"/>
    </w:p>
    <w:p w:rsidR="00F80948" w:rsidRPr="00F756B4" w:rsidRDefault="00EF5F80" w:rsidP="00F80948">
      <w:pPr>
        <w:rPr>
          <w:rFonts w:ascii="Times New Roman" w:hAnsi="Times New Roman" w:cs="Times New Roman"/>
          <w:sz w:val="24"/>
        </w:rPr>
      </w:pPr>
      <w:r>
        <w:rPr>
          <w:rFonts w:ascii="Times New Roman" w:hAnsi="Times New Roman" w:cs="Times New Roman"/>
          <w:sz w:val="24"/>
        </w:rPr>
        <w:t xml:space="preserve">We also tested </w:t>
      </w:r>
      <w:r w:rsidR="007D3428">
        <w:rPr>
          <w:rFonts w:ascii="Times New Roman" w:hAnsi="Times New Roman" w:cs="Times New Roman"/>
          <w:sz w:val="24"/>
        </w:rPr>
        <w:t>DBCC CHECK</w:t>
      </w:r>
      <w:r w:rsidR="00F80948" w:rsidRPr="00F756B4">
        <w:rPr>
          <w:rFonts w:ascii="Times New Roman" w:hAnsi="Times New Roman" w:cs="Times New Roman"/>
          <w:sz w:val="24"/>
        </w:rPr>
        <w:t>DB</w:t>
      </w:r>
      <w:r>
        <w:rPr>
          <w:rFonts w:ascii="Times New Roman" w:hAnsi="Times New Roman" w:cs="Times New Roman"/>
          <w:sz w:val="24"/>
        </w:rPr>
        <w:t>,</w:t>
      </w:r>
      <w:r w:rsidR="00F80948" w:rsidRPr="00F756B4">
        <w:rPr>
          <w:rFonts w:ascii="Times New Roman" w:hAnsi="Times New Roman" w:cs="Times New Roman"/>
          <w:sz w:val="24"/>
        </w:rPr>
        <w:t xml:space="preserve"> another CPU</w:t>
      </w:r>
      <w:r>
        <w:rPr>
          <w:rFonts w:ascii="Times New Roman" w:hAnsi="Times New Roman" w:cs="Times New Roman"/>
          <w:sz w:val="24"/>
        </w:rPr>
        <w:t>-</w:t>
      </w:r>
      <w:r w:rsidR="00F80948" w:rsidRPr="00F756B4">
        <w:rPr>
          <w:rFonts w:ascii="Times New Roman" w:hAnsi="Times New Roman" w:cs="Times New Roman"/>
          <w:sz w:val="24"/>
        </w:rPr>
        <w:t xml:space="preserve"> and</w:t>
      </w:r>
      <w:r w:rsidR="00C203F1">
        <w:rPr>
          <w:rFonts w:ascii="Times New Roman" w:hAnsi="Times New Roman" w:cs="Times New Roman"/>
          <w:sz w:val="24"/>
        </w:rPr>
        <w:t xml:space="preserve"> </w:t>
      </w:r>
      <w:r w:rsidR="0043130D">
        <w:rPr>
          <w:rFonts w:ascii="Times New Roman" w:hAnsi="Times New Roman" w:cs="Times New Roman"/>
          <w:sz w:val="24"/>
        </w:rPr>
        <w:t>I/O</w:t>
      </w:r>
      <w:r>
        <w:rPr>
          <w:rFonts w:ascii="Times New Roman" w:hAnsi="Times New Roman" w:cs="Times New Roman"/>
          <w:sz w:val="24"/>
        </w:rPr>
        <w:t>-</w:t>
      </w:r>
      <w:r w:rsidR="00C203F1">
        <w:rPr>
          <w:rFonts w:ascii="Times New Roman" w:hAnsi="Times New Roman" w:cs="Times New Roman"/>
          <w:sz w:val="24"/>
        </w:rPr>
        <w:t xml:space="preserve"> </w:t>
      </w:r>
      <w:r w:rsidR="00F80948" w:rsidRPr="00F756B4">
        <w:rPr>
          <w:rFonts w:ascii="Times New Roman" w:hAnsi="Times New Roman" w:cs="Times New Roman"/>
          <w:sz w:val="24"/>
        </w:rPr>
        <w:t xml:space="preserve">intensive operation. </w:t>
      </w:r>
      <w:r w:rsidR="00F80948">
        <w:rPr>
          <w:rFonts w:ascii="Times New Roman" w:hAnsi="Times New Roman" w:cs="Times New Roman"/>
          <w:sz w:val="24"/>
        </w:rPr>
        <w:t xml:space="preserve">It takes longer to complete the operation in </w:t>
      </w:r>
      <w:r w:rsidR="009D5D54">
        <w:rPr>
          <w:rFonts w:ascii="Times New Roman" w:hAnsi="Times New Roman" w:cs="Times New Roman"/>
          <w:sz w:val="24"/>
        </w:rPr>
        <w:t xml:space="preserve">the </w:t>
      </w:r>
      <w:r w:rsidR="00F80948">
        <w:rPr>
          <w:rFonts w:ascii="Times New Roman" w:hAnsi="Times New Roman" w:cs="Times New Roman"/>
          <w:sz w:val="24"/>
        </w:rPr>
        <w:t xml:space="preserve">guest </w:t>
      </w:r>
      <w:r w:rsidR="00540990">
        <w:rPr>
          <w:rFonts w:ascii="Times New Roman" w:hAnsi="Times New Roman" w:cs="Times New Roman"/>
          <w:sz w:val="24"/>
        </w:rPr>
        <w:t>virtual machine</w:t>
      </w:r>
      <w:r w:rsidR="00F80948">
        <w:rPr>
          <w:rFonts w:ascii="Times New Roman" w:hAnsi="Times New Roman" w:cs="Times New Roman"/>
          <w:sz w:val="24"/>
        </w:rPr>
        <w:t xml:space="preserve"> than in </w:t>
      </w:r>
      <w:r w:rsidR="009D5D54">
        <w:rPr>
          <w:rFonts w:ascii="Times New Roman" w:hAnsi="Times New Roman" w:cs="Times New Roman"/>
          <w:sz w:val="24"/>
        </w:rPr>
        <w:t xml:space="preserve">the </w:t>
      </w:r>
      <w:r w:rsidR="00F80948">
        <w:rPr>
          <w:rFonts w:ascii="Times New Roman" w:hAnsi="Times New Roman" w:cs="Times New Roman"/>
          <w:sz w:val="24"/>
        </w:rPr>
        <w:t xml:space="preserve">base </w:t>
      </w:r>
      <w:r w:rsidR="009D5D54">
        <w:rPr>
          <w:rFonts w:ascii="Times New Roman" w:hAnsi="Times New Roman" w:cs="Times New Roman"/>
          <w:sz w:val="24"/>
        </w:rPr>
        <w:t>operating system</w:t>
      </w:r>
      <w:r w:rsidR="00F80948">
        <w:rPr>
          <w:rFonts w:ascii="Times New Roman" w:hAnsi="Times New Roman" w:cs="Times New Roman"/>
          <w:sz w:val="24"/>
        </w:rPr>
        <w:t xml:space="preserve">. </w:t>
      </w:r>
      <w:r w:rsidR="009D5D54">
        <w:rPr>
          <w:rFonts w:ascii="Times New Roman" w:hAnsi="Times New Roman" w:cs="Times New Roman"/>
          <w:sz w:val="24"/>
        </w:rPr>
        <w:t>Figure 13</w:t>
      </w:r>
      <w:r w:rsidR="00F80948">
        <w:rPr>
          <w:rFonts w:ascii="Times New Roman" w:hAnsi="Times New Roman" w:cs="Times New Roman"/>
          <w:sz w:val="24"/>
        </w:rPr>
        <w:t xml:space="preserve"> shows the time to completion vs. the total CPU resources consumed by the operation. </w:t>
      </w:r>
      <w:r>
        <w:rPr>
          <w:rFonts w:ascii="Times New Roman" w:hAnsi="Times New Roman" w:cs="Times New Roman"/>
          <w:sz w:val="24"/>
        </w:rPr>
        <w:t>As with</w:t>
      </w:r>
      <w:r w:rsidR="00F80948">
        <w:rPr>
          <w:rFonts w:ascii="Times New Roman" w:hAnsi="Times New Roman" w:cs="Times New Roman"/>
          <w:sz w:val="24"/>
        </w:rPr>
        <w:t xml:space="preserve"> the index rebuild tests, we found relatively little increase in time to completion.  </w:t>
      </w:r>
    </w:p>
    <w:p w:rsidR="00F80948" w:rsidRDefault="00F80948" w:rsidP="00F80948">
      <w:r w:rsidRPr="00EC0AC7">
        <w:rPr>
          <w:noProof/>
          <w:lang w:eastAsia="zh-CN"/>
        </w:rPr>
        <w:lastRenderedPageBreak/>
        <w:drawing>
          <wp:inline distT="0" distB="0" distL="0" distR="0">
            <wp:extent cx="5583174" cy="3456432"/>
            <wp:effectExtent l="19050" t="0" r="17526" b="0"/>
            <wp:docPr id="3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D3428" w:rsidRDefault="007D3428" w:rsidP="007D3428">
      <w:pPr>
        <w:tabs>
          <w:tab w:val="num" w:pos="720"/>
          <w:tab w:val="num" w:pos="1440"/>
        </w:tabs>
        <w:rPr>
          <w:rFonts w:cs="Times New Roman"/>
          <w:b/>
          <w:szCs w:val="24"/>
        </w:rPr>
      </w:pPr>
      <w:r>
        <w:rPr>
          <w:rFonts w:cs="Times New Roman"/>
          <w:b/>
          <w:szCs w:val="24"/>
        </w:rPr>
        <w:t xml:space="preserve">Figure </w:t>
      </w:r>
      <w:r w:rsidR="009D5D54">
        <w:rPr>
          <w:rFonts w:cs="Times New Roman"/>
          <w:b/>
          <w:szCs w:val="24"/>
        </w:rPr>
        <w:t>13</w:t>
      </w:r>
      <w:r>
        <w:rPr>
          <w:rFonts w:cs="Times New Roman"/>
          <w:b/>
          <w:szCs w:val="24"/>
        </w:rPr>
        <w:t xml:space="preserve">: DBCC CHECKDB with MAXDOP 0 </w:t>
      </w:r>
    </w:p>
    <w:p w:rsidR="00F80948" w:rsidRDefault="00F80948" w:rsidP="00F80948">
      <w:pPr>
        <w:rPr>
          <w:b/>
        </w:rPr>
      </w:pPr>
    </w:p>
    <w:p w:rsidR="00F80948" w:rsidRDefault="001068CF" w:rsidP="003D08C3">
      <w:pPr>
        <w:pStyle w:val="Heading2"/>
        <w:rPr>
          <w:lang w:eastAsia="zh-CN"/>
        </w:rPr>
      </w:pPr>
      <w:bookmarkStart w:id="36" w:name="_Toc210234839"/>
      <w:bookmarkStart w:id="37" w:name="_Toc209967256"/>
      <w:r w:rsidRPr="005B1A19">
        <w:t>SQ</w:t>
      </w:r>
      <w:r w:rsidRPr="005B1A19">
        <w:rPr>
          <w:lang w:eastAsia="zh-CN"/>
        </w:rPr>
        <w:t>L Server Consolidation Scenarios</w:t>
      </w:r>
      <w:r w:rsidR="00442FDD">
        <w:rPr>
          <w:lang w:eastAsia="zh-CN"/>
        </w:rPr>
        <w:t xml:space="preserve"> </w:t>
      </w:r>
      <w:r w:rsidR="00622667">
        <w:rPr>
          <w:lang w:eastAsia="zh-CN"/>
        </w:rPr>
        <w:t>U</w:t>
      </w:r>
      <w:r w:rsidR="007D3428">
        <w:rPr>
          <w:lang w:eastAsia="zh-CN"/>
        </w:rPr>
        <w:t>sing</w:t>
      </w:r>
      <w:r w:rsidR="00442FDD">
        <w:rPr>
          <w:lang w:eastAsia="zh-CN"/>
        </w:rPr>
        <w:t xml:space="preserve"> Hyper-V</w:t>
      </w:r>
      <w:bookmarkEnd w:id="36"/>
      <w:r w:rsidR="00442FDD">
        <w:rPr>
          <w:lang w:eastAsia="zh-CN"/>
        </w:rPr>
        <w:t xml:space="preserve"> </w:t>
      </w:r>
      <w:bookmarkEnd w:id="37"/>
    </w:p>
    <w:p w:rsidR="000C3C43" w:rsidRDefault="000C3C43" w:rsidP="000C3C43">
      <w:pPr>
        <w:rPr>
          <w:rFonts w:ascii="Times New Roman" w:hAnsi="Times New Roman" w:cs="Times New Roman"/>
          <w:sz w:val="24"/>
          <w:szCs w:val="24"/>
        </w:rPr>
      </w:pPr>
      <w:r>
        <w:rPr>
          <w:rFonts w:ascii="Times New Roman" w:hAnsi="Times New Roman" w:cs="Times New Roman"/>
          <w:sz w:val="24"/>
          <w:szCs w:val="24"/>
        </w:rPr>
        <w:t xml:space="preserve">This group of test scenarios </w:t>
      </w:r>
      <w:r w:rsidR="00330498">
        <w:rPr>
          <w:rFonts w:ascii="Times New Roman" w:hAnsi="Times New Roman" w:cs="Times New Roman"/>
          <w:sz w:val="24"/>
          <w:szCs w:val="24"/>
        </w:rPr>
        <w:t xml:space="preserve">was </w:t>
      </w:r>
      <w:r>
        <w:rPr>
          <w:rFonts w:ascii="Times New Roman" w:hAnsi="Times New Roman" w:cs="Times New Roman"/>
          <w:sz w:val="24"/>
          <w:szCs w:val="24"/>
        </w:rPr>
        <w:t>designed to answer some of the key questions around consolidating SQL Server into Hyper-V environment</w:t>
      </w:r>
      <w:r w:rsidR="009D5D54">
        <w:rPr>
          <w:rFonts w:ascii="Times New Roman" w:hAnsi="Times New Roman" w:cs="Times New Roman"/>
          <w:sz w:val="24"/>
          <w:szCs w:val="24"/>
        </w:rPr>
        <w:t>:</w:t>
      </w:r>
      <w:r>
        <w:rPr>
          <w:rFonts w:ascii="Times New Roman" w:hAnsi="Times New Roman" w:cs="Times New Roman"/>
          <w:sz w:val="24"/>
          <w:szCs w:val="24"/>
        </w:rPr>
        <w:t xml:space="preserve"> </w:t>
      </w:r>
    </w:p>
    <w:p w:rsidR="00EB178D" w:rsidRDefault="00EF5F80">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P</w:t>
      </w:r>
      <w:r w:rsidR="005408DB">
        <w:rPr>
          <w:rFonts w:ascii="Times New Roman" w:hAnsi="Times New Roman" w:cs="Times New Roman"/>
          <w:sz w:val="24"/>
          <w:szCs w:val="24"/>
        </w:rPr>
        <w:t>erformance impact of storage configuration of multiple instances</w:t>
      </w:r>
    </w:p>
    <w:p w:rsidR="005408DB" w:rsidRPr="009D5D54" w:rsidRDefault="00A11B71" w:rsidP="009D5D54">
      <w:pPr>
        <w:ind w:left="720"/>
        <w:rPr>
          <w:rFonts w:ascii="Times New Roman" w:hAnsi="Times New Roman" w:cs="Times New Roman"/>
          <w:sz w:val="24"/>
          <w:szCs w:val="24"/>
        </w:rPr>
      </w:pPr>
      <w:r w:rsidRPr="00A11B71">
        <w:rPr>
          <w:rFonts w:ascii="Times New Roman" w:hAnsi="Times New Roman" w:cs="Times New Roman"/>
          <w:sz w:val="24"/>
          <w:szCs w:val="24"/>
        </w:rPr>
        <w:t xml:space="preserve">The goal of this test scenario </w:t>
      </w:r>
      <w:r w:rsidR="00EF5F80">
        <w:rPr>
          <w:rFonts w:ascii="Times New Roman" w:hAnsi="Times New Roman" w:cs="Times New Roman"/>
          <w:sz w:val="24"/>
          <w:szCs w:val="24"/>
        </w:rPr>
        <w:t>was</w:t>
      </w:r>
      <w:r w:rsidR="00EF5F80" w:rsidRPr="00A11B71">
        <w:rPr>
          <w:rFonts w:ascii="Times New Roman" w:hAnsi="Times New Roman" w:cs="Times New Roman"/>
          <w:sz w:val="24"/>
          <w:szCs w:val="24"/>
        </w:rPr>
        <w:t xml:space="preserve"> </w:t>
      </w:r>
      <w:r w:rsidRPr="00A11B71">
        <w:rPr>
          <w:rFonts w:ascii="Times New Roman" w:hAnsi="Times New Roman" w:cs="Times New Roman"/>
          <w:sz w:val="24"/>
          <w:szCs w:val="24"/>
        </w:rPr>
        <w:t xml:space="preserve">to understand the performance impact of dedicated vs. shared storage in a consolidation environment. </w:t>
      </w:r>
    </w:p>
    <w:p w:rsidR="00EB178D" w:rsidRDefault="000C3C43">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Virtual instance scalability </w:t>
      </w:r>
    </w:p>
    <w:p w:rsidR="005E0BC7" w:rsidRPr="009D5D54" w:rsidRDefault="00A11B71" w:rsidP="009D5D54">
      <w:pPr>
        <w:ind w:left="720"/>
        <w:rPr>
          <w:rFonts w:ascii="Times New Roman" w:hAnsi="Times New Roman" w:cs="Times New Roman"/>
          <w:sz w:val="24"/>
          <w:szCs w:val="24"/>
        </w:rPr>
      </w:pPr>
      <w:r w:rsidRPr="00A11B71">
        <w:rPr>
          <w:rFonts w:ascii="Times New Roman" w:hAnsi="Times New Roman" w:cs="Times New Roman"/>
          <w:sz w:val="24"/>
          <w:szCs w:val="24"/>
        </w:rPr>
        <w:t xml:space="preserve">The goal of this test scenario </w:t>
      </w:r>
      <w:r w:rsidR="00EF5F80">
        <w:rPr>
          <w:rFonts w:ascii="Times New Roman" w:hAnsi="Times New Roman" w:cs="Times New Roman"/>
          <w:sz w:val="24"/>
          <w:szCs w:val="24"/>
        </w:rPr>
        <w:t>was</w:t>
      </w:r>
      <w:r w:rsidR="00EF5F80" w:rsidRPr="00A11B71">
        <w:rPr>
          <w:rFonts w:ascii="Times New Roman" w:hAnsi="Times New Roman" w:cs="Times New Roman"/>
          <w:sz w:val="24"/>
          <w:szCs w:val="24"/>
        </w:rPr>
        <w:t xml:space="preserve"> </w:t>
      </w:r>
      <w:r w:rsidRPr="00A11B71">
        <w:rPr>
          <w:rFonts w:ascii="Times New Roman" w:hAnsi="Times New Roman" w:cs="Times New Roman"/>
          <w:sz w:val="24"/>
          <w:szCs w:val="24"/>
        </w:rPr>
        <w:t xml:space="preserve">to understand the scalability of the virtual instance when there </w:t>
      </w:r>
      <w:r w:rsidR="00EF5F80">
        <w:rPr>
          <w:rFonts w:ascii="Times New Roman" w:hAnsi="Times New Roman" w:cs="Times New Roman"/>
          <w:sz w:val="24"/>
          <w:szCs w:val="24"/>
        </w:rPr>
        <w:t>was</w:t>
      </w:r>
      <w:r w:rsidR="00EF5F80" w:rsidRPr="00A11B71">
        <w:rPr>
          <w:rFonts w:ascii="Times New Roman" w:hAnsi="Times New Roman" w:cs="Times New Roman"/>
          <w:sz w:val="24"/>
          <w:szCs w:val="24"/>
        </w:rPr>
        <w:t xml:space="preserve"> </w:t>
      </w:r>
      <w:r w:rsidRPr="00A11B71">
        <w:rPr>
          <w:rFonts w:ascii="Times New Roman" w:hAnsi="Times New Roman" w:cs="Times New Roman"/>
          <w:sz w:val="24"/>
          <w:szCs w:val="24"/>
        </w:rPr>
        <w:t>enough physical processor to support 1:1 mapping to logical processor configured for the guest virtual machine.</w:t>
      </w:r>
    </w:p>
    <w:p w:rsidR="00EB178D" w:rsidRDefault="008D07F1">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Virtual instance performance with overcommit</w:t>
      </w:r>
      <w:r w:rsidR="008D44E3">
        <w:rPr>
          <w:rFonts w:ascii="Times New Roman" w:hAnsi="Times New Roman" w:cs="Times New Roman"/>
          <w:sz w:val="24"/>
          <w:szCs w:val="24"/>
        </w:rPr>
        <w:t>ted CPU resources</w:t>
      </w:r>
    </w:p>
    <w:p w:rsidR="008D07F1" w:rsidRPr="009D5D54" w:rsidRDefault="00A11B71" w:rsidP="009D5D54">
      <w:pPr>
        <w:ind w:left="720"/>
        <w:rPr>
          <w:rFonts w:ascii="Times New Roman" w:hAnsi="Times New Roman" w:cs="Times New Roman"/>
          <w:sz w:val="24"/>
          <w:szCs w:val="24"/>
        </w:rPr>
      </w:pPr>
      <w:r w:rsidRPr="00A11B71">
        <w:rPr>
          <w:rFonts w:ascii="Times New Roman" w:hAnsi="Times New Roman" w:cs="Times New Roman"/>
          <w:sz w:val="24"/>
          <w:szCs w:val="24"/>
        </w:rPr>
        <w:t xml:space="preserve">The goal of this test scenario </w:t>
      </w:r>
      <w:r w:rsidR="00EF5F80">
        <w:rPr>
          <w:rFonts w:ascii="Times New Roman" w:hAnsi="Times New Roman" w:cs="Times New Roman"/>
          <w:sz w:val="24"/>
          <w:szCs w:val="24"/>
        </w:rPr>
        <w:t>was</w:t>
      </w:r>
      <w:r w:rsidR="00EF5F80" w:rsidRPr="00A11B71">
        <w:rPr>
          <w:rFonts w:ascii="Times New Roman" w:hAnsi="Times New Roman" w:cs="Times New Roman"/>
          <w:sz w:val="24"/>
          <w:szCs w:val="24"/>
        </w:rPr>
        <w:t xml:space="preserve"> </w:t>
      </w:r>
      <w:r w:rsidRPr="00A11B71">
        <w:rPr>
          <w:rFonts w:ascii="Times New Roman" w:hAnsi="Times New Roman" w:cs="Times New Roman"/>
          <w:sz w:val="24"/>
          <w:szCs w:val="24"/>
        </w:rPr>
        <w:t xml:space="preserve">to understand the performance impact when </w:t>
      </w:r>
      <w:r w:rsidR="00271376">
        <w:rPr>
          <w:rFonts w:ascii="Times New Roman" w:hAnsi="Times New Roman" w:cs="Times New Roman"/>
          <w:sz w:val="24"/>
          <w:szCs w:val="24"/>
        </w:rPr>
        <w:t xml:space="preserve">the number of </w:t>
      </w:r>
      <w:r w:rsidRPr="00A11B71">
        <w:rPr>
          <w:rFonts w:ascii="Times New Roman" w:hAnsi="Times New Roman" w:cs="Times New Roman"/>
          <w:sz w:val="24"/>
          <w:szCs w:val="24"/>
        </w:rPr>
        <w:t xml:space="preserve">total logical processors configured for the virtual instances </w:t>
      </w:r>
      <w:r w:rsidR="00EF5F80">
        <w:rPr>
          <w:rFonts w:ascii="Times New Roman" w:hAnsi="Times New Roman" w:cs="Times New Roman"/>
          <w:sz w:val="24"/>
          <w:szCs w:val="24"/>
        </w:rPr>
        <w:t>was</w:t>
      </w:r>
      <w:r w:rsidR="00EF5F80" w:rsidRPr="00A11B71">
        <w:rPr>
          <w:rFonts w:ascii="Times New Roman" w:hAnsi="Times New Roman" w:cs="Times New Roman"/>
          <w:sz w:val="24"/>
          <w:szCs w:val="24"/>
        </w:rPr>
        <w:t xml:space="preserve"> </w:t>
      </w:r>
      <w:r w:rsidR="00271376">
        <w:rPr>
          <w:rFonts w:ascii="Times New Roman" w:hAnsi="Times New Roman" w:cs="Times New Roman"/>
          <w:sz w:val="24"/>
          <w:szCs w:val="24"/>
        </w:rPr>
        <w:t>greater</w:t>
      </w:r>
      <w:r w:rsidRPr="00A11B71">
        <w:rPr>
          <w:rFonts w:ascii="Times New Roman" w:hAnsi="Times New Roman" w:cs="Times New Roman"/>
          <w:sz w:val="24"/>
          <w:szCs w:val="24"/>
        </w:rPr>
        <w:t xml:space="preserve"> than that of the physical processors available on the server. </w:t>
      </w:r>
    </w:p>
    <w:p w:rsidR="002F36A5" w:rsidRDefault="002F36A5">
      <w:pPr>
        <w:rPr>
          <w:rFonts w:ascii="Times New Roman" w:hAnsi="Times New Roman" w:cs="Times New Roman"/>
          <w:sz w:val="24"/>
          <w:szCs w:val="24"/>
        </w:rPr>
      </w:pPr>
    </w:p>
    <w:p w:rsidR="00EB512D" w:rsidRPr="00E60301" w:rsidRDefault="00EB512D" w:rsidP="003D08C3">
      <w:pPr>
        <w:pStyle w:val="Heading3"/>
      </w:pPr>
      <w:bookmarkStart w:id="38" w:name="_Comparing_Storage_Configurations"/>
      <w:bookmarkStart w:id="39" w:name="_Toc209967257"/>
      <w:bookmarkStart w:id="40" w:name="_Toc210234840"/>
      <w:bookmarkEnd w:id="38"/>
      <w:r w:rsidRPr="00E60301">
        <w:lastRenderedPageBreak/>
        <w:t xml:space="preserve">Comparing Storage Configurations </w:t>
      </w:r>
      <w:r>
        <w:t xml:space="preserve">in Consolidation </w:t>
      </w:r>
      <w:r w:rsidRPr="003D08C3">
        <w:t>Environment</w:t>
      </w:r>
      <w:bookmarkEnd w:id="39"/>
      <w:bookmarkEnd w:id="40"/>
    </w:p>
    <w:p w:rsidR="00684E83" w:rsidRDefault="00EB512D" w:rsidP="00EB512D">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So far we have established that pass-through disks and fixed VHD are both good storage configuration</w:t>
      </w:r>
      <w:r w:rsidR="00271376">
        <w:rPr>
          <w:rFonts w:ascii="Times New Roman" w:hAnsi="Times New Roman" w:cs="Times New Roman"/>
          <w:sz w:val="24"/>
          <w:szCs w:val="24"/>
        </w:rPr>
        <w:t>s</w:t>
      </w:r>
      <w:r>
        <w:rPr>
          <w:rFonts w:ascii="Times New Roman" w:hAnsi="Times New Roman" w:cs="Times New Roman"/>
          <w:sz w:val="24"/>
          <w:szCs w:val="24"/>
        </w:rPr>
        <w:t xml:space="preserve"> for SQL Server workload. To further understand the impact of these two different storage configuration</w:t>
      </w:r>
      <w:r w:rsidR="00271376">
        <w:rPr>
          <w:rFonts w:ascii="Times New Roman" w:hAnsi="Times New Roman" w:cs="Times New Roman"/>
          <w:sz w:val="24"/>
          <w:szCs w:val="24"/>
        </w:rPr>
        <w:t>s</w:t>
      </w:r>
      <w:r>
        <w:rPr>
          <w:rFonts w:ascii="Times New Roman" w:hAnsi="Times New Roman" w:cs="Times New Roman"/>
          <w:sz w:val="24"/>
          <w:szCs w:val="24"/>
        </w:rPr>
        <w:t xml:space="preserve"> on OLTP workload, we set</w:t>
      </w:r>
      <w:r w:rsidR="00271376">
        <w:rPr>
          <w:rFonts w:ascii="Times New Roman" w:hAnsi="Times New Roman" w:cs="Times New Roman"/>
          <w:sz w:val="24"/>
          <w:szCs w:val="24"/>
        </w:rPr>
        <w:t xml:space="preserve"> </w:t>
      </w:r>
      <w:r>
        <w:rPr>
          <w:rFonts w:ascii="Times New Roman" w:hAnsi="Times New Roman" w:cs="Times New Roman"/>
          <w:sz w:val="24"/>
          <w:szCs w:val="24"/>
        </w:rPr>
        <w:t>up two set</w:t>
      </w:r>
      <w:r w:rsidR="00271376">
        <w:rPr>
          <w:rFonts w:ascii="Times New Roman" w:hAnsi="Times New Roman" w:cs="Times New Roman"/>
          <w:sz w:val="24"/>
          <w:szCs w:val="24"/>
        </w:rPr>
        <w:t>s</w:t>
      </w:r>
      <w:r>
        <w:rPr>
          <w:rFonts w:ascii="Times New Roman" w:hAnsi="Times New Roman" w:cs="Times New Roman"/>
          <w:sz w:val="24"/>
          <w:szCs w:val="24"/>
        </w:rPr>
        <w:t xml:space="preserve"> of tests to compare </w:t>
      </w:r>
      <w:r w:rsidR="0019227E">
        <w:rPr>
          <w:rFonts w:ascii="Times New Roman" w:hAnsi="Times New Roman" w:cs="Times New Roman"/>
          <w:sz w:val="24"/>
          <w:szCs w:val="24"/>
        </w:rPr>
        <w:t>the following</w:t>
      </w:r>
      <w:r w:rsidR="00684E83">
        <w:rPr>
          <w:rFonts w:ascii="Times New Roman" w:hAnsi="Times New Roman" w:cs="Times New Roman"/>
          <w:sz w:val="24"/>
          <w:szCs w:val="24"/>
        </w:rPr>
        <w:t xml:space="preserve"> storage methods:</w:t>
      </w:r>
      <w:r>
        <w:rPr>
          <w:rFonts w:ascii="Times New Roman" w:hAnsi="Times New Roman" w:cs="Times New Roman"/>
          <w:sz w:val="24"/>
          <w:szCs w:val="24"/>
        </w:rPr>
        <w:t xml:space="preserve"> </w:t>
      </w:r>
    </w:p>
    <w:p w:rsidR="006F4DA7" w:rsidRDefault="00684E83">
      <w:pPr>
        <w:pStyle w:val="ListParagraph"/>
        <w:numPr>
          <w:ilvl w:val="0"/>
          <w:numId w:val="55"/>
        </w:numPr>
        <w:tabs>
          <w:tab w:val="num" w:pos="1440"/>
        </w:tabs>
        <w:rPr>
          <w:rFonts w:ascii="Times New Roman" w:hAnsi="Times New Roman" w:cs="Times New Roman"/>
          <w:sz w:val="24"/>
          <w:szCs w:val="24"/>
        </w:rPr>
      </w:pPr>
      <w:r>
        <w:rPr>
          <w:rFonts w:ascii="Times New Roman" w:hAnsi="Times New Roman" w:cs="Times New Roman"/>
          <w:sz w:val="24"/>
          <w:szCs w:val="24"/>
        </w:rPr>
        <w:t>D</w:t>
      </w:r>
      <w:r w:rsidR="003369F5" w:rsidRPr="003369F5">
        <w:rPr>
          <w:rFonts w:ascii="Times New Roman" w:hAnsi="Times New Roman" w:cs="Times New Roman"/>
          <w:sz w:val="24"/>
          <w:szCs w:val="24"/>
        </w:rPr>
        <w:t xml:space="preserve">edicated storage (i.e., no sharing at the disk level) using pass-through disks </w:t>
      </w:r>
    </w:p>
    <w:p w:rsidR="006F4DA7" w:rsidRDefault="00684E83">
      <w:pPr>
        <w:pStyle w:val="ListParagraph"/>
        <w:numPr>
          <w:ilvl w:val="0"/>
          <w:numId w:val="55"/>
        </w:numPr>
        <w:tabs>
          <w:tab w:val="num" w:pos="1440"/>
        </w:tabs>
        <w:rPr>
          <w:rFonts w:ascii="Times New Roman" w:hAnsi="Times New Roman" w:cs="Times New Roman"/>
          <w:sz w:val="24"/>
          <w:szCs w:val="24"/>
        </w:rPr>
      </w:pPr>
      <w:r>
        <w:rPr>
          <w:rFonts w:ascii="Times New Roman" w:hAnsi="Times New Roman" w:cs="Times New Roman"/>
          <w:sz w:val="24"/>
          <w:szCs w:val="24"/>
        </w:rPr>
        <w:t>A</w:t>
      </w:r>
      <w:r w:rsidR="003369F5" w:rsidRPr="003369F5">
        <w:rPr>
          <w:rFonts w:ascii="Times New Roman" w:hAnsi="Times New Roman" w:cs="Times New Roman"/>
          <w:sz w:val="24"/>
          <w:szCs w:val="24"/>
        </w:rPr>
        <w:t xml:space="preserve"> common pool of disk resources with VHD files for SQL Server data and log files </w:t>
      </w:r>
    </w:p>
    <w:p w:rsidR="00EB512D" w:rsidRDefault="00EB512D" w:rsidP="00EB512D">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 xml:space="preserve">The first storage configuration used pass-through disks with dedicated storage for each of the </w:t>
      </w:r>
      <w:r w:rsidR="00540990">
        <w:rPr>
          <w:rFonts w:ascii="Times New Roman" w:hAnsi="Times New Roman" w:cs="Times New Roman"/>
          <w:sz w:val="24"/>
          <w:szCs w:val="24"/>
        </w:rPr>
        <w:t>virtual machine</w:t>
      </w:r>
      <w:r>
        <w:rPr>
          <w:rFonts w:ascii="Times New Roman" w:hAnsi="Times New Roman" w:cs="Times New Roman"/>
          <w:sz w:val="24"/>
          <w:szCs w:val="24"/>
        </w:rPr>
        <w:t>s</w:t>
      </w:r>
      <w:r w:rsidR="00271376">
        <w:rPr>
          <w:rFonts w:ascii="Times New Roman" w:hAnsi="Times New Roman" w:cs="Times New Roman"/>
          <w:sz w:val="24"/>
          <w:szCs w:val="24"/>
        </w:rPr>
        <w:t>, as shown in Figure 14</w:t>
      </w:r>
      <w:r>
        <w:rPr>
          <w:rFonts w:ascii="Times New Roman" w:hAnsi="Times New Roman" w:cs="Times New Roman"/>
          <w:sz w:val="24"/>
          <w:szCs w:val="24"/>
        </w:rPr>
        <w:t>.</w:t>
      </w:r>
      <w:r w:rsidR="00FE6D09">
        <w:rPr>
          <w:rFonts w:ascii="Times New Roman" w:hAnsi="Times New Roman" w:cs="Times New Roman"/>
          <w:sz w:val="24"/>
          <w:szCs w:val="24"/>
        </w:rPr>
        <w:t xml:space="preserve"> </w:t>
      </w:r>
      <w:r>
        <w:rPr>
          <w:rFonts w:ascii="Times New Roman" w:hAnsi="Times New Roman" w:cs="Times New Roman"/>
          <w:sz w:val="24"/>
          <w:szCs w:val="24"/>
        </w:rPr>
        <w:t xml:space="preserve">Each guest </w:t>
      </w:r>
      <w:r w:rsidR="00540990">
        <w:rPr>
          <w:rFonts w:ascii="Times New Roman" w:hAnsi="Times New Roman" w:cs="Times New Roman"/>
          <w:sz w:val="24"/>
          <w:szCs w:val="24"/>
        </w:rPr>
        <w:t>virtual machine</w:t>
      </w:r>
      <w:r>
        <w:rPr>
          <w:rFonts w:ascii="Times New Roman" w:hAnsi="Times New Roman" w:cs="Times New Roman"/>
          <w:sz w:val="24"/>
          <w:szCs w:val="24"/>
        </w:rPr>
        <w:t xml:space="preserve"> was presented </w:t>
      </w:r>
      <w:r w:rsidR="00271376">
        <w:rPr>
          <w:rFonts w:ascii="Times New Roman" w:hAnsi="Times New Roman" w:cs="Times New Roman"/>
          <w:sz w:val="24"/>
          <w:szCs w:val="24"/>
        </w:rPr>
        <w:t xml:space="preserve">with </w:t>
      </w:r>
      <w:r>
        <w:rPr>
          <w:rFonts w:ascii="Times New Roman" w:hAnsi="Times New Roman" w:cs="Times New Roman"/>
          <w:sz w:val="24"/>
          <w:szCs w:val="24"/>
        </w:rPr>
        <w:t>this configuration</w:t>
      </w:r>
      <w:r w:rsidR="00271376">
        <w:rPr>
          <w:rFonts w:ascii="Times New Roman" w:hAnsi="Times New Roman" w:cs="Times New Roman"/>
          <w:sz w:val="24"/>
          <w:szCs w:val="24"/>
        </w:rPr>
        <w:t>,</w:t>
      </w:r>
      <w:r>
        <w:rPr>
          <w:rFonts w:ascii="Times New Roman" w:hAnsi="Times New Roman" w:cs="Times New Roman"/>
          <w:sz w:val="24"/>
          <w:szCs w:val="24"/>
        </w:rPr>
        <w:t xml:space="preserve"> which consisted of two LUNs (150</w:t>
      </w:r>
      <w:r w:rsidR="00271376">
        <w:rPr>
          <w:rFonts w:ascii="Times New Roman" w:hAnsi="Times New Roman" w:cs="Times New Roman"/>
          <w:sz w:val="24"/>
          <w:szCs w:val="24"/>
        </w:rPr>
        <w:t xml:space="preserve"> </w:t>
      </w:r>
      <w:r>
        <w:rPr>
          <w:rFonts w:ascii="Times New Roman" w:hAnsi="Times New Roman" w:cs="Times New Roman"/>
          <w:sz w:val="24"/>
          <w:szCs w:val="24"/>
        </w:rPr>
        <w:t>GB) for data files and one LUN (50</w:t>
      </w:r>
      <w:r w:rsidR="00271376">
        <w:rPr>
          <w:rFonts w:ascii="Times New Roman" w:hAnsi="Times New Roman" w:cs="Times New Roman"/>
          <w:sz w:val="24"/>
          <w:szCs w:val="24"/>
        </w:rPr>
        <w:t xml:space="preserve"> </w:t>
      </w:r>
      <w:r>
        <w:rPr>
          <w:rFonts w:ascii="Times New Roman" w:hAnsi="Times New Roman" w:cs="Times New Roman"/>
          <w:sz w:val="24"/>
          <w:szCs w:val="24"/>
        </w:rPr>
        <w:t xml:space="preserve">GB) for </w:t>
      </w:r>
      <w:r w:rsidR="00271376">
        <w:rPr>
          <w:rFonts w:ascii="Times New Roman" w:hAnsi="Times New Roman" w:cs="Times New Roman"/>
          <w:sz w:val="24"/>
          <w:szCs w:val="24"/>
        </w:rPr>
        <w:t xml:space="preserve">the </w:t>
      </w:r>
      <w:r>
        <w:rPr>
          <w:rFonts w:ascii="Times New Roman" w:hAnsi="Times New Roman" w:cs="Times New Roman"/>
          <w:sz w:val="24"/>
          <w:szCs w:val="24"/>
        </w:rPr>
        <w:t>log.</w:t>
      </w:r>
      <w:r w:rsidR="00FE6D09">
        <w:rPr>
          <w:rFonts w:ascii="Times New Roman" w:hAnsi="Times New Roman" w:cs="Times New Roman"/>
          <w:sz w:val="24"/>
          <w:szCs w:val="24"/>
        </w:rPr>
        <w:t xml:space="preserve"> </w:t>
      </w:r>
      <w:r>
        <w:rPr>
          <w:rFonts w:ascii="Times New Roman" w:hAnsi="Times New Roman" w:cs="Times New Roman"/>
          <w:sz w:val="24"/>
          <w:szCs w:val="24"/>
        </w:rPr>
        <w:t xml:space="preserve">There was no sharing at the physical disk level between guest </w:t>
      </w:r>
      <w:r w:rsidR="00540990">
        <w:rPr>
          <w:rFonts w:ascii="Times New Roman" w:hAnsi="Times New Roman" w:cs="Times New Roman"/>
          <w:sz w:val="24"/>
          <w:szCs w:val="24"/>
        </w:rPr>
        <w:t>virtual machine</w:t>
      </w:r>
      <w:r>
        <w:rPr>
          <w:rFonts w:ascii="Times New Roman" w:hAnsi="Times New Roman" w:cs="Times New Roman"/>
          <w:sz w:val="24"/>
          <w:szCs w:val="24"/>
        </w:rPr>
        <w:t>s</w:t>
      </w:r>
      <w:r w:rsidR="00271376">
        <w:rPr>
          <w:rFonts w:ascii="Times New Roman" w:hAnsi="Times New Roman" w:cs="Times New Roman"/>
          <w:sz w:val="24"/>
          <w:szCs w:val="24"/>
        </w:rPr>
        <w:t>,</w:t>
      </w:r>
      <w:r>
        <w:rPr>
          <w:rFonts w:ascii="Times New Roman" w:hAnsi="Times New Roman" w:cs="Times New Roman"/>
          <w:sz w:val="24"/>
          <w:szCs w:val="24"/>
        </w:rPr>
        <w:t xml:space="preserve"> and each LUN ha</w:t>
      </w:r>
      <w:r w:rsidR="00684E83">
        <w:rPr>
          <w:rFonts w:ascii="Times New Roman" w:hAnsi="Times New Roman" w:cs="Times New Roman"/>
          <w:sz w:val="24"/>
          <w:szCs w:val="24"/>
        </w:rPr>
        <w:t>d</w:t>
      </w:r>
      <w:r>
        <w:rPr>
          <w:rFonts w:ascii="Times New Roman" w:hAnsi="Times New Roman" w:cs="Times New Roman"/>
          <w:sz w:val="24"/>
          <w:szCs w:val="24"/>
        </w:rPr>
        <w:t xml:space="preserve"> a set of dedicated physical disks.</w:t>
      </w:r>
    </w:p>
    <w:p w:rsidR="00EB512D" w:rsidRDefault="00A6103F" w:rsidP="00EB512D">
      <w:pPr>
        <w:tabs>
          <w:tab w:val="num" w:pos="720"/>
          <w:tab w:val="num" w:pos="1440"/>
        </w:tabs>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4880610" cy="1958340"/>
            <wp:effectExtent l="19050" t="0" r="0" b="0"/>
            <wp:docPr id="1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33866" cy="2597750"/>
                      <a:chOff x="1219200" y="3581400"/>
                      <a:chExt cx="7033866" cy="2597750"/>
                    </a:xfrm>
                  </a:grpSpPr>
                  <a:grpSp>
                    <a:nvGrpSpPr>
                      <a:cNvPr id="31" name="Group 30"/>
                      <a:cNvGrpSpPr/>
                    </a:nvGrpSpPr>
                    <a:grpSpPr>
                      <a:xfrm>
                        <a:off x="1219200" y="3581400"/>
                        <a:ext cx="7033866" cy="2597750"/>
                        <a:chOff x="1219200" y="3581400"/>
                        <a:chExt cx="7033866" cy="2597750"/>
                      </a:xfrm>
                    </a:grpSpPr>
                    <a:sp>
                      <a:nvSpPr>
                        <a:cNvPr id="34" name="TextBox 33"/>
                        <a:cNvSpPr txBox="1"/>
                      </a:nvSpPr>
                      <a:spPr>
                        <a:xfrm>
                          <a:off x="5562600" y="3962400"/>
                          <a:ext cx="2614266"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SQL Data – 2 LUNs</a:t>
                            </a:r>
                          </a:p>
                          <a:p>
                            <a:pPr lvl="1"/>
                            <a:r>
                              <a:rPr lang="en-US" sz="1400" dirty="0" smtClean="0"/>
                              <a:t>150GB LUNs using RAID 1+0 (4+4) Sets</a:t>
                            </a:r>
                            <a:endParaRPr lang="en-US" sz="1400" dirty="0"/>
                          </a:p>
                        </a:txBody>
                        <a:useSpRect/>
                      </a:txSp>
                    </a:sp>
                    <a:grpSp>
                      <a:nvGrpSpPr>
                        <a:cNvPr id="4" name="Group 31"/>
                        <a:cNvGrpSpPr/>
                      </a:nvGrpSpPr>
                      <a:grpSpPr>
                        <a:xfrm>
                          <a:off x="1219200" y="3581400"/>
                          <a:ext cx="2962835" cy="2597750"/>
                          <a:chOff x="1295400" y="4191000"/>
                          <a:chExt cx="2590800" cy="2438400"/>
                        </a:xfrm>
                      </a:grpSpPr>
                      <a:sp>
                        <a:nvSpPr>
                          <a:cNvPr id="30" name="Rounded Rectangle 29"/>
                          <a:cNvSpPr/>
                        </a:nvSpPr>
                        <a:spPr>
                          <a:xfrm>
                            <a:off x="1295400" y="4191000"/>
                            <a:ext cx="2590800" cy="2438400"/>
                          </a:xfrm>
                          <a:prstGeom prst="roundRect">
                            <a:avLst/>
                          </a:prstGeom>
                          <a:solidFill>
                            <a:schemeClr val="bg1">
                              <a:lumMod val="85000"/>
                              <a:alpha val="2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Magnetic Disk 8"/>
                          <a:cNvSpPr/>
                        </a:nvSpPr>
                        <a:spPr>
                          <a:xfrm>
                            <a:off x="1524000" y="50292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Magnetic Disk 9"/>
                          <a:cNvSpPr/>
                        </a:nvSpPr>
                        <a:spPr>
                          <a:xfrm>
                            <a:off x="1676400" y="51816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agnetic Disk 10"/>
                          <a:cNvSpPr/>
                        </a:nvSpPr>
                        <a:spPr>
                          <a:xfrm>
                            <a:off x="1828800" y="53340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Magnetic Disk 11"/>
                          <a:cNvSpPr/>
                        </a:nvSpPr>
                        <a:spPr>
                          <a:xfrm>
                            <a:off x="1981200" y="54864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Magnetic Disk 12"/>
                          <a:cNvSpPr/>
                        </a:nvSpPr>
                        <a:spPr>
                          <a:xfrm>
                            <a:off x="2133600" y="56388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Magnetic Disk 13"/>
                          <a:cNvSpPr/>
                        </a:nvSpPr>
                        <a:spPr>
                          <a:xfrm>
                            <a:off x="2286000" y="57912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Magnetic Disk 14"/>
                          <a:cNvSpPr/>
                        </a:nvSpPr>
                        <a:spPr>
                          <a:xfrm>
                            <a:off x="2438400" y="59436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Magnetic Disk 15"/>
                          <a:cNvSpPr/>
                        </a:nvSpPr>
                        <a:spPr>
                          <a:xfrm>
                            <a:off x="2590800" y="60960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agnetic Disk 17"/>
                          <a:cNvSpPr/>
                        </a:nvSpPr>
                        <a:spPr>
                          <a:xfrm>
                            <a:off x="1981200" y="47244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Magnetic Disk 18"/>
                          <a:cNvSpPr/>
                        </a:nvSpPr>
                        <a:spPr>
                          <a:xfrm>
                            <a:off x="2133600" y="48768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Magnetic Disk 19"/>
                          <a:cNvSpPr/>
                        </a:nvSpPr>
                        <a:spPr>
                          <a:xfrm>
                            <a:off x="2286000" y="50292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Flowchart: Magnetic Disk 20"/>
                          <a:cNvSpPr/>
                        </a:nvSpPr>
                        <a:spPr>
                          <a:xfrm>
                            <a:off x="2438400" y="51816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Flowchart: Magnetic Disk 21"/>
                          <a:cNvSpPr/>
                        </a:nvSpPr>
                        <a:spPr>
                          <a:xfrm>
                            <a:off x="2590800" y="53340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Flowchart: Magnetic Disk 22"/>
                          <a:cNvSpPr/>
                        </a:nvSpPr>
                        <a:spPr>
                          <a:xfrm>
                            <a:off x="2743200" y="54864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Flowchart: Magnetic Disk 23"/>
                          <a:cNvSpPr/>
                        </a:nvSpPr>
                        <a:spPr>
                          <a:xfrm>
                            <a:off x="2895600" y="56388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owchart: Magnetic Disk 24"/>
                          <a:cNvSpPr/>
                        </a:nvSpPr>
                        <a:spPr>
                          <a:xfrm>
                            <a:off x="3048000" y="5791200"/>
                            <a:ext cx="304800" cy="3810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Flowchart: Magnetic Disk 25"/>
                          <a:cNvSpPr/>
                        </a:nvSpPr>
                        <a:spPr>
                          <a:xfrm>
                            <a:off x="2743200" y="4724400"/>
                            <a:ext cx="304800" cy="381000"/>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Flowchart: Magnetic Disk 26"/>
                          <a:cNvSpPr/>
                        </a:nvSpPr>
                        <a:spPr>
                          <a:xfrm>
                            <a:off x="2895600" y="4876800"/>
                            <a:ext cx="304800" cy="381000"/>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Flowchart: Magnetic Disk 27"/>
                          <a:cNvSpPr/>
                        </a:nvSpPr>
                        <a:spPr>
                          <a:xfrm>
                            <a:off x="3048000" y="5029200"/>
                            <a:ext cx="304800" cy="381000"/>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Flowchart: Magnetic Disk 28"/>
                          <a:cNvSpPr/>
                        </a:nvSpPr>
                        <a:spPr>
                          <a:xfrm>
                            <a:off x="3200400" y="5181600"/>
                            <a:ext cx="304800" cy="381000"/>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3" name="Flowchart: Magnetic Disk 32"/>
                        <a:cNvSpPr/>
                      </a:nvSpPr>
                      <a:spPr>
                        <a:xfrm>
                          <a:off x="5128866" y="4096852"/>
                          <a:ext cx="348569" cy="405898"/>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Flowchart: Magnetic Disk 34"/>
                        <a:cNvSpPr/>
                      </a:nvSpPr>
                      <a:spPr>
                        <a:xfrm>
                          <a:off x="5128866" y="4858852"/>
                          <a:ext cx="348569" cy="405898"/>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5638800" y="4724400"/>
                          <a:ext cx="2614266"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SQL Log – 1 LUN</a:t>
                            </a:r>
                          </a:p>
                          <a:p>
                            <a:pPr lvl="1"/>
                            <a:r>
                              <a:rPr lang="en-US" sz="1400" dirty="0" smtClean="0"/>
                              <a:t>50GB LUN using RAID 1+0 (2+2) Set</a:t>
                            </a:r>
                            <a:endParaRPr lang="en-US" sz="1400" dirty="0"/>
                          </a:p>
                        </a:txBody>
                        <a:useSpRect/>
                      </a:txSp>
                    </a:sp>
                    <a:sp>
                      <a:nvSpPr>
                        <a:cNvPr id="39" name="TextBox 38"/>
                        <a:cNvSpPr txBox="1"/>
                      </a:nvSpPr>
                      <a:spPr>
                        <a:xfrm>
                          <a:off x="1676400" y="3657600"/>
                          <a:ext cx="2004271"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Disk Configuration per VM/Root</a:t>
                            </a:r>
                            <a:endParaRPr lang="en-US" sz="1400" dirty="0"/>
                          </a:p>
                        </a:txBody>
                        <a:useSpRect/>
                      </a:txSp>
                    </a:sp>
                  </a:grpSp>
                </lc:lockedCanvas>
              </a:graphicData>
            </a:graphic>
          </wp:inline>
        </w:drawing>
      </w:r>
    </w:p>
    <w:p w:rsidR="00271376" w:rsidRDefault="00DF5E67" w:rsidP="00271376">
      <w:pPr>
        <w:tabs>
          <w:tab w:val="num" w:pos="720"/>
          <w:tab w:val="num" w:pos="1440"/>
        </w:tabs>
        <w:rPr>
          <w:rFonts w:cs="Times New Roman"/>
          <w:b/>
          <w:szCs w:val="24"/>
        </w:rPr>
      </w:pPr>
      <w:r>
        <w:rPr>
          <w:rFonts w:cs="Times New Roman"/>
          <w:b/>
          <w:szCs w:val="24"/>
        </w:rPr>
        <w:t>Figure 14: Disk c</w:t>
      </w:r>
      <w:r w:rsidR="00271376">
        <w:rPr>
          <w:rFonts w:cs="Times New Roman"/>
          <w:b/>
          <w:szCs w:val="24"/>
        </w:rPr>
        <w:t xml:space="preserve">onfiguration per </w:t>
      </w:r>
      <w:r w:rsidR="00540990">
        <w:rPr>
          <w:rFonts w:cs="Times New Roman"/>
          <w:b/>
          <w:szCs w:val="24"/>
        </w:rPr>
        <w:t>virtual machine</w:t>
      </w:r>
      <w:r>
        <w:rPr>
          <w:rFonts w:cs="Times New Roman"/>
          <w:b/>
          <w:szCs w:val="24"/>
        </w:rPr>
        <w:t>/r</w:t>
      </w:r>
      <w:r w:rsidR="00271376">
        <w:rPr>
          <w:rFonts w:cs="Times New Roman"/>
          <w:b/>
          <w:szCs w:val="24"/>
        </w:rPr>
        <w:t xml:space="preserve">oot </w:t>
      </w:r>
    </w:p>
    <w:p w:rsidR="00EB512D" w:rsidRDefault="00EB512D" w:rsidP="00EB512D">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 xml:space="preserve">The second storage configuration was configured using a common pool of disks as shown in </w:t>
      </w:r>
      <w:r w:rsidR="00271376">
        <w:rPr>
          <w:rFonts w:ascii="Times New Roman" w:hAnsi="Times New Roman" w:cs="Times New Roman"/>
          <w:sz w:val="24"/>
          <w:szCs w:val="24"/>
        </w:rPr>
        <w:t>Figure 15</w:t>
      </w:r>
      <w:r>
        <w:rPr>
          <w:rFonts w:ascii="Times New Roman" w:hAnsi="Times New Roman" w:cs="Times New Roman"/>
          <w:sz w:val="24"/>
          <w:szCs w:val="24"/>
        </w:rPr>
        <w:t>.</w:t>
      </w:r>
      <w:r w:rsidR="00FE6D09">
        <w:rPr>
          <w:rFonts w:ascii="Times New Roman" w:hAnsi="Times New Roman" w:cs="Times New Roman"/>
          <w:sz w:val="24"/>
          <w:szCs w:val="24"/>
        </w:rPr>
        <w:t xml:space="preserve"> </w:t>
      </w:r>
      <w:r>
        <w:rPr>
          <w:rFonts w:ascii="Times New Roman" w:hAnsi="Times New Roman" w:cs="Times New Roman"/>
          <w:sz w:val="24"/>
          <w:szCs w:val="24"/>
        </w:rPr>
        <w:t>In this case, a single pool of disk resources was used for VHD files containing SQL Server data files</w:t>
      </w:r>
      <w:r w:rsidR="00271376">
        <w:rPr>
          <w:rFonts w:ascii="Times New Roman" w:hAnsi="Times New Roman" w:cs="Times New Roman"/>
          <w:sz w:val="24"/>
          <w:szCs w:val="24"/>
        </w:rPr>
        <w:t>,</w:t>
      </w:r>
      <w:r>
        <w:rPr>
          <w:rFonts w:ascii="Times New Roman" w:hAnsi="Times New Roman" w:cs="Times New Roman"/>
          <w:sz w:val="24"/>
          <w:szCs w:val="24"/>
        </w:rPr>
        <w:t xml:space="preserve"> and </w:t>
      </w:r>
      <w:r w:rsidR="0019227E">
        <w:rPr>
          <w:rFonts w:ascii="Times New Roman" w:hAnsi="Times New Roman" w:cs="Times New Roman"/>
          <w:sz w:val="24"/>
          <w:szCs w:val="24"/>
        </w:rPr>
        <w:t xml:space="preserve">a </w:t>
      </w:r>
      <w:r>
        <w:rPr>
          <w:rFonts w:ascii="Times New Roman" w:hAnsi="Times New Roman" w:cs="Times New Roman"/>
          <w:sz w:val="24"/>
          <w:szCs w:val="24"/>
        </w:rPr>
        <w:t>separate pool of disk resources was used for VHD files containing SQL Server log files.</w:t>
      </w:r>
      <w:r w:rsidR="00FE6D09">
        <w:rPr>
          <w:rFonts w:ascii="Times New Roman" w:hAnsi="Times New Roman" w:cs="Times New Roman"/>
          <w:sz w:val="24"/>
          <w:szCs w:val="24"/>
        </w:rPr>
        <w:t xml:space="preserve"> </w:t>
      </w:r>
      <w:r>
        <w:rPr>
          <w:rFonts w:ascii="Times New Roman" w:hAnsi="Times New Roman" w:cs="Times New Roman"/>
          <w:sz w:val="24"/>
          <w:szCs w:val="24"/>
        </w:rPr>
        <w:t>For virtualized storage environments</w:t>
      </w:r>
      <w:r w:rsidR="00271376">
        <w:rPr>
          <w:rFonts w:ascii="Times New Roman" w:hAnsi="Times New Roman" w:cs="Times New Roman"/>
          <w:sz w:val="24"/>
          <w:szCs w:val="24"/>
        </w:rPr>
        <w:t>,</w:t>
      </w:r>
      <w:r>
        <w:rPr>
          <w:rFonts w:ascii="Times New Roman" w:hAnsi="Times New Roman" w:cs="Times New Roman"/>
          <w:sz w:val="24"/>
          <w:szCs w:val="24"/>
        </w:rPr>
        <w:t xml:space="preserve"> this configuration provides a more flexible approach.  </w:t>
      </w:r>
    </w:p>
    <w:p w:rsidR="00DC2ECE" w:rsidRDefault="00DC2ECE" w:rsidP="00EB512D">
      <w:pPr>
        <w:tabs>
          <w:tab w:val="num" w:pos="720"/>
          <w:tab w:val="num" w:pos="1440"/>
        </w:tabs>
        <w:rPr>
          <w:rFonts w:ascii="Times New Roman" w:hAnsi="Times New Roman" w:cs="Times New Roman"/>
          <w:sz w:val="24"/>
          <w:szCs w:val="24"/>
        </w:rPr>
      </w:pPr>
      <w:r w:rsidRPr="00DC2ECE">
        <w:rPr>
          <w:rFonts w:ascii="Times New Roman" w:hAnsi="Times New Roman" w:cs="Times New Roman"/>
          <w:noProof/>
          <w:sz w:val="24"/>
          <w:szCs w:val="24"/>
          <w:lang w:eastAsia="zh-CN"/>
        </w:rPr>
        <w:lastRenderedPageBreak/>
        <w:drawing>
          <wp:inline distT="0" distB="0" distL="0" distR="0">
            <wp:extent cx="5943600" cy="220789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93732" cy="2895600"/>
                      <a:chOff x="675134" y="1981200"/>
                      <a:chExt cx="7793732" cy="2895600"/>
                    </a:xfrm>
                  </a:grpSpPr>
                  <a:grpSp>
                    <a:nvGrpSpPr>
                      <a:cNvPr id="4" name="Group 3"/>
                      <a:cNvGrpSpPr/>
                    </a:nvGrpSpPr>
                    <a:grpSpPr>
                      <a:xfrm>
                        <a:off x="675134" y="1981200"/>
                        <a:ext cx="7793732" cy="2895600"/>
                        <a:chOff x="1066800" y="3733800"/>
                        <a:chExt cx="7793732" cy="2895600"/>
                      </a:xfrm>
                    </a:grpSpPr>
                    <a:sp>
                      <a:nvSpPr>
                        <a:cNvPr id="5" name="TextBox 33"/>
                        <a:cNvSpPr txBox="1"/>
                      </a:nvSpPr>
                      <a:spPr>
                        <a:xfrm>
                          <a:off x="7061529" y="4413335"/>
                          <a:ext cx="1705703"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F:  </a:t>
                            </a:r>
                            <a:r>
                              <a:rPr lang="en-US" sz="1400" dirty="0" smtClean="0"/>
                              <a:t>Data files</a:t>
                            </a:r>
                          </a:p>
                          <a:p>
                            <a:pPr lvl="1"/>
                            <a:r>
                              <a:rPr lang="en-US" sz="1400" dirty="0" smtClean="0"/>
                              <a:t>Two 150 GB VHDs per VM</a:t>
                            </a:r>
                            <a:endParaRPr lang="en-US" sz="1400" dirty="0"/>
                          </a:p>
                        </a:txBody>
                        <a:useSpRect/>
                      </a:txSp>
                    </a:sp>
                    <a:sp>
                      <a:nvSpPr>
                        <a:cNvPr id="6" name="Rounded Rectangle 5"/>
                        <a:cNvSpPr/>
                      </a:nvSpPr>
                      <a:spPr>
                        <a:xfrm>
                          <a:off x="1066800" y="3733800"/>
                          <a:ext cx="5253567" cy="2895600"/>
                        </a:xfrm>
                        <a:prstGeom prst="roundRect">
                          <a:avLst/>
                        </a:prstGeom>
                        <a:solidFill>
                          <a:schemeClr val="bg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agnetic Disk 6"/>
                        <a:cNvSpPr/>
                      </a:nvSpPr>
                      <a:spPr>
                        <a:xfrm>
                          <a:off x="1371600" y="62907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36"/>
                        <a:cNvSpPr txBox="1"/>
                      </a:nvSpPr>
                      <a:spPr>
                        <a:xfrm>
                          <a:off x="7086600" y="5181600"/>
                          <a:ext cx="1773932"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G: </a:t>
                            </a:r>
                            <a:r>
                              <a:rPr lang="en-US" sz="1400" dirty="0" smtClean="0"/>
                              <a:t>Log  files</a:t>
                            </a:r>
                          </a:p>
                          <a:p>
                            <a:pPr lvl="1"/>
                            <a:r>
                              <a:rPr lang="en-US" sz="1400" dirty="0" smtClean="0"/>
                              <a:t>One </a:t>
                            </a:r>
                            <a:r>
                              <a:rPr lang="en-US" sz="1400" dirty="0" smtClean="0"/>
                              <a:t>50GB </a:t>
                            </a:r>
                            <a:r>
                              <a:rPr lang="en-US" sz="1400" dirty="0" smtClean="0"/>
                              <a:t>LUN VHD per VM</a:t>
                            </a:r>
                            <a:endParaRPr lang="en-US" sz="1400" dirty="0"/>
                          </a:p>
                        </a:txBody>
                        <a:useSpRect/>
                      </a:txSp>
                    </a:sp>
                    <a:sp>
                      <a:nvSpPr>
                        <a:cNvPr id="9" name="Flowchart: Magnetic Disk 8"/>
                        <a:cNvSpPr/>
                      </a:nvSpPr>
                      <a:spPr>
                        <a:xfrm>
                          <a:off x="1371600" y="40386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Magnetic Disk 9"/>
                        <a:cNvSpPr/>
                      </a:nvSpPr>
                      <a:spPr>
                        <a:xfrm>
                          <a:off x="1371600" y="43603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agnetic Disk 10"/>
                        <a:cNvSpPr/>
                      </a:nvSpPr>
                      <a:spPr>
                        <a:xfrm>
                          <a:off x="1371600" y="46820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Magnetic Disk 11"/>
                        <a:cNvSpPr/>
                      </a:nvSpPr>
                      <a:spPr>
                        <a:xfrm>
                          <a:off x="1371600" y="50038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Magnetic Disk 12"/>
                        <a:cNvSpPr/>
                      </a:nvSpPr>
                      <a:spPr>
                        <a:xfrm>
                          <a:off x="1371600" y="53255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Magnetic Disk 13"/>
                        <a:cNvSpPr/>
                      </a:nvSpPr>
                      <a:spPr>
                        <a:xfrm>
                          <a:off x="1371600" y="56472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Magnetic Disk 14"/>
                        <a:cNvSpPr/>
                      </a:nvSpPr>
                      <a:spPr>
                        <a:xfrm>
                          <a:off x="1371600" y="59690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Magnetic Disk 15"/>
                        <a:cNvSpPr/>
                      </a:nvSpPr>
                      <a:spPr>
                        <a:xfrm>
                          <a:off x="1731434" y="62907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Magnetic Disk 16"/>
                        <a:cNvSpPr/>
                      </a:nvSpPr>
                      <a:spPr>
                        <a:xfrm>
                          <a:off x="1731434" y="40386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agnetic Disk 17"/>
                        <a:cNvSpPr/>
                      </a:nvSpPr>
                      <a:spPr>
                        <a:xfrm>
                          <a:off x="1731434" y="43603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Magnetic Disk 18"/>
                        <a:cNvSpPr/>
                      </a:nvSpPr>
                      <a:spPr>
                        <a:xfrm>
                          <a:off x="1731434" y="46820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Magnetic Disk 19"/>
                        <a:cNvSpPr/>
                      </a:nvSpPr>
                      <a:spPr>
                        <a:xfrm>
                          <a:off x="1731434" y="50038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Flowchart: Magnetic Disk 20"/>
                        <a:cNvSpPr/>
                      </a:nvSpPr>
                      <a:spPr>
                        <a:xfrm>
                          <a:off x="1731434" y="53255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Flowchart: Magnetic Disk 21"/>
                        <a:cNvSpPr/>
                      </a:nvSpPr>
                      <a:spPr>
                        <a:xfrm>
                          <a:off x="1731434" y="56472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Flowchart: Magnetic Disk 22"/>
                        <a:cNvSpPr/>
                      </a:nvSpPr>
                      <a:spPr>
                        <a:xfrm>
                          <a:off x="1731434" y="59690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Flowchart: Magnetic Disk 23"/>
                        <a:cNvSpPr/>
                      </a:nvSpPr>
                      <a:spPr>
                        <a:xfrm>
                          <a:off x="2091267" y="62907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owchart: Magnetic Disk 24"/>
                        <a:cNvSpPr/>
                      </a:nvSpPr>
                      <a:spPr>
                        <a:xfrm>
                          <a:off x="2091267" y="40386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Flowchart: Magnetic Disk 25"/>
                        <a:cNvSpPr/>
                      </a:nvSpPr>
                      <a:spPr>
                        <a:xfrm>
                          <a:off x="2091267" y="43603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Flowchart: Magnetic Disk 26"/>
                        <a:cNvSpPr/>
                      </a:nvSpPr>
                      <a:spPr>
                        <a:xfrm>
                          <a:off x="2091267" y="46820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Flowchart: Magnetic Disk 27"/>
                        <a:cNvSpPr/>
                      </a:nvSpPr>
                      <a:spPr>
                        <a:xfrm>
                          <a:off x="2091267" y="50038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Flowchart: Magnetic Disk 28"/>
                        <a:cNvSpPr/>
                      </a:nvSpPr>
                      <a:spPr>
                        <a:xfrm>
                          <a:off x="2091267" y="53255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Flowchart: Magnetic Disk 29"/>
                        <a:cNvSpPr/>
                      </a:nvSpPr>
                      <a:spPr>
                        <a:xfrm>
                          <a:off x="2091267" y="56472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Flowchart: Magnetic Disk 30"/>
                        <a:cNvSpPr/>
                      </a:nvSpPr>
                      <a:spPr>
                        <a:xfrm>
                          <a:off x="2091267" y="59690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Flowchart: Magnetic Disk 31"/>
                        <a:cNvSpPr/>
                      </a:nvSpPr>
                      <a:spPr>
                        <a:xfrm>
                          <a:off x="2451100" y="62907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Flowchart: Magnetic Disk 32"/>
                        <a:cNvSpPr/>
                      </a:nvSpPr>
                      <a:spPr>
                        <a:xfrm>
                          <a:off x="2451100" y="40386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Flowchart: Magnetic Disk 33"/>
                        <a:cNvSpPr/>
                      </a:nvSpPr>
                      <a:spPr>
                        <a:xfrm>
                          <a:off x="2451100" y="43603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Flowchart: Magnetic Disk 34"/>
                        <a:cNvSpPr/>
                      </a:nvSpPr>
                      <a:spPr>
                        <a:xfrm>
                          <a:off x="2451100" y="46820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Flowchart: Magnetic Disk 35"/>
                        <a:cNvSpPr/>
                      </a:nvSpPr>
                      <a:spPr>
                        <a:xfrm>
                          <a:off x="2451100" y="50038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lowchart: Magnetic Disk 36"/>
                        <a:cNvSpPr/>
                      </a:nvSpPr>
                      <a:spPr>
                        <a:xfrm>
                          <a:off x="2451100" y="53255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Flowchart: Magnetic Disk 37"/>
                        <a:cNvSpPr/>
                      </a:nvSpPr>
                      <a:spPr>
                        <a:xfrm>
                          <a:off x="2451100" y="56472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Flowchart: Magnetic Disk 38"/>
                        <a:cNvSpPr/>
                      </a:nvSpPr>
                      <a:spPr>
                        <a:xfrm>
                          <a:off x="2451100" y="59690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Flowchart: Magnetic Disk 39"/>
                        <a:cNvSpPr/>
                      </a:nvSpPr>
                      <a:spPr>
                        <a:xfrm>
                          <a:off x="2810934" y="62907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Flowchart: Magnetic Disk 40"/>
                        <a:cNvSpPr/>
                      </a:nvSpPr>
                      <a:spPr>
                        <a:xfrm>
                          <a:off x="2810934" y="40386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Flowchart: Magnetic Disk 41"/>
                        <a:cNvSpPr/>
                      </a:nvSpPr>
                      <a:spPr>
                        <a:xfrm>
                          <a:off x="2810934" y="43603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Flowchart: Magnetic Disk 42"/>
                        <a:cNvSpPr/>
                      </a:nvSpPr>
                      <a:spPr>
                        <a:xfrm>
                          <a:off x="2810934" y="46820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Flowchart: Magnetic Disk 43"/>
                        <a:cNvSpPr/>
                      </a:nvSpPr>
                      <a:spPr>
                        <a:xfrm>
                          <a:off x="2810934" y="50038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Flowchart: Magnetic Disk 44"/>
                        <a:cNvSpPr/>
                      </a:nvSpPr>
                      <a:spPr>
                        <a:xfrm>
                          <a:off x="2810934" y="53255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Flowchart: Magnetic Disk 45"/>
                        <a:cNvSpPr/>
                      </a:nvSpPr>
                      <a:spPr>
                        <a:xfrm>
                          <a:off x="2810934" y="56472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Flowchart: Magnetic Disk 46"/>
                        <a:cNvSpPr/>
                      </a:nvSpPr>
                      <a:spPr>
                        <a:xfrm>
                          <a:off x="2810934" y="59690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Flowchart: Magnetic Disk 47"/>
                        <a:cNvSpPr/>
                      </a:nvSpPr>
                      <a:spPr>
                        <a:xfrm>
                          <a:off x="3170767" y="62907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Flowchart: Magnetic Disk 48"/>
                        <a:cNvSpPr/>
                      </a:nvSpPr>
                      <a:spPr>
                        <a:xfrm>
                          <a:off x="3170767" y="40386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Flowchart: Magnetic Disk 49"/>
                        <a:cNvSpPr/>
                      </a:nvSpPr>
                      <a:spPr>
                        <a:xfrm>
                          <a:off x="3170767" y="43603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Flowchart: Magnetic Disk 50"/>
                        <a:cNvSpPr/>
                      </a:nvSpPr>
                      <a:spPr>
                        <a:xfrm>
                          <a:off x="3170767" y="46820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Flowchart: Magnetic Disk 51"/>
                        <a:cNvSpPr/>
                      </a:nvSpPr>
                      <a:spPr>
                        <a:xfrm>
                          <a:off x="3170767" y="50038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Flowchart: Magnetic Disk 52"/>
                        <a:cNvSpPr/>
                      </a:nvSpPr>
                      <a:spPr>
                        <a:xfrm>
                          <a:off x="3170767" y="53255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Flowchart: Magnetic Disk 53"/>
                        <a:cNvSpPr/>
                      </a:nvSpPr>
                      <a:spPr>
                        <a:xfrm>
                          <a:off x="3170767" y="56472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Flowchart: Magnetic Disk 54"/>
                        <a:cNvSpPr/>
                      </a:nvSpPr>
                      <a:spPr>
                        <a:xfrm>
                          <a:off x="3170767" y="59690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Flowchart: Magnetic Disk 55"/>
                        <a:cNvSpPr/>
                      </a:nvSpPr>
                      <a:spPr>
                        <a:xfrm>
                          <a:off x="3530600" y="62907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Flowchart: Magnetic Disk 56"/>
                        <a:cNvSpPr/>
                      </a:nvSpPr>
                      <a:spPr>
                        <a:xfrm>
                          <a:off x="3530600" y="40386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Flowchart: Magnetic Disk 57"/>
                        <a:cNvSpPr/>
                      </a:nvSpPr>
                      <a:spPr>
                        <a:xfrm>
                          <a:off x="3530600" y="43603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Flowchart: Magnetic Disk 58"/>
                        <a:cNvSpPr/>
                      </a:nvSpPr>
                      <a:spPr>
                        <a:xfrm>
                          <a:off x="3530600" y="46820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Flowchart: Magnetic Disk 59"/>
                        <a:cNvSpPr/>
                      </a:nvSpPr>
                      <a:spPr>
                        <a:xfrm>
                          <a:off x="3530600" y="50038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Flowchart: Magnetic Disk 60"/>
                        <a:cNvSpPr/>
                      </a:nvSpPr>
                      <a:spPr>
                        <a:xfrm>
                          <a:off x="3530600" y="53255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Flowchart: Magnetic Disk 61"/>
                        <a:cNvSpPr/>
                      </a:nvSpPr>
                      <a:spPr>
                        <a:xfrm>
                          <a:off x="3530600" y="56472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Flowchart: Magnetic Disk 62"/>
                        <a:cNvSpPr/>
                      </a:nvSpPr>
                      <a:spPr>
                        <a:xfrm>
                          <a:off x="3530600" y="59690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Flowchart: Magnetic Disk 63"/>
                        <a:cNvSpPr/>
                      </a:nvSpPr>
                      <a:spPr>
                        <a:xfrm>
                          <a:off x="3890434" y="62907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Flowchart: Magnetic Disk 64"/>
                        <a:cNvSpPr/>
                      </a:nvSpPr>
                      <a:spPr>
                        <a:xfrm>
                          <a:off x="3890434" y="40386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Flowchart: Magnetic Disk 65"/>
                        <a:cNvSpPr/>
                      </a:nvSpPr>
                      <a:spPr>
                        <a:xfrm>
                          <a:off x="3890434" y="43603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Flowchart: Magnetic Disk 66"/>
                        <a:cNvSpPr/>
                      </a:nvSpPr>
                      <a:spPr>
                        <a:xfrm>
                          <a:off x="3890434" y="46820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Flowchart: Magnetic Disk 67"/>
                        <a:cNvSpPr/>
                      </a:nvSpPr>
                      <a:spPr>
                        <a:xfrm>
                          <a:off x="3890434" y="50038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Flowchart: Magnetic Disk 68"/>
                        <a:cNvSpPr/>
                      </a:nvSpPr>
                      <a:spPr>
                        <a:xfrm>
                          <a:off x="3890434" y="53255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Flowchart: Magnetic Disk 69"/>
                        <a:cNvSpPr/>
                      </a:nvSpPr>
                      <a:spPr>
                        <a:xfrm>
                          <a:off x="3890434" y="56472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Flowchart: Magnetic Disk 70"/>
                        <a:cNvSpPr/>
                      </a:nvSpPr>
                      <a:spPr>
                        <a:xfrm>
                          <a:off x="3890434" y="59690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Flowchart: Magnetic Disk 71"/>
                        <a:cNvSpPr/>
                      </a:nvSpPr>
                      <a:spPr>
                        <a:xfrm>
                          <a:off x="4250267" y="62907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Flowchart: Magnetic Disk 72"/>
                        <a:cNvSpPr/>
                      </a:nvSpPr>
                      <a:spPr>
                        <a:xfrm>
                          <a:off x="4250267" y="40386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Flowchart: Magnetic Disk 73"/>
                        <a:cNvSpPr/>
                      </a:nvSpPr>
                      <a:spPr>
                        <a:xfrm>
                          <a:off x="4250267" y="43603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Flowchart: Magnetic Disk 74"/>
                        <a:cNvSpPr/>
                      </a:nvSpPr>
                      <a:spPr>
                        <a:xfrm>
                          <a:off x="4250267" y="46820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Flowchart: Magnetic Disk 75"/>
                        <a:cNvSpPr/>
                      </a:nvSpPr>
                      <a:spPr>
                        <a:xfrm>
                          <a:off x="4250267" y="50038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Flowchart: Magnetic Disk 76"/>
                        <a:cNvSpPr/>
                      </a:nvSpPr>
                      <a:spPr>
                        <a:xfrm>
                          <a:off x="4250267" y="5325533"/>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Flowchart: Magnetic Disk 77"/>
                        <a:cNvSpPr/>
                      </a:nvSpPr>
                      <a:spPr>
                        <a:xfrm>
                          <a:off x="4250267" y="5647266"/>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Flowchart: Magnetic Disk 78"/>
                        <a:cNvSpPr/>
                      </a:nvSpPr>
                      <a:spPr>
                        <a:xfrm>
                          <a:off x="4250267" y="5969000"/>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Flowchart: Magnetic Disk 79"/>
                        <a:cNvSpPr/>
                      </a:nvSpPr>
                      <a:spPr>
                        <a:xfrm>
                          <a:off x="4610100" y="4038600"/>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Flowchart: Magnetic Disk 80"/>
                        <a:cNvSpPr/>
                      </a:nvSpPr>
                      <a:spPr>
                        <a:xfrm>
                          <a:off x="4610100" y="4360333"/>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Flowchart: Magnetic Disk 81"/>
                        <a:cNvSpPr/>
                      </a:nvSpPr>
                      <a:spPr>
                        <a:xfrm>
                          <a:off x="4610100" y="4682066"/>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Flowchart: Magnetic Disk 82"/>
                        <a:cNvSpPr/>
                      </a:nvSpPr>
                      <a:spPr>
                        <a:xfrm>
                          <a:off x="4610100" y="5003800"/>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Flowchart: Magnetic Disk 83"/>
                        <a:cNvSpPr/>
                      </a:nvSpPr>
                      <a:spPr>
                        <a:xfrm>
                          <a:off x="4969934" y="4038600"/>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Flowchart: Magnetic Disk 84"/>
                        <a:cNvSpPr/>
                      </a:nvSpPr>
                      <a:spPr>
                        <a:xfrm>
                          <a:off x="4969934" y="4360333"/>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Flowchart: Magnetic Disk 85"/>
                        <a:cNvSpPr/>
                      </a:nvSpPr>
                      <a:spPr>
                        <a:xfrm>
                          <a:off x="4969934" y="4682066"/>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Flowchart: Magnetic Disk 86"/>
                        <a:cNvSpPr/>
                      </a:nvSpPr>
                      <a:spPr>
                        <a:xfrm>
                          <a:off x="4969934" y="5003800"/>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Flowchart: Magnetic Disk 87"/>
                        <a:cNvSpPr/>
                      </a:nvSpPr>
                      <a:spPr>
                        <a:xfrm>
                          <a:off x="5329767" y="4038600"/>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Flowchart: Magnetic Disk 88"/>
                        <a:cNvSpPr/>
                      </a:nvSpPr>
                      <a:spPr>
                        <a:xfrm>
                          <a:off x="5329767" y="4360333"/>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Flowchart: Magnetic Disk 89"/>
                        <a:cNvSpPr/>
                      </a:nvSpPr>
                      <a:spPr>
                        <a:xfrm>
                          <a:off x="5329767" y="4682066"/>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Flowchart: Magnetic Disk 90"/>
                        <a:cNvSpPr/>
                      </a:nvSpPr>
                      <a:spPr>
                        <a:xfrm>
                          <a:off x="5329767" y="5003800"/>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Flowchart: Magnetic Disk 91"/>
                        <a:cNvSpPr/>
                      </a:nvSpPr>
                      <a:spPr>
                        <a:xfrm>
                          <a:off x="5689600" y="4038600"/>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Flowchart: Magnetic Disk 92"/>
                        <a:cNvSpPr/>
                      </a:nvSpPr>
                      <a:spPr>
                        <a:xfrm>
                          <a:off x="5689600" y="4360333"/>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Flowchart: Magnetic Disk 93"/>
                        <a:cNvSpPr/>
                      </a:nvSpPr>
                      <a:spPr>
                        <a:xfrm>
                          <a:off x="5689600" y="4682066"/>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Flowchart: Magnetic Disk 94"/>
                        <a:cNvSpPr/>
                      </a:nvSpPr>
                      <a:spPr>
                        <a:xfrm>
                          <a:off x="5689600" y="5003800"/>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TextBox 141"/>
                        <a:cNvSpPr txBox="1"/>
                      </a:nvSpPr>
                      <a:spPr>
                        <a:xfrm>
                          <a:off x="1354667" y="3733800"/>
                          <a:ext cx="438062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Single Pool of Disks for data files and single pool for logs</a:t>
                            </a:r>
                            <a:endParaRPr lang="en-US" sz="1400" dirty="0"/>
                          </a:p>
                        </a:txBody>
                        <a:useSpRect/>
                      </a:txSp>
                    </a:sp>
                    <a:sp>
                      <a:nvSpPr>
                        <a:cNvPr id="97" name="Flowchart: Magnetic Disk 96"/>
                        <a:cNvSpPr/>
                      </a:nvSpPr>
                      <a:spPr>
                        <a:xfrm>
                          <a:off x="6623188" y="4596571"/>
                          <a:ext cx="272912" cy="295469"/>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Flowchart: Magnetic Disk 97"/>
                        <a:cNvSpPr/>
                      </a:nvSpPr>
                      <a:spPr>
                        <a:xfrm>
                          <a:off x="6629400" y="5334000"/>
                          <a:ext cx="272912" cy="295469"/>
                        </a:xfrm>
                        <a:prstGeom prst="flowChartMagneticDisk">
                          <a:avLst/>
                        </a:prstGeom>
                        <a:solidFill>
                          <a:schemeClr val="accent6">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271376" w:rsidRDefault="00DF5E67" w:rsidP="00271376">
      <w:pPr>
        <w:tabs>
          <w:tab w:val="num" w:pos="720"/>
          <w:tab w:val="num" w:pos="1440"/>
        </w:tabs>
        <w:rPr>
          <w:rFonts w:cs="Times New Roman"/>
          <w:b/>
          <w:szCs w:val="24"/>
        </w:rPr>
      </w:pPr>
      <w:r>
        <w:rPr>
          <w:rFonts w:cs="Times New Roman"/>
          <w:b/>
          <w:szCs w:val="24"/>
        </w:rPr>
        <w:t>Figure 15: Single p</w:t>
      </w:r>
      <w:r w:rsidR="00271376">
        <w:rPr>
          <w:rFonts w:cs="Times New Roman"/>
          <w:b/>
          <w:szCs w:val="24"/>
        </w:rPr>
        <w:t xml:space="preserve">ools </w:t>
      </w:r>
    </w:p>
    <w:p w:rsidR="00EB512D" w:rsidRDefault="00EB512D" w:rsidP="00EB512D">
      <w:pPr>
        <w:tabs>
          <w:tab w:val="num" w:pos="720"/>
          <w:tab w:val="num" w:pos="1440"/>
        </w:tabs>
        <w:rPr>
          <w:rFonts w:ascii="Times New Roman" w:hAnsi="Times New Roman" w:cs="Times New Roman"/>
          <w:sz w:val="24"/>
          <w:szCs w:val="24"/>
        </w:rPr>
      </w:pPr>
      <w:r>
        <w:rPr>
          <w:rFonts w:ascii="Times New Roman" w:hAnsi="Times New Roman" w:cs="Times New Roman"/>
          <w:sz w:val="24"/>
          <w:szCs w:val="24"/>
        </w:rPr>
        <w:t>The same OLTP type workload was then run at different throughput levels against each of the two configurations.</w:t>
      </w:r>
      <w:r w:rsidR="00FE6D09">
        <w:rPr>
          <w:rFonts w:ascii="Times New Roman" w:hAnsi="Times New Roman" w:cs="Times New Roman"/>
          <w:sz w:val="24"/>
          <w:szCs w:val="24"/>
        </w:rPr>
        <w:t xml:space="preserve"> </w:t>
      </w:r>
      <w:r w:rsidR="0019227E">
        <w:rPr>
          <w:rFonts w:ascii="Times New Roman" w:hAnsi="Times New Roman" w:cs="Times New Roman"/>
          <w:sz w:val="24"/>
          <w:szCs w:val="24"/>
        </w:rPr>
        <w:t>Figures 16 and 17</w:t>
      </w:r>
      <w:r>
        <w:rPr>
          <w:rFonts w:ascii="Times New Roman" w:hAnsi="Times New Roman" w:cs="Times New Roman"/>
          <w:sz w:val="24"/>
          <w:szCs w:val="24"/>
        </w:rPr>
        <w:t xml:space="preserve"> depict the</w:t>
      </w:r>
      <w:r w:rsidR="009009B4">
        <w:rPr>
          <w:rFonts w:ascii="Times New Roman" w:hAnsi="Times New Roman" w:cs="Times New Roman"/>
          <w:sz w:val="24"/>
          <w:szCs w:val="24"/>
        </w:rPr>
        <w:t xml:space="preserve"> </w:t>
      </w:r>
      <w:r w:rsidR="0043130D">
        <w:rPr>
          <w:rFonts w:ascii="Times New Roman" w:hAnsi="Times New Roman" w:cs="Times New Roman"/>
          <w:sz w:val="24"/>
          <w:szCs w:val="24"/>
        </w:rPr>
        <w:t>I/O</w:t>
      </w:r>
      <w:r w:rsidR="009009B4">
        <w:rPr>
          <w:rFonts w:ascii="Times New Roman" w:hAnsi="Times New Roman" w:cs="Times New Roman"/>
          <w:sz w:val="24"/>
          <w:szCs w:val="24"/>
        </w:rPr>
        <w:t xml:space="preserve"> </w:t>
      </w:r>
      <w:r>
        <w:rPr>
          <w:rFonts w:ascii="Times New Roman" w:hAnsi="Times New Roman" w:cs="Times New Roman"/>
          <w:sz w:val="24"/>
          <w:szCs w:val="24"/>
        </w:rPr>
        <w:t xml:space="preserve">throughput and latency comparison between the dedicated storage configuration using pass-through disks and the shared storage configuration using VHDs files. </w:t>
      </w:r>
    </w:p>
    <w:p w:rsidR="00EB512D" w:rsidRDefault="00EB512D" w:rsidP="00EB512D">
      <w:pPr>
        <w:tabs>
          <w:tab w:val="num" w:pos="720"/>
          <w:tab w:val="num" w:pos="1440"/>
        </w:tabs>
        <w:rPr>
          <w:rFonts w:ascii="Times New Roman" w:hAnsi="Times New Roman" w:cs="Times New Roman"/>
          <w:sz w:val="24"/>
          <w:szCs w:val="24"/>
        </w:rPr>
      </w:pPr>
      <w:r w:rsidRPr="00CE3B41">
        <w:rPr>
          <w:rFonts w:ascii="Times New Roman" w:hAnsi="Times New Roman" w:cs="Times New Roman"/>
          <w:noProof/>
          <w:sz w:val="24"/>
          <w:szCs w:val="24"/>
          <w:lang w:eastAsia="zh-CN"/>
        </w:rPr>
        <w:drawing>
          <wp:inline distT="0" distB="0" distL="0" distR="0">
            <wp:extent cx="4833366" cy="2865120"/>
            <wp:effectExtent l="19050" t="0" r="24384"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C2ECE" w:rsidRPr="00E26BD0" w:rsidRDefault="00DC2ECE" w:rsidP="00DC2ECE">
      <w:pPr>
        <w:tabs>
          <w:tab w:val="num" w:pos="720"/>
          <w:tab w:val="num" w:pos="1440"/>
        </w:tabs>
        <w:rPr>
          <w:rFonts w:cs="Times New Roman"/>
          <w:b/>
          <w:szCs w:val="24"/>
        </w:rPr>
      </w:pPr>
      <w:r w:rsidRPr="00E26BD0">
        <w:rPr>
          <w:rFonts w:cs="Times New Roman"/>
          <w:b/>
          <w:szCs w:val="24"/>
        </w:rPr>
        <w:t xml:space="preserve">Figure </w:t>
      </w:r>
      <w:r w:rsidR="00437DCC" w:rsidRPr="00E26BD0">
        <w:rPr>
          <w:rFonts w:cs="Times New Roman"/>
          <w:b/>
          <w:szCs w:val="24"/>
        </w:rPr>
        <w:t>1</w:t>
      </w:r>
      <w:r w:rsidR="00437DCC">
        <w:rPr>
          <w:rFonts w:cs="Times New Roman"/>
          <w:b/>
          <w:szCs w:val="24"/>
        </w:rPr>
        <w:t>6</w:t>
      </w:r>
      <w:r w:rsidRPr="00E26BD0">
        <w:rPr>
          <w:rFonts w:cs="Times New Roman"/>
          <w:b/>
          <w:szCs w:val="24"/>
        </w:rPr>
        <w:t>:</w:t>
      </w:r>
      <w:r>
        <w:rPr>
          <w:rFonts w:cs="Times New Roman"/>
          <w:b/>
          <w:szCs w:val="24"/>
        </w:rPr>
        <w:t xml:space="preserve"> I/O</w:t>
      </w:r>
      <w:r w:rsidR="005150F7">
        <w:rPr>
          <w:rFonts w:cs="Times New Roman"/>
          <w:b/>
          <w:szCs w:val="24"/>
        </w:rPr>
        <w:t xml:space="preserve"> </w:t>
      </w:r>
      <w:r w:rsidR="00271376">
        <w:rPr>
          <w:rFonts w:cs="Times New Roman"/>
          <w:b/>
          <w:szCs w:val="24"/>
        </w:rPr>
        <w:t>T</w:t>
      </w:r>
      <w:r>
        <w:rPr>
          <w:rFonts w:cs="Times New Roman"/>
          <w:b/>
          <w:szCs w:val="24"/>
        </w:rPr>
        <w:t xml:space="preserve">hroughput and </w:t>
      </w:r>
      <w:r w:rsidR="00DF5E67">
        <w:rPr>
          <w:rFonts w:cs="Times New Roman"/>
          <w:b/>
          <w:szCs w:val="24"/>
        </w:rPr>
        <w:t>l</w:t>
      </w:r>
      <w:r>
        <w:rPr>
          <w:rFonts w:cs="Times New Roman"/>
          <w:b/>
          <w:szCs w:val="24"/>
        </w:rPr>
        <w:t xml:space="preserve">atency </w:t>
      </w:r>
      <w:r w:rsidR="00DF5E67">
        <w:rPr>
          <w:rFonts w:cs="Times New Roman"/>
          <w:b/>
          <w:szCs w:val="24"/>
        </w:rPr>
        <w:t>u</w:t>
      </w:r>
      <w:r w:rsidRPr="00E26BD0">
        <w:rPr>
          <w:rFonts w:cs="Times New Roman"/>
          <w:b/>
          <w:szCs w:val="24"/>
        </w:rPr>
        <w:t xml:space="preserve">sing </w:t>
      </w:r>
      <w:r w:rsidR="00DF5E67">
        <w:rPr>
          <w:rFonts w:cs="Times New Roman"/>
          <w:b/>
          <w:szCs w:val="24"/>
        </w:rPr>
        <w:t>p</w:t>
      </w:r>
      <w:r w:rsidRPr="00E26BD0">
        <w:rPr>
          <w:rFonts w:cs="Times New Roman"/>
          <w:b/>
          <w:szCs w:val="24"/>
        </w:rPr>
        <w:t>ass-</w:t>
      </w:r>
      <w:r w:rsidR="00DF5E67">
        <w:rPr>
          <w:rFonts w:cs="Times New Roman"/>
          <w:b/>
          <w:szCs w:val="24"/>
        </w:rPr>
        <w:t>t</w:t>
      </w:r>
      <w:r w:rsidRPr="00E26BD0">
        <w:rPr>
          <w:rFonts w:cs="Times New Roman"/>
          <w:b/>
          <w:szCs w:val="24"/>
        </w:rPr>
        <w:t xml:space="preserve">hrough vs. </w:t>
      </w:r>
      <w:r w:rsidR="00DF5E67">
        <w:rPr>
          <w:rFonts w:cs="Times New Roman"/>
          <w:b/>
          <w:szCs w:val="24"/>
        </w:rPr>
        <w:t>f</w:t>
      </w:r>
      <w:r w:rsidRPr="00E26BD0">
        <w:rPr>
          <w:rFonts w:cs="Times New Roman"/>
          <w:b/>
          <w:szCs w:val="24"/>
        </w:rPr>
        <w:t>ixed VHD</w:t>
      </w:r>
    </w:p>
    <w:p w:rsidR="00EB512D" w:rsidRDefault="00EB512D" w:rsidP="00EB512D">
      <w:r w:rsidRPr="00731B3A">
        <w:rPr>
          <w:noProof/>
          <w:lang w:eastAsia="zh-CN"/>
        </w:rPr>
        <w:lastRenderedPageBreak/>
        <w:drawing>
          <wp:inline distT="0" distB="0" distL="0" distR="0">
            <wp:extent cx="4833620" cy="2688336"/>
            <wp:effectExtent l="19050" t="0" r="2413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C2ECE" w:rsidRPr="00A84EBB" w:rsidRDefault="00DC2ECE" w:rsidP="00DC2ECE">
      <w:pPr>
        <w:tabs>
          <w:tab w:val="num" w:pos="720"/>
          <w:tab w:val="num" w:pos="1440"/>
        </w:tabs>
        <w:rPr>
          <w:rFonts w:cs="Times New Roman"/>
          <w:b/>
          <w:szCs w:val="24"/>
        </w:rPr>
      </w:pPr>
      <w:r w:rsidRPr="00A84EBB">
        <w:rPr>
          <w:rFonts w:cs="Times New Roman"/>
          <w:b/>
          <w:szCs w:val="24"/>
        </w:rPr>
        <w:t xml:space="preserve">Figure </w:t>
      </w:r>
      <w:r w:rsidR="00271376" w:rsidRPr="00A84EBB">
        <w:rPr>
          <w:rFonts w:cs="Times New Roman"/>
          <w:b/>
          <w:szCs w:val="24"/>
        </w:rPr>
        <w:t>1</w:t>
      </w:r>
      <w:r w:rsidR="00437DCC">
        <w:rPr>
          <w:rFonts w:cs="Times New Roman"/>
          <w:b/>
          <w:szCs w:val="24"/>
        </w:rPr>
        <w:t>7</w:t>
      </w:r>
      <w:r w:rsidRPr="00A84EBB">
        <w:rPr>
          <w:rFonts w:cs="Times New Roman"/>
          <w:b/>
          <w:szCs w:val="24"/>
        </w:rPr>
        <w:t xml:space="preserve">: </w:t>
      </w:r>
      <w:r>
        <w:rPr>
          <w:rFonts w:cs="Times New Roman"/>
          <w:b/>
          <w:szCs w:val="24"/>
        </w:rPr>
        <w:t xml:space="preserve">Throughput of </w:t>
      </w:r>
      <w:r w:rsidR="0019227E">
        <w:rPr>
          <w:rFonts w:cs="Times New Roman"/>
          <w:b/>
          <w:szCs w:val="24"/>
        </w:rPr>
        <w:t>d</w:t>
      </w:r>
      <w:r w:rsidRPr="00A84EBB">
        <w:rPr>
          <w:rFonts w:cs="Times New Roman"/>
          <w:b/>
          <w:szCs w:val="24"/>
        </w:rPr>
        <w:t xml:space="preserve">edicated </w:t>
      </w:r>
      <w:r w:rsidR="0019227E">
        <w:rPr>
          <w:rFonts w:cs="Times New Roman"/>
          <w:b/>
          <w:szCs w:val="24"/>
        </w:rPr>
        <w:t>p</w:t>
      </w:r>
      <w:r w:rsidRPr="00A84EBB">
        <w:rPr>
          <w:rFonts w:cs="Times New Roman"/>
          <w:b/>
          <w:szCs w:val="24"/>
        </w:rPr>
        <w:t>ass-</w:t>
      </w:r>
      <w:r w:rsidR="0019227E">
        <w:rPr>
          <w:rFonts w:cs="Times New Roman"/>
          <w:b/>
          <w:szCs w:val="24"/>
        </w:rPr>
        <w:t>t</w:t>
      </w:r>
      <w:r w:rsidRPr="00A84EBB">
        <w:rPr>
          <w:rFonts w:cs="Times New Roman"/>
          <w:b/>
          <w:szCs w:val="24"/>
        </w:rPr>
        <w:t xml:space="preserve">hrough LUNs vs. </w:t>
      </w:r>
      <w:r w:rsidR="0019227E">
        <w:rPr>
          <w:rFonts w:cs="Times New Roman"/>
          <w:b/>
          <w:szCs w:val="24"/>
        </w:rPr>
        <w:t>f</w:t>
      </w:r>
      <w:r w:rsidRPr="00A84EBB">
        <w:rPr>
          <w:rFonts w:cs="Times New Roman"/>
          <w:b/>
          <w:szCs w:val="24"/>
        </w:rPr>
        <w:t xml:space="preserve">ixed VHD on </w:t>
      </w:r>
      <w:r w:rsidR="0019227E">
        <w:rPr>
          <w:rFonts w:cs="Times New Roman"/>
          <w:b/>
          <w:szCs w:val="24"/>
        </w:rPr>
        <w:t>s</w:t>
      </w:r>
      <w:r w:rsidRPr="00A84EBB">
        <w:rPr>
          <w:rFonts w:cs="Times New Roman"/>
          <w:b/>
          <w:szCs w:val="24"/>
        </w:rPr>
        <w:t xml:space="preserve">hared </w:t>
      </w:r>
      <w:r w:rsidR="0019227E">
        <w:rPr>
          <w:rFonts w:cs="Times New Roman"/>
          <w:b/>
          <w:szCs w:val="24"/>
        </w:rPr>
        <w:t>d</w:t>
      </w:r>
      <w:r w:rsidRPr="00A84EBB">
        <w:rPr>
          <w:rFonts w:cs="Times New Roman"/>
          <w:b/>
          <w:szCs w:val="24"/>
        </w:rPr>
        <w:t>isks</w:t>
      </w:r>
    </w:p>
    <w:p w:rsidR="00DC2ECE" w:rsidRDefault="0019227E" w:rsidP="00EB512D">
      <w:r>
        <w:rPr>
          <w:rFonts w:ascii="Times New Roman" w:hAnsi="Times New Roman" w:cs="Times New Roman"/>
          <w:sz w:val="24"/>
          <w:szCs w:val="24"/>
        </w:rPr>
        <w:t xml:space="preserve">Performance was similar for the two storage configurations. On average, the fixed VHD configuration was about 3.5% slower than dedicated pass-through disks. If I/O performance and predictability is critical to your application, we recommend that you use pass-through disks on dedicated disk resources. However, there is only a small trade-off for the flexibility offered by VHD files.  </w:t>
      </w:r>
    </w:p>
    <w:p w:rsidR="001E6E03" w:rsidRPr="004F6CBB" w:rsidRDefault="001E6E03" w:rsidP="00DC2ECE">
      <w:pPr>
        <w:pStyle w:val="Heading3"/>
      </w:pPr>
      <w:bookmarkStart w:id="41" w:name="_Toc209967258"/>
      <w:bookmarkStart w:id="42" w:name="_Toc210234841"/>
      <w:r>
        <w:t xml:space="preserve">Virtual Instance </w:t>
      </w:r>
      <w:r w:rsidRPr="00DC2ECE">
        <w:t>Scalability</w:t>
      </w:r>
      <w:bookmarkEnd w:id="41"/>
      <w:bookmarkEnd w:id="42"/>
    </w:p>
    <w:p w:rsidR="0019227E" w:rsidRDefault="001E6E03" w:rsidP="001E6E03">
      <w:pPr>
        <w:rPr>
          <w:rFonts w:ascii="Times New Roman" w:hAnsi="Times New Roman" w:cs="Times New Roman"/>
          <w:sz w:val="24"/>
          <w:szCs w:val="24"/>
        </w:rPr>
      </w:pPr>
      <w:r w:rsidRPr="0066460F">
        <w:rPr>
          <w:rFonts w:ascii="Times New Roman" w:hAnsi="Times New Roman" w:cs="Times New Roman"/>
          <w:sz w:val="24"/>
          <w:szCs w:val="24"/>
        </w:rPr>
        <w:t xml:space="preserve">It is </w:t>
      </w:r>
      <w:r w:rsidR="00271376">
        <w:rPr>
          <w:rFonts w:ascii="Times New Roman" w:hAnsi="Times New Roman" w:cs="Times New Roman"/>
          <w:sz w:val="24"/>
          <w:szCs w:val="24"/>
        </w:rPr>
        <w:t xml:space="preserve">a </w:t>
      </w:r>
      <w:r w:rsidRPr="0066460F">
        <w:rPr>
          <w:rFonts w:ascii="Times New Roman" w:hAnsi="Times New Roman" w:cs="Times New Roman"/>
          <w:sz w:val="24"/>
          <w:szCs w:val="24"/>
        </w:rPr>
        <w:t>given that running multiple virtual machines on the same host will be the most common deployment scenario. We included this test scenario to understand the characteristics of the database workload scaling with virtual machines</w:t>
      </w:r>
      <w:r w:rsidR="005150F7">
        <w:rPr>
          <w:rFonts w:ascii="Times New Roman" w:hAnsi="Times New Roman" w:cs="Times New Roman"/>
          <w:sz w:val="24"/>
          <w:szCs w:val="24"/>
        </w:rPr>
        <w:t>.</w:t>
      </w:r>
      <w:r w:rsidRPr="0066460F">
        <w:rPr>
          <w:rFonts w:ascii="Times New Roman" w:hAnsi="Times New Roman" w:cs="Times New Roman"/>
          <w:sz w:val="24"/>
          <w:szCs w:val="24"/>
        </w:rPr>
        <w:t xml:space="preserve"> </w:t>
      </w:r>
    </w:p>
    <w:p w:rsidR="001E6E03" w:rsidRPr="0066460F" w:rsidRDefault="001E6E03" w:rsidP="001E6E03">
      <w:pPr>
        <w:rPr>
          <w:rFonts w:ascii="Times New Roman" w:hAnsi="Times New Roman" w:cs="Times New Roman"/>
          <w:sz w:val="24"/>
          <w:szCs w:val="24"/>
        </w:rPr>
      </w:pPr>
      <w:r w:rsidRPr="0066460F">
        <w:rPr>
          <w:rFonts w:ascii="Times New Roman" w:hAnsi="Times New Roman" w:cs="Times New Roman"/>
          <w:sz w:val="24"/>
          <w:szCs w:val="24"/>
        </w:rPr>
        <w:t xml:space="preserve">The Dell R900 used for this test scenario has 16 physical cores. Two set of test cases </w:t>
      </w:r>
      <w:r w:rsidR="00F10F11">
        <w:rPr>
          <w:rFonts w:ascii="Times New Roman" w:hAnsi="Times New Roman" w:cs="Times New Roman"/>
          <w:sz w:val="24"/>
          <w:szCs w:val="24"/>
        </w:rPr>
        <w:t>were</w:t>
      </w:r>
      <w:r w:rsidR="00F10F11" w:rsidRPr="0066460F">
        <w:rPr>
          <w:rFonts w:ascii="Times New Roman" w:hAnsi="Times New Roman" w:cs="Times New Roman"/>
          <w:sz w:val="24"/>
          <w:szCs w:val="24"/>
        </w:rPr>
        <w:t xml:space="preserve"> </w:t>
      </w:r>
      <w:r w:rsidRPr="0066460F">
        <w:rPr>
          <w:rFonts w:ascii="Times New Roman" w:hAnsi="Times New Roman" w:cs="Times New Roman"/>
          <w:sz w:val="24"/>
          <w:szCs w:val="24"/>
        </w:rPr>
        <w:t xml:space="preserve">executed. The first set </w:t>
      </w:r>
      <w:r w:rsidR="0019227E">
        <w:rPr>
          <w:rFonts w:ascii="Times New Roman" w:hAnsi="Times New Roman" w:cs="Times New Roman"/>
          <w:sz w:val="24"/>
          <w:szCs w:val="24"/>
        </w:rPr>
        <w:t>was</w:t>
      </w:r>
      <w:r w:rsidR="0019227E" w:rsidRPr="0066460F">
        <w:rPr>
          <w:rFonts w:ascii="Times New Roman" w:hAnsi="Times New Roman" w:cs="Times New Roman"/>
          <w:sz w:val="24"/>
          <w:szCs w:val="24"/>
        </w:rPr>
        <w:t xml:space="preserve"> </w:t>
      </w:r>
      <w:r w:rsidRPr="0066460F">
        <w:rPr>
          <w:rFonts w:ascii="Times New Roman" w:hAnsi="Times New Roman" w:cs="Times New Roman"/>
          <w:sz w:val="24"/>
          <w:szCs w:val="24"/>
        </w:rPr>
        <w:t xml:space="preserve">configured to use 8 cores (NUMPROC=8). The second set </w:t>
      </w:r>
      <w:r w:rsidR="0019227E">
        <w:rPr>
          <w:rFonts w:ascii="Times New Roman" w:hAnsi="Times New Roman" w:cs="Times New Roman"/>
          <w:sz w:val="24"/>
          <w:szCs w:val="24"/>
        </w:rPr>
        <w:t>was</w:t>
      </w:r>
      <w:r w:rsidR="0019227E" w:rsidRPr="0066460F">
        <w:rPr>
          <w:rFonts w:ascii="Times New Roman" w:hAnsi="Times New Roman" w:cs="Times New Roman"/>
          <w:sz w:val="24"/>
          <w:szCs w:val="24"/>
        </w:rPr>
        <w:t xml:space="preserve"> </w:t>
      </w:r>
      <w:r w:rsidRPr="0066460F">
        <w:rPr>
          <w:rFonts w:ascii="Times New Roman" w:hAnsi="Times New Roman" w:cs="Times New Roman"/>
          <w:sz w:val="24"/>
          <w:szCs w:val="24"/>
        </w:rPr>
        <w:t>configured to use all 16 physical cores</w:t>
      </w:r>
      <w:r w:rsidR="009174C5">
        <w:rPr>
          <w:rFonts w:ascii="Times New Roman" w:hAnsi="Times New Roman" w:cs="Times New Roman"/>
          <w:sz w:val="24"/>
          <w:szCs w:val="24"/>
        </w:rPr>
        <w:t xml:space="preserve"> (NUMPROC=16)</w:t>
      </w:r>
      <w:r w:rsidRPr="0066460F">
        <w:rPr>
          <w:rFonts w:ascii="Times New Roman" w:hAnsi="Times New Roman" w:cs="Times New Roman"/>
          <w:sz w:val="24"/>
          <w:szCs w:val="24"/>
        </w:rPr>
        <w:t xml:space="preserve">. All guest virtual machines </w:t>
      </w:r>
      <w:r w:rsidR="0019227E">
        <w:rPr>
          <w:rFonts w:ascii="Times New Roman" w:hAnsi="Times New Roman" w:cs="Times New Roman"/>
          <w:sz w:val="24"/>
          <w:szCs w:val="24"/>
        </w:rPr>
        <w:t>were</w:t>
      </w:r>
      <w:r w:rsidR="0019227E" w:rsidRPr="0066460F">
        <w:rPr>
          <w:rFonts w:ascii="Times New Roman" w:hAnsi="Times New Roman" w:cs="Times New Roman"/>
          <w:sz w:val="24"/>
          <w:szCs w:val="24"/>
        </w:rPr>
        <w:t xml:space="preserve"> </w:t>
      </w:r>
      <w:r w:rsidRPr="0066460F">
        <w:rPr>
          <w:rFonts w:ascii="Times New Roman" w:hAnsi="Times New Roman" w:cs="Times New Roman"/>
          <w:sz w:val="24"/>
          <w:szCs w:val="24"/>
        </w:rPr>
        <w:t xml:space="preserve">configured with </w:t>
      </w:r>
      <w:r w:rsidR="00F10F11">
        <w:rPr>
          <w:rFonts w:ascii="Times New Roman" w:hAnsi="Times New Roman" w:cs="Times New Roman"/>
          <w:sz w:val="24"/>
          <w:szCs w:val="24"/>
        </w:rPr>
        <w:t>four</w:t>
      </w:r>
      <w:r w:rsidR="00F10F11" w:rsidRPr="0066460F">
        <w:rPr>
          <w:rFonts w:ascii="Times New Roman" w:hAnsi="Times New Roman" w:cs="Times New Roman"/>
          <w:sz w:val="24"/>
          <w:szCs w:val="24"/>
        </w:rPr>
        <w:t xml:space="preserve"> </w:t>
      </w:r>
      <w:r w:rsidRPr="0066460F">
        <w:rPr>
          <w:rFonts w:ascii="Times New Roman" w:hAnsi="Times New Roman" w:cs="Times New Roman"/>
          <w:sz w:val="24"/>
          <w:szCs w:val="24"/>
        </w:rPr>
        <w:t>logical processors and 14</w:t>
      </w:r>
      <w:r w:rsidR="00F10F11">
        <w:rPr>
          <w:rFonts w:ascii="Times New Roman" w:hAnsi="Times New Roman" w:cs="Times New Roman"/>
          <w:sz w:val="24"/>
          <w:szCs w:val="24"/>
        </w:rPr>
        <w:t xml:space="preserve"> </w:t>
      </w:r>
      <w:r w:rsidRPr="0066460F">
        <w:rPr>
          <w:rFonts w:ascii="Times New Roman" w:hAnsi="Times New Roman" w:cs="Times New Roman"/>
          <w:sz w:val="24"/>
          <w:szCs w:val="24"/>
        </w:rPr>
        <w:t xml:space="preserve">GB </w:t>
      </w:r>
      <w:r w:rsidR="00F10F11">
        <w:rPr>
          <w:rFonts w:ascii="Times New Roman" w:hAnsi="Times New Roman" w:cs="Times New Roman"/>
          <w:sz w:val="24"/>
          <w:szCs w:val="24"/>
        </w:rPr>
        <w:t xml:space="preserve">of </w:t>
      </w:r>
      <w:r w:rsidRPr="0066460F">
        <w:rPr>
          <w:rFonts w:ascii="Times New Roman" w:hAnsi="Times New Roman" w:cs="Times New Roman"/>
          <w:sz w:val="24"/>
          <w:szCs w:val="24"/>
        </w:rPr>
        <w:t xml:space="preserve">RAM. SQL Server </w:t>
      </w:r>
      <w:r w:rsidR="0019227E">
        <w:rPr>
          <w:rFonts w:ascii="Times New Roman" w:hAnsi="Times New Roman" w:cs="Times New Roman"/>
          <w:sz w:val="24"/>
          <w:szCs w:val="24"/>
        </w:rPr>
        <w:t>was</w:t>
      </w:r>
      <w:r w:rsidR="0019227E" w:rsidRPr="0066460F">
        <w:rPr>
          <w:rFonts w:ascii="Times New Roman" w:hAnsi="Times New Roman" w:cs="Times New Roman"/>
          <w:sz w:val="24"/>
          <w:szCs w:val="24"/>
        </w:rPr>
        <w:t xml:space="preserve"> </w:t>
      </w:r>
      <w:r w:rsidRPr="0066460F">
        <w:rPr>
          <w:rFonts w:ascii="Times New Roman" w:hAnsi="Times New Roman" w:cs="Times New Roman"/>
          <w:sz w:val="24"/>
          <w:szCs w:val="24"/>
        </w:rPr>
        <w:t>configured to use 12</w:t>
      </w:r>
      <w:r w:rsidR="00F10F11">
        <w:rPr>
          <w:rFonts w:ascii="Times New Roman" w:hAnsi="Times New Roman" w:cs="Times New Roman"/>
          <w:sz w:val="24"/>
          <w:szCs w:val="24"/>
        </w:rPr>
        <w:t xml:space="preserve"> </w:t>
      </w:r>
      <w:r w:rsidRPr="0066460F">
        <w:rPr>
          <w:rFonts w:ascii="Times New Roman" w:hAnsi="Times New Roman" w:cs="Times New Roman"/>
          <w:sz w:val="24"/>
          <w:szCs w:val="24"/>
        </w:rPr>
        <w:t xml:space="preserve">GB, </w:t>
      </w:r>
      <w:r w:rsidR="00F10F11">
        <w:rPr>
          <w:rFonts w:ascii="Times New Roman" w:hAnsi="Times New Roman" w:cs="Times New Roman"/>
          <w:sz w:val="24"/>
          <w:szCs w:val="24"/>
        </w:rPr>
        <w:t>leaving</w:t>
      </w:r>
      <w:r w:rsidR="00F10F11" w:rsidRPr="0066460F">
        <w:rPr>
          <w:rFonts w:ascii="Times New Roman" w:hAnsi="Times New Roman" w:cs="Times New Roman"/>
          <w:sz w:val="24"/>
          <w:szCs w:val="24"/>
        </w:rPr>
        <w:t xml:space="preserve"> </w:t>
      </w:r>
      <w:r w:rsidRPr="0066460F">
        <w:rPr>
          <w:rFonts w:ascii="Times New Roman" w:hAnsi="Times New Roman" w:cs="Times New Roman"/>
          <w:sz w:val="24"/>
          <w:szCs w:val="24"/>
        </w:rPr>
        <w:t>2</w:t>
      </w:r>
      <w:r w:rsidR="00F10F11">
        <w:rPr>
          <w:rFonts w:ascii="Times New Roman" w:hAnsi="Times New Roman" w:cs="Times New Roman"/>
          <w:sz w:val="24"/>
          <w:szCs w:val="24"/>
        </w:rPr>
        <w:t xml:space="preserve"> </w:t>
      </w:r>
      <w:r w:rsidRPr="0066460F">
        <w:rPr>
          <w:rFonts w:ascii="Times New Roman" w:hAnsi="Times New Roman" w:cs="Times New Roman"/>
          <w:sz w:val="24"/>
          <w:szCs w:val="24"/>
        </w:rPr>
        <w:t xml:space="preserve">GB for the operating system. </w:t>
      </w:r>
    </w:p>
    <w:p w:rsidR="00F47592" w:rsidRDefault="001E6E03" w:rsidP="00F47592">
      <w:pPr>
        <w:pStyle w:val="Heading4"/>
      </w:pPr>
      <w:r w:rsidRPr="00025611">
        <w:t xml:space="preserve">Two Concurrent </w:t>
      </w:r>
      <w:r w:rsidR="003959A3">
        <w:t>G</w:t>
      </w:r>
      <w:r>
        <w:t xml:space="preserve">uest </w:t>
      </w:r>
      <w:r w:rsidRPr="00025611">
        <w:t>Virtual Machines</w:t>
      </w:r>
    </w:p>
    <w:p w:rsidR="001E6E03" w:rsidRDefault="001E6E03" w:rsidP="001E6E03">
      <w:pPr>
        <w:tabs>
          <w:tab w:val="num" w:pos="1440"/>
        </w:tabs>
        <w:rPr>
          <w:rFonts w:ascii="Times New Roman" w:hAnsi="Times New Roman" w:cs="Times New Roman"/>
          <w:sz w:val="24"/>
          <w:szCs w:val="24"/>
        </w:rPr>
      </w:pPr>
      <w:r>
        <w:rPr>
          <w:rFonts w:ascii="Times New Roman" w:hAnsi="Times New Roman" w:cs="Times New Roman"/>
          <w:sz w:val="24"/>
          <w:szCs w:val="24"/>
        </w:rPr>
        <w:t xml:space="preserve">This test case </w:t>
      </w:r>
      <w:r w:rsidR="0019227E">
        <w:rPr>
          <w:rFonts w:ascii="Times New Roman" w:hAnsi="Times New Roman" w:cs="Times New Roman"/>
          <w:sz w:val="24"/>
          <w:szCs w:val="24"/>
        </w:rPr>
        <w:t xml:space="preserve">involved </w:t>
      </w:r>
      <w:r w:rsidR="003959A3">
        <w:rPr>
          <w:rFonts w:ascii="Times New Roman" w:hAnsi="Times New Roman" w:cs="Times New Roman"/>
          <w:sz w:val="24"/>
          <w:szCs w:val="24"/>
        </w:rPr>
        <w:t xml:space="preserve">two </w:t>
      </w:r>
      <w:r>
        <w:rPr>
          <w:rFonts w:ascii="Times New Roman" w:hAnsi="Times New Roman" w:cs="Times New Roman"/>
          <w:sz w:val="24"/>
          <w:szCs w:val="24"/>
        </w:rPr>
        <w:t xml:space="preserve">virtual machines running concurrently on the host configured using </w:t>
      </w:r>
      <w:r w:rsidR="00A15474">
        <w:rPr>
          <w:rFonts w:ascii="Times New Roman" w:hAnsi="Times New Roman" w:cs="Times New Roman"/>
          <w:sz w:val="24"/>
          <w:szCs w:val="24"/>
        </w:rPr>
        <w:t xml:space="preserve">eight </w:t>
      </w:r>
      <w:r>
        <w:rPr>
          <w:rFonts w:ascii="Times New Roman" w:hAnsi="Times New Roman" w:cs="Times New Roman"/>
          <w:sz w:val="24"/>
          <w:szCs w:val="24"/>
        </w:rPr>
        <w:t xml:space="preserve">physical processors. Each virtual machine </w:t>
      </w:r>
      <w:r w:rsidR="0019227E">
        <w:rPr>
          <w:rFonts w:ascii="Times New Roman" w:hAnsi="Times New Roman" w:cs="Times New Roman"/>
          <w:sz w:val="24"/>
          <w:szCs w:val="24"/>
        </w:rPr>
        <w:t xml:space="preserve">was </w:t>
      </w:r>
      <w:r>
        <w:rPr>
          <w:rFonts w:ascii="Times New Roman" w:hAnsi="Times New Roman" w:cs="Times New Roman"/>
          <w:sz w:val="24"/>
          <w:szCs w:val="24"/>
        </w:rPr>
        <w:t xml:space="preserve">configured with </w:t>
      </w:r>
      <w:r w:rsidR="003959A3">
        <w:rPr>
          <w:rFonts w:ascii="Times New Roman" w:hAnsi="Times New Roman" w:cs="Times New Roman"/>
          <w:sz w:val="24"/>
          <w:szCs w:val="24"/>
        </w:rPr>
        <w:t xml:space="preserve">four </w:t>
      </w:r>
      <w:r>
        <w:rPr>
          <w:rFonts w:ascii="Times New Roman" w:hAnsi="Times New Roman" w:cs="Times New Roman"/>
          <w:sz w:val="24"/>
          <w:szCs w:val="24"/>
        </w:rPr>
        <w:t xml:space="preserve">logical processors. The virtual machines </w:t>
      </w:r>
      <w:r w:rsidR="0019227E">
        <w:rPr>
          <w:rFonts w:ascii="Times New Roman" w:hAnsi="Times New Roman" w:cs="Times New Roman"/>
          <w:sz w:val="24"/>
          <w:szCs w:val="24"/>
        </w:rPr>
        <w:t xml:space="preserve">were </w:t>
      </w:r>
      <w:r>
        <w:rPr>
          <w:rFonts w:ascii="Times New Roman" w:hAnsi="Times New Roman" w:cs="Times New Roman"/>
          <w:sz w:val="24"/>
          <w:szCs w:val="24"/>
        </w:rPr>
        <w:t xml:space="preserve">configured with identical underlying storage. </w:t>
      </w:r>
    </w:p>
    <w:p w:rsidR="001E6E03" w:rsidRDefault="003959A3" w:rsidP="001E6E03">
      <w:pPr>
        <w:tabs>
          <w:tab w:val="num" w:pos="1440"/>
        </w:tabs>
        <w:rPr>
          <w:rFonts w:ascii="Times New Roman" w:hAnsi="Times New Roman" w:cs="Times New Roman"/>
          <w:sz w:val="24"/>
          <w:szCs w:val="24"/>
        </w:rPr>
      </w:pPr>
      <w:r>
        <w:rPr>
          <w:rFonts w:ascii="Times New Roman" w:hAnsi="Times New Roman" w:cs="Times New Roman"/>
          <w:sz w:val="24"/>
          <w:szCs w:val="24"/>
        </w:rPr>
        <w:t xml:space="preserve">The result </w:t>
      </w:r>
      <w:r w:rsidR="001E6E03">
        <w:rPr>
          <w:rFonts w:ascii="Times New Roman" w:hAnsi="Times New Roman" w:cs="Times New Roman"/>
          <w:sz w:val="24"/>
          <w:szCs w:val="24"/>
        </w:rPr>
        <w:t xml:space="preserve">chart in </w:t>
      </w:r>
      <w:r>
        <w:rPr>
          <w:rFonts w:ascii="Times New Roman" w:hAnsi="Times New Roman" w:cs="Times New Roman"/>
          <w:sz w:val="24"/>
          <w:szCs w:val="24"/>
        </w:rPr>
        <w:t>F</w:t>
      </w:r>
      <w:r w:rsidR="001E6E03">
        <w:rPr>
          <w:rFonts w:ascii="Times New Roman" w:hAnsi="Times New Roman" w:cs="Times New Roman"/>
          <w:sz w:val="24"/>
          <w:szCs w:val="24"/>
        </w:rPr>
        <w:t xml:space="preserve">igure </w:t>
      </w:r>
      <w:r>
        <w:rPr>
          <w:rFonts w:ascii="Times New Roman" w:hAnsi="Times New Roman" w:cs="Times New Roman"/>
          <w:sz w:val="24"/>
          <w:szCs w:val="24"/>
        </w:rPr>
        <w:t>1</w:t>
      </w:r>
      <w:r w:rsidR="00437DCC">
        <w:rPr>
          <w:rFonts w:ascii="Times New Roman" w:hAnsi="Times New Roman" w:cs="Times New Roman"/>
          <w:sz w:val="24"/>
          <w:szCs w:val="24"/>
        </w:rPr>
        <w:t>8</w:t>
      </w:r>
      <w:r w:rsidR="001E6E03">
        <w:rPr>
          <w:rFonts w:ascii="Times New Roman" w:hAnsi="Times New Roman" w:cs="Times New Roman"/>
          <w:sz w:val="24"/>
          <w:szCs w:val="24"/>
        </w:rPr>
        <w:t xml:space="preserve"> shows </w:t>
      </w:r>
      <w:r>
        <w:rPr>
          <w:rFonts w:ascii="Times New Roman" w:hAnsi="Times New Roman" w:cs="Times New Roman"/>
          <w:sz w:val="24"/>
          <w:szCs w:val="24"/>
        </w:rPr>
        <w:t xml:space="preserve">that </w:t>
      </w:r>
      <w:r w:rsidR="001E6E03">
        <w:rPr>
          <w:rFonts w:ascii="Times New Roman" w:hAnsi="Times New Roman" w:cs="Times New Roman"/>
          <w:sz w:val="24"/>
          <w:szCs w:val="24"/>
        </w:rPr>
        <w:t>the configuration scale</w:t>
      </w:r>
      <w:r>
        <w:rPr>
          <w:rFonts w:ascii="Times New Roman" w:hAnsi="Times New Roman" w:cs="Times New Roman"/>
          <w:sz w:val="24"/>
          <w:szCs w:val="24"/>
        </w:rPr>
        <w:t>s</w:t>
      </w:r>
      <w:r w:rsidR="001E6E03">
        <w:rPr>
          <w:rFonts w:ascii="Times New Roman" w:hAnsi="Times New Roman" w:cs="Times New Roman"/>
          <w:sz w:val="24"/>
          <w:szCs w:val="24"/>
        </w:rPr>
        <w:t xml:space="preserve"> very well as workload increases. </w:t>
      </w:r>
    </w:p>
    <w:p w:rsidR="001E6E03" w:rsidRDefault="001E6E03" w:rsidP="001E6E03">
      <w:pPr>
        <w:tabs>
          <w:tab w:val="num" w:pos="1440"/>
        </w:tabs>
        <w:rPr>
          <w:rFonts w:ascii="Times New Roman" w:hAnsi="Times New Roman" w:cs="Times New Roman"/>
          <w:sz w:val="24"/>
          <w:szCs w:val="24"/>
        </w:rPr>
      </w:pPr>
      <w:r w:rsidRPr="00D37A6B">
        <w:rPr>
          <w:rFonts w:ascii="Times New Roman" w:hAnsi="Times New Roman" w:cs="Times New Roman"/>
          <w:noProof/>
          <w:sz w:val="24"/>
          <w:szCs w:val="24"/>
          <w:lang w:eastAsia="zh-CN"/>
        </w:rPr>
        <w:lastRenderedPageBreak/>
        <w:drawing>
          <wp:inline distT="0" distB="0" distL="0" distR="0">
            <wp:extent cx="4524502" cy="2785872"/>
            <wp:effectExtent l="19050" t="0" r="28448" b="0"/>
            <wp:docPr id="3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C5836" w:rsidRPr="0077626D" w:rsidRDefault="00FC5836" w:rsidP="00FC5836">
      <w:pPr>
        <w:tabs>
          <w:tab w:val="num" w:pos="720"/>
          <w:tab w:val="num" w:pos="1440"/>
        </w:tabs>
        <w:rPr>
          <w:rFonts w:cs="Times New Roman"/>
          <w:b/>
          <w:szCs w:val="24"/>
        </w:rPr>
      </w:pPr>
      <w:r>
        <w:rPr>
          <w:rFonts w:cs="Times New Roman"/>
          <w:b/>
          <w:szCs w:val="24"/>
        </w:rPr>
        <w:t xml:space="preserve">Figure </w:t>
      </w:r>
      <w:r w:rsidR="00437DCC">
        <w:rPr>
          <w:rFonts w:cs="Times New Roman"/>
          <w:b/>
          <w:szCs w:val="24"/>
        </w:rPr>
        <w:t>18</w:t>
      </w:r>
      <w:r>
        <w:rPr>
          <w:rFonts w:cs="Times New Roman"/>
          <w:b/>
          <w:szCs w:val="24"/>
        </w:rPr>
        <w:t xml:space="preserve">: </w:t>
      </w:r>
      <w:r w:rsidR="00DF5E67">
        <w:rPr>
          <w:rFonts w:cs="Times New Roman"/>
          <w:b/>
          <w:szCs w:val="24"/>
        </w:rPr>
        <w:t>Scalability of c</w:t>
      </w:r>
      <w:r>
        <w:rPr>
          <w:rFonts w:cs="Times New Roman"/>
          <w:b/>
          <w:szCs w:val="24"/>
        </w:rPr>
        <w:t xml:space="preserve">oncurrent </w:t>
      </w:r>
      <w:r w:rsidR="00DF5E67">
        <w:rPr>
          <w:rFonts w:cs="Times New Roman"/>
          <w:b/>
          <w:szCs w:val="24"/>
        </w:rPr>
        <w:t>g</w:t>
      </w:r>
      <w:r>
        <w:rPr>
          <w:rFonts w:cs="Times New Roman"/>
          <w:b/>
          <w:szCs w:val="24"/>
        </w:rPr>
        <w:t xml:space="preserve">uest </w:t>
      </w:r>
      <w:r w:rsidR="00DF5E67">
        <w:rPr>
          <w:rFonts w:cs="Times New Roman"/>
          <w:b/>
          <w:szCs w:val="24"/>
        </w:rPr>
        <w:t>vi</w:t>
      </w:r>
      <w:r>
        <w:rPr>
          <w:rFonts w:cs="Times New Roman"/>
          <w:b/>
          <w:szCs w:val="24"/>
        </w:rPr>
        <w:t xml:space="preserve">rtual </w:t>
      </w:r>
      <w:r w:rsidR="00DF5E67">
        <w:rPr>
          <w:rFonts w:cs="Times New Roman"/>
          <w:b/>
          <w:szCs w:val="24"/>
        </w:rPr>
        <w:t>m</w:t>
      </w:r>
      <w:r>
        <w:rPr>
          <w:rFonts w:cs="Times New Roman"/>
          <w:b/>
          <w:szCs w:val="24"/>
        </w:rPr>
        <w:t>achines</w:t>
      </w:r>
    </w:p>
    <w:p w:rsidR="00FC5836" w:rsidRDefault="00FC5836" w:rsidP="001E6E03">
      <w:pPr>
        <w:tabs>
          <w:tab w:val="num" w:pos="1440"/>
        </w:tabs>
        <w:rPr>
          <w:rFonts w:ascii="Times New Roman" w:hAnsi="Times New Roman" w:cs="Times New Roman"/>
          <w:sz w:val="24"/>
          <w:szCs w:val="24"/>
        </w:rPr>
      </w:pPr>
    </w:p>
    <w:p w:rsidR="007174B4" w:rsidRDefault="007174B4" w:rsidP="007174B4">
      <w:pPr>
        <w:pStyle w:val="Heading4"/>
      </w:pPr>
      <w:r>
        <w:t>Four</w:t>
      </w:r>
      <w:r w:rsidRPr="00025611">
        <w:t xml:space="preserve"> Concurrent </w:t>
      </w:r>
      <w:r w:rsidR="00A15474">
        <w:t>G</w:t>
      </w:r>
      <w:r>
        <w:t xml:space="preserve">uest </w:t>
      </w:r>
      <w:r w:rsidRPr="00025611">
        <w:t>Virtual Machines</w:t>
      </w:r>
    </w:p>
    <w:p w:rsidR="0019227E" w:rsidRDefault="00330498" w:rsidP="001E6E03">
      <w:pPr>
        <w:tabs>
          <w:tab w:val="num" w:pos="1440"/>
        </w:tabs>
        <w:rPr>
          <w:rFonts w:ascii="Times New Roman" w:hAnsi="Times New Roman" w:cs="Times New Roman"/>
          <w:sz w:val="24"/>
          <w:szCs w:val="24"/>
        </w:rPr>
      </w:pPr>
      <w:r>
        <w:rPr>
          <w:rFonts w:ascii="Times New Roman" w:hAnsi="Times New Roman" w:cs="Times New Roman"/>
          <w:sz w:val="24"/>
          <w:szCs w:val="24"/>
        </w:rPr>
        <w:t>We ran this test</w:t>
      </w:r>
      <w:r w:rsidR="001E6E03">
        <w:rPr>
          <w:rFonts w:ascii="Times New Roman" w:hAnsi="Times New Roman" w:cs="Times New Roman"/>
          <w:sz w:val="24"/>
          <w:szCs w:val="24"/>
        </w:rPr>
        <w:t xml:space="preserve"> to understand the scalability of virtual machines running OLTP workload when there is enough processor resource to support one</w:t>
      </w:r>
      <w:r w:rsidR="00A15474">
        <w:rPr>
          <w:rFonts w:ascii="Times New Roman" w:hAnsi="Times New Roman" w:cs="Times New Roman"/>
          <w:sz w:val="24"/>
          <w:szCs w:val="24"/>
        </w:rPr>
        <w:t>-</w:t>
      </w:r>
      <w:r w:rsidR="001E6E03">
        <w:rPr>
          <w:rFonts w:ascii="Times New Roman" w:hAnsi="Times New Roman" w:cs="Times New Roman"/>
          <w:sz w:val="24"/>
          <w:szCs w:val="24"/>
        </w:rPr>
        <w:t>to</w:t>
      </w:r>
      <w:r w:rsidR="00A15474">
        <w:rPr>
          <w:rFonts w:ascii="Times New Roman" w:hAnsi="Times New Roman" w:cs="Times New Roman"/>
          <w:sz w:val="24"/>
          <w:szCs w:val="24"/>
        </w:rPr>
        <w:t>-</w:t>
      </w:r>
      <w:r w:rsidR="001E6E03">
        <w:rPr>
          <w:rFonts w:ascii="Times New Roman" w:hAnsi="Times New Roman" w:cs="Times New Roman"/>
          <w:sz w:val="24"/>
          <w:szCs w:val="24"/>
        </w:rPr>
        <w:t>one mapping of physical processor</w:t>
      </w:r>
      <w:r w:rsidR="00486ECC">
        <w:rPr>
          <w:rFonts w:ascii="Times New Roman" w:hAnsi="Times New Roman" w:cs="Times New Roman"/>
          <w:sz w:val="24"/>
          <w:szCs w:val="24"/>
        </w:rPr>
        <w:t>s</w:t>
      </w:r>
      <w:r w:rsidR="001E6E03">
        <w:rPr>
          <w:rFonts w:ascii="Times New Roman" w:hAnsi="Times New Roman" w:cs="Times New Roman"/>
          <w:sz w:val="24"/>
          <w:szCs w:val="24"/>
        </w:rPr>
        <w:t xml:space="preserve"> to logical processor</w:t>
      </w:r>
      <w:r w:rsidR="00486ECC">
        <w:rPr>
          <w:rFonts w:ascii="Times New Roman" w:hAnsi="Times New Roman" w:cs="Times New Roman"/>
          <w:sz w:val="24"/>
          <w:szCs w:val="24"/>
        </w:rPr>
        <w:t>s</w:t>
      </w:r>
      <w:r w:rsidR="001E6E03">
        <w:rPr>
          <w:rFonts w:ascii="Times New Roman" w:hAnsi="Times New Roman" w:cs="Times New Roman"/>
          <w:sz w:val="24"/>
          <w:szCs w:val="24"/>
        </w:rPr>
        <w:t>. The host ha</w:t>
      </w:r>
      <w:r w:rsidR="0019227E">
        <w:rPr>
          <w:rFonts w:ascii="Times New Roman" w:hAnsi="Times New Roman" w:cs="Times New Roman"/>
          <w:sz w:val="24"/>
          <w:szCs w:val="24"/>
        </w:rPr>
        <w:t>d</w:t>
      </w:r>
      <w:r w:rsidR="001E6E03">
        <w:rPr>
          <w:rFonts w:ascii="Times New Roman" w:hAnsi="Times New Roman" w:cs="Times New Roman"/>
          <w:sz w:val="24"/>
          <w:szCs w:val="24"/>
        </w:rPr>
        <w:t xml:space="preserve"> 16 available CPU</w:t>
      </w:r>
      <w:r w:rsidR="00486ECC">
        <w:rPr>
          <w:rFonts w:ascii="Times New Roman" w:hAnsi="Times New Roman" w:cs="Times New Roman"/>
          <w:sz w:val="24"/>
          <w:szCs w:val="24"/>
        </w:rPr>
        <w:t>s</w:t>
      </w:r>
      <w:r w:rsidR="001E6E03">
        <w:rPr>
          <w:rFonts w:ascii="Times New Roman" w:hAnsi="Times New Roman" w:cs="Times New Roman"/>
          <w:sz w:val="24"/>
          <w:szCs w:val="24"/>
        </w:rPr>
        <w:t xml:space="preserve">, and each virtual machine </w:t>
      </w:r>
      <w:r w:rsidR="0019227E">
        <w:rPr>
          <w:rFonts w:ascii="Times New Roman" w:hAnsi="Times New Roman" w:cs="Times New Roman"/>
          <w:sz w:val="24"/>
          <w:szCs w:val="24"/>
        </w:rPr>
        <w:t xml:space="preserve">was </w:t>
      </w:r>
      <w:r w:rsidR="001E6E03">
        <w:rPr>
          <w:rFonts w:ascii="Times New Roman" w:hAnsi="Times New Roman" w:cs="Times New Roman"/>
          <w:sz w:val="24"/>
          <w:szCs w:val="24"/>
        </w:rPr>
        <w:t xml:space="preserve">configured with </w:t>
      </w:r>
      <w:r w:rsidR="00486ECC">
        <w:rPr>
          <w:rFonts w:ascii="Times New Roman" w:hAnsi="Times New Roman" w:cs="Times New Roman"/>
          <w:sz w:val="24"/>
          <w:szCs w:val="24"/>
        </w:rPr>
        <w:t xml:space="preserve">four </w:t>
      </w:r>
      <w:r w:rsidR="001E6E03">
        <w:rPr>
          <w:rFonts w:ascii="Times New Roman" w:hAnsi="Times New Roman" w:cs="Times New Roman"/>
          <w:sz w:val="24"/>
          <w:szCs w:val="24"/>
        </w:rPr>
        <w:t xml:space="preserve">logical processors. The underlying storage </w:t>
      </w:r>
      <w:r w:rsidR="0019227E">
        <w:rPr>
          <w:rFonts w:ascii="Times New Roman" w:hAnsi="Times New Roman" w:cs="Times New Roman"/>
          <w:sz w:val="24"/>
          <w:szCs w:val="24"/>
        </w:rPr>
        <w:t xml:space="preserve">was </w:t>
      </w:r>
      <w:r w:rsidR="001E6E03">
        <w:rPr>
          <w:rFonts w:ascii="Times New Roman" w:hAnsi="Times New Roman" w:cs="Times New Roman"/>
          <w:sz w:val="24"/>
          <w:szCs w:val="24"/>
        </w:rPr>
        <w:t xml:space="preserve">identical for all four virtual machines. </w:t>
      </w:r>
    </w:p>
    <w:p w:rsidR="001E6E03" w:rsidRDefault="001E6E03" w:rsidP="001E6E03">
      <w:pPr>
        <w:tabs>
          <w:tab w:val="num" w:pos="1440"/>
        </w:tabs>
        <w:rPr>
          <w:rFonts w:ascii="Times New Roman" w:hAnsi="Times New Roman" w:cs="Times New Roman"/>
          <w:sz w:val="24"/>
          <w:szCs w:val="24"/>
        </w:rPr>
      </w:pPr>
      <w:r>
        <w:rPr>
          <w:rFonts w:ascii="Times New Roman" w:hAnsi="Times New Roman" w:cs="Times New Roman"/>
          <w:sz w:val="24"/>
          <w:szCs w:val="24"/>
        </w:rPr>
        <w:t>The results</w:t>
      </w:r>
      <w:r w:rsidR="0019227E">
        <w:rPr>
          <w:rFonts w:ascii="Times New Roman" w:hAnsi="Times New Roman" w:cs="Times New Roman"/>
          <w:sz w:val="24"/>
          <w:szCs w:val="24"/>
        </w:rPr>
        <w:t xml:space="preserve"> displayed in Figure 19</w:t>
      </w:r>
      <w:r>
        <w:rPr>
          <w:rFonts w:ascii="Times New Roman" w:hAnsi="Times New Roman" w:cs="Times New Roman"/>
          <w:sz w:val="24"/>
          <w:szCs w:val="24"/>
        </w:rPr>
        <w:t xml:space="preserve"> </w:t>
      </w:r>
      <w:r w:rsidR="0019227E">
        <w:rPr>
          <w:rFonts w:ascii="Times New Roman" w:hAnsi="Times New Roman" w:cs="Times New Roman"/>
          <w:sz w:val="24"/>
          <w:szCs w:val="24"/>
        </w:rPr>
        <w:t>showed us that</w:t>
      </w:r>
      <w:r>
        <w:rPr>
          <w:rFonts w:ascii="Times New Roman" w:hAnsi="Times New Roman" w:cs="Times New Roman"/>
          <w:sz w:val="24"/>
          <w:szCs w:val="24"/>
        </w:rPr>
        <w:t xml:space="preserve"> the </w:t>
      </w:r>
      <w:r w:rsidR="00486ECC">
        <w:rPr>
          <w:rFonts w:ascii="Times New Roman" w:hAnsi="Times New Roman" w:cs="Times New Roman"/>
          <w:sz w:val="24"/>
          <w:szCs w:val="24"/>
        </w:rPr>
        <w:t xml:space="preserve">virtual machines </w:t>
      </w:r>
      <w:r>
        <w:rPr>
          <w:rFonts w:ascii="Times New Roman" w:hAnsi="Times New Roman" w:cs="Times New Roman"/>
          <w:sz w:val="24"/>
          <w:szCs w:val="24"/>
        </w:rPr>
        <w:t xml:space="preserve">scale very well when CPU is not overcommitted. </w:t>
      </w:r>
      <w:r w:rsidR="005408DB">
        <w:rPr>
          <w:rFonts w:ascii="Times New Roman" w:hAnsi="Times New Roman" w:cs="Times New Roman"/>
          <w:sz w:val="24"/>
          <w:szCs w:val="24"/>
        </w:rPr>
        <w:t xml:space="preserve">You might notice more overhead with </w:t>
      </w:r>
      <w:r w:rsidR="00486ECC">
        <w:rPr>
          <w:rFonts w:ascii="Times New Roman" w:hAnsi="Times New Roman" w:cs="Times New Roman"/>
          <w:sz w:val="24"/>
          <w:szCs w:val="24"/>
        </w:rPr>
        <w:t xml:space="preserve">four </w:t>
      </w:r>
      <w:r w:rsidR="005408DB">
        <w:rPr>
          <w:rFonts w:ascii="Times New Roman" w:hAnsi="Times New Roman" w:cs="Times New Roman"/>
          <w:sz w:val="24"/>
          <w:szCs w:val="24"/>
        </w:rPr>
        <w:t xml:space="preserve">concurrent guest </w:t>
      </w:r>
      <w:r w:rsidR="00486ECC">
        <w:rPr>
          <w:rFonts w:ascii="Times New Roman" w:hAnsi="Times New Roman" w:cs="Times New Roman"/>
          <w:sz w:val="24"/>
          <w:szCs w:val="24"/>
        </w:rPr>
        <w:t xml:space="preserve">virtual machines </w:t>
      </w:r>
      <w:r w:rsidR="005408DB">
        <w:rPr>
          <w:rFonts w:ascii="Times New Roman" w:hAnsi="Times New Roman" w:cs="Times New Roman"/>
          <w:sz w:val="24"/>
          <w:szCs w:val="24"/>
        </w:rPr>
        <w:t>compar</w:t>
      </w:r>
      <w:r w:rsidR="00486ECC">
        <w:rPr>
          <w:rFonts w:ascii="Times New Roman" w:hAnsi="Times New Roman" w:cs="Times New Roman"/>
          <w:sz w:val="24"/>
          <w:szCs w:val="24"/>
        </w:rPr>
        <w:t>ed</w:t>
      </w:r>
      <w:r w:rsidR="005408DB">
        <w:rPr>
          <w:rFonts w:ascii="Times New Roman" w:hAnsi="Times New Roman" w:cs="Times New Roman"/>
          <w:sz w:val="24"/>
          <w:szCs w:val="24"/>
        </w:rPr>
        <w:t xml:space="preserve"> to </w:t>
      </w:r>
      <w:r w:rsidR="00486ECC">
        <w:rPr>
          <w:rFonts w:ascii="Times New Roman" w:hAnsi="Times New Roman" w:cs="Times New Roman"/>
          <w:sz w:val="24"/>
          <w:szCs w:val="24"/>
        </w:rPr>
        <w:t xml:space="preserve">two </w:t>
      </w:r>
      <w:r w:rsidR="005408DB">
        <w:rPr>
          <w:rFonts w:ascii="Times New Roman" w:hAnsi="Times New Roman" w:cs="Times New Roman"/>
          <w:sz w:val="24"/>
          <w:szCs w:val="24"/>
        </w:rPr>
        <w:t xml:space="preserve">concurrent guest </w:t>
      </w:r>
      <w:r w:rsidR="00486ECC">
        <w:rPr>
          <w:rFonts w:ascii="Times New Roman" w:hAnsi="Times New Roman" w:cs="Times New Roman"/>
          <w:sz w:val="24"/>
          <w:szCs w:val="24"/>
        </w:rPr>
        <w:t>virtual machines</w:t>
      </w:r>
      <w:r w:rsidR="005408DB">
        <w:rPr>
          <w:rFonts w:ascii="Times New Roman" w:hAnsi="Times New Roman" w:cs="Times New Roman"/>
          <w:sz w:val="24"/>
          <w:szCs w:val="24"/>
        </w:rPr>
        <w:t xml:space="preserve">, which is to be expected because of increased concurrency. </w:t>
      </w:r>
    </w:p>
    <w:p w:rsidR="001E6E03" w:rsidRPr="001E6E03" w:rsidRDefault="001E6E03" w:rsidP="001E6E03">
      <w:pPr>
        <w:rPr>
          <w:lang w:eastAsia="zh-CN"/>
        </w:rPr>
      </w:pPr>
      <w:r w:rsidRPr="00F44132">
        <w:rPr>
          <w:rFonts w:cs="Times New Roman"/>
          <w:b/>
          <w:noProof/>
          <w:szCs w:val="24"/>
          <w:lang w:eastAsia="zh-CN"/>
        </w:rPr>
        <w:lastRenderedPageBreak/>
        <w:drawing>
          <wp:inline distT="0" distB="0" distL="0" distR="0">
            <wp:extent cx="5394198" cy="2846832"/>
            <wp:effectExtent l="19050" t="0" r="16002" b="0"/>
            <wp:docPr id="3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C5836" w:rsidRDefault="00FC5836" w:rsidP="00FC5836">
      <w:pPr>
        <w:tabs>
          <w:tab w:val="num" w:pos="720"/>
          <w:tab w:val="num" w:pos="1440"/>
        </w:tabs>
        <w:rPr>
          <w:rFonts w:cs="Times New Roman"/>
          <w:b/>
          <w:szCs w:val="24"/>
        </w:rPr>
      </w:pPr>
      <w:r w:rsidRPr="00F44132">
        <w:rPr>
          <w:rFonts w:cs="Times New Roman"/>
          <w:b/>
          <w:szCs w:val="24"/>
        </w:rPr>
        <w:t xml:space="preserve">Figure </w:t>
      </w:r>
      <w:r w:rsidR="00486ECC">
        <w:rPr>
          <w:rFonts w:cs="Times New Roman"/>
          <w:b/>
          <w:szCs w:val="24"/>
        </w:rPr>
        <w:t>1</w:t>
      </w:r>
      <w:r w:rsidR="00437DCC">
        <w:rPr>
          <w:rFonts w:cs="Times New Roman"/>
          <w:b/>
          <w:szCs w:val="24"/>
        </w:rPr>
        <w:t>9</w:t>
      </w:r>
      <w:r w:rsidR="00486ECC">
        <w:rPr>
          <w:rFonts w:cs="Times New Roman"/>
          <w:b/>
          <w:szCs w:val="24"/>
        </w:rPr>
        <w:t>:</w:t>
      </w:r>
      <w:r w:rsidR="00DF5E67">
        <w:rPr>
          <w:rFonts w:cs="Times New Roman"/>
          <w:b/>
          <w:szCs w:val="24"/>
        </w:rPr>
        <w:t xml:space="preserve"> Virtual machine scalability without o</w:t>
      </w:r>
      <w:r>
        <w:rPr>
          <w:rFonts w:cs="Times New Roman"/>
          <w:b/>
          <w:szCs w:val="24"/>
        </w:rPr>
        <w:t>vercommitted CPU</w:t>
      </w:r>
      <w:r w:rsidR="00486ECC">
        <w:rPr>
          <w:rFonts w:cs="Times New Roman"/>
          <w:b/>
          <w:szCs w:val="24"/>
        </w:rPr>
        <w:t>s</w:t>
      </w:r>
    </w:p>
    <w:p w:rsidR="001E6E03" w:rsidRDefault="001E6E03" w:rsidP="001E6E03">
      <w:pPr>
        <w:tabs>
          <w:tab w:val="num" w:pos="1440"/>
        </w:tabs>
        <w:rPr>
          <w:rFonts w:ascii="Times New Roman" w:hAnsi="Times New Roman" w:cs="Times New Roman"/>
          <w:sz w:val="24"/>
          <w:szCs w:val="24"/>
        </w:rPr>
      </w:pPr>
    </w:p>
    <w:p w:rsidR="007174B4" w:rsidRDefault="007174B4" w:rsidP="00FC5836">
      <w:pPr>
        <w:pStyle w:val="Heading3"/>
      </w:pPr>
      <w:bookmarkStart w:id="43" w:name="_Toc209967259"/>
      <w:bookmarkStart w:id="44" w:name="_Toc210234842"/>
      <w:r w:rsidRPr="007174B4">
        <w:t xml:space="preserve">Virtual </w:t>
      </w:r>
      <w:r>
        <w:t>I</w:t>
      </w:r>
      <w:r w:rsidRPr="007174B4">
        <w:t xml:space="preserve">nstance </w:t>
      </w:r>
      <w:r w:rsidRPr="00FC5836">
        <w:t>Performance</w:t>
      </w:r>
      <w:r w:rsidRPr="007174B4">
        <w:t xml:space="preserve"> with </w:t>
      </w:r>
      <w:r>
        <w:t>O</w:t>
      </w:r>
      <w:r w:rsidRPr="007174B4">
        <w:t>vercommit</w:t>
      </w:r>
      <w:r w:rsidR="008D44E3">
        <w:t>ted CPU Resources</w:t>
      </w:r>
      <w:bookmarkEnd w:id="43"/>
      <w:bookmarkEnd w:id="44"/>
    </w:p>
    <w:p w:rsidR="00763BD0" w:rsidRDefault="00470CA0">
      <w:r>
        <w:t xml:space="preserve">Hyper-V supports </w:t>
      </w:r>
      <w:r w:rsidR="00EE3C29">
        <w:t xml:space="preserve">overcommitted </w:t>
      </w:r>
      <w:r>
        <w:t>CPU up to 1:8 logical</w:t>
      </w:r>
      <w:r w:rsidR="0045723D">
        <w:t>-</w:t>
      </w:r>
      <w:r>
        <w:t>to</w:t>
      </w:r>
      <w:r w:rsidR="0045723D">
        <w:t>-</w:t>
      </w:r>
      <w:r>
        <w:t xml:space="preserve">virtual processor mapping. </w:t>
      </w:r>
      <w:r w:rsidR="00EE3C29">
        <w:t>Overcommitted p</w:t>
      </w:r>
      <w:r>
        <w:t>rocessor</w:t>
      </w:r>
      <w:r w:rsidR="00EE3C29">
        <w:t>s</w:t>
      </w:r>
      <w:r>
        <w:t xml:space="preserve"> </w:t>
      </w:r>
      <w:r w:rsidR="00EE3C29">
        <w:t xml:space="preserve">can </w:t>
      </w:r>
      <w:r>
        <w:t xml:space="preserve">be used in consolidation to maximize CPU resources available in the physical server. </w:t>
      </w:r>
      <w:r w:rsidR="0045723D">
        <w:t xml:space="preserve">However, </w:t>
      </w:r>
      <w:r w:rsidR="00EE3C29">
        <w:t xml:space="preserve">this technique </w:t>
      </w:r>
      <w:r>
        <w:t xml:space="preserve">introduces significant additional CPU overhead. The tests described in this section </w:t>
      </w:r>
      <w:r w:rsidR="0045723D">
        <w:t>explore</w:t>
      </w:r>
      <w:r w:rsidR="00EE3C29">
        <w:t xml:space="preserve">d </w:t>
      </w:r>
      <w:r>
        <w:t xml:space="preserve">the impact of running SQL Server in virtualized environment with overcommitted CPU resources. </w:t>
      </w:r>
    </w:p>
    <w:p w:rsidR="004113DF" w:rsidRDefault="001E6E03" w:rsidP="00FC5836">
      <w:pPr>
        <w:pStyle w:val="Heading4"/>
      </w:pPr>
      <w:r w:rsidRPr="00025611">
        <w:t xml:space="preserve">Four Concurrent </w:t>
      </w:r>
      <w:r w:rsidR="008D44E3">
        <w:t>G</w:t>
      </w:r>
      <w:r>
        <w:t xml:space="preserve">uest </w:t>
      </w:r>
      <w:r w:rsidR="00486ECC">
        <w:t>Virtual Machines</w:t>
      </w:r>
      <w:r w:rsidR="00486ECC" w:rsidRPr="00025611">
        <w:t xml:space="preserve"> </w:t>
      </w:r>
      <w:r>
        <w:t xml:space="preserve">with </w:t>
      </w:r>
      <w:r w:rsidRPr="00FC5836">
        <w:t>Overcommitted</w:t>
      </w:r>
      <w:r>
        <w:t xml:space="preserve"> CPU Resources</w:t>
      </w:r>
    </w:p>
    <w:p w:rsidR="001E6E03" w:rsidRDefault="00EE3C29" w:rsidP="001E6E03">
      <w:pPr>
        <w:tabs>
          <w:tab w:val="num" w:pos="1440"/>
        </w:tabs>
        <w:rPr>
          <w:rFonts w:ascii="Times New Roman" w:hAnsi="Times New Roman" w:cs="Times New Roman"/>
          <w:sz w:val="24"/>
          <w:szCs w:val="24"/>
        </w:rPr>
      </w:pPr>
      <w:r>
        <w:rPr>
          <w:rFonts w:ascii="Times New Roman" w:hAnsi="Times New Roman" w:cs="Times New Roman"/>
          <w:sz w:val="24"/>
          <w:szCs w:val="24"/>
        </w:rPr>
        <w:t>For our</w:t>
      </w:r>
      <w:r w:rsidR="001E6E03">
        <w:rPr>
          <w:rFonts w:ascii="Times New Roman" w:hAnsi="Times New Roman" w:cs="Times New Roman"/>
          <w:sz w:val="24"/>
          <w:szCs w:val="24"/>
        </w:rPr>
        <w:t xml:space="preserve"> overcommitted processor scenario</w:t>
      </w:r>
      <w:r>
        <w:rPr>
          <w:rFonts w:ascii="Times New Roman" w:hAnsi="Times New Roman" w:cs="Times New Roman"/>
          <w:sz w:val="24"/>
          <w:szCs w:val="24"/>
        </w:rPr>
        <w:t>,</w:t>
      </w:r>
      <w:r w:rsidR="001E6E03">
        <w:rPr>
          <w:rFonts w:ascii="Times New Roman" w:hAnsi="Times New Roman" w:cs="Times New Roman"/>
          <w:sz w:val="24"/>
          <w:szCs w:val="24"/>
        </w:rPr>
        <w:t xml:space="preserve"> </w:t>
      </w:r>
      <w:r>
        <w:rPr>
          <w:rFonts w:ascii="Times New Roman" w:hAnsi="Times New Roman" w:cs="Times New Roman"/>
          <w:sz w:val="24"/>
          <w:szCs w:val="24"/>
        </w:rPr>
        <w:t>f</w:t>
      </w:r>
      <w:r w:rsidR="001E6E03">
        <w:rPr>
          <w:rFonts w:ascii="Times New Roman" w:hAnsi="Times New Roman" w:cs="Times New Roman"/>
          <w:sz w:val="24"/>
          <w:szCs w:val="24"/>
        </w:rPr>
        <w:t xml:space="preserve">our guest virtual machines </w:t>
      </w:r>
      <w:r>
        <w:rPr>
          <w:rFonts w:ascii="Times New Roman" w:hAnsi="Times New Roman" w:cs="Times New Roman"/>
          <w:sz w:val="24"/>
          <w:szCs w:val="24"/>
        </w:rPr>
        <w:t xml:space="preserve">were </w:t>
      </w:r>
      <w:r w:rsidR="001E6E03">
        <w:rPr>
          <w:rFonts w:ascii="Times New Roman" w:hAnsi="Times New Roman" w:cs="Times New Roman"/>
          <w:sz w:val="24"/>
          <w:szCs w:val="24"/>
        </w:rPr>
        <w:t xml:space="preserve">configured to run concurrently. Each virtual machine </w:t>
      </w:r>
      <w:r>
        <w:rPr>
          <w:rFonts w:ascii="Times New Roman" w:hAnsi="Times New Roman" w:cs="Times New Roman"/>
          <w:sz w:val="24"/>
          <w:szCs w:val="24"/>
        </w:rPr>
        <w:t xml:space="preserve">was </w:t>
      </w:r>
      <w:r w:rsidR="001E6E03">
        <w:rPr>
          <w:rFonts w:ascii="Times New Roman" w:hAnsi="Times New Roman" w:cs="Times New Roman"/>
          <w:sz w:val="24"/>
          <w:szCs w:val="24"/>
        </w:rPr>
        <w:t xml:space="preserve">set up with </w:t>
      </w:r>
      <w:r w:rsidR="00486ECC">
        <w:rPr>
          <w:rFonts w:ascii="Times New Roman" w:hAnsi="Times New Roman" w:cs="Times New Roman"/>
          <w:sz w:val="24"/>
          <w:szCs w:val="24"/>
        </w:rPr>
        <w:t xml:space="preserve">four </w:t>
      </w:r>
      <w:r w:rsidR="001E6E03">
        <w:rPr>
          <w:rFonts w:ascii="Times New Roman" w:hAnsi="Times New Roman" w:cs="Times New Roman"/>
          <w:sz w:val="24"/>
          <w:szCs w:val="24"/>
        </w:rPr>
        <w:t>logical processors, 14</w:t>
      </w:r>
      <w:r w:rsidR="00486ECC">
        <w:rPr>
          <w:rFonts w:ascii="Times New Roman" w:hAnsi="Times New Roman" w:cs="Times New Roman"/>
          <w:sz w:val="24"/>
          <w:szCs w:val="24"/>
        </w:rPr>
        <w:t xml:space="preserve"> </w:t>
      </w:r>
      <w:r w:rsidR="001E6E03">
        <w:rPr>
          <w:rFonts w:ascii="Times New Roman" w:hAnsi="Times New Roman" w:cs="Times New Roman"/>
          <w:sz w:val="24"/>
          <w:szCs w:val="24"/>
        </w:rPr>
        <w:t>GB RAM</w:t>
      </w:r>
      <w:r w:rsidR="00486ECC">
        <w:rPr>
          <w:rFonts w:ascii="Times New Roman" w:hAnsi="Times New Roman" w:cs="Times New Roman"/>
          <w:sz w:val="24"/>
          <w:szCs w:val="24"/>
        </w:rPr>
        <w:t>,</w:t>
      </w:r>
      <w:r w:rsidR="001E6E03">
        <w:rPr>
          <w:rFonts w:ascii="Times New Roman" w:hAnsi="Times New Roman" w:cs="Times New Roman"/>
          <w:sz w:val="24"/>
          <w:szCs w:val="24"/>
        </w:rPr>
        <w:t xml:space="preserve"> and 12</w:t>
      </w:r>
      <w:r w:rsidR="00486ECC">
        <w:rPr>
          <w:rFonts w:ascii="Times New Roman" w:hAnsi="Times New Roman" w:cs="Times New Roman"/>
          <w:sz w:val="24"/>
          <w:szCs w:val="24"/>
        </w:rPr>
        <w:t xml:space="preserve"> </w:t>
      </w:r>
      <w:r w:rsidR="001E6E03">
        <w:rPr>
          <w:rFonts w:ascii="Times New Roman" w:hAnsi="Times New Roman" w:cs="Times New Roman"/>
          <w:sz w:val="24"/>
          <w:szCs w:val="24"/>
        </w:rPr>
        <w:t xml:space="preserve">GB used by SQL Server. The underlying storage </w:t>
      </w:r>
      <w:r>
        <w:rPr>
          <w:rFonts w:ascii="Times New Roman" w:hAnsi="Times New Roman" w:cs="Times New Roman"/>
          <w:sz w:val="24"/>
          <w:szCs w:val="24"/>
        </w:rPr>
        <w:t xml:space="preserve">was </w:t>
      </w:r>
      <w:r w:rsidR="001E6E03">
        <w:rPr>
          <w:rFonts w:ascii="Times New Roman" w:hAnsi="Times New Roman" w:cs="Times New Roman"/>
          <w:sz w:val="24"/>
          <w:szCs w:val="24"/>
        </w:rPr>
        <w:t xml:space="preserve">identical for all four virtual machines. </w:t>
      </w:r>
    </w:p>
    <w:p w:rsidR="00EE3C29" w:rsidRDefault="00486ECC" w:rsidP="001E6E03">
      <w:pPr>
        <w:tabs>
          <w:tab w:val="num" w:pos="1440"/>
        </w:tabs>
        <w:rPr>
          <w:rFonts w:ascii="Times New Roman" w:hAnsi="Times New Roman" w:cs="Times New Roman"/>
          <w:sz w:val="24"/>
          <w:szCs w:val="24"/>
        </w:rPr>
      </w:pPr>
      <w:r>
        <w:rPr>
          <w:rFonts w:ascii="Times New Roman" w:hAnsi="Times New Roman" w:cs="Times New Roman"/>
          <w:sz w:val="24"/>
          <w:szCs w:val="24"/>
        </w:rPr>
        <w:t>F</w:t>
      </w:r>
      <w:r w:rsidR="001E6E03">
        <w:rPr>
          <w:rFonts w:ascii="Times New Roman" w:hAnsi="Times New Roman" w:cs="Times New Roman"/>
          <w:sz w:val="24"/>
          <w:szCs w:val="24"/>
        </w:rPr>
        <w:t>igure 1</w:t>
      </w:r>
      <w:r>
        <w:rPr>
          <w:rFonts w:ascii="Times New Roman" w:hAnsi="Times New Roman" w:cs="Times New Roman"/>
          <w:sz w:val="24"/>
          <w:szCs w:val="24"/>
        </w:rPr>
        <w:t>6</w:t>
      </w:r>
      <w:r w:rsidR="001E6E03">
        <w:rPr>
          <w:rFonts w:ascii="Times New Roman" w:hAnsi="Times New Roman" w:cs="Times New Roman"/>
          <w:sz w:val="24"/>
          <w:szCs w:val="24"/>
        </w:rPr>
        <w:t xml:space="preserve"> shows the scalability results as workload increases. The scale is pretty flat as workload increases</w:t>
      </w:r>
      <w:r w:rsidR="00EE3C29">
        <w:rPr>
          <w:rFonts w:ascii="Times New Roman" w:hAnsi="Times New Roman" w:cs="Times New Roman"/>
          <w:sz w:val="24"/>
          <w:szCs w:val="24"/>
        </w:rPr>
        <w:t>,</w:t>
      </w:r>
      <w:r w:rsidR="001E6E03">
        <w:rPr>
          <w:rFonts w:ascii="Times New Roman" w:hAnsi="Times New Roman" w:cs="Times New Roman"/>
          <w:sz w:val="24"/>
          <w:szCs w:val="24"/>
        </w:rPr>
        <w:t xml:space="preserve"> and </w:t>
      </w:r>
      <w:r w:rsidR="00EE3C29">
        <w:rPr>
          <w:rFonts w:ascii="Times New Roman" w:hAnsi="Times New Roman" w:cs="Times New Roman"/>
          <w:sz w:val="24"/>
          <w:szCs w:val="24"/>
        </w:rPr>
        <w:t xml:space="preserve">it </w:t>
      </w:r>
      <w:r w:rsidR="001E6E03">
        <w:rPr>
          <w:rFonts w:ascii="Times New Roman" w:hAnsi="Times New Roman" w:cs="Times New Roman"/>
          <w:sz w:val="24"/>
          <w:szCs w:val="24"/>
        </w:rPr>
        <w:t>taper</w:t>
      </w:r>
      <w:r w:rsidR="00EE3C29">
        <w:rPr>
          <w:rFonts w:ascii="Times New Roman" w:hAnsi="Times New Roman" w:cs="Times New Roman"/>
          <w:sz w:val="24"/>
          <w:szCs w:val="24"/>
        </w:rPr>
        <w:t>s</w:t>
      </w:r>
      <w:r w:rsidR="001E6E03">
        <w:rPr>
          <w:rFonts w:ascii="Times New Roman" w:hAnsi="Times New Roman" w:cs="Times New Roman"/>
          <w:sz w:val="24"/>
          <w:szCs w:val="24"/>
        </w:rPr>
        <w:t xml:space="preserve"> out close to 90%. </w:t>
      </w:r>
      <w:r w:rsidR="00442FDD">
        <w:rPr>
          <w:rFonts w:ascii="Times New Roman" w:hAnsi="Times New Roman" w:cs="Times New Roman"/>
          <w:sz w:val="24"/>
          <w:szCs w:val="24"/>
        </w:rPr>
        <w:t xml:space="preserve">Running four virtual machines </w:t>
      </w:r>
      <w:r w:rsidR="00EE6B41">
        <w:rPr>
          <w:rFonts w:ascii="Times New Roman" w:hAnsi="Times New Roman" w:cs="Times New Roman"/>
          <w:sz w:val="24"/>
          <w:szCs w:val="24"/>
        </w:rPr>
        <w:t xml:space="preserve">with four virtual processors each </w:t>
      </w:r>
      <w:r w:rsidR="00EE3C29">
        <w:rPr>
          <w:rFonts w:ascii="Times New Roman" w:hAnsi="Times New Roman" w:cs="Times New Roman"/>
          <w:sz w:val="24"/>
          <w:szCs w:val="24"/>
        </w:rPr>
        <w:t xml:space="preserve">resulted in </w:t>
      </w:r>
      <w:r w:rsidR="00442FDD">
        <w:rPr>
          <w:rFonts w:ascii="Times New Roman" w:hAnsi="Times New Roman" w:cs="Times New Roman"/>
          <w:sz w:val="24"/>
          <w:szCs w:val="24"/>
        </w:rPr>
        <w:t xml:space="preserve">overcommitted </w:t>
      </w:r>
      <w:r w:rsidR="00EE3C29">
        <w:rPr>
          <w:rFonts w:ascii="Times New Roman" w:hAnsi="Times New Roman" w:cs="Times New Roman"/>
          <w:sz w:val="24"/>
          <w:szCs w:val="24"/>
        </w:rPr>
        <w:t xml:space="preserve">CPU: </w:t>
      </w:r>
      <w:r w:rsidR="00442FDD">
        <w:rPr>
          <w:rFonts w:ascii="Times New Roman" w:hAnsi="Times New Roman" w:cs="Times New Roman"/>
          <w:sz w:val="24"/>
          <w:szCs w:val="24"/>
        </w:rPr>
        <w:t xml:space="preserve">16 virtual processors with only 8 physical CPU cores </w:t>
      </w:r>
      <w:r w:rsidR="00EE3C29">
        <w:rPr>
          <w:rFonts w:ascii="Times New Roman" w:hAnsi="Times New Roman" w:cs="Times New Roman"/>
          <w:sz w:val="24"/>
          <w:szCs w:val="24"/>
        </w:rPr>
        <w:t xml:space="preserve">became </w:t>
      </w:r>
      <w:r w:rsidR="00442FDD">
        <w:rPr>
          <w:rFonts w:ascii="Times New Roman" w:hAnsi="Times New Roman" w:cs="Times New Roman"/>
          <w:sz w:val="24"/>
          <w:szCs w:val="24"/>
        </w:rPr>
        <w:t xml:space="preserve">resource constrained by CPU. </w:t>
      </w:r>
    </w:p>
    <w:p w:rsidR="001E6E03" w:rsidRDefault="00442FDD" w:rsidP="001E6E03">
      <w:pPr>
        <w:tabs>
          <w:tab w:val="num" w:pos="1440"/>
        </w:tabs>
        <w:rPr>
          <w:rFonts w:ascii="Times New Roman" w:hAnsi="Times New Roman" w:cs="Times New Roman"/>
          <w:sz w:val="24"/>
          <w:szCs w:val="24"/>
        </w:rPr>
      </w:pPr>
      <w:r>
        <w:rPr>
          <w:rFonts w:ascii="Times New Roman" w:hAnsi="Times New Roman" w:cs="Times New Roman"/>
          <w:sz w:val="24"/>
          <w:szCs w:val="24"/>
        </w:rPr>
        <w:t>Hyper-V exposes CPU resource management options at the virtual machine level that can be used in these types of scenarios.</w:t>
      </w:r>
      <w:r w:rsidR="00FE6D09">
        <w:rPr>
          <w:rFonts w:ascii="Times New Roman" w:hAnsi="Times New Roman" w:cs="Times New Roman"/>
          <w:sz w:val="24"/>
          <w:szCs w:val="24"/>
        </w:rPr>
        <w:t xml:space="preserve"> </w:t>
      </w:r>
      <w:r w:rsidR="00486ECC">
        <w:rPr>
          <w:rFonts w:ascii="Times New Roman" w:hAnsi="Times New Roman" w:cs="Times New Roman"/>
          <w:sz w:val="24"/>
          <w:szCs w:val="24"/>
        </w:rPr>
        <w:t>T</w:t>
      </w:r>
      <w:r>
        <w:rPr>
          <w:rFonts w:ascii="Times New Roman" w:hAnsi="Times New Roman" w:cs="Times New Roman"/>
          <w:sz w:val="24"/>
          <w:szCs w:val="24"/>
        </w:rPr>
        <w:t xml:space="preserve">hose options will be </w:t>
      </w:r>
      <w:r w:rsidR="00486ECC">
        <w:rPr>
          <w:rFonts w:ascii="Times New Roman" w:hAnsi="Times New Roman" w:cs="Times New Roman"/>
          <w:sz w:val="24"/>
          <w:szCs w:val="24"/>
        </w:rPr>
        <w:t xml:space="preserve">discussed </w:t>
      </w:r>
      <w:r>
        <w:rPr>
          <w:rFonts w:ascii="Times New Roman" w:hAnsi="Times New Roman" w:cs="Times New Roman"/>
          <w:sz w:val="24"/>
          <w:szCs w:val="24"/>
        </w:rPr>
        <w:t xml:space="preserve">in a follow-up paper. </w:t>
      </w:r>
    </w:p>
    <w:p w:rsidR="002F36A5" w:rsidRDefault="001E6E03">
      <w:pPr>
        <w:pStyle w:val="Heading3"/>
        <w:rPr>
          <w:rFonts w:cs="Times New Roman"/>
          <w:szCs w:val="24"/>
        </w:rPr>
      </w:pPr>
      <w:r w:rsidRPr="009068D4">
        <w:rPr>
          <w:rFonts w:cs="Times New Roman"/>
          <w:b w:val="0"/>
          <w:noProof/>
          <w:szCs w:val="24"/>
          <w:lang w:eastAsia="zh-CN"/>
        </w:rPr>
        <w:lastRenderedPageBreak/>
        <w:drawing>
          <wp:inline distT="0" distB="0" distL="0" distR="0">
            <wp:extent cx="4998085" cy="2804160"/>
            <wp:effectExtent l="19050" t="0" r="12065" b="0"/>
            <wp:docPr id="3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71578" w:rsidRDefault="00D71578" w:rsidP="00D71578">
      <w:pPr>
        <w:tabs>
          <w:tab w:val="num" w:pos="720"/>
          <w:tab w:val="num" w:pos="1440"/>
        </w:tabs>
        <w:rPr>
          <w:rFonts w:cs="Times New Roman"/>
          <w:b/>
          <w:szCs w:val="24"/>
        </w:rPr>
      </w:pPr>
      <w:bookmarkStart w:id="45" w:name="_Toc204943907"/>
      <w:r>
        <w:rPr>
          <w:rFonts w:cs="Times New Roman"/>
          <w:b/>
          <w:szCs w:val="24"/>
        </w:rPr>
        <w:t xml:space="preserve">Figure </w:t>
      </w:r>
      <w:r w:rsidR="00437DCC">
        <w:rPr>
          <w:rFonts w:cs="Times New Roman"/>
          <w:b/>
          <w:szCs w:val="24"/>
        </w:rPr>
        <w:t>20</w:t>
      </w:r>
      <w:r>
        <w:rPr>
          <w:rFonts w:cs="Times New Roman"/>
          <w:b/>
          <w:szCs w:val="24"/>
        </w:rPr>
        <w:t xml:space="preserve">: </w:t>
      </w:r>
      <w:r w:rsidR="00486ECC">
        <w:rPr>
          <w:rFonts w:cs="Times New Roman"/>
          <w:b/>
          <w:szCs w:val="24"/>
        </w:rPr>
        <w:t xml:space="preserve">Scalability of </w:t>
      </w:r>
      <w:r w:rsidR="00DF5E67">
        <w:rPr>
          <w:rFonts w:cs="Times New Roman"/>
          <w:b/>
          <w:szCs w:val="24"/>
        </w:rPr>
        <w:t>f</w:t>
      </w:r>
      <w:r>
        <w:rPr>
          <w:rFonts w:cs="Times New Roman"/>
          <w:b/>
          <w:szCs w:val="24"/>
        </w:rPr>
        <w:t xml:space="preserve">our </w:t>
      </w:r>
      <w:r w:rsidR="00DF5E67">
        <w:rPr>
          <w:rFonts w:cs="Times New Roman"/>
          <w:b/>
          <w:szCs w:val="24"/>
        </w:rPr>
        <w:t>c</w:t>
      </w:r>
      <w:r>
        <w:rPr>
          <w:rFonts w:cs="Times New Roman"/>
          <w:b/>
          <w:szCs w:val="24"/>
        </w:rPr>
        <w:t xml:space="preserve">oncurrent </w:t>
      </w:r>
      <w:r w:rsidR="00DF5E67">
        <w:rPr>
          <w:rFonts w:cs="Times New Roman"/>
          <w:b/>
          <w:szCs w:val="24"/>
        </w:rPr>
        <w:t>g</w:t>
      </w:r>
      <w:r>
        <w:rPr>
          <w:rFonts w:cs="Times New Roman"/>
          <w:b/>
          <w:szCs w:val="24"/>
        </w:rPr>
        <w:t xml:space="preserve">uest </w:t>
      </w:r>
      <w:r w:rsidR="00DF5E67">
        <w:rPr>
          <w:rFonts w:cs="Times New Roman"/>
          <w:b/>
          <w:szCs w:val="24"/>
        </w:rPr>
        <w:t>v</w:t>
      </w:r>
      <w:r>
        <w:rPr>
          <w:rFonts w:cs="Times New Roman"/>
          <w:b/>
          <w:szCs w:val="24"/>
        </w:rPr>
        <w:t xml:space="preserve">irtual </w:t>
      </w:r>
      <w:r w:rsidR="00DF5E67">
        <w:rPr>
          <w:rFonts w:cs="Times New Roman"/>
          <w:b/>
          <w:szCs w:val="24"/>
        </w:rPr>
        <w:t>m</w:t>
      </w:r>
      <w:r>
        <w:rPr>
          <w:rFonts w:cs="Times New Roman"/>
          <w:b/>
          <w:szCs w:val="24"/>
        </w:rPr>
        <w:t xml:space="preserve">achines with </w:t>
      </w:r>
      <w:r w:rsidR="00DF5E67">
        <w:rPr>
          <w:rFonts w:cs="Times New Roman"/>
          <w:b/>
          <w:szCs w:val="24"/>
        </w:rPr>
        <w:t>o</w:t>
      </w:r>
      <w:r>
        <w:rPr>
          <w:rFonts w:cs="Times New Roman"/>
          <w:b/>
          <w:szCs w:val="24"/>
        </w:rPr>
        <w:t>vercommitted CPU</w:t>
      </w:r>
    </w:p>
    <w:p w:rsidR="007D39FC" w:rsidRDefault="007D39FC" w:rsidP="004F6CBB">
      <w:pPr>
        <w:pStyle w:val="Heading3"/>
        <w:rPr>
          <w:rFonts w:ascii="Times New Roman" w:hAnsi="Times New Roman" w:cs="Times New Roman"/>
        </w:rPr>
      </w:pPr>
    </w:p>
    <w:p w:rsidR="00A51465" w:rsidRDefault="00A51465" w:rsidP="00D71578">
      <w:pPr>
        <w:pStyle w:val="Heading3"/>
      </w:pPr>
      <w:bookmarkStart w:id="46" w:name="_Toc209967260"/>
      <w:bookmarkStart w:id="47" w:name="_Toc210234843"/>
      <w:r w:rsidRPr="00595A1C">
        <w:t xml:space="preserve">Comparing </w:t>
      </w:r>
      <w:r w:rsidRPr="00D71578">
        <w:t>Consolidation</w:t>
      </w:r>
      <w:r w:rsidRPr="00595A1C">
        <w:t xml:space="preserve"> Options</w:t>
      </w:r>
      <w:bookmarkEnd w:id="46"/>
      <w:bookmarkEnd w:id="47"/>
    </w:p>
    <w:p w:rsidR="00EB178D" w:rsidRDefault="00486ECC">
      <w:pPr>
        <w:rPr>
          <w:rFonts w:ascii="Times New Roman" w:hAnsi="Times New Roman" w:cs="Times New Roman"/>
          <w:sz w:val="24"/>
          <w:szCs w:val="24"/>
        </w:rPr>
      </w:pPr>
      <w:r w:rsidRPr="009A2D54">
        <w:rPr>
          <w:rFonts w:ascii="Times New Roman" w:hAnsi="Times New Roman" w:cs="Times New Roman"/>
          <w:sz w:val="24"/>
          <w:szCs w:val="24"/>
        </w:rPr>
        <w:t xml:space="preserve">Virtualization introduces </w:t>
      </w:r>
      <w:r>
        <w:rPr>
          <w:rFonts w:ascii="Times New Roman" w:hAnsi="Times New Roman" w:cs="Times New Roman"/>
          <w:sz w:val="24"/>
          <w:szCs w:val="24"/>
        </w:rPr>
        <w:t xml:space="preserve">many benefits for consolidation scenarios. One of the top benefits is that virtual machines provide multiple isolated environments on the same host computer. Performance-wise, your mileage will vary depend the application, workload, and hardware. </w:t>
      </w:r>
      <w:r w:rsidRPr="009A2D54">
        <w:rPr>
          <w:rFonts w:ascii="Times New Roman" w:hAnsi="Times New Roman" w:cs="Times New Roman"/>
          <w:sz w:val="24"/>
          <w:szCs w:val="24"/>
        </w:rPr>
        <w:t xml:space="preserve">It is important to </w:t>
      </w:r>
      <w:r>
        <w:rPr>
          <w:rFonts w:ascii="Times New Roman" w:hAnsi="Times New Roman" w:cs="Times New Roman"/>
          <w:sz w:val="24"/>
          <w:szCs w:val="24"/>
        </w:rPr>
        <w:t xml:space="preserve">thoroughly test and </w:t>
      </w:r>
      <w:r w:rsidRPr="009A2D54">
        <w:rPr>
          <w:rFonts w:ascii="Times New Roman" w:hAnsi="Times New Roman" w:cs="Times New Roman"/>
          <w:sz w:val="24"/>
          <w:szCs w:val="24"/>
        </w:rPr>
        <w:t xml:space="preserve">evaluate the pros and cons </w:t>
      </w:r>
      <w:r>
        <w:rPr>
          <w:rFonts w:ascii="Times New Roman" w:hAnsi="Times New Roman" w:cs="Times New Roman"/>
          <w:sz w:val="24"/>
          <w:szCs w:val="24"/>
        </w:rPr>
        <w:t xml:space="preserve">of </w:t>
      </w:r>
      <w:r w:rsidRPr="009A2D54">
        <w:rPr>
          <w:rFonts w:ascii="Times New Roman" w:hAnsi="Times New Roman" w:cs="Times New Roman"/>
          <w:sz w:val="24"/>
          <w:szCs w:val="24"/>
        </w:rPr>
        <w:t>usi</w:t>
      </w:r>
      <w:r>
        <w:rPr>
          <w:rFonts w:ascii="Times New Roman" w:hAnsi="Times New Roman" w:cs="Times New Roman"/>
          <w:sz w:val="24"/>
          <w:szCs w:val="24"/>
        </w:rPr>
        <w:t>ng a</w:t>
      </w:r>
      <w:r w:rsidRPr="009A2D54">
        <w:rPr>
          <w:rFonts w:ascii="Times New Roman" w:hAnsi="Times New Roman" w:cs="Times New Roman"/>
          <w:sz w:val="24"/>
          <w:szCs w:val="24"/>
        </w:rPr>
        <w:t xml:space="preserve"> native instance </w:t>
      </w:r>
      <w:r>
        <w:rPr>
          <w:rFonts w:ascii="Times New Roman" w:hAnsi="Times New Roman" w:cs="Times New Roman"/>
          <w:sz w:val="24"/>
          <w:szCs w:val="24"/>
        </w:rPr>
        <w:t xml:space="preserve">vs. a </w:t>
      </w:r>
      <w:r w:rsidRPr="009A2D54">
        <w:rPr>
          <w:rFonts w:ascii="Times New Roman" w:hAnsi="Times New Roman" w:cs="Times New Roman"/>
          <w:sz w:val="24"/>
          <w:szCs w:val="24"/>
        </w:rPr>
        <w:t>virtual instance</w:t>
      </w:r>
      <w:r>
        <w:rPr>
          <w:rFonts w:ascii="Times New Roman" w:hAnsi="Times New Roman" w:cs="Times New Roman"/>
          <w:sz w:val="24"/>
          <w:szCs w:val="24"/>
        </w:rPr>
        <w:t xml:space="preserve"> </w:t>
      </w:r>
      <w:r w:rsidRPr="009A2D54">
        <w:rPr>
          <w:rFonts w:ascii="Times New Roman" w:hAnsi="Times New Roman" w:cs="Times New Roman"/>
          <w:sz w:val="24"/>
          <w:szCs w:val="24"/>
        </w:rPr>
        <w:t xml:space="preserve">for your consolidation project. </w:t>
      </w:r>
      <w:r w:rsidR="00542805">
        <w:rPr>
          <w:rFonts w:ascii="Times New Roman" w:hAnsi="Times New Roman" w:cs="Times New Roman"/>
          <w:sz w:val="24"/>
          <w:szCs w:val="24"/>
        </w:rPr>
        <w:t>Table 6</w:t>
      </w:r>
      <w:r w:rsidRPr="009A2D54">
        <w:rPr>
          <w:rFonts w:ascii="Times New Roman" w:hAnsi="Times New Roman" w:cs="Times New Roman"/>
          <w:sz w:val="24"/>
          <w:szCs w:val="24"/>
        </w:rPr>
        <w:t xml:space="preserve"> compar</w:t>
      </w:r>
      <w:r>
        <w:rPr>
          <w:rFonts w:ascii="Times New Roman" w:hAnsi="Times New Roman" w:cs="Times New Roman"/>
          <w:sz w:val="24"/>
          <w:szCs w:val="24"/>
        </w:rPr>
        <w:t>es</w:t>
      </w:r>
      <w:r w:rsidRPr="009A2D54">
        <w:rPr>
          <w:rFonts w:ascii="Times New Roman" w:hAnsi="Times New Roman" w:cs="Times New Roman"/>
          <w:sz w:val="24"/>
          <w:szCs w:val="24"/>
        </w:rPr>
        <w:t xml:space="preserve"> the options </w:t>
      </w:r>
      <w:r w:rsidR="00542805">
        <w:rPr>
          <w:rFonts w:ascii="Times New Roman" w:hAnsi="Times New Roman" w:cs="Times New Roman"/>
          <w:sz w:val="24"/>
          <w:szCs w:val="24"/>
        </w:rPr>
        <w:t>for</w:t>
      </w:r>
      <w:r w:rsidR="00542805" w:rsidRPr="009A2D54">
        <w:rPr>
          <w:rFonts w:ascii="Times New Roman" w:hAnsi="Times New Roman" w:cs="Times New Roman"/>
          <w:sz w:val="24"/>
          <w:szCs w:val="24"/>
        </w:rPr>
        <w:t xml:space="preserve"> </w:t>
      </w:r>
      <w:r w:rsidRPr="009A2D54">
        <w:rPr>
          <w:rFonts w:ascii="Times New Roman" w:hAnsi="Times New Roman" w:cs="Times New Roman"/>
          <w:sz w:val="24"/>
          <w:szCs w:val="24"/>
        </w:rPr>
        <w:t>native instances and virtual instances as they pert</w:t>
      </w:r>
      <w:r>
        <w:rPr>
          <w:rFonts w:ascii="Times New Roman" w:hAnsi="Times New Roman" w:cs="Times New Roman"/>
          <w:sz w:val="24"/>
          <w:szCs w:val="24"/>
        </w:rPr>
        <w:t>ain</w:t>
      </w:r>
      <w:r w:rsidRPr="009A2D54">
        <w:rPr>
          <w:rFonts w:ascii="Times New Roman" w:hAnsi="Times New Roman" w:cs="Times New Roman"/>
          <w:sz w:val="24"/>
          <w:szCs w:val="24"/>
        </w:rPr>
        <w:t xml:space="preserve"> to consolidation</w:t>
      </w:r>
      <w:r w:rsidR="00437DCC">
        <w:rPr>
          <w:rFonts w:ascii="Times New Roman" w:hAnsi="Times New Roman" w:cs="Times New Roman"/>
          <w:sz w:val="24"/>
          <w:szCs w:val="24"/>
        </w:rPr>
        <w:t>.</w:t>
      </w:r>
    </w:p>
    <w:p w:rsidR="00437DCC" w:rsidRDefault="00437DCC" w:rsidP="00437DCC">
      <w:pPr>
        <w:tabs>
          <w:tab w:val="num" w:pos="720"/>
          <w:tab w:val="num" w:pos="1440"/>
        </w:tabs>
      </w:pPr>
      <w:r>
        <w:rPr>
          <w:rFonts w:cs="Times New Roman"/>
          <w:b/>
          <w:szCs w:val="24"/>
        </w:rPr>
        <w:t>Table 6: Consolidation Options</w:t>
      </w:r>
      <w:r w:rsidRPr="005B188A">
        <w:t xml:space="preserve"> </w:t>
      </w:r>
    </w:p>
    <w:tbl>
      <w:tblPr>
        <w:tblStyle w:val="TableGrid"/>
        <w:tblW w:w="9054" w:type="dxa"/>
        <w:tblLook w:val="04A0"/>
      </w:tblPr>
      <w:tblGrid>
        <w:gridCol w:w="1584"/>
        <w:gridCol w:w="2610"/>
        <w:gridCol w:w="4860"/>
      </w:tblGrid>
      <w:tr w:rsidR="00332464" w:rsidRPr="00A51465" w:rsidTr="00332464">
        <w:trPr>
          <w:trHeight w:val="349"/>
        </w:trPr>
        <w:tc>
          <w:tcPr>
            <w:tcW w:w="1584" w:type="dxa"/>
            <w:shd w:val="clear" w:color="auto" w:fill="C6D9F1" w:themeFill="text2" w:themeFillTint="33"/>
            <w:hideMark/>
          </w:tcPr>
          <w:p w:rsidR="00A51465" w:rsidRPr="009A2D54" w:rsidRDefault="00A51465" w:rsidP="00A51465">
            <w:pPr>
              <w:rPr>
                <w:rFonts w:ascii="Times New Roman" w:hAnsi="Times New Roman" w:cs="Times New Roman"/>
                <w:sz w:val="20"/>
                <w:szCs w:val="20"/>
              </w:rPr>
            </w:pPr>
          </w:p>
        </w:tc>
        <w:tc>
          <w:tcPr>
            <w:tcW w:w="2610" w:type="dxa"/>
            <w:tcBorders>
              <w:bottom w:val="single" w:sz="4" w:space="0" w:color="000000" w:themeColor="text1"/>
            </w:tcBorders>
            <w:shd w:val="clear" w:color="auto" w:fill="C6D9F1" w:themeFill="text2" w:themeFillTint="33"/>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b/>
                <w:bCs/>
                <w:sz w:val="20"/>
                <w:szCs w:val="20"/>
              </w:rPr>
              <w:t xml:space="preserve">Multiple SQL </w:t>
            </w:r>
            <w:r w:rsidR="00486ECC">
              <w:rPr>
                <w:rFonts w:ascii="Times New Roman" w:hAnsi="Times New Roman" w:cs="Times New Roman"/>
                <w:b/>
                <w:bCs/>
                <w:sz w:val="20"/>
                <w:szCs w:val="20"/>
              </w:rPr>
              <w:t>Server i</w:t>
            </w:r>
            <w:r w:rsidRPr="009A2D54">
              <w:rPr>
                <w:rFonts w:ascii="Times New Roman" w:hAnsi="Times New Roman" w:cs="Times New Roman"/>
                <w:b/>
                <w:bCs/>
                <w:sz w:val="20"/>
                <w:szCs w:val="20"/>
              </w:rPr>
              <w:t xml:space="preserve">nstances </w:t>
            </w:r>
          </w:p>
        </w:tc>
        <w:tc>
          <w:tcPr>
            <w:tcW w:w="4860" w:type="dxa"/>
            <w:shd w:val="clear" w:color="auto" w:fill="C6D9F1" w:themeFill="text2" w:themeFillTint="33"/>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b/>
                <w:bCs/>
                <w:sz w:val="20"/>
                <w:szCs w:val="20"/>
              </w:rPr>
              <w:t xml:space="preserve">Multiple </w:t>
            </w:r>
            <w:r w:rsidR="00486ECC">
              <w:rPr>
                <w:rFonts w:ascii="Times New Roman" w:hAnsi="Times New Roman" w:cs="Times New Roman"/>
                <w:b/>
                <w:bCs/>
                <w:sz w:val="20"/>
                <w:szCs w:val="20"/>
              </w:rPr>
              <w:t>virtual machines</w:t>
            </w:r>
            <w:r w:rsidRPr="009A2D54">
              <w:rPr>
                <w:rFonts w:ascii="Times New Roman" w:hAnsi="Times New Roman" w:cs="Times New Roman"/>
                <w:b/>
                <w:bCs/>
                <w:sz w:val="20"/>
                <w:szCs w:val="20"/>
              </w:rPr>
              <w:t xml:space="preserve"> </w:t>
            </w:r>
          </w:p>
        </w:tc>
      </w:tr>
      <w:tr w:rsidR="00332464" w:rsidRPr="00A51465" w:rsidTr="00332464">
        <w:trPr>
          <w:trHeight w:val="354"/>
        </w:trPr>
        <w:tc>
          <w:tcPr>
            <w:tcW w:w="1584"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b/>
                <w:bCs/>
                <w:sz w:val="20"/>
                <w:szCs w:val="20"/>
              </w:rPr>
              <w:t xml:space="preserve">Isolation </w:t>
            </w:r>
          </w:p>
        </w:tc>
        <w:tc>
          <w:tcPr>
            <w:tcW w:w="2610" w:type="dxa"/>
            <w:shd w:val="clear" w:color="auto" w:fill="FDE9D9" w:themeFill="accent6" w:themeFillTint="33"/>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Shared Windows instance </w:t>
            </w:r>
          </w:p>
        </w:tc>
        <w:tc>
          <w:tcPr>
            <w:tcW w:w="4860"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Dedicated Windows instance </w:t>
            </w:r>
          </w:p>
        </w:tc>
      </w:tr>
      <w:tr w:rsidR="00A51465" w:rsidRPr="00A51465" w:rsidTr="00332464">
        <w:trPr>
          <w:trHeight w:val="782"/>
        </w:trPr>
        <w:tc>
          <w:tcPr>
            <w:tcW w:w="1584"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b/>
                <w:bCs/>
                <w:sz w:val="20"/>
                <w:szCs w:val="20"/>
              </w:rPr>
              <w:t xml:space="preserve">CPU </w:t>
            </w:r>
            <w:r w:rsidR="00486ECC">
              <w:rPr>
                <w:rFonts w:ascii="Times New Roman" w:hAnsi="Times New Roman" w:cs="Times New Roman"/>
                <w:b/>
                <w:bCs/>
                <w:sz w:val="20"/>
                <w:szCs w:val="20"/>
              </w:rPr>
              <w:t>r</w:t>
            </w:r>
            <w:r w:rsidRPr="009A2D54">
              <w:rPr>
                <w:rFonts w:ascii="Times New Roman" w:hAnsi="Times New Roman" w:cs="Times New Roman"/>
                <w:b/>
                <w:bCs/>
                <w:sz w:val="20"/>
                <w:szCs w:val="20"/>
              </w:rPr>
              <w:t xml:space="preserve">esources </w:t>
            </w:r>
          </w:p>
        </w:tc>
        <w:tc>
          <w:tcPr>
            <w:tcW w:w="2610" w:type="dxa"/>
            <w:shd w:val="clear" w:color="auto" w:fill="FDE9D9" w:themeFill="accent6" w:themeFillTint="33"/>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Number of CPUs visible to </w:t>
            </w:r>
            <w:r w:rsidR="00542805">
              <w:rPr>
                <w:rFonts w:ascii="Times New Roman" w:hAnsi="Times New Roman" w:cs="Times New Roman"/>
                <w:sz w:val="20"/>
                <w:szCs w:val="20"/>
              </w:rPr>
              <w:t xml:space="preserve">the </w:t>
            </w:r>
            <w:r w:rsidRPr="009A2D54">
              <w:rPr>
                <w:rFonts w:ascii="Times New Roman" w:hAnsi="Times New Roman" w:cs="Times New Roman"/>
                <w:sz w:val="20"/>
                <w:szCs w:val="20"/>
              </w:rPr>
              <w:t xml:space="preserve">Windows instance </w:t>
            </w:r>
          </w:p>
        </w:tc>
        <w:tc>
          <w:tcPr>
            <w:tcW w:w="4860" w:type="dxa"/>
            <w:hideMark/>
          </w:tcPr>
          <w:p w:rsidR="00A51465"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Maximum </w:t>
            </w:r>
          </w:p>
          <w:p w:rsidR="009C63DB" w:rsidRPr="009A2D54" w:rsidRDefault="00A12D8D" w:rsidP="00332464">
            <w:pPr>
              <w:numPr>
                <w:ilvl w:val="0"/>
                <w:numId w:val="66"/>
              </w:numPr>
              <w:rPr>
                <w:rFonts w:ascii="Times New Roman" w:hAnsi="Times New Roman" w:cs="Times New Roman"/>
                <w:sz w:val="20"/>
                <w:szCs w:val="20"/>
              </w:rPr>
            </w:pPr>
            <w:r w:rsidRPr="009A2D54">
              <w:rPr>
                <w:rFonts w:ascii="Times New Roman" w:hAnsi="Times New Roman" w:cs="Times New Roman"/>
                <w:sz w:val="20"/>
                <w:szCs w:val="20"/>
              </w:rPr>
              <w:t>Windows 2008 – up to 4 virtual CPUs</w:t>
            </w:r>
          </w:p>
          <w:p w:rsidR="009C63DB" w:rsidRPr="009A2D54" w:rsidRDefault="00A12D8D" w:rsidP="00332464">
            <w:pPr>
              <w:numPr>
                <w:ilvl w:val="0"/>
                <w:numId w:val="66"/>
              </w:numPr>
              <w:rPr>
                <w:rFonts w:ascii="Times New Roman" w:hAnsi="Times New Roman" w:cs="Times New Roman"/>
                <w:sz w:val="20"/>
                <w:szCs w:val="20"/>
              </w:rPr>
            </w:pPr>
            <w:r w:rsidRPr="009A2D54">
              <w:rPr>
                <w:rFonts w:ascii="Times New Roman" w:hAnsi="Times New Roman" w:cs="Times New Roman"/>
                <w:sz w:val="20"/>
                <w:szCs w:val="20"/>
              </w:rPr>
              <w:t xml:space="preserve">Windows 2003 – up to 2 virtual CPUs </w:t>
            </w:r>
          </w:p>
        </w:tc>
      </w:tr>
      <w:tr w:rsidR="00A51465" w:rsidRPr="00A51465" w:rsidTr="00332464">
        <w:trPr>
          <w:trHeight w:val="1169"/>
        </w:trPr>
        <w:tc>
          <w:tcPr>
            <w:tcW w:w="1584"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b/>
                <w:bCs/>
                <w:sz w:val="20"/>
                <w:szCs w:val="20"/>
              </w:rPr>
              <w:t xml:space="preserve">Memory </w:t>
            </w:r>
          </w:p>
        </w:tc>
        <w:tc>
          <w:tcPr>
            <w:tcW w:w="2610" w:type="dxa"/>
            <w:shd w:val="clear" w:color="auto" w:fill="FDE9D9" w:themeFill="accent6" w:themeFillTint="33"/>
            <w:hideMark/>
          </w:tcPr>
          <w:p w:rsidR="00A51465"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Server </w:t>
            </w:r>
            <w:r w:rsidR="00542805">
              <w:rPr>
                <w:rFonts w:ascii="Times New Roman" w:hAnsi="Times New Roman" w:cs="Times New Roman"/>
                <w:sz w:val="20"/>
                <w:szCs w:val="20"/>
              </w:rPr>
              <w:t>l</w:t>
            </w:r>
            <w:r w:rsidRPr="009A2D54">
              <w:rPr>
                <w:rFonts w:ascii="Times New Roman" w:hAnsi="Times New Roman" w:cs="Times New Roman"/>
                <w:sz w:val="20"/>
                <w:szCs w:val="20"/>
              </w:rPr>
              <w:t>imit</w:t>
            </w:r>
          </w:p>
          <w:p w:rsidR="009C63DB" w:rsidRPr="009A2D54" w:rsidRDefault="00542805" w:rsidP="00EE6B41">
            <w:pPr>
              <w:rPr>
                <w:rFonts w:ascii="Times New Roman" w:hAnsi="Times New Roman" w:cs="Times New Roman"/>
                <w:sz w:val="20"/>
                <w:szCs w:val="20"/>
              </w:rPr>
            </w:pPr>
            <w:r>
              <w:rPr>
                <w:rFonts w:ascii="Times New Roman" w:hAnsi="Times New Roman" w:cs="Times New Roman"/>
                <w:sz w:val="20"/>
                <w:szCs w:val="20"/>
              </w:rPr>
              <w:t>f</w:t>
            </w:r>
            <w:r w:rsidR="00A51465" w:rsidRPr="009A2D54">
              <w:rPr>
                <w:rFonts w:ascii="Times New Roman" w:hAnsi="Times New Roman" w:cs="Times New Roman"/>
                <w:sz w:val="20"/>
                <w:szCs w:val="20"/>
              </w:rPr>
              <w:t>lexible (max server memory)</w:t>
            </w:r>
            <w:r w:rsidR="00EE6B41" w:rsidDel="00EE6B41">
              <w:rPr>
                <w:rFonts w:ascii="Times New Roman" w:hAnsi="Times New Roman" w:cs="Times New Roman"/>
                <w:sz w:val="20"/>
                <w:szCs w:val="20"/>
              </w:rPr>
              <w:t xml:space="preserve"> </w:t>
            </w:r>
          </w:p>
        </w:tc>
        <w:tc>
          <w:tcPr>
            <w:tcW w:w="4860" w:type="dxa"/>
            <w:hideMark/>
          </w:tcPr>
          <w:p w:rsidR="00A51465"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Statically allocated to </w:t>
            </w:r>
            <w:r w:rsidR="009A517C">
              <w:rPr>
                <w:rFonts w:ascii="Times New Roman" w:hAnsi="Times New Roman" w:cs="Times New Roman"/>
                <w:sz w:val="20"/>
                <w:szCs w:val="20"/>
              </w:rPr>
              <w:t xml:space="preserve">the </w:t>
            </w:r>
            <w:r w:rsidR="00486ECC">
              <w:rPr>
                <w:rFonts w:ascii="Times New Roman" w:hAnsi="Times New Roman" w:cs="Times New Roman"/>
                <w:sz w:val="20"/>
                <w:szCs w:val="20"/>
              </w:rPr>
              <w:t>virtual machine</w:t>
            </w:r>
            <w:r w:rsidR="00486ECC" w:rsidRPr="009A2D54">
              <w:rPr>
                <w:rFonts w:ascii="Times New Roman" w:hAnsi="Times New Roman" w:cs="Times New Roman"/>
                <w:sz w:val="20"/>
                <w:szCs w:val="20"/>
              </w:rPr>
              <w:t xml:space="preserve"> </w:t>
            </w:r>
          </w:p>
          <w:p w:rsidR="009C63DB" w:rsidRPr="009A2D54" w:rsidRDefault="00A12D8D" w:rsidP="00332464">
            <w:pPr>
              <w:numPr>
                <w:ilvl w:val="0"/>
                <w:numId w:val="67"/>
              </w:numPr>
              <w:rPr>
                <w:rFonts w:ascii="Times New Roman" w:hAnsi="Times New Roman" w:cs="Times New Roman"/>
                <w:sz w:val="20"/>
                <w:szCs w:val="20"/>
              </w:rPr>
            </w:pPr>
            <w:r w:rsidRPr="009A2D54">
              <w:rPr>
                <w:rFonts w:ascii="Times New Roman" w:hAnsi="Times New Roman" w:cs="Times New Roman"/>
                <w:sz w:val="20"/>
                <w:szCs w:val="20"/>
              </w:rPr>
              <w:t>Offline changes only</w:t>
            </w:r>
          </w:p>
          <w:p w:rsidR="009C63DB" w:rsidRPr="009A2D54" w:rsidRDefault="00A12D8D" w:rsidP="00332464">
            <w:pPr>
              <w:numPr>
                <w:ilvl w:val="0"/>
                <w:numId w:val="67"/>
              </w:numPr>
              <w:rPr>
                <w:rFonts w:ascii="Times New Roman" w:hAnsi="Times New Roman" w:cs="Times New Roman"/>
                <w:sz w:val="20"/>
                <w:szCs w:val="20"/>
              </w:rPr>
            </w:pPr>
            <w:r w:rsidRPr="009A2D54">
              <w:rPr>
                <w:rFonts w:ascii="Times New Roman" w:hAnsi="Times New Roman" w:cs="Times New Roman"/>
                <w:sz w:val="20"/>
                <w:szCs w:val="20"/>
              </w:rPr>
              <w:t xml:space="preserve">No ability to overcommit memory resources </w:t>
            </w:r>
          </w:p>
          <w:p w:rsidR="00A51465"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64</w:t>
            </w:r>
            <w:r w:rsidR="00486ECC">
              <w:rPr>
                <w:rFonts w:ascii="Times New Roman" w:hAnsi="Times New Roman" w:cs="Times New Roman"/>
                <w:sz w:val="20"/>
                <w:szCs w:val="20"/>
              </w:rPr>
              <w:t xml:space="preserve"> </w:t>
            </w:r>
            <w:r w:rsidRPr="009A2D54">
              <w:rPr>
                <w:rFonts w:ascii="Times New Roman" w:hAnsi="Times New Roman" w:cs="Times New Roman"/>
                <w:sz w:val="20"/>
                <w:szCs w:val="20"/>
              </w:rPr>
              <w:t xml:space="preserve">GB limit per </w:t>
            </w:r>
            <w:r w:rsidR="00486ECC">
              <w:rPr>
                <w:rFonts w:ascii="Times New Roman" w:hAnsi="Times New Roman" w:cs="Times New Roman"/>
                <w:sz w:val="20"/>
                <w:szCs w:val="20"/>
              </w:rPr>
              <w:t>virtual machine</w:t>
            </w:r>
          </w:p>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2 </w:t>
            </w:r>
            <w:r w:rsidR="00486ECC">
              <w:rPr>
                <w:rFonts w:ascii="Times New Roman" w:hAnsi="Times New Roman" w:cs="Times New Roman"/>
                <w:sz w:val="20"/>
                <w:szCs w:val="20"/>
              </w:rPr>
              <w:t>terabyte (</w:t>
            </w:r>
            <w:r w:rsidRPr="009A2D54">
              <w:rPr>
                <w:rFonts w:ascii="Times New Roman" w:hAnsi="Times New Roman" w:cs="Times New Roman"/>
                <w:sz w:val="20"/>
                <w:szCs w:val="20"/>
              </w:rPr>
              <w:t>TB</w:t>
            </w:r>
            <w:r w:rsidR="00486ECC">
              <w:rPr>
                <w:rFonts w:ascii="Times New Roman" w:hAnsi="Times New Roman" w:cs="Times New Roman"/>
                <w:sz w:val="20"/>
                <w:szCs w:val="20"/>
              </w:rPr>
              <w:t>)</w:t>
            </w:r>
            <w:r w:rsidRPr="009A2D54">
              <w:rPr>
                <w:rFonts w:ascii="Times New Roman" w:hAnsi="Times New Roman" w:cs="Times New Roman"/>
                <w:sz w:val="20"/>
                <w:szCs w:val="20"/>
              </w:rPr>
              <w:t xml:space="preserve"> </w:t>
            </w:r>
            <w:r w:rsidR="00542805">
              <w:rPr>
                <w:rFonts w:ascii="Times New Roman" w:hAnsi="Times New Roman" w:cs="Times New Roman"/>
                <w:sz w:val="20"/>
                <w:szCs w:val="20"/>
              </w:rPr>
              <w:t>l</w:t>
            </w:r>
            <w:r w:rsidRPr="009A2D54">
              <w:rPr>
                <w:rFonts w:ascii="Times New Roman" w:hAnsi="Times New Roman" w:cs="Times New Roman"/>
                <w:sz w:val="20"/>
                <w:szCs w:val="20"/>
              </w:rPr>
              <w:t xml:space="preserve">imit per </w:t>
            </w:r>
            <w:r w:rsidR="00486ECC">
              <w:rPr>
                <w:rFonts w:ascii="Times New Roman" w:hAnsi="Times New Roman" w:cs="Times New Roman"/>
                <w:sz w:val="20"/>
                <w:szCs w:val="20"/>
              </w:rPr>
              <w:t>h</w:t>
            </w:r>
            <w:r w:rsidRPr="009A2D54">
              <w:rPr>
                <w:rFonts w:ascii="Times New Roman" w:hAnsi="Times New Roman" w:cs="Times New Roman"/>
                <w:sz w:val="20"/>
                <w:szCs w:val="20"/>
              </w:rPr>
              <w:t>ost</w:t>
            </w:r>
          </w:p>
        </w:tc>
      </w:tr>
      <w:tr w:rsidR="00A51465" w:rsidRPr="00A51465" w:rsidTr="00332464">
        <w:trPr>
          <w:trHeight w:val="620"/>
        </w:trPr>
        <w:tc>
          <w:tcPr>
            <w:tcW w:w="1584"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b/>
                <w:bCs/>
                <w:sz w:val="20"/>
                <w:szCs w:val="20"/>
              </w:rPr>
              <w:t xml:space="preserve">Storage </w:t>
            </w:r>
          </w:p>
        </w:tc>
        <w:tc>
          <w:tcPr>
            <w:tcW w:w="2610" w:type="dxa"/>
            <w:shd w:val="clear" w:color="auto" w:fill="FDE9D9" w:themeFill="accent6" w:themeFillTint="33"/>
            <w:hideMark/>
          </w:tcPr>
          <w:p w:rsidR="009C63DB" w:rsidRPr="009A2D54" w:rsidRDefault="00A51465" w:rsidP="00486ECC">
            <w:pPr>
              <w:rPr>
                <w:rFonts w:ascii="Times New Roman" w:hAnsi="Times New Roman" w:cs="Times New Roman"/>
                <w:sz w:val="20"/>
                <w:szCs w:val="20"/>
              </w:rPr>
            </w:pPr>
            <w:r w:rsidRPr="009A2D54">
              <w:rPr>
                <w:rFonts w:ascii="Times New Roman" w:hAnsi="Times New Roman" w:cs="Times New Roman"/>
                <w:sz w:val="20"/>
                <w:szCs w:val="20"/>
              </w:rPr>
              <w:t xml:space="preserve">SQL </w:t>
            </w:r>
            <w:r w:rsidR="00486ECC">
              <w:rPr>
                <w:rFonts w:ascii="Times New Roman" w:hAnsi="Times New Roman" w:cs="Times New Roman"/>
                <w:sz w:val="20"/>
                <w:szCs w:val="20"/>
              </w:rPr>
              <w:t>Server d</w:t>
            </w:r>
            <w:r w:rsidRPr="009A2D54">
              <w:rPr>
                <w:rFonts w:ascii="Times New Roman" w:hAnsi="Times New Roman" w:cs="Times New Roman"/>
                <w:sz w:val="20"/>
                <w:szCs w:val="20"/>
              </w:rPr>
              <w:t xml:space="preserve">ata </w:t>
            </w:r>
            <w:r w:rsidR="00542805">
              <w:rPr>
                <w:rFonts w:ascii="Times New Roman" w:hAnsi="Times New Roman" w:cs="Times New Roman"/>
                <w:sz w:val="20"/>
                <w:szCs w:val="20"/>
              </w:rPr>
              <w:t>f</w:t>
            </w:r>
            <w:r w:rsidRPr="009A2D54">
              <w:rPr>
                <w:rFonts w:ascii="Times New Roman" w:hAnsi="Times New Roman" w:cs="Times New Roman"/>
                <w:sz w:val="20"/>
                <w:szCs w:val="20"/>
              </w:rPr>
              <w:t xml:space="preserve">iles with standard storage options </w:t>
            </w:r>
          </w:p>
        </w:tc>
        <w:tc>
          <w:tcPr>
            <w:tcW w:w="4860" w:type="dxa"/>
            <w:hideMark/>
          </w:tcPr>
          <w:p w:rsidR="00A51465"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SQL </w:t>
            </w:r>
            <w:r w:rsidR="00486ECC">
              <w:rPr>
                <w:rFonts w:ascii="Times New Roman" w:hAnsi="Times New Roman" w:cs="Times New Roman"/>
                <w:sz w:val="20"/>
                <w:szCs w:val="20"/>
              </w:rPr>
              <w:t>Server d</w:t>
            </w:r>
            <w:r w:rsidRPr="009A2D54">
              <w:rPr>
                <w:rFonts w:ascii="Times New Roman" w:hAnsi="Times New Roman" w:cs="Times New Roman"/>
                <w:sz w:val="20"/>
                <w:szCs w:val="20"/>
              </w:rPr>
              <w:t xml:space="preserve">ata </w:t>
            </w:r>
            <w:r w:rsidR="00486ECC">
              <w:rPr>
                <w:rFonts w:ascii="Times New Roman" w:hAnsi="Times New Roman" w:cs="Times New Roman"/>
                <w:sz w:val="20"/>
                <w:szCs w:val="20"/>
              </w:rPr>
              <w:t>f</w:t>
            </w:r>
            <w:r w:rsidRPr="009A2D54">
              <w:rPr>
                <w:rFonts w:ascii="Times New Roman" w:hAnsi="Times New Roman" w:cs="Times New Roman"/>
                <w:sz w:val="20"/>
                <w:szCs w:val="20"/>
              </w:rPr>
              <w:t xml:space="preserve">iles using </w:t>
            </w:r>
          </w:p>
          <w:p w:rsidR="009C63DB" w:rsidRPr="009A2D54" w:rsidRDefault="00486ECC" w:rsidP="00486ECC">
            <w:pPr>
              <w:rPr>
                <w:rFonts w:ascii="Times New Roman" w:hAnsi="Times New Roman" w:cs="Times New Roman"/>
                <w:sz w:val="20"/>
                <w:szCs w:val="20"/>
              </w:rPr>
            </w:pPr>
            <w:r>
              <w:rPr>
                <w:rFonts w:ascii="Times New Roman" w:hAnsi="Times New Roman" w:cs="Times New Roman"/>
                <w:sz w:val="20"/>
                <w:szCs w:val="20"/>
              </w:rPr>
              <w:t>p</w:t>
            </w:r>
            <w:r w:rsidR="00A51465" w:rsidRPr="009A2D54">
              <w:rPr>
                <w:rFonts w:ascii="Times New Roman" w:hAnsi="Times New Roman" w:cs="Times New Roman"/>
                <w:sz w:val="20"/>
                <w:szCs w:val="20"/>
              </w:rPr>
              <w:t>ass</w:t>
            </w:r>
            <w:r>
              <w:rPr>
                <w:rFonts w:ascii="Times New Roman" w:hAnsi="Times New Roman" w:cs="Times New Roman"/>
                <w:sz w:val="20"/>
                <w:szCs w:val="20"/>
              </w:rPr>
              <w:t>-</w:t>
            </w:r>
            <w:r w:rsidR="00A51465" w:rsidRPr="009A2D54">
              <w:rPr>
                <w:rFonts w:ascii="Times New Roman" w:hAnsi="Times New Roman" w:cs="Times New Roman"/>
                <w:sz w:val="20"/>
                <w:szCs w:val="20"/>
              </w:rPr>
              <w:t xml:space="preserve">through or </w:t>
            </w:r>
            <w:r>
              <w:rPr>
                <w:rFonts w:ascii="Times New Roman" w:hAnsi="Times New Roman" w:cs="Times New Roman"/>
                <w:sz w:val="20"/>
                <w:szCs w:val="20"/>
              </w:rPr>
              <w:t>v</w:t>
            </w:r>
            <w:r w:rsidR="00A51465" w:rsidRPr="009A2D54">
              <w:rPr>
                <w:rFonts w:ascii="Times New Roman" w:hAnsi="Times New Roman" w:cs="Times New Roman"/>
                <w:sz w:val="20"/>
                <w:szCs w:val="20"/>
              </w:rPr>
              <w:t xml:space="preserve">irtual </w:t>
            </w:r>
            <w:r>
              <w:rPr>
                <w:rFonts w:ascii="Times New Roman" w:hAnsi="Times New Roman" w:cs="Times New Roman"/>
                <w:sz w:val="20"/>
                <w:szCs w:val="20"/>
              </w:rPr>
              <w:t>h</w:t>
            </w:r>
            <w:r w:rsidR="00A51465" w:rsidRPr="009A2D54">
              <w:rPr>
                <w:rFonts w:ascii="Times New Roman" w:hAnsi="Times New Roman" w:cs="Times New Roman"/>
                <w:sz w:val="20"/>
                <w:szCs w:val="20"/>
              </w:rPr>
              <w:t xml:space="preserve">ard </w:t>
            </w:r>
            <w:r>
              <w:rPr>
                <w:rFonts w:ascii="Times New Roman" w:hAnsi="Times New Roman" w:cs="Times New Roman"/>
                <w:sz w:val="20"/>
                <w:szCs w:val="20"/>
              </w:rPr>
              <w:t>d</w:t>
            </w:r>
            <w:r w:rsidR="00A51465" w:rsidRPr="009A2D54">
              <w:rPr>
                <w:rFonts w:ascii="Times New Roman" w:hAnsi="Times New Roman" w:cs="Times New Roman"/>
                <w:sz w:val="20"/>
                <w:szCs w:val="20"/>
              </w:rPr>
              <w:t xml:space="preserve">isks exposed to </w:t>
            </w:r>
            <w:r>
              <w:rPr>
                <w:rFonts w:ascii="Times New Roman" w:hAnsi="Times New Roman" w:cs="Times New Roman"/>
                <w:sz w:val="20"/>
                <w:szCs w:val="20"/>
              </w:rPr>
              <w:t>the virtual machine</w:t>
            </w:r>
            <w:r w:rsidRPr="009A2D54">
              <w:rPr>
                <w:rFonts w:ascii="Times New Roman" w:hAnsi="Times New Roman" w:cs="Times New Roman"/>
                <w:sz w:val="20"/>
                <w:szCs w:val="20"/>
              </w:rPr>
              <w:t xml:space="preserve"> </w:t>
            </w:r>
          </w:p>
        </w:tc>
      </w:tr>
      <w:tr w:rsidR="00A51465" w:rsidRPr="00A51465" w:rsidTr="00332464">
        <w:trPr>
          <w:trHeight w:val="563"/>
        </w:trPr>
        <w:tc>
          <w:tcPr>
            <w:tcW w:w="1584"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b/>
                <w:bCs/>
                <w:sz w:val="20"/>
                <w:szCs w:val="20"/>
              </w:rPr>
              <w:t xml:space="preserve">Resource </w:t>
            </w:r>
            <w:r w:rsidR="00486ECC">
              <w:rPr>
                <w:rFonts w:ascii="Times New Roman" w:hAnsi="Times New Roman" w:cs="Times New Roman"/>
                <w:b/>
                <w:bCs/>
                <w:sz w:val="20"/>
                <w:szCs w:val="20"/>
              </w:rPr>
              <w:t>m</w:t>
            </w:r>
            <w:r w:rsidRPr="009A2D54">
              <w:rPr>
                <w:rFonts w:ascii="Times New Roman" w:hAnsi="Times New Roman" w:cs="Times New Roman"/>
                <w:b/>
                <w:bCs/>
                <w:sz w:val="20"/>
                <w:szCs w:val="20"/>
              </w:rPr>
              <w:t xml:space="preserve">anagement </w:t>
            </w:r>
          </w:p>
        </w:tc>
        <w:tc>
          <w:tcPr>
            <w:tcW w:w="2610" w:type="dxa"/>
            <w:shd w:val="clear" w:color="auto" w:fill="FDE9D9" w:themeFill="accent6" w:themeFillTint="33"/>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WSRM (process level) </w:t>
            </w:r>
          </w:p>
        </w:tc>
        <w:tc>
          <w:tcPr>
            <w:tcW w:w="4860"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Hyper-V guest </w:t>
            </w:r>
            <w:r w:rsidR="00486ECC">
              <w:rPr>
                <w:rFonts w:ascii="Times New Roman" w:hAnsi="Times New Roman" w:cs="Times New Roman"/>
                <w:sz w:val="20"/>
                <w:szCs w:val="20"/>
              </w:rPr>
              <w:t>virtual machine</w:t>
            </w:r>
            <w:r w:rsidRPr="009A2D54">
              <w:rPr>
                <w:rFonts w:ascii="Times New Roman" w:hAnsi="Times New Roman" w:cs="Times New Roman"/>
                <w:sz w:val="20"/>
                <w:szCs w:val="20"/>
              </w:rPr>
              <w:t xml:space="preserve"> </w:t>
            </w:r>
          </w:p>
        </w:tc>
      </w:tr>
      <w:tr w:rsidR="00A51465" w:rsidRPr="00A51465" w:rsidTr="00332464">
        <w:trPr>
          <w:trHeight w:val="485"/>
        </w:trPr>
        <w:tc>
          <w:tcPr>
            <w:tcW w:w="1584"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b/>
                <w:bCs/>
                <w:sz w:val="20"/>
                <w:szCs w:val="20"/>
              </w:rPr>
              <w:lastRenderedPageBreak/>
              <w:t xml:space="preserve">Number of instances </w:t>
            </w:r>
          </w:p>
        </w:tc>
        <w:tc>
          <w:tcPr>
            <w:tcW w:w="2610" w:type="dxa"/>
            <w:shd w:val="clear" w:color="auto" w:fill="FDE9D9" w:themeFill="accent6" w:themeFillTint="33"/>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50 </w:t>
            </w:r>
          </w:p>
        </w:tc>
        <w:tc>
          <w:tcPr>
            <w:tcW w:w="4860"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Practical limit determined by physical resources </w:t>
            </w:r>
          </w:p>
        </w:tc>
      </w:tr>
      <w:tr w:rsidR="00A51465" w:rsidRPr="00A51465" w:rsidTr="00332464">
        <w:trPr>
          <w:trHeight w:val="611"/>
        </w:trPr>
        <w:tc>
          <w:tcPr>
            <w:tcW w:w="1584" w:type="dxa"/>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b/>
                <w:bCs/>
                <w:sz w:val="20"/>
                <w:szCs w:val="20"/>
              </w:rPr>
              <w:t xml:space="preserve">Support </w:t>
            </w:r>
          </w:p>
        </w:tc>
        <w:tc>
          <w:tcPr>
            <w:tcW w:w="2610" w:type="dxa"/>
            <w:shd w:val="clear" w:color="auto" w:fill="FDE9D9" w:themeFill="accent6" w:themeFillTint="33"/>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Normal </w:t>
            </w:r>
            <w:r w:rsidR="00486ECC">
              <w:rPr>
                <w:rFonts w:ascii="Times New Roman" w:hAnsi="Times New Roman" w:cs="Times New Roman"/>
                <w:sz w:val="20"/>
                <w:szCs w:val="20"/>
              </w:rPr>
              <w:t>r</w:t>
            </w:r>
            <w:r w:rsidRPr="009A2D54">
              <w:rPr>
                <w:rFonts w:ascii="Times New Roman" w:hAnsi="Times New Roman" w:cs="Times New Roman"/>
                <w:sz w:val="20"/>
                <w:szCs w:val="20"/>
              </w:rPr>
              <w:t xml:space="preserve">ules </w:t>
            </w:r>
            <w:r w:rsidR="00486ECC">
              <w:rPr>
                <w:rFonts w:ascii="Times New Roman" w:hAnsi="Times New Roman" w:cs="Times New Roman"/>
                <w:sz w:val="20"/>
                <w:szCs w:val="20"/>
              </w:rPr>
              <w:t>a</w:t>
            </w:r>
            <w:r w:rsidRPr="009A2D54">
              <w:rPr>
                <w:rFonts w:ascii="Times New Roman" w:hAnsi="Times New Roman" w:cs="Times New Roman"/>
                <w:sz w:val="20"/>
                <w:szCs w:val="20"/>
              </w:rPr>
              <w:t xml:space="preserve">pply </w:t>
            </w:r>
          </w:p>
        </w:tc>
        <w:tc>
          <w:tcPr>
            <w:tcW w:w="4860" w:type="dxa"/>
            <w:hideMark/>
          </w:tcPr>
          <w:p w:rsidR="009C63DB" w:rsidRPr="009A2D54" w:rsidRDefault="0075460E" w:rsidP="00A51465">
            <w:pPr>
              <w:rPr>
                <w:rFonts w:ascii="Times New Roman" w:hAnsi="Times New Roman" w:cs="Times New Roman"/>
                <w:sz w:val="20"/>
                <w:szCs w:val="20"/>
              </w:rPr>
            </w:pPr>
            <w:r>
              <w:rPr>
                <w:rFonts w:ascii="Times New Roman" w:hAnsi="Times New Roman" w:cs="Times New Roman"/>
                <w:sz w:val="20"/>
                <w:szCs w:val="20"/>
              </w:rPr>
              <w:t xml:space="preserve"> SQL Server 2008 and SQL Server 2005</w:t>
            </w:r>
            <w:r w:rsidR="00A51465" w:rsidRPr="009A2D54">
              <w:rPr>
                <w:rFonts w:ascii="Times New Roman" w:hAnsi="Times New Roman" w:cs="Times New Roman"/>
                <w:sz w:val="20"/>
                <w:szCs w:val="20"/>
              </w:rPr>
              <w:t xml:space="preserve"> </w:t>
            </w:r>
          </w:p>
        </w:tc>
      </w:tr>
      <w:tr w:rsidR="00A51465" w:rsidRPr="00A51465" w:rsidTr="00332464">
        <w:trPr>
          <w:trHeight w:val="809"/>
        </w:trPr>
        <w:tc>
          <w:tcPr>
            <w:tcW w:w="1584" w:type="dxa"/>
            <w:hideMark/>
          </w:tcPr>
          <w:p w:rsidR="009C63DB" w:rsidRPr="009A2D54" w:rsidRDefault="00A51465" w:rsidP="00486ECC">
            <w:pPr>
              <w:rPr>
                <w:rFonts w:ascii="Times New Roman" w:hAnsi="Times New Roman" w:cs="Times New Roman"/>
                <w:sz w:val="20"/>
                <w:szCs w:val="20"/>
              </w:rPr>
            </w:pPr>
            <w:r w:rsidRPr="009A2D54">
              <w:rPr>
                <w:rFonts w:ascii="Times New Roman" w:hAnsi="Times New Roman" w:cs="Times New Roman"/>
                <w:b/>
                <w:bCs/>
                <w:sz w:val="20"/>
                <w:szCs w:val="20"/>
              </w:rPr>
              <w:t xml:space="preserve">High </w:t>
            </w:r>
            <w:r w:rsidR="00486ECC">
              <w:rPr>
                <w:rFonts w:ascii="Times New Roman" w:hAnsi="Times New Roman" w:cs="Times New Roman"/>
                <w:b/>
                <w:bCs/>
                <w:sz w:val="20"/>
                <w:szCs w:val="20"/>
              </w:rPr>
              <w:t>a</w:t>
            </w:r>
            <w:r w:rsidRPr="009A2D54">
              <w:rPr>
                <w:rFonts w:ascii="Times New Roman" w:hAnsi="Times New Roman" w:cs="Times New Roman"/>
                <w:b/>
                <w:bCs/>
                <w:sz w:val="20"/>
                <w:szCs w:val="20"/>
              </w:rPr>
              <w:t xml:space="preserve">vailability </w:t>
            </w:r>
          </w:p>
        </w:tc>
        <w:tc>
          <w:tcPr>
            <w:tcW w:w="2610" w:type="dxa"/>
            <w:shd w:val="clear" w:color="auto" w:fill="FDE9D9" w:themeFill="accent6" w:themeFillTint="33"/>
            <w:hideMark/>
          </w:tcPr>
          <w:p w:rsidR="009C63DB"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 xml:space="preserve">Normal </w:t>
            </w:r>
            <w:r w:rsidR="00486ECC">
              <w:rPr>
                <w:rFonts w:ascii="Times New Roman" w:hAnsi="Times New Roman" w:cs="Times New Roman"/>
                <w:sz w:val="20"/>
                <w:szCs w:val="20"/>
              </w:rPr>
              <w:t>r</w:t>
            </w:r>
            <w:r w:rsidRPr="009A2D54">
              <w:rPr>
                <w:rFonts w:ascii="Times New Roman" w:hAnsi="Times New Roman" w:cs="Times New Roman"/>
                <w:sz w:val="20"/>
                <w:szCs w:val="20"/>
              </w:rPr>
              <w:t xml:space="preserve">ules </w:t>
            </w:r>
            <w:r w:rsidR="00486ECC">
              <w:rPr>
                <w:rFonts w:ascii="Times New Roman" w:hAnsi="Times New Roman" w:cs="Times New Roman"/>
                <w:sz w:val="20"/>
                <w:szCs w:val="20"/>
              </w:rPr>
              <w:t>a</w:t>
            </w:r>
            <w:r w:rsidRPr="009A2D54">
              <w:rPr>
                <w:rFonts w:ascii="Times New Roman" w:hAnsi="Times New Roman" w:cs="Times New Roman"/>
                <w:sz w:val="20"/>
                <w:szCs w:val="20"/>
              </w:rPr>
              <w:t xml:space="preserve">pply </w:t>
            </w:r>
          </w:p>
        </w:tc>
        <w:tc>
          <w:tcPr>
            <w:tcW w:w="4860" w:type="dxa"/>
            <w:hideMark/>
          </w:tcPr>
          <w:p w:rsidR="00A51465" w:rsidRPr="009A2D54" w:rsidRDefault="00A51465" w:rsidP="00A51465">
            <w:pPr>
              <w:rPr>
                <w:rFonts w:ascii="Times New Roman" w:hAnsi="Times New Roman" w:cs="Times New Roman"/>
                <w:sz w:val="20"/>
                <w:szCs w:val="20"/>
              </w:rPr>
            </w:pPr>
            <w:r w:rsidRPr="009A2D54">
              <w:rPr>
                <w:rFonts w:ascii="Times New Roman" w:hAnsi="Times New Roman" w:cs="Times New Roman"/>
                <w:sz w:val="20"/>
                <w:szCs w:val="20"/>
              </w:rPr>
              <w:t>Guest clustering not support</w:t>
            </w:r>
            <w:r w:rsidR="00486ECC">
              <w:rPr>
                <w:rFonts w:ascii="Times New Roman" w:hAnsi="Times New Roman" w:cs="Times New Roman"/>
                <w:sz w:val="20"/>
                <w:szCs w:val="20"/>
              </w:rPr>
              <w:t>ed</w:t>
            </w:r>
            <w:r w:rsidRPr="009A2D54">
              <w:rPr>
                <w:rFonts w:ascii="Times New Roman" w:hAnsi="Times New Roman" w:cs="Times New Roman"/>
                <w:sz w:val="20"/>
                <w:szCs w:val="20"/>
              </w:rPr>
              <w:t xml:space="preserve"> </w:t>
            </w:r>
          </w:p>
          <w:p w:rsidR="009C63DB" w:rsidRPr="009A2D54" w:rsidRDefault="00A51465" w:rsidP="0049464B">
            <w:pPr>
              <w:rPr>
                <w:rFonts w:ascii="Times New Roman" w:hAnsi="Times New Roman" w:cs="Times New Roman"/>
                <w:sz w:val="20"/>
                <w:szCs w:val="20"/>
              </w:rPr>
            </w:pPr>
            <w:r w:rsidRPr="009A2D54">
              <w:rPr>
                <w:rFonts w:ascii="Times New Roman" w:hAnsi="Times New Roman" w:cs="Times New Roman"/>
                <w:sz w:val="20"/>
                <w:szCs w:val="20"/>
              </w:rPr>
              <w:t>D</w:t>
            </w:r>
            <w:r w:rsidR="0049464B">
              <w:rPr>
                <w:rFonts w:ascii="Times New Roman" w:hAnsi="Times New Roman" w:cs="Times New Roman"/>
                <w:sz w:val="20"/>
                <w:szCs w:val="20"/>
              </w:rPr>
              <w:t>atabase Mirroring</w:t>
            </w:r>
            <w:r w:rsidRPr="009A2D54">
              <w:rPr>
                <w:rFonts w:ascii="Times New Roman" w:hAnsi="Times New Roman" w:cs="Times New Roman"/>
                <w:sz w:val="20"/>
                <w:szCs w:val="20"/>
              </w:rPr>
              <w:t xml:space="preserve">, </w:t>
            </w:r>
            <w:r w:rsidR="00486ECC">
              <w:rPr>
                <w:rFonts w:ascii="Times New Roman" w:hAnsi="Times New Roman" w:cs="Times New Roman"/>
                <w:sz w:val="20"/>
                <w:szCs w:val="20"/>
              </w:rPr>
              <w:t>l</w:t>
            </w:r>
            <w:r w:rsidRPr="009A2D54">
              <w:rPr>
                <w:rFonts w:ascii="Times New Roman" w:hAnsi="Times New Roman" w:cs="Times New Roman"/>
                <w:sz w:val="20"/>
                <w:szCs w:val="20"/>
              </w:rPr>
              <w:t xml:space="preserve">og </w:t>
            </w:r>
            <w:r w:rsidR="00486ECC">
              <w:rPr>
                <w:rFonts w:ascii="Times New Roman" w:hAnsi="Times New Roman" w:cs="Times New Roman"/>
                <w:sz w:val="20"/>
                <w:szCs w:val="20"/>
              </w:rPr>
              <w:t>s</w:t>
            </w:r>
            <w:r w:rsidRPr="009A2D54">
              <w:rPr>
                <w:rFonts w:ascii="Times New Roman" w:hAnsi="Times New Roman" w:cs="Times New Roman"/>
                <w:sz w:val="20"/>
                <w:szCs w:val="20"/>
              </w:rPr>
              <w:t xml:space="preserve">hipping (supported) </w:t>
            </w:r>
          </w:p>
        </w:tc>
      </w:tr>
    </w:tbl>
    <w:p w:rsidR="002F36A5" w:rsidRDefault="002F36A5"/>
    <w:p w:rsidR="00650915" w:rsidRPr="00232746" w:rsidRDefault="00232746" w:rsidP="00232746">
      <w:pPr>
        <w:pStyle w:val="Heading1"/>
      </w:pPr>
      <w:bookmarkStart w:id="48" w:name="_Toc210234844"/>
      <w:bookmarkEnd w:id="45"/>
      <w:r>
        <w:t>Conclusion</w:t>
      </w:r>
      <w:bookmarkEnd w:id="48"/>
    </w:p>
    <w:p w:rsidR="009F236B" w:rsidRDefault="009A517C" w:rsidP="009F236B">
      <w:pPr>
        <w:ind w:left="360"/>
        <w:rPr>
          <w:rFonts w:ascii="Times New Roman" w:hAnsi="Times New Roman" w:cs="Times New Roman"/>
          <w:sz w:val="24"/>
          <w:szCs w:val="24"/>
        </w:rPr>
      </w:pPr>
      <w:r>
        <w:rPr>
          <w:rFonts w:ascii="Times New Roman" w:hAnsi="Times New Roman" w:cs="Times New Roman"/>
          <w:sz w:val="24"/>
          <w:szCs w:val="24"/>
        </w:rPr>
        <w:t xml:space="preserve">From a performance perspective, Hyper-V is a viable option for SQL Server consolidation scenarios. The overall </w:t>
      </w:r>
      <w:r w:rsidR="00D572B6">
        <w:rPr>
          <w:rFonts w:ascii="Times New Roman" w:hAnsi="Times New Roman" w:cs="Times New Roman"/>
          <w:sz w:val="24"/>
          <w:szCs w:val="24"/>
        </w:rPr>
        <w:t xml:space="preserve">performance of </w:t>
      </w:r>
      <w:r w:rsidR="00D572B6" w:rsidRPr="00D572B6">
        <w:rPr>
          <w:rFonts w:ascii="Times New Roman" w:hAnsi="Times New Roman" w:cs="Times New Roman"/>
          <w:sz w:val="24"/>
          <w:szCs w:val="24"/>
        </w:rPr>
        <w:t>SQL Server</w:t>
      </w:r>
      <w:r w:rsidR="00D572B6">
        <w:rPr>
          <w:rFonts w:ascii="Times New Roman" w:hAnsi="Times New Roman" w:cs="Times New Roman"/>
          <w:sz w:val="24"/>
          <w:szCs w:val="24"/>
        </w:rPr>
        <w:t xml:space="preserve"> </w:t>
      </w:r>
      <w:r w:rsidR="00D572B6" w:rsidRPr="00D572B6">
        <w:rPr>
          <w:rFonts w:ascii="Times New Roman" w:hAnsi="Times New Roman" w:cs="Times New Roman"/>
          <w:sz w:val="24"/>
          <w:szCs w:val="24"/>
        </w:rPr>
        <w:t>running in</w:t>
      </w:r>
      <w:r w:rsidR="00486ECC">
        <w:rPr>
          <w:rFonts w:ascii="Times New Roman" w:hAnsi="Times New Roman" w:cs="Times New Roman"/>
          <w:sz w:val="24"/>
          <w:szCs w:val="24"/>
        </w:rPr>
        <w:t xml:space="preserve"> a</w:t>
      </w:r>
      <w:r w:rsidR="00D572B6" w:rsidRPr="00D572B6">
        <w:rPr>
          <w:rFonts w:ascii="Times New Roman" w:hAnsi="Times New Roman" w:cs="Times New Roman"/>
          <w:sz w:val="24"/>
          <w:szCs w:val="24"/>
        </w:rPr>
        <w:t xml:space="preserve"> </w:t>
      </w:r>
      <w:r w:rsidR="00D572B6">
        <w:rPr>
          <w:rFonts w:ascii="Times New Roman" w:hAnsi="Times New Roman" w:cs="Times New Roman"/>
          <w:sz w:val="24"/>
          <w:szCs w:val="24"/>
        </w:rPr>
        <w:t xml:space="preserve">Hyper-V </w:t>
      </w:r>
      <w:r w:rsidR="00D572B6" w:rsidRPr="00D572B6">
        <w:rPr>
          <w:rFonts w:ascii="Times New Roman" w:hAnsi="Times New Roman" w:cs="Times New Roman"/>
          <w:sz w:val="24"/>
          <w:szCs w:val="24"/>
        </w:rPr>
        <w:t xml:space="preserve">virtualized </w:t>
      </w:r>
      <w:r w:rsidR="00D572B6">
        <w:rPr>
          <w:rFonts w:ascii="Times New Roman" w:hAnsi="Times New Roman" w:cs="Times New Roman"/>
          <w:sz w:val="24"/>
          <w:szCs w:val="24"/>
        </w:rPr>
        <w:t xml:space="preserve">environment is </w:t>
      </w:r>
      <w:r w:rsidR="00307125">
        <w:rPr>
          <w:rFonts w:ascii="Times New Roman" w:hAnsi="Times New Roman" w:cs="Times New Roman"/>
          <w:sz w:val="24"/>
          <w:szCs w:val="24"/>
        </w:rPr>
        <w:t xml:space="preserve">reasonable </w:t>
      </w:r>
      <w:r w:rsidR="00D572B6">
        <w:rPr>
          <w:rFonts w:ascii="Times New Roman" w:hAnsi="Times New Roman" w:cs="Times New Roman"/>
          <w:sz w:val="24"/>
          <w:szCs w:val="24"/>
        </w:rPr>
        <w:t>compar</w:t>
      </w:r>
      <w:r w:rsidR="000833EC">
        <w:rPr>
          <w:rFonts w:ascii="Times New Roman" w:hAnsi="Times New Roman" w:cs="Times New Roman"/>
          <w:sz w:val="24"/>
          <w:szCs w:val="24"/>
        </w:rPr>
        <w:t>ed with</w:t>
      </w:r>
      <w:r w:rsidR="00D572B6">
        <w:rPr>
          <w:rFonts w:ascii="Times New Roman" w:hAnsi="Times New Roman" w:cs="Times New Roman"/>
          <w:sz w:val="24"/>
          <w:szCs w:val="24"/>
        </w:rPr>
        <w:t xml:space="preserve"> </w:t>
      </w:r>
      <w:r w:rsidR="000833EC">
        <w:rPr>
          <w:rFonts w:ascii="Times New Roman" w:hAnsi="Times New Roman" w:cs="Times New Roman"/>
          <w:sz w:val="24"/>
          <w:szCs w:val="24"/>
        </w:rPr>
        <w:t xml:space="preserve">the </w:t>
      </w:r>
      <w:r w:rsidR="00D572B6">
        <w:rPr>
          <w:rFonts w:ascii="Times New Roman" w:hAnsi="Times New Roman" w:cs="Times New Roman"/>
          <w:sz w:val="24"/>
          <w:szCs w:val="24"/>
        </w:rPr>
        <w:t xml:space="preserve">equivalent native Windows </w:t>
      </w:r>
      <w:r w:rsidR="00CB32C4">
        <w:rPr>
          <w:rFonts w:ascii="Times New Roman" w:hAnsi="Times New Roman" w:cs="Times New Roman"/>
          <w:sz w:val="24"/>
          <w:szCs w:val="24"/>
        </w:rPr>
        <w:t xml:space="preserve">Server </w:t>
      </w:r>
      <w:r w:rsidR="00D572B6">
        <w:rPr>
          <w:rFonts w:ascii="Times New Roman" w:hAnsi="Times New Roman" w:cs="Times New Roman"/>
          <w:sz w:val="24"/>
          <w:szCs w:val="24"/>
        </w:rPr>
        <w:t>2008 environment.</w:t>
      </w:r>
      <w:r w:rsidR="00FE6D09">
        <w:rPr>
          <w:rFonts w:ascii="Times New Roman" w:hAnsi="Times New Roman" w:cs="Times New Roman"/>
          <w:sz w:val="24"/>
          <w:szCs w:val="24"/>
        </w:rPr>
        <w:t xml:space="preserve"> </w:t>
      </w:r>
    </w:p>
    <w:p w:rsidR="00445CC2" w:rsidRDefault="00445CC2" w:rsidP="00307125">
      <w:pPr>
        <w:pStyle w:val="NormalWeb"/>
        <w:ind w:left="360"/>
      </w:pPr>
      <w:r>
        <w:t>With proper I</w:t>
      </w:r>
      <w:r w:rsidR="000833EC">
        <w:t>/</w:t>
      </w:r>
      <w:r>
        <w:t>O capacity and configuration, the I/O overhead is minimal.</w:t>
      </w:r>
      <w:r w:rsidR="00FE6D09">
        <w:t xml:space="preserve"> </w:t>
      </w:r>
      <w:r>
        <w:t xml:space="preserve">For best performance, you should </w:t>
      </w:r>
      <w:r w:rsidR="00B52102">
        <w:t xml:space="preserve">have enough physical processors to support </w:t>
      </w:r>
      <w:r w:rsidR="00C2565F">
        <w:t>number of virtual processors configured on the server</w:t>
      </w:r>
      <w:ins w:id="49" w:author="Lindsey Allen (ZHU)" w:date="2008-10-02T12:14:00Z">
        <w:r w:rsidR="00C2565F">
          <w:t xml:space="preserve"> </w:t>
        </w:r>
      </w:ins>
      <w:ins w:id="50" w:author="Lindsey Allen (ZHU)" w:date="2008-10-02T12:15:00Z">
        <w:r w:rsidR="003E7522">
          <w:t>to</w:t>
        </w:r>
      </w:ins>
      <w:ins w:id="51" w:author="Lindsey Allen (ZHU)" w:date="2008-10-02T12:14:00Z">
        <w:r w:rsidR="00C2565F">
          <w:t xml:space="preserve"> avoid </w:t>
        </w:r>
      </w:ins>
      <w:ins w:id="52" w:author="Lindsey Allen (ZHU)" w:date="2008-10-02T12:15:00Z">
        <w:r w:rsidR="00C2565F">
          <w:t>overcommit CPU resources</w:t>
        </w:r>
      </w:ins>
      <w:r w:rsidR="00C2565F">
        <w:t>.</w:t>
      </w:r>
      <w:r>
        <w:t xml:space="preserve"> The CPU overhead increases significantly when the CPU resources are overcommitted.</w:t>
      </w:r>
      <w:r w:rsidR="00FE6D09">
        <w:t xml:space="preserve"> </w:t>
      </w:r>
      <w:r>
        <w:t xml:space="preserve">It is important </w:t>
      </w:r>
      <w:r w:rsidR="009A517C">
        <w:t>to test each</w:t>
      </w:r>
      <w:r>
        <w:t xml:space="preserve"> application thoroughly before </w:t>
      </w:r>
      <w:r w:rsidR="009A517C">
        <w:t xml:space="preserve">you </w:t>
      </w:r>
      <w:r>
        <w:t>deploy</w:t>
      </w:r>
      <w:r w:rsidR="009A517C">
        <w:t xml:space="preserve"> it</w:t>
      </w:r>
      <w:r>
        <w:t xml:space="preserve"> to a Hyper-V environment in production. </w:t>
      </w:r>
    </w:p>
    <w:p w:rsidR="00B20D63" w:rsidRDefault="009F236B" w:rsidP="009F236B">
      <w:pPr>
        <w:ind w:left="360"/>
        <w:rPr>
          <w:rFonts w:ascii="Times New Roman" w:hAnsi="Times New Roman" w:cs="Times New Roman"/>
          <w:sz w:val="24"/>
          <w:szCs w:val="24"/>
        </w:rPr>
      </w:pPr>
      <w:r>
        <w:rPr>
          <w:rFonts w:ascii="Times New Roman" w:hAnsi="Times New Roman" w:cs="Times New Roman"/>
          <w:sz w:val="24"/>
          <w:szCs w:val="24"/>
        </w:rPr>
        <w:t xml:space="preserve">Some </w:t>
      </w:r>
      <w:r w:rsidR="00C07BF3">
        <w:rPr>
          <w:rFonts w:ascii="Times New Roman" w:hAnsi="Times New Roman" w:cs="Times New Roman"/>
          <w:sz w:val="24"/>
          <w:szCs w:val="24"/>
        </w:rPr>
        <w:t xml:space="preserve">of our </w:t>
      </w:r>
      <w:r>
        <w:rPr>
          <w:rFonts w:ascii="Times New Roman" w:hAnsi="Times New Roman" w:cs="Times New Roman"/>
          <w:sz w:val="24"/>
          <w:szCs w:val="24"/>
        </w:rPr>
        <w:t>general considerations</w:t>
      </w:r>
      <w:r w:rsidR="00C07BF3">
        <w:rPr>
          <w:rFonts w:ascii="Times New Roman" w:hAnsi="Times New Roman" w:cs="Times New Roman"/>
          <w:sz w:val="24"/>
          <w:szCs w:val="24"/>
        </w:rPr>
        <w:t xml:space="preserve"> and recommendations </w:t>
      </w:r>
      <w:r w:rsidR="00567841">
        <w:rPr>
          <w:rFonts w:ascii="Times New Roman" w:hAnsi="Times New Roman" w:cs="Times New Roman"/>
          <w:sz w:val="24"/>
          <w:szCs w:val="24"/>
        </w:rPr>
        <w:t xml:space="preserve">when running SQL Server in Hyper-V environments </w:t>
      </w:r>
      <w:r w:rsidR="000833EC">
        <w:rPr>
          <w:rFonts w:ascii="Times New Roman" w:hAnsi="Times New Roman" w:cs="Times New Roman"/>
          <w:sz w:val="24"/>
          <w:szCs w:val="24"/>
        </w:rPr>
        <w:t>follow</w:t>
      </w:r>
      <w:r w:rsidR="00B20D63">
        <w:rPr>
          <w:rFonts w:ascii="Times New Roman" w:hAnsi="Times New Roman" w:cs="Times New Roman"/>
          <w:sz w:val="24"/>
          <w:szCs w:val="24"/>
        </w:rPr>
        <w:t>.</w:t>
      </w:r>
    </w:p>
    <w:p w:rsidR="00307125" w:rsidRPr="00863CFF" w:rsidRDefault="00307125" w:rsidP="00232746">
      <w:pPr>
        <w:pStyle w:val="Heading2"/>
      </w:pPr>
      <w:bookmarkStart w:id="53" w:name="_Toc210234845"/>
      <w:r w:rsidRPr="00863CFF">
        <w:t>Observations</w:t>
      </w:r>
      <w:bookmarkEnd w:id="53"/>
    </w:p>
    <w:p w:rsidR="00307125" w:rsidRPr="009F236B" w:rsidRDefault="00307125" w:rsidP="00307125">
      <w:pPr>
        <w:numPr>
          <w:ilvl w:val="0"/>
          <w:numId w:val="46"/>
        </w:numPr>
        <w:spacing w:after="0"/>
        <w:rPr>
          <w:rFonts w:ascii="Times New Roman" w:hAnsi="Times New Roman" w:cs="Times New Roman"/>
          <w:sz w:val="24"/>
        </w:rPr>
      </w:pPr>
      <w:r>
        <w:rPr>
          <w:rFonts w:ascii="Times New Roman" w:hAnsi="Times New Roman" w:cs="Times New Roman"/>
          <w:sz w:val="24"/>
        </w:rPr>
        <w:t xml:space="preserve">Hyper-V guest </w:t>
      </w:r>
      <w:r w:rsidR="000833EC">
        <w:rPr>
          <w:rFonts w:ascii="Times New Roman" w:hAnsi="Times New Roman" w:cs="Times New Roman"/>
          <w:sz w:val="24"/>
        </w:rPr>
        <w:t xml:space="preserve">virtual machines </w:t>
      </w:r>
      <w:r>
        <w:rPr>
          <w:rFonts w:ascii="Times New Roman" w:hAnsi="Times New Roman" w:cs="Times New Roman"/>
          <w:sz w:val="24"/>
        </w:rPr>
        <w:t>are limited to a</w:t>
      </w:r>
      <w:r w:rsidRPr="009F236B">
        <w:rPr>
          <w:rFonts w:ascii="Times New Roman" w:hAnsi="Times New Roman" w:cs="Times New Roman"/>
          <w:sz w:val="24"/>
        </w:rPr>
        <w:t xml:space="preserve"> maximum of </w:t>
      </w:r>
      <w:r w:rsidR="000833EC">
        <w:rPr>
          <w:rFonts w:ascii="Times New Roman" w:hAnsi="Times New Roman" w:cs="Times New Roman"/>
          <w:sz w:val="24"/>
        </w:rPr>
        <w:t>four</w:t>
      </w:r>
      <w:r w:rsidR="000833EC" w:rsidRPr="009F236B">
        <w:rPr>
          <w:rFonts w:ascii="Times New Roman" w:hAnsi="Times New Roman" w:cs="Times New Roman"/>
          <w:sz w:val="24"/>
        </w:rPr>
        <w:t xml:space="preserve"> </w:t>
      </w:r>
      <w:r w:rsidRPr="009F236B">
        <w:rPr>
          <w:rFonts w:ascii="Times New Roman" w:hAnsi="Times New Roman" w:cs="Times New Roman"/>
          <w:sz w:val="24"/>
        </w:rPr>
        <w:t>CPU cores</w:t>
      </w:r>
      <w:r>
        <w:rPr>
          <w:rFonts w:ascii="Times New Roman" w:hAnsi="Times New Roman" w:cs="Times New Roman"/>
          <w:sz w:val="24"/>
        </w:rPr>
        <w:t>; therefore</w:t>
      </w:r>
      <w:r w:rsidR="000833EC">
        <w:rPr>
          <w:rFonts w:ascii="Times New Roman" w:hAnsi="Times New Roman" w:cs="Times New Roman"/>
          <w:sz w:val="24"/>
        </w:rPr>
        <w:t>,</w:t>
      </w:r>
      <w:r>
        <w:rPr>
          <w:rFonts w:ascii="Times New Roman" w:hAnsi="Times New Roman" w:cs="Times New Roman"/>
          <w:sz w:val="24"/>
        </w:rPr>
        <w:t xml:space="preserve"> </w:t>
      </w:r>
      <w:r w:rsidR="000833EC">
        <w:rPr>
          <w:rFonts w:ascii="Times New Roman" w:hAnsi="Times New Roman" w:cs="Times New Roman"/>
          <w:sz w:val="24"/>
        </w:rPr>
        <w:t xml:space="preserve">you should run </w:t>
      </w:r>
      <w:r>
        <w:rPr>
          <w:rFonts w:ascii="Times New Roman" w:hAnsi="Times New Roman" w:cs="Times New Roman"/>
          <w:sz w:val="24"/>
        </w:rPr>
        <w:t xml:space="preserve">SQL Server within Hyper-V guest </w:t>
      </w:r>
      <w:r w:rsidR="000833EC">
        <w:rPr>
          <w:rFonts w:ascii="Times New Roman" w:hAnsi="Times New Roman" w:cs="Times New Roman"/>
          <w:sz w:val="24"/>
        </w:rPr>
        <w:t>virtual machines</w:t>
      </w:r>
      <w:r>
        <w:rPr>
          <w:rFonts w:ascii="Times New Roman" w:hAnsi="Times New Roman" w:cs="Times New Roman"/>
          <w:sz w:val="24"/>
        </w:rPr>
        <w:t xml:space="preserve"> only </w:t>
      </w:r>
      <w:r w:rsidR="000833EC">
        <w:rPr>
          <w:rFonts w:ascii="Times New Roman" w:hAnsi="Times New Roman" w:cs="Times New Roman"/>
          <w:sz w:val="24"/>
        </w:rPr>
        <w:t>if</w:t>
      </w:r>
      <w:r>
        <w:rPr>
          <w:rFonts w:ascii="Times New Roman" w:hAnsi="Times New Roman" w:cs="Times New Roman"/>
          <w:sz w:val="24"/>
        </w:rPr>
        <w:t xml:space="preserve"> your workload performance can be satisfied by no more than </w:t>
      </w:r>
      <w:r w:rsidR="000833EC">
        <w:rPr>
          <w:rFonts w:ascii="Times New Roman" w:hAnsi="Times New Roman" w:cs="Times New Roman"/>
          <w:sz w:val="24"/>
        </w:rPr>
        <w:t xml:space="preserve">four </w:t>
      </w:r>
      <w:r>
        <w:rPr>
          <w:rFonts w:ascii="Times New Roman" w:hAnsi="Times New Roman" w:cs="Times New Roman"/>
          <w:sz w:val="24"/>
        </w:rPr>
        <w:t xml:space="preserve">CPUs. </w:t>
      </w:r>
    </w:p>
    <w:p w:rsidR="00307125" w:rsidRDefault="00307125" w:rsidP="00307125">
      <w:pPr>
        <w:numPr>
          <w:ilvl w:val="0"/>
          <w:numId w:val="46"/>
        </w:numPr>
        <w:spacing w:after="0"/>
        <w:rPr>
          <w:rFonts w:ascii="Times New Roman" w:hAnsi="Times New Roman" w:cs="Times New Roman"/>
          <w:sz w:val="24"/>
        </w:rPr>
      </w:pPr>
      <w:r>
        <w:rPr>
          <w:rFonts w:ascii="Times New Roman" w:hAnsi="Times New Roman" w:cs="Times New Roman"/>
          <w:sz w:val="24"/>
        </w:rPr>
        <w:t xml:space="preserve">When compared against native configurations with comparable hardware resources, the same throughput can be achieved within a guest </w:t>
      </w:r>
      <w:r w:rsidR="000833EC">
        <w:rPr>
          <w:rFonts w:ascii="Times New Roman" w:hAnsi="Times New Roman" w:cs="Times New Roman"/>
          <w:sz w:val="24"/>
        </w:rPr>
        <w:t xml:space="preserve">virtual machine </w:t>
      </w:r>
      <w:r>
        <w:rPr>
          <w:rFonts w:ascii="Times New Roman" w:hAnsi="Times New Roman" w:cs="Times New Roman"/>
          <w:sz w:val="24"/>
        </w:rPr>
        <w:t>at a cost of slightly increased CPU utilization.</w:t>
      </w:r>
      <w:r w:rsidR="00FE6D09">
        <w:rPr>
          <w:rFonts w:ascii="Times New Roman" w:hAnsi="Times New Roman" w:cs="Times New Roman"/>
          <w:sz w:val="24"/>
        </w:rPr>
        <w:t xml:space="preserve"> </w:t>
      </w:r>
      <w:r>
        <w:rPr>
          <w:rFonts w:ascii="Times New Roman" w:hAnsi="Times New Roman" w:cs="Times New Roman"/>
          <w:sz w:val="24"/>
        </w:rPr>
        <w:t xml:space="preserve">It is possible with Hyper-V to overcommit CPU resources when the total number of logical CPU cores configured across all guest </w:t>
      </w:r>
      <w:r w:rsidR="000833EC">
        <w:rPr>
          <w:rFonts w:ascii="Times New Roman" w:hAnsi="Times New Roman" w:cs="Times New Roman"/>
          <w:sz w:val="24"/>
        </w:rPr>
        <w:t xml:space="preserve">virtual </w:t>
      </w:r>
      <w:r w:rsidR="00FE6D09">
        <w:rPr>
          <w:rFonts w:ascii="Times New Roman" w:hAnsi="Times New Roman" w:cs="Times New Roman"/>
          <w:sz w:val="24"/>
        </w:rPr>
        <w:t xml:space="preserve">machines </w:t>
      </w:r>
      <w:r>
        <w:rPr>
          <w:rFonts w:ascii="Times New Roman" w:hAnsi="Times New Roman" w:cs="Times New Roman"/>
          <w:sz w:val="24"/>
        </w:rPr>
        <w:t>is more than the actual number of physical CPU cores available on the server.</w:t>
      </w:r>
      <w:r w:rsidR="00FE6D09">
        <w:rPr>
          <w:rFonts w:ascii="Times New Roman" w:hAnsi="Times New Roman" w:cs="Times New Roman"/>
          <w:sz w:val="24"/>
        </w:rPr>
        <w:t xml:space="preserve"> </w:t>
      </w:r>
      <w:r>
        <w:rPr>
          <w:rFonts w:ascii="Times New Roman" w:hAnsi="Times New Roman" w:cs="Times New Roman"/>
          <w:sz w:val="24"/>
        </w:rPr>
        <w:t>In these cases</w:t>
      </w:r>
      <w:r w:rsidR="009A517C">
        <w:rPr>
          <w:rFonts w:ascii="Times New Roman" w:hAnsi="Times New Roman" w:cs="Times New Roman"/>
          <w:sz w:val="24"/>
        </w:rPr>
        <w:t>,</w:t>
      </w:r>
      <w:r>
        <w:rPr>
          <w:rFonts w:ascii="Times New Roman" w:hAnsi="Times New Roman" w:cs="Times New Roman"/>
          <w:sz w:val="24"/>
        </w:rPr>
        <w:t xml:space="preserve"> we observed more CPU overhead and performance </w:t>
      </w:r>
      <w:r w:rsidR="00ED450C">
        <w:rPr>
          <w:rFonts w:ascii="Times New Roman" w:hAnsi="Times New Roman" w:cs="Times New Roman"/>
          <w:sz w:val="24"/>
        </w:rPr>
        <w:t xml:space="preserve">overhead </w:t>
      </w:r>
      <w:r w:rsidR="009A517C">
        <w:rPr>
          <w:rFonts w:ascii="Times New Roman" w:hAnsi="Times New Roman" w:cs="Times New Roman"/>
          <w:sz w:val="24"/>
        </w:rPr>
        <w:t xml:space="preserve">when we ran </w:t>
      </w:r>
      <w:r>
        <w:rPr>
          <w:rFonts w:ascii="Times New Roman" w:hAnsi="Times New Roman" w:cs="Times New Roman"/>
          <w:sz w:val="24"/>
        </w:rPr>
        <w:t>SQL Server workloads.</w:t>
      </w:r>
      <w:r w:rsidR="00FE6D09">
        <w:rPr>
          <w:rFonts w:ascii="Times New Roman" w:hAnsi="Times New Roman" w:cs="Times New Roman"/>
          <w:sz w:val="24"/>
        </w:rPr>
        <w:t xml:space="preserve"> </w:t>
      </w:r>
      <w:r>
        <w:rPr>
          <w:rFonts w:ascii="Times New Roman" w:hAnsi="Times New Roman" w:cs="Times New Roman"/>
          <w:sz w:val="24"/>
        </w:rPr>
        <w:t>Proper hardware sizing is critical to SQL Server performance</w:t>
      </w:r>
      <w:r w:rsidR="009A517C">
        <w:rPr>
          <w:rFonts w:ascii="Times New Roman" w:hAnsi="Times New Roman" w:cs="Times New Roman"/>
          <w:sz w:val="24"/>
        </w:rPr>
        <w:t>.</w:t>
      </w:r>
      <w:r>
        <w:rPr>
          <w:rFonts w:ascii="Times New Roman" w:hAnsi="Times New Roman" w:cs="Times New Roman"/>
          <w:sz w:val="24"/>
        </w:rPr>
        <w:t xml:space="preserve"> You should ensure that cumulative physical CPU resources on a server are adequate to meet the needs the guest </w:t>
      </w:r>
      <w:r w:rsidR="000833EC">
        <w:rPr>
          <w:rFonts w:ascii="Times New Roman" w:hAnsi="Times New Roman" w:cs="Times New Roman"/>
          <w:sz w:val="24"/>
        </w:rPr>
        <w:t xml:space="preserve">virtual machines </w:t>
      </w:r>
      <w:r>
        <w:rPr>
          <w:rFonts w:ascii="Times New Roman" w:hAnsi="Times New Roman" w:cs="Times New Roman"/>
          <w:sz w:val="24"/>
        </w:rPr>
        <w:t>by test</w:t>
      </w:r>
      <w:r w:rsidR="00ED450C">
        <w:rPr>
          <w:rFonts w:ascii="Times New Roman" w:hAnsi="Times New Roman" w:cs="Times New Roman"/>
          <w:sz w:val="24"/>
        </w:rPr>
        <w:t>ing</w:t>
      </w:r>
      <w:r>
        <w:rPr>
          <w:rFonts w:ascii="Times New Roman" w:hAnsi="Times New Roman" w:cs="Times New Roman"/>
          <w:sz w:val="24"/>
        </w:rPr>
        <w:t xml:space="preserve"> your workload in </w:t>
      </w:r>
      <w:r w:rsidR="00ED450C">
        <w:rPr>
          <w:rFonts w:ascii="Times New Roman" w:hAnsi="Times New Roman" w:cs="Times New Roman"/>
          <w:sz w:val="24"/>
        </w:rPr>
        <w:t xml:space="preserve">the </w:t>
      </w:r>
      <w:r>
        <w:rPr>
          <w:rFonts w:ascii="Times New Roman" w:hAnsi="Times New Roman" w:cs="Times New Roman"/>
          <w:sz w:val="24"/>
        </w:rPr>
        <w:t>planned virtualized environment</w:t>
      </w:r>
    </w:p>
    <w:p w:rsidR="00307125" w:rsidRDefault="00717290" w:rsidP="00307125">
      <w:pPr>
        <w:numPr>
          <w:ilvl w:val="0"/>
          <w:numId w:val="46"/>
        </w:numPr>
        <w:tabs>
          <w:tab w:val="num" w:pos="1440"/>
        </w:tabs>
        <w:spacing w:after="0"/>
        <w:rPr>
          <w:rFonts w:ascii="Times New Roman" w:hAnsi="Times New Roman" w:cs="Times New Roman"/>
          <w:sz w:val="24"/>
        </w:rPr>
      </w:pPr>
      <w:r>
        <w:rPr>
          <w:rFonts w:ascii="Times New Roman" w:hAnsi="Times New Roman" w:cs="Times New Roman"/>
          <w:sz w:val="24"/>
        </w:rPr>
        <w:t>Networking</w:t>
      </w:r>
      <w:r w:rsidR="00437DCC">
        <w:rPr>
          <w:rFonts w:ascii="Times New Roman" w:hAnsi="Times New Roman" w:cs="Times New Roman"/>
          <w:sz w:val="24"/>
        </w:rPr>
        <w:t>-</w:t>
      </w:r>
      <w:r>
        <w:rPr>
          <w:rFonts w:ascii="Times New Roman" w:hAnsi="Times New Roman" w:cs="Times New Roman"/>
          <w:sz w:val="24"/>
        </w:rPr>
        <w:t>intensive workload</w:t>
      </w:r>
      <w:r w:rsidR="00437DCC">
        <w:rPr>
          <w:rFonts w:ascii="Times New Roman" w:hAnsi="Times New Roman" w:cs="Times New Roman"/>
          <w:sz w:val="24"/>
        </w:rPr>
        <w:t>s</w:t>
      </w:r>
      <w:r>
        <w:rPr>
          <w:rFonts w:ascii="Times New Roman" w:hAnsi="Times New Roman" w:cs="Times New Roman"/>
          <w:sz w:val="24"/>
        </w:rPr>
        <w:t xml:space="preserve"> will see higher CPU overhead and thus more performance impact. </w:t>
      </w:r>
    </w:p>
    <w:p w:rsidR="00307125" w:rsidRPr="009F236B" w:rsidRDefault="00307125" w:rsidP="00307125">
      <w:pPr>
        <w:numPr>
          <w:ilvl w:val="0"/>
          <w:numId w:val="46"/>
        </w:numPr>
        <w:spacing w:after="0"/>
        <w:rPr>
          <w:rFonts w:ascii="Times New Roman" w:hAnsi="Times New Roman" w:cs="Times New Roman"/>
          <w:sz w:val="24"/>
        </w:rPr>
      </w:pPr>
      <w:r w:rsidRPr="009F236B">
        <w:rPr>
          <w:rFonts w:ascii="Times New Roman" w:hAnsi="Times New Roman" w:cs="Times New Roman"/>
          <w:sz w:val="24"/>
        </w:rPr>
        <w:t>The information captured so far is specific to performance considerations;</w:t>
      </w:r>
      <w:r w:rsidR="0013353A">
        <w:rPr>
          <w:rFonts w:ascii="Times New Roman" w:hAnsi="Times New Roman" w:cs="Times New Roman"/>
          <w:sz w:val="24"/>
        </w:rPr>
        <w:t xml:space="preserve"> for your deployment, take f</w:t>
      </w:r>
      <w:r w:rsidRPr="009F236B">
        <w:rPr>
          <w:rFonts w:ascii="Times New Roman" w:hAnsi="Times New Roman" w:cs="Times New Roman"/>
          <w:sz w:val="24"/>
        </w:rPr>
        <w:t>unctional considerations (i.e.</w:t>
      </w:r>
      <w:r w:rsidR="000833EC">
        <w:rPr>
          <w:rFonts w:ascii="Times New Roman" w:hAnsi="Times New Roman" w:cs="Times New Roman"/>
          <w:sz w:val="24"/>
        </w:rPr>
        <w:t>,</w:t>
      </w:r>
      <w:r>
        <w:rPr>
          <w:rFonts w:ascii="Times New Roman" w:hAnsi="Times New Roman" w:cs="Times New Roman"/>
          <w:sz w:val="24"/>
        </w:rPr>
        <w:t xml:space="preserve"> supported configurations, options to </w:t>
      </w:r>
      <w:r>
        <w:rPr>
          <w:rFonts w:ascii="Times New Roman" w:hAnsi="Times New Roman" w:cs="Times New Roman"/>
          <w:sz w:val="24"/>
        </w:rPr>
        <w:lastRenderedPageBreak/>
        <w:t xml:space="preserve">achieve high availability, </w:t>
      </w:r>
      <w:r w:rsidR="000833EC">
        <w:rPr>
          <w:rFonts w:ascii="Times New Roman" w:hAnsi="Times New Roman" w:cs="Times New Roman"/>
          <w:sz w:val="24"/>
        </w:rPr>
        <w:t>and so on</w:t>
      </w:r>
      <w:r>
        <w:rPr>
          <w:rFonts w:ascii="Times New Roman" w:hAnsi="Times New Roman" w:cs="Times New Roman"/>
          <w:sz w:val="24"/>
        </w:rPr>
        <w:t>)</w:t>
      </w:r>
      <w:r w:rsidR="000833EC">
        <w:rPr>
          <w:rFonts w:ascii="Times New Roman" w:hAnsi="Times New Roman" w:cs="Times New Roman"/>
          <w:sz w:val="24"/>
        </w:rPr>
        <w:t xml:space="preserve"> into account</w:t>
      </w:r>
      <w:r>
        <w:rPr>
          <w:rFonts w:ascii="Times New Roman" w:hAnsi="Times New Roman" w:cs="Times New Roman"/>
          <w:sz w:val="24"/>
        </w:rPr>
        <w:t>.</w:t>
      </w:r>
      <w:r w:rsidR="00FE6D09">
        <w:rPr>
          <w:rFonts w:ascii="Times New Roman" w:hAnsi="Times New Roman" w:cs="Times New Roman"/>
          <w:sz w:val="24"/>
        </w:rPr>
        <w:t xml:space="preserve"> </w:t>
      </w:r>
      <w:r>
        <w:rPr>
          <w:rFonts w:ascii="Times New Roman" w:hAnsi="Times New Roman" w:cs="Times New Roman"/>
          <w:sz w:val="24"/>
        </w:rPr>
        <w:t>There is more information in the appendix section of this paper</w:t>
      </w:r>
      <w:r w:rsidR="000833EC">
        <w:rPr>
          <w:rFonts w:ascii="Times New Roman" w:hAnsi="Times New Roman" w:cs="Times New Roman"/>
          <w:sz w:val="24"/>
        </w:rPr>
        <w:t>,</w:t>
      </w:r>
      <w:r>
        <w:rPr>
          <w:rFonts w:ascii="Times New Roman" w:hAnsi="Times New Roman" w:cs="Times New Roman"/>
          <w:sz w:val="24"/>
        </w:rPr>
        <w:t xml:space="preserve"> which cover</w:t>
      </w:r>
      <w:r w:rsidR="000833EC">
        <w:rPr>
          <w:rFonts w:ascii="Times New Roman" w:hAnsi="Times New Roman" w:cs="Times New Roman"/>
          <w:sz w:val="24"/>
        </w:rPr>
        <w:t>s</w:t>
      </w:r>
      <w:r>
        <w:rPr>
          <w:rFonts w:ascii="Times New Roman" w:hAnsi="Times New Roman" w:cs="Times New Roman"/>
          <w:sz w:val="24"/>
        </w:rPr>
        <w:t xml:space="preserve"> general Hyper-V functionality and current </w:t>
      </w:r>
      <w:hyperlink r:id="rId41" w:history="1">
        <w:r w:rsidRPr="001770C8">
          <w:rPr>
            <w:rStyle w:val="Hyperlink"/>
            <w:rFonts w:ascii="Times New Roman" w:hAnsi="Times New Roman" w:cs="Times New Roman"/>
            <w:sz w:val="24"/>
          </w:rPr>
          <w:t>support policies</w:t>
        </w:r>
      </w:hyperlink>
      <w:r>
        <w:rPr>
          <w:rFonts w:ascii="Times New Roman" w:hAnsi="Times New Roman" w:cs="Times New Roman"/>
          <w:sz w:val="24"/>
        </w:rPr>
        <w:t xml:space="preserve"> related to running SQL Server within Hyper-V configurations. </w:t>
      </w:r>
    </w:p>
    <w:p w:rsidR="00307125" w:rsidRDefault="00307125" w:rsidP="00BB27B1">
      <w:pPr>
        <w:numPr>
          <w:ilvl w:val="0"/>
          <w:numId w:val="46"/>
        </w:numPr>
        <w:spacing w:after="0"/>
        <w:rPr>
          <w:rFonts w:ascii="Times New Roman" w:hAnsi="Times New Roman" w:cs="Times New Roman"/>
          <w:sz w:val="24"/>
        </w:rPr>
      </w:pPr>
      <w:r w:rsidRPr="0071783B">
        <w:rPr>
          <w:rFonts w:ascii="Times New Roman" w:hAnsi="Times New Roman" w:cs="Times New Roman"/>
          <w:sz w:val="24"/>
        </w:rPr>
        <w:t xml:space="preserve">We found that there </w:t>
      </w:r>
      <w:r w:rsidR="009A517C">
        <w:rPr>
          <w:rFonts w:ascii="Times New Roman" w:hAnsi="Times New Roman" w:cs="Times New Roman"/>
          <w:sz w:val="24"/>
        </w:rPr>
        <w:t>was</w:t>
      </w:r>
      <w:r w:rsidR="009A517C" w:rsidRPr="0071783B">
        <w:rPr>
          <w:rFonts w:ascii="Times New Roman" w:hAnsi="Times New Roman" w:cs="Times New Roman"/>
          <w:sz w:val="24"/>
        </w:rPr>
        <w:t xml:space="preserve"> </w:t>
      </w:r>
      <w:hyperlink w:anchor="_Comparing_Storage_Configurations" w:history="1">
        <w:r w:rsidRPr="0071783B">
          <w:rPr>
            <w:rStyle w:val="Hyperlink"/>
            <w:rFonts w:ascii="Times New Roman" w:hAnsi="Times New Roman" w:cs="Times New Roman"/>
            <w:sz w:val="24"/>
          </w:rPr>
          <w:t xml:space="preserve">minimal overhead </w:t>
        </w:r>
        <w:r w:rsidR="00BB27B1" w:rsidRPr="0071783B">
          <w:rPr>
            <w:rStyle w:val="Hyperlink"/>
            <w:rFonts w:ascii="Times New Roman" w:hAnsi="Times New Roman" w:cs="Times New Roman"/>
            <w:sz w:val="24"/>
          </w:rPr>
          <w:t xml:space="preserve">of </w:t>
        </w:r>
        <w:r w:rsidRPr="0071783B">
          <w:rPr>
            <w:rStyle w:val="Hyperlink"/>
            <w:rFonts w:ascii="Times New Roman" w:hAnsi="Times New Roman" w:cs="Times New Roman"/>
            <w:sz w:val="24"/>
          </w:rPr>
          <w:t>I/O</w:t>
        </w:r>
        <w:r w:rsidR="00BB27B1" w:rsidRPr="0071783B">
          <w:rPr>
            <w:rStyle w:val="Hyperlink"/>
            <w:rFonts w:ascii="Times New Roman" w:hAnsi="Times New Roman" w:cs="Times New Roman"/>
            <w:sz w:val="24"/>
          </w:rPr>
          <w:t xml:space="preserve"> </w:t>
        </w:r>
        <w:r w:rsidRPr="0071783B">
          <w:rPr>
            <w:rStyle w:val="Hyperlink"/>
            <w:rFonts w:ascii="Times New Roman" w:hAnsi="Times New Roman" w:cs="Times New Roman"/>
            <w:sz w:val="24"/>
          </w:rPr>
          <w:t>performance</w:t>
        </w:r>
      </w:hyperlink>
      <w:r w:rsidRPr="0071783B">
        <w:rPr>
          <w:rFonts w:ascii="Times New Roman" w:hAnsi="Times New Roman" w:cs="Times New Roman"/>
          <w:sz w:val="24"/>
        </w:rPr>
        <w:t xml:space="preserve"> when running SQL Server from within a guest </w:t>
      </w:r>
      <w:r w:rsidR="000833EC">
        <w:rPr>
          <w:rFonts w:ascii="Times New Roman" w:hAnsi="Times New Roman" w:cs="Times New Roman"/>
          <w:sz w:val="24"/>
        </w:rPr>
        <w:t>virtual machine</w:t>
      </w:r>
      <w:r w:rsidRPr="0071783B">
        <w:rPr>
          <w:rFonts w:ascii="Times New Roman" w:hAnsi="Times New Roman" w:cs="Times New Roman"/>
          <w:sz w:val="24"/>
        </w:rPr>
        <w:t>. Pass-through disk configuration provided the best</w:t>
      </w:r>
      <w:r w:rsidR="00BB27B1" w:rsidRPr="0071783B">
        <w:rPr>
          <w:rFonts w:ascii="Times New Roman" w:hAnsi="Times New Roman" w:cs="Times New Roman"/>
          <w:sz w:val="24"/>
        </w:rPr>
        <w:t xml:space="preserve"> </w:t>
      </w:r>
      <w:r w:rsidRPr="0071783B">
        <w:rPr>
          <w:rFonts w:ascii="Times New Roman" w:hAnsi="Times New Roman" w:cs="Times New Roman"/>
          <w:sz w:val="24"/>
        </w:rPr>
        <w:t>I/O</w:t>
      </w:r>
      <w:r w:rsidR="00BB27B1" w:rsidRPr="0071783B">
        <w:rPr>
          <w:rFonts w:ascii="Times New Roman" w:hAnsi="Times New Roman" w:cs="Times New Roman"/>
          <w:sz w:val="24"/>
        </w:rPr>
        <w:t xml:space="preserve"> </w:t>
      </w:r>
      <w:r w:rsidR="00197136">
        <w:rPr>
          <w:rFonts w:ascii="Times New Roman" w:hAnsi="Times New Roman" w:cs="Times New Roman"/>
          <w:sz w:val="24"/>
        </w:rPr>
        <w:t>performance</w:t>
      </w:r>
      <w:r w:rsidR="00F41A77">
        <w:rPr>
          <w:rFonts w:ascii="Times New Roman" w:hAnsi="Times New Roman" w:cs="Times New Roman"/>
          <w:sz w:val="24"/>
        </w:rPr>
        <w:t>;</w:t>
      </w:r>
      <w:r w:rsidR="00197136">
        <w:rPr>
          <w:rFonts w:ascii="Times New Roman" w:hAnsi="Times New Roman" w:cs="Times New Roman"/>
          <w:sz w:val="24"/>
        </w:rPr>
        <w:t xml:space="preserve"> however</w:t>
      </w:r>
      <w:r w:rsidR="00F41A77">
        <w:rPr>
          <w:rFonts w:ascii="Times New Roman" w:hAnsi="Times New Roman" w:cs="Times New Roman"/>
          <w:sz w:val="24"/>
        </w:rPr>
        <w:t>,</w:t>
      </w:r>
      <w:r w:rsidR="00197136">
        <w:rPr>
          <w:rFonts w:ascii="Times New Roman" w:hAnsi="Times New Roman" w:cs="Times New Roman"/>
          <w:sz w:val="24"/>
        </w:rPr>
        <w:t xml:space="preserve"> we observed minimal overhead </w:t>
      </w:r>
      <w:r w:rsidR="009A517C">
        <w:rPr>
          <w:rFonts w:ascii="Times New Roman" w:hAnsi="Times New Roman" w:cs="Times New Roman"/>
          <w:sz w:val="24"/>
        </w:rPr>
        <w:t xml:space="preserve">when we ran using </w:t>
      </w:r>
      <w:r w:rsidR="00197136">
        <w:rPr>
          <w:rFonts w:ascii="Times New Roman" w:hAnsi="Times New Roman" w:cs="Times New Roman"/>
          <w:sz w:val="24"/>
        </w:rPr>
        <w:t>fixed</w:t>
      </w:r>
      <w:r w:rsidR="009A517C">
        <w:rPr>
          <w:rFonts w:ascii="Times New Roman" w:hAnsi="Times New Roman" w:cs="Times New Roman"/>
          <w:sz w:val="24"/>
        </w:rPr>
        <w:t>-</w:t>
      </w:r>
      <w:r w:rsidR="00197136">
        <w:rPr>
          <w:rFonts w:ascii="Times New Roman" w:hAnsi="Times New Roman" w:cs="Times New Roman"/>
          <w:sz w:val="24"/>
        </w:rPr>
        <w:t>size VHD</w:t>
      </w:r>
      <w:r w:rsidR="009A517C">
        <w:rPr>
          <w:rFonts w:ascii="Times New Roman" w:hAnsi="Times New Roman" w:cs="Times New Roman"/>
          <w:sz w:val="24"/>
        </w:rPr>
        <w:t>s</w:t>
      </w:r>
      <w:r w:rsidR="00197136">
        <w:rPr>
          <w:rFonts w:ascii="Times New Roman" w:hAnsi="Times New Roman" w:cs="Times New Roman"/>
          <w:sz w:val="24"/>
        </w:rPr>
        <w:t>.</w:t>
      </w:r>
      <w:r w:rsidR="00FE6D09">
        <w:rPr>
          <w:rFonts w:ascii="Times New Roman" w:hAnsi="Times New Roman" w:cs="Times New Roman"/>
          <w:sz w:val="24"/>
        </w:rPr>
        <w:t xml:space="preserve"> </w:t>
      </w:r>
      <w:r w:rsidR="00197136">
        <w:rPr>
          <w:rFonts w:ascii="Times New Roman" w:hAnsi="Times New Roman" w:cs="Times New Roman"/>
          <w:sz w:val="24"/>
        </w:rPr>
        <w:t>The decision o</w:t>
      </w:r>
      <w:r w:rsidR="000833EC">
        <w:rPr>
          <w:rFonts w:ascii="Times New Roman" w:hAnsi="Times New Roman" w:cs="Times New Roman"/>
          <w:sz w:val="24"/>
        </w:rPr>
        <w:t>f</w:t>
      </w:r>
      <w:r w:rsidR="00197136">
        <w:rPr>
          <w:rFonts w:ascii="Times New Roman" w:hAnsi="Times New Roman" w:cs="Times New Roman"/>
          <w:sz w:val="24"/>
        </w:rPr>
        <w:t xml:space="preserve"> which storage configuration to use should be made based on what makes sense for the particular deployment; </w:t>
      </w:r>
      <w:r w:rsidR="009A517C">
        <w:rPr>
          <w:rFonts w:ascii="Times New Roman" w:hAnsi="Times New Roman" w:cs="Times New Roman"/>
          <w:sz w:val="24"/>
        </w:rPr>
        <w:t>v</w:t>
      </w:r>
      <w:r w:rsidR="00197136">
        <w:rPr>
          <w:rFonts w:ascii="Times New Roman" w:hAnsi="Times New Roman" w:cs="Times New Roman"/>
          <w:sz w:val="24"/>
        </w:rPr>
        <w:t xml:space="preserve">irtual machines using VHDs are easier to move around than pass-through disks. </w:t>
      </w:r>
    </w:p>
    <w:p w:rsidR="00307125" w:rsidRPr="009F236B" w:rsidRDefault="00106367" w:rsidP="00307125">
      <w:pPr>
        <w:numPr>
          <w:ilvl w:val="0"/>
          <w:numId w:val="46"/>
        </w:numPr>
        <w:spacing w:after="0"/>
        <w:rPr>
          <w:rFonts w:ascii="Times New Roman" w:hAnsi="Times New Roman" w:cs="Times New Roman"/>
          <w:sz w:val="24"/>
        </w:rPr>
      </w:pPr>
      <w:r>
        <w:rPr>
          <w:rFonts w:ascii="Times New Roman" w:hAnsi="Times New Roman" w:cs="Times New Roman"/>
          <w:sz w:val="24"/>
        </w:rPr>
        <w:t xml:space="preserve">For consolidation scenarios, the amount of storage resources available as well as the scenario will drive your decision. </w:t>
      </w:r>
      <w:r w:rsidR="00307125">
        <w:rPr>
          <w:rFonts w:ascii="Times New Roman" w:hAnsi="Times New Roman" w:cs="Times New Roman"/>
          <w:sz w:val="24"/>
        </w:rPr>
        <w:t>In our testing</w:t>
      </w:r>
      <w:r w:rsidR="000833EC">
        <w:rPr>
          <w:rFonts w:ascii="Times New Roman" w:hAnsi="Times New Roman" w:cs="Times New Roman"/>
          <w:sz w:val="24"/>
        </w:rPr>
        <w:t>,</w:t>
      </w:r>
      <w:r w:rsidR="00307125">
        <w:rPr>
          <w:rFonts w:ascii="Times New Roman" w:hAnsi="Times New Roman" w:cs="Times New Roman"/>
          <w:sz w:val="24"/>
        </w:rPr>
        <w:t xml:space="preserve"> we found acceptable performance in both the shared and dedicated configurations.</w:t>
      </w:r>
      <w:r w:rsidR="00FE6D09">
        <w:rPr>
          <w:rFonts w:ascii="Times New Roman" w:hAnsi="Times New Roman" w:cs="Times New Roman"/>
          <w:sz w:val="24"/>
        </w:rPr>
        <w:t xml:space="preserve"> </w:t>
      </w:r>
      <w:r>
        <w:rPr>
          <w:rFonts w:ascii="Times New Roman" w:hAnsi="Times New Roman" w:cs="Times New Roman"/>
          <w:sz w:val="24"/>
        </w:rPr>
        <w:t>In either case, you should size your storage with your workload and response time requirements in mind. Always follow</w:t>
      </w:r>
      <w:r w:rsidR="00307125">
        <w:rPr>
          <w:rFonts w:ascii="Times New Roman" w:hAnsi="Times New Roman" w:cs="Times New Roman"/>
          <w:sz w:val="24"/>
        </w:rPr>
        <w:t xml:space="preserve"> best practices with respect to the underl</w:t>
      </w:r>
      <w:r w:rsidR="000833EC">
        <w:rPr>
          <w:rFonts w:ascii="Times New Roman" w:hAnsi="Times New Roman" w:cs="Times New Roman"/>
          <w:sz w:val="24"/>
        </w:rPr>
        <w:t>y</w:t>
      </w:r>
      <w:r w:rsidR="00307125">
        <w:rPr>
          <w:rFonts w:ascii="Times New Roman" w:hAnsi="Times New Roman" w:cs="Times New Roman"/>
          <w:sz w:val="24"/>
        </w:rPr>
        <w:t>ing storage in Hyper-V environments</w:t>
      </w:r>
      <w:r>
        <w:rPr>
          <w:rFonts w:ascii="Times New Roman" w:hAnsi="Times New Roman" w:cs="Times New Roman"/>
          <w:sz w:val="24"/>
        </w:rPr>
        <w:t>, just as you would</w:t>
      </w:r>
      <w:r w:rsidR="00307125">
        <w:rPr>
          <w:rFonts w:ascii="Times New Roman" w:hAnsi="Times New Roman" w:cs="Times New Roman"/>
          <w:sz w:val="24"/>
        </w:rPr>
        <w:t xml:space="preserve"> with any SQL Server deployment.</w:t>
      </w:r>
      <w:r w:rsidR="00FE6D09">
        <w:rPr>
          <w:rFonts w:ascii="Times New Roman" w:hAnsi="Times New Roman" w:cs="Times New Roman"/>
          <w:sz w:val="24"/>
        </w:rPr>
        <w:t xml:space="preserve"> </w:t>
      </w:r>
      <w:r w:rsidR="00717290">
        <w:rPr>
          <w:rFonts w:ascii="Times New Roman" w:hAnsi="Times New Roman" w:cs="Times New Roman"/>
          <w:sz w:val="24"/>
        </w:rPr>
        <w:t>For more information</w:t>
      </w:r>
      <w:r w:rsidR="00437DCC">
        <w:rPr>
          <w:rFonts w:ascii="Times New Roman" w:hAnsi="Times New Roman" w:cs="Times New Roman"/>
          <w:sz w:val="24"/>
        </w:rPr>
        <w:t>,</w:t>
      </w:r>
      <w:r w:rsidR="00717290">
        <w:rPr>
          <w:rFonts w:ascii="Times New Roman" w:hAnsi="Times New Roman" w:cs="Times New Roman"/>
          <w:sz w:val="24"/>
        </w:rPr>
        <w:t xml:space="preserve"> see </w:t>
      </w:r>
      <w:hyperlink r:id="rId42" w:history="1">
        <w:r w:rsidR="00437DCC">
          <w:rPr>
            <w:rStyle w:val="Hyperlink"/>
            <w:rFonts w:ascii="Times New Roman" w:hAnsi="Times New Roman" w:cs="Times New Roman"/>
            <w:sz w:val="24"/>
          </w:rPr>
          <w:t>P</w:t>
        </w:r>
        <w:r w:rsidR="00717290" w:rsidRPr="00717290">
          <w:rPr>
            <w:rStyle w:val="Hyperlink"/>
            <w:rFonts w:ascii="Times New Roman" w:hAnsi="Times New Roman" w:cs="Times New Roman"/>
            <w:sz w:val="24"/>
          </w:rPr>
          <w:t>redeployment I</w:t>
        </w:r>
        <w:r w:rsidR="00437DCC">
          <w:rPr>
            <w:rStyle w:val="Hyperlink"/>
            <w:rFonts w:ascii="Times New Roman" w:hAnsi="Times New Roman" w:cs="Times New Roman"/>
            <w:sz w:val="24"/>
          </w:rPr>
          <w:t>/</w:t>
        </w:r>
        <w:r w:rsidR="00717290" w:rsidRPr="00717290">
          <w:rPr>
            <w:rStyle w:val="Hyperlink"/>
            <w:rFonts w:ascii="Times New Roman" w:hAnsi="Times New Roman" w:cs="Times New Roman"/>
            <w:sz w:val="24"/>
          </w:rPr>
          <w:t xml:space="preserve">O </w:t>
        </w:r>
        <w:r w:rsidR="00437DCC">
          <w:rPr>
            <w:rStyle w:val="Hyperlink"/>
            <w:rFonts w:ascii="Times New Roman" w:hAnsi="Times New Roman" w:cs="Times New Roman"/>
            <w:sz w:val="24"/>
          </w:rPr>
          <w:t>B</w:t>
        </w:r>
        <w:r w:rsidR="00717290" w:rsidRPr="00717290">
          <w:rPr>
            <w:rStyle w:val="Hyperlink"/>
            <w:rFonts w:ascii="Times New Roman" w:hAnsi="Times New Roman" w:cs="Times New Roman"/>
            <w:sz w:val="24"/>
          </w:rPr>
          <w:t xml:space="preserve">est </w:t>
        </w:r>
        <w:r w:rsidR="00437DCC">
          <w:rPr>
            <w:rStyle w:val="Hyperlink"/>
            <w:rFonts w:ascii="Times New Roman" w:hAnsi="Times New Roman" w:cs="Times New Roman"/>
            <w:sz w:val="24"/>
          </w:rPr>
          <w:t>P</w:t>
        </w:r>
        <w:r w:rsidR="00717290" w:rsidRPr="00717290">
          <w:rPr>
            <w:rStyle w:val="Hyperlink"/>
            <w:rFonts w:ascii="Times New Roman" w:hAnsi="Times New Roman" w:cs="Times New Roman"/>
            <w:sz w:val="24"/>
          </w:rPr>
          <w:t>ractices for SQL Server</w:t>
        </w:r>
      </w:hyperlink>
      <w:r w:rsidR="00717290">
        <w:rPr>
          <w:rFonts w:ascii="Times New Roman" w:hAnsi="Times New Roman" w:cs="Times New Roman"/>
          <w:sz w:val="24"/>
        </w:rPr>
        <w:t xml:space="preserve">. </w:t>
      </w:r>
    </w:p>
    <w:p w:rsidR="00307125" w:rsidRDefault="00307125" w:rsidP="009F236B">
      <w:pPr>
        <w:ind w:left="360"/>
        <w:rPr>
          <w:rFonts w:ascii="Times New Roman" w:hAnsi="Times New Roman" w:cs="Times New Roman"/>
          <w:sz w:val="24"/>
          <w:szCs w:val="24"/>
        </w:rPr>
      </w:pPr>
    </w:p>
    <w:p w:rsidR="00B20D63" w:rsidRPr="00863CFF" w:rsidRDefault="00B20D63" w:rsidP="00232746">
      <w:pPr>
        <w:pStyle w:val="Heading2"/>
      </w:pPr>
      <w:bookmarkStart w:id="54" w:name="_Toc210234846"/>
      <w:r w:rsidRPr="00863CFF">
        <w:t>Recommendations</w:t>
      </w:r>
      <w:bookmarkEnd w:id="54"/>
    </w:p>
    <w:p w:rsidR="00D86657" w:rsidRPr="0071783B" w:rsidRDefault="00B20D63" w:rsidP="006F4DA7">
      <w:pPr>
        <w:pStyle w:val="ListParagraph"/>
        <w:numPr>
          <w:ilvl w:val="0"/>
          <w:numId w:val="61"/>
        </w:numPr>
        <w:rPr>
          <w:rFonts w:ascii="Times New Roman" w:hAnsi="Times New Roman"/>
          <w:sz w:val="24"/>
          <w:szCs w:val="24"/>
        </w:rPr>
      </w:pPr>
      <w:r w:rsidRPr="006F4DA7">
        <w:rPr>
          <w:rFonts w:ascii="Times New Roman" w:hAnsi="Times New Roman" w:cs="Times New Roman"/>
          <w:sz w:val="24"/>
          <w:szCs w:val="24"/>
        </w:rPr>
        <w:t>Utilize either pass</w:t>
      </w:r>
      <w:r w:rsidR="00D71578" w:rsidRPr="006F4DA7">
        <w:rPr>
          <w:rFonts w:ascii="Times New Roman" w:hAnsi="Times New Roman" w:cs="Times New Roman"/>
          <w:sz w:val="24"/>
          <w:szCs w:val="24"/>
        </w:rPr>
        <w:t>-</w:t>
      </w:r>
      <w:r w:rsidRPr="006F4DA7">
        <w:rPr>
          <w:rFonts w:ascii="Times New Roman" w:hAnsi="Times New Roman" w:cs="Times New Roman"/>
          <w:sz w:val="24"/>
          <w:szCs w:val="24"/>
        </w:rPr>
        <w:t>through disks or fixed VHDs for you</w:t>
      </w:r>
      <w:r w:rsidR="00437DCC" w:rsidRPr="006F4DA7">
        <w:rPr>
          <w:rFonts w:ascii="Times New Roman" w:hAnsi="Times New Roman" w:cs="Times New Roman"/>
          <w:sz w:val="24"/>
          <w:szCs w:val="24"/>
        </w:rPr>
        <w:t>r</w:t>
      </w:r>
      <w:r w:rsidRPr="006F4DA7">
        <w:rPr>
          <w:rFonts w:ascii="Times New Roman" w:hAnsi="Times New Roman" w:cs="Times New Roman"/>
          <w:sz w:val="24"/>
          <w:szCs w:val="24"/>
        </w:rPr>
        <w:t xml:space="preserve"> guest </w:t>
      </w:r>
      <w:r w:rsidR="000833EC" w:rsidRPr="006F4DA7">
        <w:rPr>
          <w:rFonts w:ascii="Times New Roman" w:hAnsi="Times New Roman" w:cs="Times New Roman"/>
          <w:sz w:val="24"/>
          <w:szCs w:val="24"/>
        </w:rPr>
        <w:t xml:space="preserve">virtual machine </w:t>
      </w:r>
      <w:r w:rsidRPr="006F4DA7">
        <w:rPr>
          <w:rFonts w:ascii="Times New Roman" w:hAnsi="Times New Roman" w:cs="Times New Roman"/>
          <w:sz w:val="24"/>
          <w:szCs w:val="24"/>
        </w:rPr>
        <w:t>storage.</w:t>
      </w:r>
      <w:r w:rsidR="00FE6D09" w:rsidRPr="006F4DA7">
        <w:rPr>
          <w:rFonts w:ascii="Times New Roman" w:hAnsi="Times New Roman" w:cs="Times New Roman"/>
          <w:sz w:val="24"/>
          <w:szCs w:val="24"/>
        </w:rPr>
        <w:t xml:space="preserve"> </w:t>
      </w:r>
      <w:r w:rsidRPr="006F4DA7">
        <w:rPr>
          <w:rFonts w:ascii="Times New Roman" w:hAnsi="Times New Roman" w:cs="Times New Roman"/>
          <w:sz w:val="24"/>
          <w:szCs w:val="24"/>
        </w:rPr>
        <w:t>These are the best option for performance</w:t>
      </w:r>
      <w:r w:rsidR="000833EC" w:rsidRPr="006F4DA7">
        <w:rPr>
          <w:rFonts w:ascii="Times New Roman" w:hAnsi="Times New Roman" w:cs="Times New Roman"/>
          <w:sz w:val="24"/>
          <w:szCs w:val="24"/>
        </w:rPr>
        <w:t>,</w:t>
      </w:r>
      <w:r w:rsidRPr="006F4DA7">
        <w:rPr>
          <w:rFonts w:ascii="Times New Roman" w:hAnsi="Times New Roman" w:cs="Times New Roman"/>
          <w:sz w:val="24"/>
          <w:szCs w:val="24"/>
        </w:rPr>
        <w:t xml:space="preserve"> and </w:t>
      </w:r>
      <w:r w:rsidR="000833EC" w:rsidRPr="006F4DA7">
        <w:rPr>
          <w:rFonts w:ascii="Times New Roman" w:hAnsi="Times New Roman" w:cs="Times New Roman"/>
          <w:sz w:val="24"/>
          <w:szCs w:val="24"/>
        </w:rPr>
        <w:t xml:space="preserve">they </w:t>
      </w:r>
      <w:r w:rsidRPr="006F4DA7">
        <w:rPr>
          <w:rFonts w:ascii="Times New Roman" w:hAnsi="Times New Roman" w:cs="Times New Roman"/>
          <w:sz w:val="24"/>
          <w:szCs w:val="24"/>
        </w:rPr>
        <w:t xml:space="preserve">should provide </w:t>
      </w:r>
      <w:r w:rsidR="000833EC" w:rsidRPr="006F4DA7">
        <w:rPr>
          <w:rFonts w:ascii="Times New Roman" w:hAnsi="Times New Roman" w:cs="Times New Roman"/>
          <w:sz w:val="24"/>
          <w:szCs w:val="24"/>
        </w:rPr>
        <w:t xml:space="preserve">the </w:t>
      </w:r>
      <w:r w:rsidRPr="006F4DA7">
        <w:rPr>
          <w:rFonts w:ascii="Times New Roman" w:hAnsi="Times New Roman" w:cs="Times New Roman"/>
          <w:sz w:val="24"/>
          <w:szCs w:val="24"/>
        </w:rPr>
        <w:t>best results for SQL Server workloads</w:t>
      </w:r>
      <w:r w:rsidR="0071783B" w:rsidRPr="006F4DA7">
        <w:rPr>
          <w:rFonts w:ascii="Times New Roman" w:hAnsi="Times New Roman" w:cs="Times New Roman"/>
          <w:sz w:val="24"/>
          <w:szCs w:val="24"/>
        </w:rPr>
        <w:t xml:space="preserve">. </w:t>
      </w:r>
      <w:r w:rsidR="0071783B" w:rsidRPr="006F4DA7">
        <w:rPr>
          <w:rFonts w:ascii="Times New Roman" w:hAnsi="Times New Roman" w:cs="Times New Roman"/>
          <w:sz w:val="24"/>
        </w:rPr>
        <w:t xml:space="preserve">Dynamic VHDs are not recommended due to performance reasons. </w:t>
      </w:r>
    </w:p>
    <w:p w:rsidR="00D86657" w:rsidRDefault="00B20D63">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Avoid using emulated devices and instead ensure that integration c</w:t>
      </w:r>
      <w:r w:rsidR="00D71578">
        <w:rPr>
          <w:rFonts w:ascii="Times New Roman" w:hAnsi="Times New Roman" w:cs="Times New Roman"/>
          <w:sz w:val="24"/>
          <w:szCs w:val="24"/>
        </w:rPr>
        <w:t xml:space="preserve">omponents for Hyper-V have been </w:t>
      </w:r>
      <w:r>
        <w:rPr>
          <w:rFonts w:ascii="Times New Roman" w:hAnsi="Times New Roman" w:cs="Times New Roman"/>
          <w:sz w:val="24"/>
          <w:szCs w:val="24"/>
        </w:rPr>
        <w:t>install</w:t>
      </w:r>
      <w:r w:rsidR="00D71578">
        <w:rPr>
          <w:rFonts w:ascii="Times New Roman" w:hAnsi="Times New Roman" w:cs="Times New Roman"/>
          <w:sz w:val="24"/>
          <w:szCs w:val="24"/>
        </w:rPr>
        <w:t>ed</w:t>
      </w:r>
      <w:r>
        <w:rPr>
          <w:rFonts w:ascii="Times New Roman" w:hAnsi="Times New Roman" w:cs="Times New Roman"/>
          <w:sz w:val="24"/>
          <w:szCs w:val="24"/>
        </w:rPr>
        <w:t xml:space="preserve"> and synthetic devices are being used for I</w:t>
      </w:r>
      <w:r w:rsidR="00D71578">
        <w:rPr>
          <w:rFonts w:ascii="Times New Roman" w:hAnsi="Times New Roman" w:cs="Times New Roman"/>
          <w:sz w:val="24"/>
          <w:szCs w:val="24"/>
        </w:rPr>
        <w:t xml:space="preserve">/O, network, </w:t>
      </w:r>
      <w:r w:rsidR="000833EC">
        <w:rPr>
          <w:rFonts w:ascii="Times New Roman" w:hAnsi="Times New Roman" w:cs="Times New Roman"/>
          <w:sz w:val="24"/>
          <w:szCs w:val="24"/>
        </w:rPr>
        <w:t>and so on</w:t>
      </w:r>
      <w:r w:rsidR="00D71578">
        <w:rPr>
          <w:rFonts w:ascii="Times New Roman" w:hAnsi="Times New Roman" w:cs="Times New Roman"/>
          <w:sz w:val="24"/>
          <w:szCs w:val="24"/>
        </w:rPr>
        <w:t>.</w:t>
      </w:r>
      <w:r>
        <w:rPr>
          <w:rFonts w:ascii="Times New Roman" w:hAnsi="Times New Roman" w:cs="Times New Roman"/>
          <w:sz w:val="24"/>
          <w:szCs w:val="24"/>
        </w:rPr>
        <w:t xml:space="preserve"> Synthetic devices will provide the best performance with lowest amount of CPU overhead. </w:t>
      </w:r>
    </w:p>
    <w:p w:rsidR="009E6A1B" w:rsidRDefault="009E6A1B" w:rsidP="009E6A1B">
      <w:pPr>
        <w:pStyle w:val="ListParagraph"/>
        <w:numPr>
          <w:ilvl w:val="0"/>
          <w:numId w:val="61"/>
        </w:numPr>
        <w:tabs>
          <w:tab w:val="num" w:pos="1440"/>
        </w:tabs>
        <w:spacing w:after="0"/>
        <w:rPr>
          <w:rFonts w:ascii="Times New Roman" w:hAnsi="Times New Roman" w:cs="Times New Roman"/>
          <w:sz w:val="24"/>
        </w:rPr>
      </w:pPr>
      <w:r>
        <w:rPr>
          <w:rFonts w:ascii="Times New Roman" w:hAnsi="Times New Roman" w:cs="Times New Roman"/>
          <w:sz w:val="24"/>
          <w:szCs w:val="24"/>
        </w:rPr>
        <w:t xml:space="preserve">The ability to use some of these techniques will depend on the hardware capabilities. </w:t>
      </w:r>
    </w:p>
    <w:p w:rsidR="00D86657" w:rsidRPr="009E6A1B" w:rsidRDefault="00E46F98" w:rsidP="009E6A1B">
      <w:pPr>
        <w:pStyle w:val="ListParagraph"/>
        <w:numPr>
          <w:ilvl w:val="0"/>
          <w:numId w:val="61"/>
        </w:numPr>
        <w:tabs>
          <w:tab w:val="num" w:pos="1440"/>
        </w:tabs>
        <w:spacing w:after="0"/>
        <w:rPr>
          <w:rFonts w:ascii="Times New Roman" w:hAnsi="Times New Roman" w:cs="Times New Roman"/>
          <w:sz w:val="24"/>
          <w:szCs w:val="24"/>
        </w:rPr>
      </w:pPr>
      <w:r w:rsidRPr="00E46F98">
        <w:rPr>
          <w:rFonts w:ascii="Times New Roman" w:hAnsi="Times New Roman" w:cs="Times New Roman"/>
          <w:sz w:val="24"/>
          <w:szCs w:val="24"/>
        </w:rPr>
        <w:t>For workloads that make heavy use of network resources</w:t>
      </w:r>
      <w:r w:rsidR="000833EC">
        <w:rPr>
          <w:rFonts w:ascii="Times New Roman" w:hAnsi="Times New Roman" w:cs="Times New Roman"/>
          <w:sz w:val="24"/>
          <w:szCs w:val="24"/>
        </w:rPr>
        <w:t>,</w:t>
      </w:r>
      <w:r w:rsidRPr="00E46F98">
        <w:rPr>
          <w:rFonts w:ascii="Times New Roman" w:hAnsi="Times New Roman" w:cs="Times New Roman"/>
          <w:sz w:val="24"/>
          <w:szCs w:val="24"/>
        </w:rPr>
        <w:t xml:space="preserve"> refer to the Virtualization and Network sections of </w:t>
      </w:r>
      <w:r w:rsidR="000833EC">
        <w:rPr>
          <w:rFonts w:ascii="Times New Roman" w:hAnsi="Times New Roman" w:cs="Times New Roman"/>
          <w:sz w:val="24"/>
          <w:szCs w:val="24"/>
        </w:rPr>
        <w:t xml:space="preserve">the </w:t>
      </w:r>
      <w:r w:rsidRPr="00E46F98">
        <w:rPr>
          <w:rFonts w:ascii="Times New Roman" w:hAnsi="Times New Roman" w:cs="Times New Roman"/>
          <w:sz w:val="24"/>
          <w:szCs w:val="24"/>
        </w:rPr>
        <w:t>Windows Performance Tuning guide for best practices on optimizing network for your particular configuration.</w:t>
      </w:r>
      <w:r w:rsidR="00FE6D09">
        <w:rPr>
          <w:rFonts w:ascii="Times New Roman" w:hAnsi="Times New Roman" w:cs="Times New Roman"/>
          <w:sz w:val="24"/>
          <w:szCs w:val="24"/>
        </w:rPr>
        <w:t xml:space="preserve"> </w:t>
      </w:r>
      <w:r w:rsidR="00B20D63" w:rsidRPr="009E6A1B">
        <w:rPr>
          <w:rFonts w:ascii="Times New Roman" w:hAnsi="Times New Roman" w:cs="Times New Roman"/>
          <w:sz w:val="24"/>
          <w:szCs w:val="24"/>
        </w:rPr>
        <w:t>Test the performance with of your workload</w:t>
      </w:r>
      <w:r w:rsidR="000833EC">
        <w:rPr>
          <w:rFonts w:ascii="Times New Roman" w:hAnsi="Times New Roman" w:cs="Times New Roman"/>
          <w:sz w:val="24"/>
          <w:szCs w:val="24"/>
        </w:rPr>
        <w:t>,</w:t>
      </w:r>
      <w:r w:rsidR="00B20D63" w:rsidRPr="009E6A1B">
        <w:rPr>
          <w:rFonts w:ascii="Times New Roman" w:hAnsi="Times New Roman" w:cs="Times New Roman"/>
          <w:sz w:val="24"/>
          <w:szCs w:val="24"/>
        </w:rPr>
        <w:t xml:space="preserve"> as workload characteristics can vary greatly.</w:t>
      </w:r>
    </w:p>
    <w:p w:rsidR="00863CFF" w:rsidRPr="009E6A1B" w:rsidRDefault="00863CFF" w:rsidP="00B20D63">
      <w:pPr>
        <w:ind w:left="360"/>
        <w:rPr>
          <w:rFonts w:ascii="Times New Roman" w:hAnsi="Times New Roman" w:cs="Times New Roman"/>
          <w:sz w:val="24"/>
          <w:szCs w:val="24"/>
        </w:rPr>
      </w:pPr>
    </w:p>
    <w:p w:rsidR="00017E92" w:rsidRPr="00D71578" w:rsidRDefault="00D71578" w:rsidP="00232746">
      <w:pPr>
        <w:pStyle w:val="Heading2"/>
      </w:pPr>
      <w:bookmarkStart w:id="55" w:name="_Appendix_3_Additional"/>
      <w:bookmarkStart w:id="56" w:name="_Toc210234847"/>
      <w:bookmarkEnd w:id="55"/>
      <w:r>
        <w:t>For More Information</w:t>
      </w:r>
      <w:bookmarkEnd w:id="56"/>
    </w:p>
    <w:p w:rsidR="00017E92" w:rsidRPr="009E6A1B" w:rsidRDefault="001669D6" w:rsidP="00017E92">
      <w:pPr>
        <w:pStyle w:val="NormalWeb"/>
        <w:numPr>
          <w:ilvl w:val="0"/>
          <w:numId w:val="17"/>
        </w:numPr>
      </w:pPr>
      <w:hyperlink r:id="rId43" w:history="1">
        <w:r w:rsidR="00E46F98" w:rsidRPr="00E46F98">
          <w:rPr>
            <w:rStyle w:val="Hyperlink"/>
          </w:rPr>
          <w:t>Windows Server Hyper-V</w:t>
        </w:r>
      </w:hyperlink>
      <w:r w:rsidR="00E46F98" w:rsidRPr="00E46F98">
        <w:t xml:space="preserve"> </w:t>
      </w:r>
    </w:p>
    <w:p w:rsidR="00017E92" w:rsidRDefault="001669D6" w:rsidP="00017E92">
      <w:pPr>
        <w:pStyle w:val="NormalWeb"/>
        <w:numPr>
          <w:ilvl w:val="0"/>
          <w:numId w:val="17"/>
        </w:numPr>
      </w:pPr>
      <w:hyperlink r:id="rId44" w:history="1">
        <w:r w:rsidR="00017E92" w:rsidRPr="005D7DF5">
          <w:rPr>
            <w:rStyle w:val="Hyperlink"/>
          </w:rPr>
          <w:t>Hyper-V Deployment and Planning Guide</w:t>
        </w:r>
      </w:hyperlink>
    </w:p>
    <w:p w:rsidR="00017E92" w:rsidRDefault="001669D6" w:rsidP="00017E92">
      <w:pPr>
        <w:pStyle w:val="NormalWeb"/>
        <w:numPr>
          <w:ilvl w:val="0"/>
          <w:numId w:val="17"/>
        </w:numPr>
      </w:pPr>
      <w:hyperlink r:id="rId45" w:history="1">
        <w:r w:rsidR="00017E92" w:rsidRPr="00017E92">
          <w:rPr>
            <w:rStyle w:val="Hyperlink"/>
          </w:rPr>
          <w:t>Microsoft Assessment and Planning Toolkit 3.1 for Hyper-V</w:t>
        </w:r>
      </w:hyperlink>
    </w:p>
    <w:p w:rsidR="00017E92" w:rsidRDefault="001669D6" w:rsidP="00017E92">
      <w:pPr>
        <w:pStyle w:val="NormalWeb"/>
        <w:numPr>
          <w:ilvl w:val="0"/>
          <w:numId w:val="17"/>
        </w:numPr>
      </w:pPr>
      <w:hyperlink r:id="rId46" w:history="1">
        <w:r w:rsidR="00017E92" w:rsidRPr="005D7DF5">
          <w:rPr>
            <w:rStyle w:val="Hyperlink"/>
          </w:rPr>
          <w:t>Step by Step Guide to Getting Started with Hyper-V</w:t>
        </w:r>
      </w:hyperlink>
    </w:p>
    <w:p w:rsidR="00017E92" w:rsidRPr="00567841" w:rsidRDefault="001669D6" w:rsidP="00017E92">
      <w:pPr>
        <w:pStyle w:val="NormalWeb"/>
        <w:numPr>
          <w:ilvl w:val="0"/>
          <w:numId w:val="17"/>
        </w:numPr>
        <w:rPr>
          <w:color w:val="0000FF"/>
          <w:u w:val="single"/>
        </w:rPr>
      </w:pPr>
      <w:hyperlink r:id="rId47" w:history="1">
        <w:r w:rsidR="00017E92" w:rsidRPr="00567841">
          <w:rPr>
            <w:rStyle w:val="Hyperlink"/>
          </w:rPr>
          <w:t>Performance Tuning Guidelines for Windows Server 2008 (Virtualization Section)</w:t>
        </w:r>
      </w:hyperlink>
    </w:p>
    <w:p w:rsidR="00017E92" w:rsidRPr="00567841" w:rsidRDefault="001669D6" w:rsidP="00017E92">
      <w:pPr>
        <w:pStyle w:val="NormalWeb"/>
        <w:numPr>
          <w:ilvl w:val="0"/>
          <w:numId w:val="17"/>
        </w:numPr>
        <w:rPr>
          <w:color w:val="0000FF"/>
          <w:u w:val="single"/>
        </w:rPr>
      </w:pPr>
      <w:hyperlink r:id="rId48" w:history="1">
        <w:r w:rsidR="00017E92" w:rsidRPr="00343B83">
          <w:rPr>
            <w:rStyle w:val="Hyperlink"/>
          </w:rPr>
          <w:t>Hyper-V Performance FAQ</w:t>
        </w:r>
      </w:hyperlink>
    </w:p>
    <w:p w:rsidR="00B641FD" w:rsidRDefault="001669D6" w:rsidP="00017E92">
      <w:pPr>
        <w:pStyle w:val="NormalWeb"/>
        <w:numPr>
          <w:ilvl w:val="0"/>
          <w:numId w:val="17"/>
        </w:numPr>
        <w:rPr>
          <w:color w:val="0000FF"/>
          <w:u w:val="single"/>
        </w:rPr>
      </w:pPr>
      <w:hyperlink r:id="rId49" w:history="1">
        <w:r w:rsidR="00017E92" w:rsidRPr="00567841">
          <w:rPr>
            <w:rStyle w:val="Hyperlink"/>
          </w:rPr>
          <w:t>Hyper-V Monitoring (Windows Team - All Topics Performance BLOG)</w:t>
        </w:r>
      </w:hyperlink>
      <w:r w:rsidR="00017E92" w:rsidRPr="00567841" w:rsidDel="00567841">
        <w:rPr>
          <w:color w:val="0000FF"/>
          <w:u w:val="single"/>
        </w:rPr>
        <w:t xml:space="preserve"> </w:t>
      </w:r>
    </w:p>
    <w:p w:rsidR="00017E92" w:rsidRDefault="001669D6" w:rsidP="00017E92">
      <w:pPr>
        <w:pStyle w:val="NormalWeb"/>
        <w:numPr>
          <w:ilvl w:val="0"/>
          <w:numId w:val="17"/>
        </w:numPr>
        <w:rPr>
          <w:color w:val="0000FF"/>
          <w:u w:val="single"/>
        </w:rPr>
      </w:pPr>
      <w:hyperlink r:id="rId50" w:history="1">
        <w:r w:rsidR="00017E92" w:rsidRPr="00567841">
          <w:rPr>
            <w:rStyle w:val="Hyperlink"/>
          </w:rPr>
          <w:t>Support Policy for Running SQL Server within Hyper-V Environments</w:t>
        </w:r>
      </w:hyperlink>
      <w:r w:rsidR="00017E92">
        <w:rPr>
          <w:color w:val="0000FF"/>
          <w:u w:val="single"/>
        </w:rPr>
        <w:t xml:space="preserve"> </w:t>
      </w:r>
    </w:p>
    <w:p w:rsidR="00017E92" w:rsidRDefault="001669D6" w:rsidP="00017E92">
      <w:pPr>
        <w:pStyle w:val="NormalWeb"/>
        <w:numPr>
          <w:ilvl w:val="0"/>
          <w:numId w:val="17"/>
        </w:numPr>
        <w:rPr>
          <w:color w:val="0000FF"/>
          <w:u w:val="single"/>
        </w:rPr>
      </w:pPr>
      <w:hyperlink r:id="rId51" w:history="1">
        <w:r w:rsidR="00017E92" w:rsidRPr="00664881">
          <w:rPr>
            <w:rStyle w:val="Hyperlink"/>
          </w:rPr>
          <w:t>Predeployment I/O Best Practices for SQL Server</w:t>
        </w:r>
      </w:hyperlink>
      <w:r w:rsidR="00017E92">
        <w:rPr>
          <w:color w:val="0000FF"/>
          <w:u w:val="single"/>
        </w:rPr>
        <w:t xml:space="preserve"> </w:t>
      </w:r>
    </w:p>
    <w:p w:rsidR="00017E92" w:rsidRPr="00567841" w:rsidRDefault="001669D6" w:rsidP="00017E92">
      <w:pPr>
        <w:pStyle w:val="NormalWeb"/>
        <w:numPr>
          <w:ilvl w:val="0"/>
          <w:numId w:val="17"/>
        </w:numPr>
        <w:rPr>
          <w:color w:val="0000FF"/>
          <w:u w:val="single"/>
        </w:rPr>
      </w:pPr>
      <w:hyperlink r:id="rId52" w:history="1">
        <w:r w:rsidR="00017E92" w:rsidRPr="00017E92">
          <w:rPr>
            <w:rStyle w:val="Hyperlink"/>
          </w:rPr>
          <w:t>Microsoft System Center Virtual Machine Manager</w:t>
        </w:r>
      </w:hyperlink>
    </w:p>
    <w:p w:rsidR="008D3874" w:rsidRDefault="008D3874">
      <w:pPr>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rsidR="005B3232" w:rsidRPr="007C0F71" w:rsidRDefault="005B3232" w:rsidP="00232746">
      <w:pPr>
        <w:pStyle w:val="Heading1"/>
      </w:pPr>
      <w:bookmarkStart w:id="57" w:name="_Appendix_1_Hyper-V"/>
      <w:bookmarkStart w:id="58" w:name="_Toc205271285"/>
      <w:bookmarkStart w:id="59" w:name="_Toc209967263"/>
      <w:bookmarkStart w:id="60" w:name="_Toc210234848"/>
      <w:bookmarkEnd w:id="57"/>
      <w:r w:rsidRPr="007C0F71">
        <w:lastRenderedPageBreak/>
        <w:t xml:space="preserve">Appendix </w:t>
      </w:r>
      <w:r w:rsidR="00C340FC">
        <w:t>1</w:t>
      </w:r>
      <w:r w:rsidR="0066035D">
        <w:t>:</w:t>
      </w:r>
      <w:r w:rsidR="00C340FC" w:rsidRPr="007C0F71">
        <w:t xml:space="preserve"> </w:t>
      </w:r>
      <w:r w:rsidRPr="007C0F71">
        <w:t xml:space="preserve">Hyper-V </w:t>
      </w:r>
      <w:r w:rsidRPr="00232746">
        <w:t>Architecture</w:t>
      </w:r>
      <w:bookmarkEnd w:id="58"/>
      <w:bookmarkEnd w:id="59"/>
      <w:bookmarkEnd w:id="60"/>
    </w:p>
    <w:p w:rsidR="005B3232" w:rsidRPr="000D4364" w:rsidRDefault="005B3232" w:rsidP="005B3232">
      <w:pPr>
        <w:rPr>
          <w:rFonts w:ascii="Times New Roman" w:hAnsi="Times New Roman" w:cs="Times New Roman"/>
          <w:sz w:val="24"/>
          <w:szCs w:val="24"/>
        </w:rPr>
      </w:pPr>
      <w:r w:rsidRPr="000D4364">
        <w:rPr>
          <w:rFonts w:ascii="Times New Roman" w:hAnsi="Times New Roman" w:cs="Times New Roman"/>
          <w:sz w:val="24"/>
          <w:szCs w:val="24"/>
        </w:rPr>
        <w:t>Hyper-V is a hypervisor-based virtualization technology for Windows Server 2008. The hypervisor is the processor-specific virtualization platform that allows multiple isolated operating systems to share a single hardware platform.</w:t>
      </w:r>
    </w:p>
    <w:p w:rsidR="005B3232" w:rsidRPr="000D4364" w:rsidRDefault="005B3232" w:rsidP="005B3232">
      <w:pPr>
        <w:rPr>
          <w:rFonts w:ascii="Times New Roman" w:hAnsi="Times New Roman" w:cs="Times New Roman"/>
          <w:sz w:val="24"/>
          <w:szCs w:val="24"/>
        </w:rPr>
      </w:pPr>
      <w:r w:rsidRPr="000D4364">
        <w:rPr>
          <w:rFonts w:ascii="Times New Roman" w:hAnsi="Times New Roman" w:cs="Times New Roman"/>
          <w:sz w:val="24"/>
          <w:szCs w:val="24"/>
        </w:rPr>
        <w:t>Hyper-V supports isolation in terms of a partition. A partition is a logical unit of isolation, supported by the hypervisor, in which operating systems execute. The Microsoft hypervisor must have at least one parent, or root, partition, running Windows Server 2008 64-bit Edition. The virtualization stack runs in the parent partition and has direct access to the hardware devices. The root partition then creates the child partitions which host the guest operating systems. A root partition creates child partitions using the hypercall application programming interface (API).</w:t>
      </w:r>
    </w:p>
    <w:p w:rsidR="005B3232" w:rsidRPr="009F236B" w:rsidRDefault="005B3232" w:rsidP="005B3232">
      <w:pPr>
        <w:rPr>
          <w:rFonts w:ascii="Times New Roman" w:hAnsi="Times New Roman" w:cs="Times New Roman"/>
          <w:sz w:val="24"/>
          <w:szCs w:val="24"/>
        </w:rPr>
      </w:pPr>
      <w:r w:rsidRPr="009F236B">
        <w:rPr>
          <w:rFonts w:ascii="Times New Roman" w:hAnsi="Times New Roman" w:cs="Times New Roman"/>
          <w:sz w:val="24"/>
          <w:szCs w:val="24"/>
        </w:rPr>
        <w:t>Partitions do not have access to the physical processor, nor do they handle the processor interrupts. Instead, they have a virtual view of the processor and run in a virtual memory address region that is private to each guest partition. The hypervisor handles the interrupts to the processor, and redirects them to the respective partition. Hyper-V can also hardware accelerate the address translation between various guest virtual address spaces by using an Input Output Memory Management Unit (IOMMU) which operates independent of the memory management hardware used by the CPU. An IOMMU is used to remap physical memory addresses to the addresses that are used by the child partitions.</w:t>
      </w:r>
    </w:p>
    <w:p w:rsidR="005B3232" w:rsidRPr="009F236B" w:rsidRDefault="005B3232" w:rsidP="005B3232">
      <w:pPr>
        <w:rPr>
          <w:rFonts w:ascii="Times New Roman" w:hAnsi="Times New Roman" w:cs="Times New Roman"/>
          <w:sz w:val="24"/>
          <w:szCs w:val="24"/>
        </w:rPr>
      </w:pPr>
      <w:r w:rsidRPr="009F236B">
        <w:rPr>
          <w:rFonts w:ascii="Times New Roman" w:hAnsi="Times New Roman" w:cs="Times New Roman"/>
          <w:sz w:val="24"/>
          <w:szCs w:val="24"/>
        </w:rPr>
        <w:t>Child partitions also do not have direct access to other hardware resources and are presented a virtual view of the resources, as virtual devices (VDevs). Requests to the virtual devices are redirected either via the VMBus or the hypervisor to the devices in the parent partition, which handles the requests. The VMBus is a logical inter-partition communication channel. The parent partition hosts Virtualization Service Providers (VSPs) which communicate over the VMBus to handle device access requests from child partitions. Child partitions host Virtualization Service Consumers (VSCs) which redirect device requests to VSPs in the parent partition via the VMBus. This entire process is transparent to the guest operating system.</w:t>
      </w:r>
    </w:p>
    <w:p w:rsidR="005B3232" w:rsidRPr="009F236B" w:rsidRDefault="005B3232" w:rsidP="005B3232">
      <w:pPr>
        <w:rPr>
          <w:rFonts w:ascii="Times New Roman" w:hAnsi="Times New Roman" w:cs="Times New Roman"/>
          <w:sz w:val="24"/>
          <w:szCs w:val="24"/>
        </w:rPr>
      </w:pPr>
      <w:r w:rsidRPr="009F236B">
        <w:rPr>
          <w:rFonts w:ascii="Times New Roman" w:hAnsi="Times New Roman" w:cs="Times New Roman"/>
          <w:sz w:val="24"/>
          <w:szCs w:val="24"/>
        </w:rPr>
        <w:t>Virtual Devices can also take advantage of a Windows Server Virtualization feature, named Enlightened IO, for storage, networking, graphics, and input subsystems. Enlightened IO is a specialized virtualization-aware implementation of high level communication protocols (such as SCSI) that utilize the VMBus directly, bypassing any device emulation layer. This makes the communication more efficient but requires an enlightened guest that is hypervisor and VMBus aware. Hyper-V enlightened I/O and a hypervisor aware kernel is provided via installation of Hyper-V integration services. Integration components, which include virtual server client (VSC) drivers, are also available for other client operating systems. Hyper-V requires a processor that includes hardware assisted virtualization, such as is provided with Intel VT or AMD Virtualization (AMD-V) technology.</w:t>
      </w:r>
    </w:p>
    <w:p w:rsidR="005B3232" w:rsidRPr="009F236B" w:rsidRDefault="005B3232" w:rsidP="005B3232">
      <w:pPr>
        <w:rPr>
          <w:rFonts w:ascii="Times New Roman" w:hAnsi="Times New Roman" w:cs="Times New Roman"/>
          <w:sz w:val="24"/>
          <w:szCs w:val="24"/>
        </w:rPr>
      </w:pPr>
      <w:r w:rsidRPr="009F236B">
        <w:rPr>
          <w:rFonts w:ascii="Times New Roman" w:hAnsi="Times New Roman" w:cs="Times New Roman"/>
          <w:sz w:val="24"/>
          <w:szCs w:val="24"/>
        </w:rPr>
        <w:lastRenderedPageBreak/>
        <w:t>The following diagram provides a high-level overview of the architecture of a Hyper-V environment running on Windows Server 2008.</w:t>
      </w:r>
    </w:p>
    <w:p w:rsidR="005B3232" w:rsidRDefault="005B3232" w:rsidP="005B3232"/>
    <w:p w:rsidR="005B3232" w:rsidRDefault="005B3232" w:rsidP="005B3232">
      <w:pPr>
        <w:pStyle w:val="Label"/>
      </w:pPr>
      <w:r>
        <w:t>Overview of Hyper-V architecture</w:t>
      </w:r>
    </w:p>
    <w:p w:rsidR="005B3232" w:rsidRDefault="005B3232" w:rsidP="005B3232">
      <w:pPr>
        <w:pStyle w:val="Figure"/>
      </w:pPr>
      <w:r>
        <w:rPr>
          <w:noProof/>
          <w:lang w:eastAsia="zh-CN"/>
        </w:rPr>
        <w:drawing>
          <wp:inline distT="0" distB="0" distL="0" distR="0">
            <wp:extent cx="5029198" cy="3177923"/>
            <wp:effectExtent l="19050" t="0" r="2"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blip>
                    <a:stretch>
                      <a:fillRect/>
                    </a:stretch>
                  </pic:blipFill>
                  <pic:spPr>
                    <a:xfrm>
                      <a:off x="0" y="0"/>
                      <a:ext cx="5029198" cy="3177923"/>
                    </a:xfrm>
                    <a:prstGeom prst="rect">
                      <a:avLst/>
                    </a:prstGeom>
                    <a:noFill/>
                    <a:ln>
                      <a:noFill/>
                    </a:ln>
                  </pic:spPr>
                </pic:pic>
              </a:graphicData>
            </a:graphic>
          </wp:inline>
        </w:drawing>
      </w:r>
    </w:p>
    <w:p w:rsidR="005B3232" w:rsidRDefault="005B3232" w:rsidP="005B3232">
      <w:pPr>
        <w:pStyle w:val="TableSpacing"/>
      </w:pPr>
    </w:p>
    <w:p w:rsidR="005B3232" w:rsidRPr="00ED39C8" w:rsidRDefault="005B3232" w:rsidP="005B3232">
      <w:pPr>
        <w:rPr>
          <w:rFonts w:ascii="Times New Roman" w:hAnsi="Times New Roman" w:cs="Times New Roman"/>
          <w:sz w:val="24"/>
        </w:rPr>
      </w:pPr>
      <w:r w:rsidRPr="00ED39C8">
        <w:rPr>
          <w:rFonts w:ascii="Times New Roman" w:hAnsi="Times New Roman" w:cs="Times New Roman"/>
          <w:sz w:val="24"/>
        </w:rPr>
        <w:t>Acronyms and terms used in the diagram above are described below:</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APIC</w:t>
      </w:r>
      <w:r w:rsidRPr="00ED39C8">
        <w:rPr>
          <w:rFonts w:ascii="Times New Roman" w:hAnsi="Times New Roman"/>
          <w:sz w:val="22"/>
        </w:rPr>
        <w:t xml:space="preserve"> – Advanced Programmable Interrupt Controller – A device which allows priority levels to be assigned to its interrupt outputs.</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Child Partition</w:t>
      </w:r>
      <w:r w:rsidRPr="00ED39C8">
        <w:rPr>
          <w:rFonts w:ascii="Times New Roman" w:hAnsi="Times New Roman"/>
          <w:sz w:val="22"/>
        </w:rPr>
        <w:t xml:space="preserve"> – Partition that hosts a guest operating system - All access to physical memory and devices by a child partition is provided via the Virtual Machine Bus (VMBus) or the hypervisor.</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Hypercall</w:t>
      </w:r>
      <w:r w:rsidRPr="00ED39C8">
        <w:rPr>
          <w:rFonts w:ascii="Times New Roman" w:hAnsi="Times New Roman"/>
          <w:sz w:val="22"/>
        </w:rPr>
        <w:t xml:space="preserve"> – Interface for communication with the hypervisor - The hypercall interface accommodates access to the optimizations provided by the hypervisor.</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Hypervisor</w:t>
      </w:r>
      <w:r w:rsidRPr="00ED39C8">
        <w:rPr>
          <w:rFonts w:ascii="Times New Roman" w:hAnsi="Times New Roman"/>
          <w:sz w:val="22"/>
        </w:rPr>
        <w:t xml:space="preserve"> – A layer of software that sits between the hardware and one or more operating systems. Its primary job is to provide isolated execution environments called partitions. The hypervisor controls and arbitrates access to the underlying hardware.</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IC</w:t>
      </w:r>
      <w:r w:rsidRPr="00ED39C8">
        <w:rPr>
          <w:rFonts w:ascii="Times New Roman" w:hAnsi="Times New Roman"/>
          <w:sz w:val="22"/>
        </w:rPr>
        <w:t xml:space="preserve"> – Integration component – Component that allows child partitions to communication with other partitions and the hypervisor.</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I/O stack</w:t>
      </w:r>
      <w:r w:rsidRPr="00ED39C8">
        <w:rPr>
          <w:rFonts w:ascii="Times New Roman" w:hAnsi="Times New Roman"/>
          <w:sz w:val="22"/>
        </w:rPr>
        <w:t xml:space="preserve"> – Input/output stack</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MSR</w:t>
      </w:r>
      <w:r w:rsidRPr="00ED39C8">
        <w:rPr>
          <w:rFonts w:ascii="Times New Roman" w:hAnsi="Times New Roman"/>
          <w:sz w:val="22"/>
        </w:rPr>
        <w:t xml:space="preserve"> – Memory Service Routine</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008E0498">
        <w:rPr>
          <w:rStyle w:val="LabelEmbedded"/>
          <w:rFonts w:ascii="Times New Roman" w:hAnsi="Times New Roman"/>
          <w:sz w:val="22"/>
        </w:rPr>
        <w:t>root partition</w:t>
      </w:r>
      <w:r w:rsidRPr="00ED39C8">
        <w:rPr>
          <w:rStyle w:val="LabelEmbedded"/>
          <w:rFonts w:ascii="Times New Roman" w:hAnsi="Times New Roman"/>
          <w:sz w:val="22"/>
        </w:rPr>
        <w:t xml:space="preserve"> Partition</w:t>
      </w:r>
      <w:r w:rsidRPr="00ED39C8">
        <w:rPr>
          <w:rFonts w:ascii="Times New Roman" w:hAnsi="Times New Roman"/>
          <w:sz w:val="22"/>
        </w:rPr>
        <w:t xml:space="preserve"> – Manages machine-level functions such as device drivers, power management, and device hot addition/removal. The root (or parent) partition is the only partition that has direct access to physical memory and devices.</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lastRenderedPageBreak/>
        <w:t></w:t>
      </w:r>
      <w:r w:rsidRPr="00ED39C8">
        <w:rPr>
          <w:rFonts w:ascii="Times New Roman" w:hAnsi="Times New Roman"/>
          <w:sz w:val="22"/>
        </w:rPr>
        <w:tab/>
      </w:r>
      <w:r w:rsidRPr="00ED39C8">
        <w:rPr>
          <w:rStyle w:val="LabelEmbedded"/>
          <w:rFonts w:ascii="Times New Roman" w:hAnsi="Times New Roman"/>
          <w:sz w:val="22"/>
        </w:rPr>
        <w:t>VID</w:t>
      </w:r>
      <w:r w:rsidRPr="00ED39C8">
        <w:rPr>
          <w:rFonts w:ascii="Times New Roman" w:hAnsi="Times New Roman"/>
          <w:sz w:val="22"/>
        </w:rPr>
        <w:t xml:space="preserve"> – Virtualization Infrastructure Driver – Provides partition management services, virtual processor management services, and memory management services for partitions.</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VMBus</w:t>
      </w:r>
      <w:r w:rsidRPr="00ED39C8">
        <w:rPr>
          <w:rFonts w:ascii="Times New Roman" w:hAnsi="Times New Roman"/>
          <w:sz w:val="22"/>
        </w:rPr>
        <w:t xml:space="preserve"> – Channel-based communication mechanism used for inter-partition communication and device enumeration on systems with multiple active virtualized partitions. The VMBus is installed with Hyper-V Integration Services.</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VMMS</w:t>
      </w:r>
      <w:r w:rsidRPr="00ED39C8">
        <w:rPr>
          <w:rFonts w:ascii="Times New Roman" w:hAnsi="Times New Roman"/>
          <w:sz w:val="22"/>
        </w:rPr>
        <w:t xml:space="preserve"> – Virtual Machine Management Service – Responsible for managing the state of all virtual machines in child partitions.</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VMWP</w:t>
      </w:r>
      <w:r w:rsidRPr="00ED39C8">
        <w:rPr>
          <w:rFonts w:ascii="Times New Roman" w:hAnsi="Times New Roman"/>
          <w:sz w:val="22"/>
        </w:rPr>
        <w:t xml:space="preserve"> – Virtual Machine Worker Process – A user mode component of the virtualization stack. The worker process provides virtual machine management services from the Windows Server 2008 instance in the parent partition to the guest operating systems in the child partitions. The Virtual Machine Management Service spawns a separate worker process for each running virtual machine.</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VSC</w:t>
      </w:r>
      <w:r w:rsidRPr="00ED39C8">
        <w:rPr>
          <w:rFonts w:ascii="Times New Roman" w:hAnsi="Times New Roman"/>
          <w:sz w:val="22"/>
        </w:rPr>
        <w:t xml:space="preserve"> – Virtualization Service Client – A synthetic device instance that resides in a child partition. VSCs utilize hardware resources that are provided by Virtualization Service Providers (VSPs) in the parent partition. They communicate with the corresponding VSPs in the parent partition over the VMBus to satisfy a child partitions device I/O requests.</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VSP</w:t>
      </w:r>
      <w:r w:rsidRPr="00ED39C8">
        <w:rPr>
          <w:rFonts w:ascii="Times New Roman" w:hAnsi="Times New Roman"/>
          <w:sz w:val="22"/>
        </w:rPr>
        <w:t xml:space="preserve"> – Virtualization Service Provider – Resides in the root partition and provide synthetic device support to child partitions over the Virtual Machine Bus (VMBus).</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WinHv</w:t>
      </w:r>
      <w:r w:rsidRPr="00ED39C8">
        <w:rPr>
          <w:rFonts w:ascii="Times New Roman" w:hAnsi="Times New Roman"/>
          <w:sz w:val="22"/>
        </w:rPr>
        <w:t xml:space="preserve"> – Windows Hypervisor Interface Library - WinHv is essentially a bridge between a partitioned operating system’s drivers and the hypervisor which allows drivers to call the hypervisor using standard Windows calling conventions</w:t>
      </w:r>
    </w:p>
    <w:p w:rsidR="005B3232" w:rsidRPr="00ED39C8" w:rsidRDefault="005B3232" w:rsidP="005B3232">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LabelEmbedded"/>
          <w:rFonts w:ascii="Times New Roman" w:hAnsi="Times New Roman"/>
          <w:sz w:val="22"/>
        </w:rPr>
        <w:t>WMI</w:t>
      </w:r>
      <w:r w:rsidRPr="00ED39C8">
        <w:rPr>
          <w:rFonts w:ascii="Times New Roman" w:hAnsi="Times New Roman"/>
          <w:sz w:val="22"/>
        </w:rPr>
        <w:t xml:space="preserve"> – The Virtual Machine Management Service exposes a set of Windows Management Instrumentation (WMI)-based APIs for managing and controlling virtual machines.</w:t>
      </w:r>
    </w:p>
    <w:p w:rsidR="008D3874" w:rsidRDefault="008D3874">
      <w:pPr>
        <w:rPr>
          <w:rFonts w:ascii="Times New Roman" w:eastAsiaTheme="majorEastAsia" w:hAnsi="Times New Roman" w:cs="Times New Roman"/>
          <w:b/>
          <w:bCs/>
          <w:color w:val="365F91" w:themeColor="accent1" w:themeShade="BF"/>
          <w:sz w:val="28"/>
          <w:szCs w:val="28"/>
        </w:rPr>
      </w:pPr>
      <w:bookmarkStart w:id="61" w:name="_Toc204579791"/>
      <w:r>
        <w:rPr>
          <w:rFonts w:ascii="Times New Roman" w:hAnsi="Times New Roman" w:cs="Times New Roman"/>
        </w:rPr>
        <w:br w:type="page"/>
      </w:r>
    </w:p>
    <w:p w:rsidR="007A34D9" w:rsidRPr="007C0F71" w:rsidRDefault="007A34D9" w:rsidP="00232746">
      <w:pPr>
        <w:pStyle w:val="Heading1"/>
      </w:pPr>
      <w:bookmarkStart w:id="62" w:name="_Toc209967264"/>
      <w:bookmarkStart w:id="63" w:name="_Toc210234849"/>
      <w:r w:rsidRPr="007C0F71">
        <w:lastRenderedPageBreak/>
        <w:t xml:space="preserve">Appendix </w:t>
      </w:r>
      <w:r w:rsidR="00C340FC">
        <w:t>2</w:t>
      </w:r>
      <w:r w:rsidR="0013353A">
        <w:t>:</w:t>
      </w:r>
      <w:r w:rsidRPr="007C0F71">
        <w:t xml:space="preserve"> Hardware </w:t>
      </w:r>
      <w:r w:rsidR="00F52D37">
        <w:t>R</w:t>
      </w:r>
      <w:r w:rsidRPr="00232746">
        <w:t>equirements</w:t>
      </w:r>
      <w:bookmarkEnd w:id="61"/>
      <w:bookmarkEnd w:id="62"/>
      <w:bookmarkEnd w:id="63"/>
    </w:p>
    <w:p w:rsidR="007A34D9" w:rsidRPr="00ED39C8" w:rsidRDefault="007A34D9" w:rsidP="007A34D9">
      <w:pPr>
        <w:rPr>
          <w:rFonts w:ascii="Times New Roman" w:hAnsi="Times New Roman" w:cs="Times New Roman"/>
          <w:sz w:val="24"/>
        </w:rPr>
      </w:pPr>
      <w:r w:rsidRPr="00ED39C8">
        <w:rPr>
          <w:rFonts w:ascii="Times New Roman" w:hAnsi="Times New Roman" w:cs="Times New Roman"/>
          <w:sz w:val="24"/>
        </w:rPr>
        <w:t xml:space="preserve">Hyper-V requires specific hardware. You can identify systems that support the x64 architecture and Hyper-V by searching the Windows Server catalog for Hyper-V as an additional qualification (see </w:t>
      </w:r>
      <w:hyperlink r:id="rId54" w:history="1">
        <w:r w:rsidRPr="00ED39C8">
          <w:rPr>
            <w:rStyle w:val="Hyperlink"/>
            <w:rFonts w:ascii="Times New Roman" w:hAnsi="Times New Roman" w:cs="Times New Roman"/>
            <w:sz w:val="24"/>
          </w:rPr>
          <w:t>http://go.microsoft.com/fwlink/?LinkId=111228</w:t>
        </w:r>
      </w:hyperlink>
      <w:r w:rsidRPr="00ED39C8">
        <w:rPr>
          <w:rFonts w:ascii="Times New Roman" w:hAnsi="Times New Roman" w:cs="Times New Roman"/>
          <w:sz w:val="24"/>
        </w:rPr>
        <w:t>).</w:t>
      </w:r>
    </w:p>
    <w:p w:rsidR="007A34D9" w:rsidRPr="00ED39C8" w:rsidRDefault="007A34D9" w:rsidP="007A34D9">
      <w:pPr>
        <w:rPr>
          <w:rFonts w:ascii="Times New Roman" w:hAnsi="Times New Roman" w:cs="Times New Roman"/>
          <w:sz w:val="24"/>
        </w:rPr>
      </w:pPr>
      <w:r w:rsidRPr="00ED39C8">
        <w:rPr>
          <w:rFonts w:ascii="Times New Roman" w:hAnsi="Times New Roman" w:cs="Times New Roman"/>
          <w:sz w:val="24"/>
        </w:rPr>
        <w:t>To install and use the Hyper-V role, you will need the following:</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System"/>
          <w:rFonts w:ascii="Times New Roman" w:hAnsi="Times New Roman"/>
          <w:sz w:val="22"/>
        </w:rPr>
        <w:t>An x64-based processor.</w:t>
      </w:r>
      <w:r w:rsidR="00B76CCB">
        <w:rPr>
          <w:rStyle w:val="System"/>
          <w:rFonts w:ascii="Times New Roman" w:hAnsi="Times New Roman"/>
          <w:sz w:val="22"/>
        </w:rPr>
        <w:t xml:space="preserve"> </w:t>
      </w:r>
      <w:r w:rsidRPr="00ED39C8">
        <w:rPr>
          <w:rFonts w:ascii="Times New Roman" w:hAnsi="Times New Roman"/>
          <w:sz w:val="22"/>
        </w:rPr>
        <w:t xml:space="preserve">Hyper-V is available in 64-bit editions of Windows Server 2008—specifically, the 64-bit editions of Windows Server 2008 Standard, Windows Server 2008 Enterprise, and Windows Server 2008 Datacenter. Hyper-V is not available for 32-bit (x86) editions or Windows Server 2008 for Itanium-Based Systems. However, the Hyper-V management tools are available for 32-bit editions.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System"/>
          <w:rFonts w:ascii="Times New Roman" w:hAnsi="Times New Roman"/>
          <w:sz w:val="22"/>
        </w:rPr>
        <w:t>Hardware-assisted virtualization.</w:t>
      </w:r>
      <w:r w:rsidRPr="00ED39C8">
        <w:rPr>
          <w:rFonts w:ascii="Times New Roman" w:hAnsi="Times New Roman"/>
          <w:sz w:val="22"/>
        </w:rPr>
        <w:t xml:space="preserve"> This is available in processors that include a virtualization option—specifically processors with Intel Virtualization Technology (Intel VT) or AMD Virtualization (AMD-V) technology.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System"/>
          <w:rFonts w:ascii="Times New Roman" w:hAnsi="Times New Roman"/>
          <w:sz w:val="22"/>
        </w:rPr>
        <w:t>Hardware-enforced Data Execution Prevention (DEP) must be available and enabled.</w:t>
      </w:r>
      <w:r w:rsidRPr="00ED39C8">
        <w:rPr>
          <w:rFonts w:ascii="Times New Roman" w:hAnsi="Times New Roman"/>
          <w:sz w:val="22"/>
        </w:rPr>
        <w:t xml:space="preserve"> Specifically, you must enable Intel XD bit (execute disable bit) or AMD NX bit (no execute bit).</w:t>
      </w:r>
    </w:p>
    <w:p w:rsidR="007A34D9" w:rsidRPr="00ED39C8" w:rsidRDefault="007A34D9" w:rsidP="007A34D9">
      <w:pPr>
        <w:pStyle w:val="AlertLabel"/>
        <w:rPr>
          <w:rFonts w:ascii="Times New Roman" w:hAnsi="Times New Roman"/>
          <w:sz w:val="22"/>
        </w:rPr>
      </w:pPr>
      <w:r w:rsidRPr="00ED39C8">
        <w:rPr>
          <w:rFonts w:ascii="Times New Roman" w:hAnsi="Times New Roman"/>
          <w:noProof/>
          <w:sz w:val="22"/>
          <w:lang w:eastAsia="zh-CN"/>
        </w:rPr>
        <w:drawing>
          <wp:inline distT="0" distB="0" distL="0" distR="0">
            <wp:extent cx="228600" cy="152400"/>
            <wp:effectExtent l="1905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ED39C8">
        <w:rPr>
          <w:rFonts w:ascii="Times New Roman" w:hAnsi="Times New Roman"/>
          <w:sz w:val="22"/>
        </w:rPr>
        <w:t xml:space="preserve">Tip </w:t>
      </w:r>
    </w:p>
    <w:p w:rsidR="007A34D9" w:rsidRPr="00ED39C8" w:rsidRDefault="007A34D9" w:rsidP="007A34D9">
      <w:pPr>
        <w:pStyle w:val="AlertText"/>
        <w:rPr>
          <w:rFonts w:ascii="Times New Roman" w:hAnsi="Times New Roman"/>
          <w:sz w:val="22"/>
        </w:rPr>
      </w:pPr>
      <w:r w:rsidRPr="00ED39C8">
        <w:rPr>
          <w:rFonts w:ascii="Times New Roman" w:hAnsi="Times New Roman"/>
          <w:sz w:val="22"/>
        </w:rPr>
        <w:t>The settings for hardware-assisted virtualization and hardware-enforced DEP are available in the BIOS. However, the names of the settings may differ from the names identified above. For more information about whether a specific processor model supports Hyper-V, check with the manufacturer of the computer. If you modify the settings for hardware-assisted virtualization or hardware-enforced DEP, you may need to turn off the power to the computer and then turn it back on. Restarting the computer may not apply the changes to the settings.</w:t>
      </w:r>
    </w:p>
    <w:p w:rsidR="007A34D9" w:rsidRPr="009F236B" w:rsidRDefault="007A34D9" w:rsidP="00232746">
      <w:pPr>
        <w:pStyle w:val="Heading2"/>
      </w:pPr>
      <w:bookmarkStart w:id="64" w:name="_Toc204579792"/>
      <w:bookmarkStart w:id="65" w:name="_Toc209967265"/>
      <w:bookmarkStart w:id="66" w:name="_Toc210234850"/>
      <w:r w:rsidRPr="00232746">
        <w:t>Memory</w:t>
      </w:r>
      <w:bookmarkEnd w:id="64"/>
      <w:bookmarkEnd w:id="65"/>
      <w:bookmarkEnd w:id="66"/>
    </w:p>
    <w:p w:rsidR="007A34D9" w:rsidRPr="00ED39C8" w:rsidRDefault="007A34D9" w:rsidP="007A34D9">
      <w:pPr>
        <w:rPr>
          <w:rFonts w:ascii="Times New Roman" w:hAnsi="Times New Roman" w:cs="Times New Roman"/>
          <w:sz w:val="24"/>
        </w:rPr>
      </w:pPr>
      <w:r w:rsidRPr="00ED39C8">
        <w:rPr>
          <w:rFonts w:ascii="Times New Roman" w:hAnsi="Times New Roman" w:cs="Times New Roman"/>
          <w:sz w:val="24"/>
        </w:rPr>
        <w:t>The maximum amount of memory that can be used is determined by the operating system, as follows:</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 xml:space="preserve">For Windows Server 2008 Enterprise and Windows Server 2008 Datacenter, the physical computer can be configured with up to 1 TB of physical memory, and virtual machines that run either of those editions can be configured with up to 64 GB of memory per virtual machine.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For Windows Server 2008 Standard, the physical computer can be configured with up to 32 GB of physical memory, and virtual machines that run either of those editions can be configured with up to 31 GB of memory per virtual machine.</w:t>
      </w:r>
    </w:p>
    <w:p w:rsidR="007A34D9" w:rsidRPr="009F236B" w:rsidRDefault="007A34D9" w:rsidP="00232746">
      <w:pPr>
        <w:pStyle w:val="Heading2"/>
      </w:pPr>
      <w:bookmarkStart w:id="67" w:name="_Toc204579793"/>
      <w:bookmarkStart w:id="68" w:name="_Toc209967266"/>
      <w:bookmarkStart w:id="69" w:name="_Toc210234851"/>
      <w:r w:rsidRPr="00232746">
        <w:t>Processors</w:t>
      </w:r>
      <w:bookmarkEnd w:id="67"/>
      <w:bookmarkEnd w:id="68"/>
      <w:bookmarkEnd w:id="69"/>
    </w:p>
    <w:p w:rsidR="007A34D9" w:rsidRPr="00ED39C8" w:rsidRDefault="007A34D9" w:rsidP="007A34D9">
      <w:pPr>
        <w:rPr>
          <w:rFonts w:ascii="Times New Roman" w:hAnsi="Times New Roman" w:cs="Times New Roman"/>
          <w:sz w:val="24"/>
        </w:rPr>
      </w:pPr>
      <w:r w:rsidRPr="00ED39C8">
        <w:rPr>
          <w:rFonts w:ascii="Times New Roman" w:hAnsi="Times New Roman" w:cs="Times New Roman"/>
          <w:sz w:val="24"/>
        </w:rPr>
        <w:t xml:space="preserve">Hyper-V is supported on physical computers with up to 16 logical processors. A logical processor can be a core processor or a processor using hyper-threading technology. You can configure up to 4 virtual processors on a virtual machine. However, the number of virtual processors supported by a guest operating system might be lower. For more information, see </w:t>
      </w:r>
      <w:hyperlink w:anchor="DSDOC_8f0f9699_7613_4b68_8451_a4125ee0c4" w:tooltip="About Virtual Machines and Guest Operating Systems" w:history="1">
        <w:r w:rsidRPr="00ED39C8">
          <w:rPr>
            <w:rStyle w:val="Hyperlink"/>
            <w:rFonts w:ascii="Times New Roman" w:hAnsi="Times New Roman" w:cs="Times New Roman"/>
            <w:noProof/>
            <w:sz w:val="24"/>
          </w:rPr>
          <w:t xml:space="preserve">About Virtual Machines and </w:t>
        </w:r>
        <w:r w:rsidR="008E0498">
          <w:rPr>
            <w:rStyle w:val="Hyperlink"/>
            <w:rFonts w:ascii="Times New Roman" w:hAnsi="Times New Roman" w:cs="Times New Roman"/>
            <w:noProof/>
            <w:sz w:val="24"/>
          </w:rPr>
          <w:t>guest VM</w:t>
        </w:r>
        <w:r w:rsidRPr="00ED39C8">
          <w:rPr>
            <w:rStyle w:val="Hyperlink"/>
            <w:rFonts w:ascii="Times New Roman" w:hAnsi="Times New Roman" w:cs="Times New Roman"/>
            <w:noProof/>
            <w:sz w:val="24"/>
          </w:rPr>
          <w:t xml:space="preserve"> Operating Systems</w:t>
        </w:r>
      </w:hyperlink>
      <w:r w:rsidRPr="00ED39C8">
        <w:rPr>
          <w:rFonts w:ascii="Times New Roman" w:hAnsi="Times New Roman" w:cs="Times New Roman"/>
          <w:sz w:val="24"/>
        </w:rPr>
        <w:t>.</w:t>
      </w:r>
    </w:p>
    <w:p w:rsidR="007A34D9" w:rsidRPr="00ED39C8" w:rsidRDefault="007A34D9" w:rsidP="007A34D9">
      <w:pPr>
        <w:rPr>
          <w:rFonts w:ascii="Times New Roman" w:hAnsi="Times New Roman" w:cs="Times New Roman"/>
          <w:sz w:val="24"/>
        </w:rPr>
      </w:pPr>
      <w:r w:rsidRPr="00ED39C8">
        <w:rPr>
          <w:rFonts w:ascii="Times New Roman" w:hAnsi="Times New Roman" w:cs="Times New Roman"/>
          <w:sz w:val="24"/>
        </w:rPr>
        <w:lastRenderedPageBreak/>
        <w:t>The following are some examples of supported systems and the number of logical processors they provide:</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 xml:space="preserve">A single-processor/dual-core system provides 2 logical processors.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A single-processor/quad-core system provides 4 logical processors.</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A dual-processor/dual-core system provides 4 logical processors.</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A dual-processor/quad-core system provides 8 logical processors.</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A quad-processor/dual-core system provides 8 logical processors.</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 xml:space="preserve">A quad-processor/dual-core, hyper-threaded system provides 16 logical processors.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 xml:space="preserve">A quad-processor/quad-core system provides 16 logical processors. </w:t>
      </w:r>
    </w:p>
    <w:p w:rsidR="007A34D9" w:rsidRPr="00ED39C8" w:rsidRDefault="007A34D9" w:rsidP="00232746">
      <w:pPr>
        <w:pStyle w:val="Heading2"/>
      </w:pPr>
      <w:bookmarkStart w:id="70" w:name="_Toc204579794"/>
      <w:bookmarkStart w:id="71" w:name="_Toc209967267"/>
      <w:bookmarkStart w:id="72" w:name="_Toc210234852"/>
      <w:r w:rsidRPr="00232746">
        <w:t>Networking</w:t>
      </w:r>
      <w:bookmarkEnd w:id="70"/>
      <w:bookmarkEnd w:id="71"/>
      <w:bookmarkEnd w:id="72"/>
    </w:p>
    <w:p w:rsidR="007A34D9" w:rsidRPr="00ED39C8" w:rsidRDefault="007A34D9" w:rsidP="007A34D9">
      <w:pPr>
        <w:rPr>
          <w:rFonts w:ascii="Times New Roman" w:hAnsi="Times New Roman" w:cs="Times New Roman"/>
          <w:sz w:val="24"/>
        </w:rPr>
      </w:pPr>
      <w:r w:rsidRPr="00ED39C8">
        <w:rPr>
          <w:rFonts w:ascii="Times New Roman" w:hAnsi="Times New Roman" w:cs="Times New Roman"/>
          <w:sz w:val="24"/>
        </w:rPr>
        <w:t xml:space="preserve">Hyper-V provides the following networking support: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 xml:space="preserve">Each virtual machine can be configured with up to 12 virtual network adapters—8 can be the “network adapter” type and 4 can be the “legacy network adapter” type. The network adapter type provides better performance and requires a virtual machine driver that is included in the integration services packages.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Each virtual network adapter can be configured with either a static or dynamic MAC address.</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Each virtual network adapter offers integrated virtual local area network (VLAN) support and can be assigned a unique VLAN channel.</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 xml:space="preserve">You can have an unlimited number of virtual networks with an unlimited number of virtual machines per virtual network. For more information about virtual networks, see </w:t>
      </w:r>
      <w:hyperlink w:anchor="DSDOC_021d49aa_7499_46d7_9764_d74f424d06" w:tooltip="Configuring Virtual Networks" w:history="1">
        <w:r w:rsidRPr="00ED39C8">
          <w:rPr>
            <w:rStyle w:val="Hyperlink"/>
            <w:rFonts w:ascii="Times New Roman" w:hAnsi="Times New Roman"/>
            <w:noProof/>
            <w:sz w:val="22"/>
          </w:rPr>
          <w:t>Configuring Virtual Networks</w:t>
        </w:r>
      </w:hyperlink>
      <w:r w:rsidRPr="00ED39C8">
        <w:rPr>
          <w:rFonts w:ascii="Times New Roman" w:hAnsi="Times New Roman"/>
          <w:sz w:val="22"/>
        </w:rPr>
        <w:t>.</w:t>
      </w:r>
    </w:p>
    <w:p w:rsidR="007A34D9" w:rsidRPr="00ED39C8" w:rsidRDefault="007A34D9" w:rsidP="007A34D9">
      <w:pPr>
        <w:pStyle w:val="AlertLabel"/>
        <w:rPr>
          <w:rFonts w:ascii="Times New Roman" w:hAnsi="Times New Roman"/>
          <w:sz w:val="22"/>
        </w:rPr>
      </w:pPr>
      <w:r w:rsidRPr="00ED39C8">
        <w:rPr>
          <w:rFonts w:ascii="Times New Roman" w:hAnsi="Times New Roman"/>
          <w:noProof/>
          <w:sz w:val="22"/>
          <w:lang w:eastAsia="zh-CN"/>
        </w:rPr>
        <w:drawing>
          <wp:inline distT="0" distB="0" distL="0" distR="0">
            <wp:extent cx="228600" cy="152400"/>
            <wp:effectExtent l="1905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ED39C8">
        <w:rPr>
          <w:rFonts w:ascii="Times New Roman" w:hAnsi="Times New Roman"/>
          <w:sz w:val="22"/>
        </w:rPr>
        <w:t xml:space="preserve">Note </w:t>
      </w:r>
    </w:p>
    <w:p w:rsidR="007A34D9" w:rsidRPr="00ED39C8" w:rsidRDefault="007A34D9" w:rsidP="007A34D9">
      <w:pPr>
        <w:pStyle w:val="AlertText"/>
        <w:rPr>
          <w:rFonts w:ascii="Times New Roman" w:hAnsi="Times New Roman"/>
          <w:sz w:val="22"/>
        </w:rPr>
      </w:pPr>
      <w:r w:rsidRPr="00ED39C8">
        <w:rPr>
          <w:rFonts w:ascii="Times New Roman" w:hAnsi="Times New Roman"/>
          <w:sz w:val="22"/>
        </w:rPr>
        <w:t>You cannot connect a virtual network to a wireless network adapter. As a result, you cannot provide wireless networking capabilities to virtual machines.</w:t>
      </w:r>
    </w:p>
    <w:p w:rsidR="007A34D9" w:rsidRPr="009F236B" w:rsidRDefault="007A34D9" w:rsidP="00232746">
      <w:pPr>
        <w:pStyle w:val="Heading2"/>
      </w:pPr>
      <w:bookmarkStart w:id="73" w:name="_Toc204579795"/>
      <w:bookmarkStart w:id="74" w:name="_Toc209967268"/>
      <w:bookmarkStart w:id="75" w:name="_Toc210234853"/>
      <w:r w:rsidRPr="00232746">
        <w:t>Storage</w:t>
      </w:r>
      <w:bookmarkEnd w:id="73"/>
      <w:bookmarkEnd w:id="74"/>
      <w:bookmarkEnd w:id="75"/>
    </w:p>
    <w:p w:rsidR="007A34D9" w:rsidRPr="00ED39C8" w:rsidRDefault="007A34D9" w:rsidP="007A34D9">
      <w:pPr>
        <w:rPr>
          <w:rFonts w:ascii="Times New Roman" w:hAnsi="Times New Roman" w:cs="Times New Roman"/>
          <w:sz w:val="24"/>
        </w:rPr>
      </w:pPr>
      <w:r w:rsidRPr="00ED39C8">
        <w:rPr>
          <w:rFonts w:ascii="Times New Roman" w:hAnsi="Times New Roman" w:cs="Times New Roman"/>
          <w:sz w:val="24"/>
        </w:rPr>
        <w:t>Hyper-V supports a variety of storage options. You can use the following types of physical storage with a server that runs Hyper-V:</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Direct-attached storage: You can use Serial Advanced Technology Attachment (SATA), external Serial Advanced Technology Attachment (eSATA), Parallel Advanced Technology Attachment (PATA), Serial Attached SCSI (SAS), SCSI, USB, and Firewire.</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 xml:space="preserve">Storage area networks (SANs): You can use Internet SCSI (iSCSI), Fibre Channel, and SAS technologies.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t xml:space="preserve">Network-attached storage  </w:t>
      </w:r>
    </w:p>
    <w:p w:rsidR="007A34D9" w:rsidRPr="00ED39C8" w:rsidRDefault="007A34D9" w:rsidP="007A34D9">
      <w:pPr>
        <w:rPr>
          <w:rFonts w:ascii="Times New Roman" w:hAnsi="Times New Roman" w:cs="Times New Roman"/>
          <w:sz w:val="24"/>
        </w:rPr>
      </w:pPr>
      <w:r w:rsidRPr="00ED39C8">
        <w:rPr>
          <w:rFonts w:ascii="Times New Roman" w:hAnsi="Times New Roman" w:cs="Times New Roman"/>
          <w:sz w:val="24"/>
        </w:rPr>
        <w:t>You can configure a virtual machine to use the following types of virtual storage.</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UI"/>
          <w:rFonts w:ascii="Times New Roman" w:hAnsi="Times New Roman"/>
          <w:sz w:val="22"/>
        </w:rPr>
        <w:t>Virtual hard disks of up to 2040 GB.</w:t>
      </w:r>
      <w:r w:rsidRPr="00ED39C8">
        <w:rPr>
          <w:rFonts w:ascii="Times New Roman" w:hAnsi="Times New Roman"/>
          <w:sz w:val="22"/>
        </w:rPr>
        <w:t xml:space="preserve"> You can use fixed virtual hard disks, dynamically expanding virtual hard disks, and differencing disks.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lastRenderedPageBreak/>
        <w:t></w:t>
      </w:r>
      <w:r w:rsidRPr="00ED39C8">
        <w:rPr>
          <w:rFonts w:ascii="Times New Roman" w:hAnsi="Times New Roman"/>
          <w:sz w:val="22"/>
        </w:rPr>
        <w:tab/>
      </w:r>
      <w:r w:rsidRPr="00ED39C8">
        <w:rPr>
          <w:rStyle w:val="UI"/>
          <w:rFonts w:ascii="Times New Roman" w:hAnsi="Times New Roman"/>
          <w:sz w:val="22"/>
        </w:rPr>
        <w:t>Virtual IDE devices.</w:t>
      </w:r>
      <w:r w:rsidRPr="00ED39C8">
        <w:rPr>
          <w:rFonts w:ascii="Times New Roman" w:hAnsi="Times New Roman"/>
          <w:sz w:val="22"/>
        </w:rPr>
        <w:t xml:space="preserve"> Each virtual machine supports up to 4 IDE devices. The startup disk (sometimes referred to as the boot disk) must be attached to one of the IDE devices. The startup disk can be either a virtual hard disk or a physical disk.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UI"/>
          <w:rFonts w:ascii="Times New Roman" w:hAnsi="Times New Roman"/>
          <w:sz w:val="22"/>
        </w:rPr>
        <w:t>Virtual SCSI devices.</w:t>
      </w:r>
      <w:r w:rsidRPr="00ED39C8">
        <w:rPr>
          <w:rFonts w:ascii="Times New Roman" w:hAnsi="Times New Roman"/>
          <w:sz w:val="22"/>
        </w:rPr>
        <w:t xml:space="preserve"> Each virtual machine supports up to 4 virtual SCSI controllers, and each controller supports up to 64 disks. This means that each virtual machine can be configured with as many as 256 virtual SCSI disks.</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UI"/>
          <w:rFonts w:ascii="Times New Roman" w:hAnsi="Times New Roman"/>
          <w:sz w:val="22"/>
        </w:rPr>
        <w:t>Physical disks.</w:t>
      </w:r>
      <w:r w:rsidRPr="00ED39C8">
        <w:rPr>
          <w:rFonts w:ascii="Times New Roman" w:hAnsi="Times New Roman"/>
          <w:sz w:val="22"/>
        </w:rPr>
        <w:t xml:space="preserve"> Physical disks attached directly to a virtual machine (sometimes referred to as pass-through disks) have no size limitation other than what is supported by the guest operating system. </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UI"/>
          <w:rFonts w:ascii="Times New Roman" w:hAnsi="Times New Roman"/>
          <w:sz w:val="22"/>
        </w:rPr>
        <w:t>Virtual machine storage capacity.</w:t>
      </w:r>
      <w:r w:rsidRPr="00ED39C8">
        <w:rPr>
          <w:rFonts w:ascii="Times New Roman" w:hAnsi="Times New Roman"/>
          <w:sz w:val="22"/>
        </w:rPr>
        <w:t xml:space="preserve"> Using virtual hard disks, each virtual machine supports up to 512 TB of storage. Using physical disks, this number is even greater depending on what is supported by the guest operating system.</w:t>
      </w:r>
    </w:p>
    <w:p w:rsidR="007A34D9" w:rsidRPr="00ED39C8" w:rsidRDefault="007A34D9" w:rsidP="007A34D9">
      <w:pPr>
        <w:pStyle w:val="BulletedList1"/>
        <w:tabs>
          <w:tab w:val="left" w:pos="360"/>
        </w:tabs>
        <w:rPr>
          <w:rFonts w:ascii="Times New Roman" w:hAnsi="Times New Roman"/>
          <w:sz w:val="22"/>
        </w:rPr>
      </w:pPr>
      <w:r w:rsidRPr="00ED39C8">
        <w:rPr>
          <w:rFonts w:ascii="Times New Roman" w:hAnsi="Times New Roman"/>
          <w:sz w:val="22"/>
        </w:rPr>
        <w:t></w:t>
      </w:r>
      <w:r w:rsidRPr="00ED39C8">
        <w:rPr>
          <w:rFonts w:ascii="Times New Roman" w:hAnsi="Times New Roman"/>
          <w:sz w:val="22"/>
        </w:rPr>
        <w:tab/>
      </w:r>
      <w:r w:rsidRPr="00ED39C8">
        <w:rPr>
          <w:rStyle w:val="UI"/>
          <w:rFonts w:ascii="Times New Roman" w:hAnsi="Times New Roman"/>
          <w:sz w:val="22"/>
        </w:rPr>
        <w:t>Virtual machine snapshots.</w:t>
      </w:r>
      <w:r w:rsidRPr="00ED39C8">
        <w:rPr>
          <w:rFonts w:ascii="Times New Roman" w:hAnsi="Times New Roman"/>
          <w:sz w:val="22"/>
        </w:rPr>
        <w:t xml:space="preserve"> Hyper-V supports up to 50 snapshots per virtual machine.</w:t>
      </w:r>
    </w:p>
    <w:p w:rsidR="007A34D9" w:rsidRPr="00ED39C8" w:rsidRDefault="007A34D9" w:rsidP="007A34D9">
      <w:pPr>
        <w:pStyle w:val="AlertLabel"/>
        <w:rPr>
          <w:rFonts w:ascii="Times New Roman" w:hAnsi="Times New Roman"/>
          <w:sz w:val="22"/>
        </w:rPr>
      </w:pPr>
      <w:r w:rsidRPr="00ED39C8">
        <w:rPr>
          <w:rFonts w:ascii="Times New Roman" w:hAnsi="Times New Roman"/>
          <w:noProof/>
          <w:sz w:val="22"/>
          <w:lang w:eastAsia="zh-CN"/>
        </w:rPr>
        <w:drawing>
          <wp:inline distT="0" distB="0" distL="0" distR="0">
            <wp:extent cx="228600" cy="152400"/>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ED39C8">
        <w:rPr>
          <w:rFonts w:ascii="Times New Roman" w:hAnsi="Times New Roman"/>
          <w:sz w:val="22"/>
        </w:rPr>
        <w:t xml:space="preserve">Note </w:t>
      </w:r>
    </w:p>
    <w:p w:rsidR="007A34D9" w:rsidRPr="00ED39C8" w:rsidRDefault="007A34D9" w:rsidP="007A34D9">
      <w:pPr>
        <w:pStyle w:val="AlertText"/>
        <w:rPr>
          <w:rFonts w:ascii="Times New Roman" w:hAnsi="Times New Roman"/>
          <w:sz w:val="22"/>
        </w:rPr>
      </w:pPr>
      <w:r w:rsidRPr="00ED39C8">
        <w:rPr>
          <w:rFonts w:ascii="Times New Roman" w:hAnsi="Times New Roman"/>
          <w:sz w:val="22"/>
        </w:rPr>
        <w:t>Although a virtual machine must use a virtual IDE device as the startup disk to start the guest operating system, you have many options to choose from when selecting the physical device that will provide the storage for the virtual IDE device. For example, you can use any of the types of physical storage identified in the preceding list.</w:t>
      </w:r>
    </w:p>
    <w:p w:rsidR="00C7527A" w:rsidRPr="00232746" w:rsidRDefault="00C7527A" w:rsidP="00232746">
      <w:pPr>
        <w:pStyle w:val="Heading1"/>
        <w:rPr>
          <w:rFonts w:ascii="Times New Roman" w:hAnsi="Times New Roman" w:cs="Times New Roman"/>
        </w:rPr>
      </w:pPr>
      <w:bookmarkStart w:id="76" w:name="_Appendix_4_Additional"/>
      <w:bookmarkStart w:id="77" w:name="_Appendix_5_Hardware"/>
      <w:bookmarkStart w:id="78" w:name="_Appendix_4_Hardware"/>
      <w:bookmarkStart w:id="79" w:name="_Appendix_3:_Hardware"/>
      <w:bookmarkStart w:id="80" w:name="_Toc209967269"/>
      <w:bookmarkStart w:id="81" w:name="_Toc210234854"/>
      <w:bookmarkEnd w:id="76"/>
      <w:bookmarkEnd w:id="77"/>
      <w:bookmarkEnd w:id="78"/>
      <w:bookmarkEnd w:id="79"/>
      <w:r>
        <w:t xml:space="preserve">Appendix </w:t>
      </w:r>
      <w:r w:rsidR="00232746">
        <w:t>3</w:t>
      </w:r>
      <w:r w:rsidR="002A488D">
        <w:t>:</w:t>
      </w:r>
      <w:r w:rsidRPr="007C0F71">
        <w:t xml:space="preserve"> </w:t>
      </w:r>
      <w:r>
        <w:t xml:space="preserve">Hardware </w:t>
      </w:r>
      <w:r w:rsidRPr="00232746">
        <w:t>Configuration</w:t>
      </w:r>
      <w:bookmarkEnd w:id="80"/>
      <w:bookmarkEnd w:id="81"/>
    </w:p>
    <w:p w:rsidR="00C7527A" w:rsidRPr="00690401" w:rsidRDefault="00C7527A" w:rsidP="00742D73">
      <w:pPr>
        <w:pStyle w:val="NormalWeb"/>
      </w:pPr>
      <w:r w:rsidRPr="00742D73">
        <w:rPr>
          <w:b/>
        </w:rPr>
        <w:t xml:space="preserve">SQL </w:t>
      </w:r>
      <w:r w:rsidR="000A3453">
        <w:rPr>
          <w:b/>
        </w:rPr>
        <w:t xml:space="preserve">Server </w:t>
      </w:r>
      <w:r w:rsidRPr="00742D73">
        <w:rPr>
          <w:b/>
        </w:rPr>
        <w:t>Hyper-V Test Configuration</w:t>
      </w:r>
      <w:r w:rsidRPr="00690401">
        <w:t xml:space="preserve"> </w:t>
      </w:r>
    </w:p>
    <w:tbl>
      <w:tblPr>
        <w:tblW w:w="8559" w:type="dxa"/>
        <w:tblInd w:w="99" w:type="dxa"/>
        <w:tblLook w:val="04A0"/>
      </w:tblPr>
      <w:tblGrid>
        <w:gridCol w:w="1449"/>
        <w:gridCol w:w="1831"/>
        <w:gridCol w:w="5279"/>
      </w:tblGrid>
      <w:tr w:rsidR="00C7527A" w:rsidRPr="00596B84" w:rsidTr="008A23A5">
        <w:trPr>
          <w:trHeight w:val="360"/>
        </w:trPr>
        <w:tc>
          <w:tcPr>
            <w:tcW w:w="1449" w:type="dxa"/>
            <w:vMerge w:val="restart"/>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867EBD" w:rsidRDefault="00C7527A" w:rsidP="008A23A5">
            <w:pPr>
              <w:spacing w:after="0" w:line="240" w:lineRule="auto"/>
              <w:rPr>
                <w:rFonts w:ascii="Calibri" w:eastAsia="Times New Roman" w:hAnsi="Calibri" w:cs="Times New Roman"/>
                <w:color w:val="FFFFFF" w:themeColor="background1"/>
                <w:lang w:eastAsia="zh-CN"/>
              </w:rPr>
            </w:pPr>
            <w:r w:rsidRPr="00867EBD">
              <w:rPr>
                <w:rFonts w:ascii="Calibri" w:eastAsia="Times New Roman" w:hAnsi="Calibri" w:cs="Times New Roman"/>
                <w:color w:val="FFFFFF" w:themeColor="background1"/>
                <w:lang w:eastAsia="zh-CN"/>
              </w:rPr>
              <w:t xml:space="preserve">Server </w:t>
            </w:r>
            <w:r w:rsidRPr="00867EBD">
              <w:rPr>
                <w:rFonts w:ascii="Calibri" w:eastAsia="Times New Roman" w:hAnsi="Calibri" w:cs="Times New Roman"/>
                <w:color w:val="FFFFFF" w:themeColor="background1"/>
                <w:lang w:eastAsia="zh-CN"/>
              </w:rPr>
              <w:br/>
            </w:r>
            <w:r w:rsidRPr="00867EBD">
              <w:rPr>
                <w:rFonts w:ascii="Calibri" w:eastAsia="Times New Roman" w:hAnsi="Calibri" w:cs="Times New Roman"/>
                <w:b/>
                <w:bCs/>
                <w:color w:val="FFFFFF" w:themeColor="background1"/>
                <w:lang w:eastAsia="zh-CN"/>
              </w:rPr>
              <w:t>Dell R900</w:t>
            </w:r>
          </w:p>
        </w:tc>
        <w:tc>
          <w:tcPr>
            <w:tcW w:w="1831" w:type="dxa"/>
            <w:tcBorders>
              <w:top w:val="single" w:sz="4" w:space="0" w:color="000000"/>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sidRPr="00596B84">
              <w:rPr>
                <w:rFonts w:ascii="Times New Roman" w:eastAsia="Times New Roman" w:hAnsi="Times New Roman" w:cs="Times New Roman"/>
                <w:color w:val="000000"/>
                <w:sz w:val="24"/>
                <w:lang w:eastAsia="zh-CN"/>
              </w:rPr>
              <w:t xml:space="preserve">Processor </w:t>
            </w:r>
          </w:p>
        </w:tc>
        <w:tc>
          <w:tcPr>
            <w:tcW w:w="5279" w:type="dxa"/>
            <w:tcBorders>
              <w:top w:val="single" w:sz="4" w:space="0" w:color="000000"/>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4</w:t>
            </w:r>
            <w:r w:rsidRPr="00596B84">
              <w:rPr>
                <w:rFonts w:ascii="Times New Roman" w:eastAsia="Times New Roman" w:hAnsi="Times New Roman" w:cs="Times New Roman"/>
                <w:color w:val="000000"/>
                <w:sz w:val="24"/>
                <w:lang w:eastAsia="zh-CN"/>
              </w:rPr>
              <w:t xml:space="preserve"> </w:t>
            </w:r>
            <w:r>
              <w:rPr>
                <w:rFonts w:ascii="Times New Roman" w:eastAsia="Times New Roman" w:hAnsi="Times New Roman" w:cs="Times New Roman"/>
                <w:color w:val="000000"/>
                <w:sz w:val="24"/>
                <w:lang w:eastAsia="zh-CN"/>
              </w:rPr>
              <w:t>socket quad</w:t>
            </w:r>
            <w:r w:rsidRPr="00596B84">
              <w:rPr>
                <w:rFonts w:ascii="Times New Roman" w:eastAsia="Times New Roman" w:hAnsi="Times New Roman" w:cs="Times New Roman"/>
                <w:color w:val="000000"/>
                <w:sz w:val="24"/>
                <w:lang w:eastAsia="zh-CN"/>
              </w:rPr>
              <w:t xml:space="preserve">-core </w:t>
            </w:r>
            <w:r>
              <w:rPr>
                <w:rFonts w:ascii="Times New Roman" w:eastAsia="Times New Roman" w:hAnsi="Times New Roman" w:cs="Times New Roman"/>
                <w:color w:val="000000"/>
                <w:sz w:val="24"/>
                <w:lang w:eastAsia="zh-CN"/>
              </w:rPr>
              <w:t>Intel 2.4</w:t>
            </w:r>
            <w:r w:rsidRPr="00596B84">
              <w:rPr>
                <w:rFonts w:ascii="Times New Roman" w:eastAsia="Times New Roman" w:hAnsi="Times New Roman" w:cs="Times New Roman"/>
                <w:color w:val="000000"/>
                <w:sz w:val="24"/>
                <w:lang w:eastAsia="zh-CN"/>
              </w:rPr>
              <w:t>0GH</w:t>
            </w:r>
            <w:r>
              <w:rPr>
                <w:rFonts w:ascii="Times New Roman" w:eastAsia="Times New Roman" w:hAnsi="Times New Roman" w:cs="Times New Roman"/>
                <w:color w:val="000000"/>
                <w:sz w:val="24"/>
                <w:lang w:eastAsia="zh-CN"/>
              </w:rPr>
              <w:t>z, 1066Mhz bus</w:t>
            </w:r>
          </w:p>
        </w:tc>
      </w:tr>
      <w:tr w:rsidR="00C7527A" w:rsidRPr="00596B84" w:rsidTr="008A23A5">
        <w:trPr>
          <w:trHeight w:val="396"/>
        </w:trPr>
        <w:tc>
          <w:tcPr>
            <w:tcW w:w="1449" w:type="dxa"/>
            <w:vMerge/>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596B84" w:rsidRDefault="00C7527A" w:rsidP="008A23A5">
            <w:pPr>
              <w:spacing w:after="0" w:line="240" w:lineRule="auto"/>
              <w:rPr>
                <w:rFonts w:ascii="Calibri" w:eastAsia="Times New Roman" w:hAnsi="Calibri" w:cs="Times New Roman"/>
                <w:color w:val="000000"/>
                <w:lang w:eastAsia="zh-CN"/>
              </w:rPr>
            </w:pPr>
          </w:p>
        </w:tc>
        <w:tc>
          <w:tcPr>
            <w:tcW w:w="1831" w:type="dxa"/>
            <w:tcBorders>
              <w:top w:val="nil"/>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sidRPr="00596B84">
              <w:rPr>
                <w:rFonts w:ascii="Times New Roman" w:eastAsia="Times New Roman" w:hAnsi="Times New Roman" w:cs="Times New Roman"/>
                <w:color w:val="000000"/>
                <w:sz w:val="24"/>
                <w:lang w:eastAsia="zh-CN"/>
              </w:rPr>
              <w:t>Cache</w:t>
            </w:r>
          </w:p>
        </w:tc>
        <w:tc>
          <w:tcPr>
            <w:tcW w:w="5279" w:type="dxa"/>
            <w:tcBorders>
              <w:top w:val="nil"/>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6</w:t>
            </w:r>
            <w:r w:rsidR="0013353A">
              <w:rPr>
                <w:rFonts w:ascii="Times New Roman" w:eastAsia="Times New Roman" w:hAnsi="Times New Roman" w:cs="Times New Roman"/>
                <w:color w:val="000000"/>
                <w:sz w:val="24"/>
                <w:lang w:eastAsia="zh-CN"/>
              </w:rPr>
              <w:t xml:space="preserve"> </w:t>
            </w:r>
            <w:r>
              <w:rPr>
                <w:rFonts w:ascii="Times New Roman" w:eastAsia="Times New Roman" w:hAnsi="Times New Roman" w:cs="Times New Roman"/>
                <w:color w:val="000000"/>
                <w:sz w:val="24"/>
                <w:lang w:eastAsia="zh-CN"/>
              </w:rPr>
              <w:t xml:space="preserve">MB </w:t>
            </w:r>
            <w:r w:rsidRPr="00596B84">
              <w:rPr>
                <w:rFonts w:ascii="Times New Roman" w:eastAsia="Times New Roman" w:hAnsi="Times New Roman" w:cs="Times New Roman"/>
                <w:color w:val="000000"/>
                <w:sz w:val="24"/>
                <w:lang w:eastAsia="zh-CN"/>
              </w:rPr>
              <w:t>L2 cache</w:t>
            </w:r>
          </w:p>
        </w:tc>
      </w:tr>
      <w:tr w:rsidR="00C7527A" w:rsidRPr="00596B84" w:rsidTr="008A23A5">
        <w:trPr>
          <w:trHeight w:val="312"/>
        </w:trPr>
        <w:tc>
          <w:tcPr>
            <w:tcW w:w="1449" w:type="dxa"/>
            <w:vMerge/>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596B84" w:rsidRDefault="00C7527A" w:rsidP="008A23A5">
            <w:pPr>
              <w:spacing w:after="0" w:line="240" w:lineRule="auto"/>
              <w:rPr>
                <w:rFonts w:ascii="Calibri" w:eastAsia="Times New Roman" w:hAnsi="Calibri" w:cs="Times New Roman"/>
                <w:color w:val="000000"/>
                <w:lang w:eastAsia="zh-CN"/>
              </w:rPr>
            </w:pPr>
          </w:p>
        </w:tc>
        <w:tc>
          <w:tcPr>
            <w:tcW w:w="1831" w:type="dxa"/>
            <w:tcBorders>
              <w:top w:val="nil"/>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sidRPr="00596B84">
              <w:rPr>
                <w:rFonts w:ascii="Times New Roman" w:eastAsia="Times New Roman" w:hAnsi="Times New Roman" w:cs="Times New Roman"/>
                <w:color w:val="000000"/>
                <w:sz w:val="24"/>
                <w:lang w:eastAsia="zh-CN"/>
              </w:rPr>
              <w:t>Memory</w:t>
            </w:r>
          </w:p>
        </w:tc>
        <w:tc>
          <w:tcPr>
            <w:tcW w:w="5279" w:type="dxa"/>
            <w:tcBorders>
              <w:top w:val="nil"/>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sidRPr="00596B84">
              <w:rPr>
                <w:rFonts w:ascii="Times New Roman" w:eastAsia="Times New Roman" w:hAnsi="Times New Roman" w:cs="Times New Roman"/>
                <w:color w:val="000000"/>
                <w:sz w:val="24"/>
                <w:lang w:eastAsia="zh-CN"/>
              </w:rPr>
              <w:t>64</w:t>
            </w:r>
            <w:r w:rsidR="0013353A">
              <w:rPr>
                <w:rFonts w:ascii="Times New Roman" w:eastAsia="Times New Roman" w:hAnsi="Times New Roman" w:cs="Times New Roman"/>
                <w:color w:val="000000"/>
                <w:sz w:val="24"/>
                <w:lang w:eastAsia="zh-CN"/>
              </w:rPr>
              <w:t xml:space="preserve"> </w:t>
            </w:r>
            <w:r w:rsidRPr="00596B84">
              <w:rPr>
                <w:rFonts w:ascii="Times New Roman" w:eastAsia="Times New Roman" w:hAnsi="Times New Roman" w:cs="Times New Roman"/>
                <w:color w:val="000000"/>
                <w:sz w:val="24"/>
                <w:lang w:eastAsia="zh-CN"/>
              </w:rPr>
              <w:t>G</w:t>
            </w:r>
            <w:r>
              <w:rPr>
                <w:rFonts w:ascii="Times New Roman" w:eastAsia="Times New Roman" w:hAnsi="Times New Roman" w:cs="Times New Roman"/>
                <w:color w:val="000000"/>
                <w:sz w:val="24"/>
                <w:lang w:eastAsia="zh-CN"/>
              </w:rPr>
              <w:t>B physical memory</w:t>
            </w:r>
          </w:p>
        </w:tc>
      </w:tr>
      <w:tr w:rsidR="00C7527A" w:rsidRPr="00596B84" w:rsidTr="008A23A5">
        <w:trPr>
          <w:trHeight w:val="350"/>
        </w:trPr>
        <w:tc>
          <w:tcPr>
            <w:tcW w:w="1449" w:type="dxa"/>
            <w:vMerge/>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596B84" w:rsidRDefault="00C7527A" w:rsidP="008A23A5">
            <w:pPr>
              <w:spacing w:after="0" w:line="240" w:lineRule="auto"/>
              <w:rPr>
                <w:rFonts w:ascii="Calibri" w:eastAsia="Times New Roman" w:hAnsi="Calibri" w:cs="Times New Roman"/>
                <w:color w:val="000000"/>
                <w:lang w:eastAsia="zh-CN"/>
              </w:rPr>
            </w:pPr>
          </w:p>
        </w:tc>
        <w:tc>
          <w:tcPr>
            <w:tcW w:w="1831" w:type="dxa"/>
            <w:tcBorders>
              <w:top w:val="nil"/>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lang w:eastAsia="zh-CN"/>
              </w:rPr>
            </w:pPr>
            <w:r>
              <w:rPr>
                <w:rFonts w:ascii="Times New Roman" w:eastAsia="Times New Roman" w:hAnsi="Times New Roman" w:cs="Times New Roman"/>
                <w:color w:val="000000"/>
                <w:sz w:val="24"/>
                <w:lang w:eastAsia="zh-CN"/>
              </w:rPr>
              <w:t>HBA</w:t>
            </w:r>
          </w:p>
        </w:tc>
        <w:tc>
          <w:tcPr>
            <w:tcW w:w="5279" w:type="dxa"/>
            <w:tcBorders>
              <w:top w:val="nil"/>
              <w:left w:val="nil"/>
              <w:bottom w:val="single" w:sz="4" w:space="0" w:color="000000"/>
              <w:right w:val="single" w:sz="4" w:space="0" w:color="000000"/>
            </w:tcBorders>
            <w:shd w:val="clear" w:color="000000" w:fill="DBE5F1"/>
            <w:hideMark/>
          </w:tcPr>
          <w:p w:rsidR="00C7527A" w:rsidRPr="00564B76" w:rsidRDefault="00C7527A" w:rsidP="008A23A5">
            <w:pPr>
              <w:pStyle w:val="NormalWeb"/>
            </w:pPr>
            <w:r>
              <w:t>2</w:t>
            </w:r>
            <w:r w:rsidRPr="003C3131">
              <w:t xml:space="preserve">x 4Gb/s dual port Emulex </w:t>
            </w:r>
          </w:p>
        </w:tc>
      </w:tr>
      <w:tr w:rsidR="00C7527A" w:rsidRPr="00596B84" w:rsidTr="008A23A5">
        <w:trPr>
          <w:trHeight w:val="312"/>
        </w:trPr>
        <w:tc>
          <w:tcPr>
            <w:tcW w:w="1449" w:type="dxa"/>
            <w:vMerge/>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596B84" w:rsidRDefault="00C7527A" w:rsidP="008A23A5">
            <w:pPr>
              <w:spacing w:after="0" w:line="240" w:lineRule="auto"/>
              <w:rPr>
                <w:rFonts w:ascii="Calibri" w:eastAsia="Times New Roman" w:hAnsi="Calibri" w:cs="Times New Roman"/>
                <w:color w:val="000000"/>
                <w:lang w:eastAsia="zh-CN"/>
              </w:rPr>
            </w:pPr>
          </w:p>
        </w:tc>
        <w:tc>
          <w:tcPr>
            <w:tcW w:w="1831" w:type="dxa"/>
            <w:tcBorders>
              <w:top w:val="nil"/>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sidRPr="00596B84">
              <w:rPr>
                <w:rFonts w:ascii="Times New Roman" w:eastAsia="Times New Roman" w:hAnsi="Times New Roman" w:cs="Times New Roman"/>
                <w:color w:val="000000"/>
                <w:sz w:val="24"/>
                <w:lang w:eastAsia="zh-CN"/>
              </w:rPr>
              <w:t>OS</w:t>
            </w:r>
          </w:p>
        </w:tc>
        <w:tc>
          <w:tcPr>
            <w:tcW w:w="5279" w:type="dxa"/>
            <w:tcBorders>
              <w:top w:val="nil"/>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Windows S</w:t>
            </w:r>
            <w:r w:rsidRPr="00596B84">
              <w:rPr>
                <w:rFonts w:ascii="Times New Roman" w:eastAsia="Times New Roman" w:hAnsi="Times New Roman" w:cs="Times New Roman"/>
                <w:color w:val="000000"/>
                <w:sz w:val="24"/>
                <w:lang w:eastAsia="zh-CN"/>
              </w:rPr>
              <w:t>erver 2008</w:t>
            </w:r>
            <w:r>
              <w:rPr>
                <w:rFonts w:ascii="Times New Roman" w:eastAsia="Times New Roman" w:hAnsi="Times New Roman" w:cs="Times New Roman"/>
                <w:color w:val="000000"/>
                <w:sz w:val="24"/>
                <w:lang w:eastAsia="zh-CN"/>
              </w:rPr>
              <w:t xml:space="preserve"> SP1</w:t>
            </w:r>
          </w:p>
        </w:tc>
      </w:tr>
      <w:tr w:rsidR="00C7527A" w:rsidRPr="00596B84" w:rsidTr="008A23A5">
        <w:trPr>
          <w:trHeight w:val="384"/>
        </w:trPr>
        <w:tc>
          <w:tcPr>
            <w:tcW w:w="1449" w:type="dxa"/>
            <w:vMerge/>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596B84" w:rsidRDefault="00C7527A" w:rsidP="008A23A5">
            <w:pPr>
              <w:spacing w:after="0" w:line="240" w:lineRule="auto"/>
              <w:rPr>
                <w:rFonts w:ascii="Calibri" w:eastAsia="Times New Roman" w:hAnsi="Calibri" w:cs="Times New Roman"/>
                <w:color w:val="000000"/>
                <w:lang w:eastAsia="zh-CN"/>
              </w:rPr>
            </w:pPr>
          </w:p>
        </w:tc>
        <w:tc>
          <w:tcPr>
            <w:tcW w:w="1831" w:type="dxa"/>
            <w:tcBorders>
              <w:top w:val="nil"/>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sidRPr="00596B84">
              <w:rPr>
                <w:rFonts w:ascii="Times New Roman" w:eastAsia="Times New Roman" w:hAnsi="Times New Roman" w:cs="Times New Roman"/>
                <w:color w:val="000000"/>
                <w:sz w:val="24"/>
                <w:lang w:eastAsia="zh-CN"/>
              </w:rPr>
              <w:t xml:space="preserve">Network </w:t>
            </w:r>
          </w:p>
        </w:tc>
        <w:tc>
          <w:tcPr>
            <w:tcW w:w="5279" w:type="dxa"/>
            <w:tcBorders>
              <w:top w:val="nil"/>
              <w:left w:val="nil"/>
              <w:bottom w:val="single" w:sz="4" w:space="0" w:color="000000"/>
              <w:right w:val="single" w:sz="4" w:space="0" w:color="000000"/>
            </w:tcBorders>
            <w:shd w:val="clear" w:color="000000" w:fill="DBE5F1"/>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sidRPr="00596B84">
              <w:rPr>
                <w:rFonts w:ascii="Times New Roman" w:eastAsia="Times New Roman" w:hAnsi="Times New Roman" w:cs="Times New Roman"/>
                <w:color w:val="000000"/>
                <w:sz w:val="24"/>
                <w:lang w:eastAsia="zh-CN"/>
              </w:rPr>
              <w:t xml:space="preserve">2 x </w:t>
            </w:r>
            <w:r w:rsidRPr="0096719A">
              <w:rPr>
                <w:rFonts w:ascii="Times New Roman" w:eastAsia="Times New Roman" w:hAnsi="Times New Roman" w:cs="Times New Roman"/>
                <w:color w:val="000000"/>
                <w:sz w:val="24"/>
                <w:lang w:eastAsia="zh-CN"/>
              </w:rPr>
              <w:t>Broadcom BCM5708C NetXtreme II GigE</w:t>
            </w:r>
          </w:p>
        </w:tc>
      </w:tr>
      <w:tr w:rsidR="00C7527A" w:rsidRPr="00596B84" w:rsidTr="008A23A5">
        <w:trPr>
          <w:trHeight w:val="384"/>
        </w:trPr>
        <w:tc>
          <w:tcPr>
            <w:tcW w:w="1449" w:type="dxa"/>
            <w:vMerge w:val="restart"/>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867EBD" w:rsidRDefault="00C7527A" w:rsidP="008A23A5">
            <w:pPr>
              <w:spacing w:after="0" w:line="240" w:lineRule="auto"/>
              <w:rPr>
                <w:rFonts w:ascii="Calibri" w:eastAsia="Times New Roman" w:hAnsi="Calibri" w:cs="Times New Roman"/>
                <w:color w:val="FFFFFF" w:themeColor="background1"/>
                <w:lang w:eastAsia="zh-CN"/>
              </w:rPr>
            </w:pPr>
            <w:r w:rsidRPr="00867EBD">
              <w:rPr>
                <w:rFonts w:ascii="Calibri" w:eastAsia="Times New Roman" w:hAnsi="Calibri" w:cs="Times New Roman"/>
                <w:color w:val="FFFFFF" w:themeColor="background1"/>
                <w:lang w:eastAsia="zh-CN"/>
              </w:rPr>
              <w:t xml:space="preserve">Storage </w:t>
            </w:r>
            <w:r w:rsidRPr="00867EBD">
              <w:rPr>
                <w:rFonts w:ascii="Calibri" w:eastAsia="Times New Roman" w:hAnsi="Calibri" w:cs="Times New Roman"/>
                <w:color w:val="FFFFFF" w:themeColor="background1"/>
                <w:lang w:eastAsia="zh-CN"/>
              </w:rPr>
              <w:br/>
            </w:r>
            <w:r w:rsidRPr="00867EBD">
              <w:rPr>
                <w:rFonts w:ascii="Calibri" w:eastAsia="Times New Roman" w:hAnsi="Calibri" w:cs="Times New Roman"/>
                <w:b/>
                <w:bCs/>
                <w:color w:val="FFFFFF" w:themeColor="background1"/>
                <w:lang w:eastAsia="zh-CN"/>
              </w:rPr>
              <w:t>HDS AMS1000</w:t>
            </w:r>
          </w:p>
        </w:tc>
        <w:tc>
          <w:tcPr>
            <w:tcW w:w="1831" w:type="dxa"/>
            <w:tcBorders>
              <w:top w:val="nil"/>
              <w:left w:val="nil"/>
              <w:bottom w:val="single" w:sz="4" w:space="0" w:color="000000"/>
              <w:right w:val="single" w:sz="4" w:space="0" w:color="000000"/>
            </w:tcBorders>
            <w:shd w:val="clear" w:color="auto" w:fill="auto"/>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Data</w:t>
            </w:r>
          </w:p>
        </w:tc>
        <w:tc>
          <w:tcPr>
            <w:tcW w:w="5279" w:type="dxa"/>
            <w:tcBorders>
              <w:top w:val="nil"/>
              <w:left w:val="nil"/>
              <w:bottom w:val="single" w:sz="4" w:space="0" w:color="000000"/>
              <w:right w:val="single" w:sz="4" w:space="0" w:color="000000"/>
            </w:tcBorders>
            <w:shd w:val="clear" w:color="auto" w:fill="auto"/>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8 x 8 spindles (4+4) (RAID 1+0)</w:t>
            </w:r>
          </w:p>
        </w:tc>
      </w:tr>
      <w:tr w:rsidR="00C7527A" w:rsidRPr="00596B84" w:rsidTr="008A23A5">
        <w:trPr>
          <w:trHeight w:val="372"/>
        </w:trPr>
        <w:tc>
          <w:tcPr>
            <w:tcW w:w="1449" w:type="dxa"/>
            <w:vMerge/>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596B84" w:rsidRDefault="00C7527A" w:rsidP="008A23A5">
            <w:pPr>
              <w:spacing w:after="0" w:line="240" w:lineRule="auto"/>
              <w:rPr>
                <w:rFonts w:ascii="Calibri" w:eastAsia="Times New Roman" w:hAnsi="Calibri" w:cs="Times New Roman"/>
                <w:color w:val="000000"/>
                <w:lang w:eastAsia="zh-CN"/>
              </w:rPr>
            </w:pPr>
          </w:p>
        </w:tc>
        <w:tc>
          <w:tcPr>
            <w:tcW w:w="1831" w:type="dxa"/>
            <w:tcBorders>
              <w:top w:val="nil"/>
              <w:left w:val="nil"/>
              <w:bottom w:val="single" w:sz="4" w:space="0" w:color="000000"/>
              <w:right w:val="single" w:sz="4" w:space="0" w:color="000000"/>
            </w:tcBorders>
            <w:shd w:val="clear" w:color="auto" w:fill="auto"/>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Log</w:t>
            </w:r>
          </w:p>
        </w:tc>
        <w:tc>
          <w:tcPr>
            <w:tcW w:w="5279" w:type="dxa"/>
            <w:tcBorders>
              <w:top w:val="nil"/>
              <w:left w:val="nil"/>
              <w:bottom w:val="single" w:sz="4" w:space="0" w:color="000000"/>
              <w:right w:val="single" w:sz="4" w:space="0" w:color="000000"/>
            </w:tcBorders>
            <w:shd w:val="clear" w:color="auto" w:fill="auto"/>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sidRPr="00596B84">
              <w:rPr>
                <w:rFonts w:ascii="Times New Roman" w:eastAsia="Times New Roman" w:hAnsi="Times New Roman" w:cs="Times New Roman"/>
                <w:color w:val="000000"/>
                <w:sz w:val="24"/>
                <w:lang w:eastAsia="zh-CN"/>
              </w:rPr>
              <w:t xml:space="preserve">4 x </w:t>
            </w:r>
            <w:r>
              <w:rPr>
                <w:rFonts w:ascii="Times New Roman" w:eastAsia="Times New Roman" w:hAnsi="Times New Roman" w:cs="Times New Roman"/>
                <w:color w:val="000000"/>
                <w:sz w:val="24"/>
                <w:lang w:eastAsia="zh-CN"/>
              </w:rPr>
              <w:t>4 spindles (2+2) (RAID 1+0)</w:t>
            </w:r>
          </w:p>
        </w:tc>
      </w:tr>
      <w:tr w:rsidR="00C7527A" w:rsidRPr="00596B84" w:rsidTr="008A23A5">
        <w:trPr>
          <w:trHeight w:val="300"/>
        </w:trPr>
        <w:tc>
          <w:tcPr>
            <w:tcW w:w="1449" w:type="dxa"/>
            <w:vMerge/>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596B84" w:rsidRDefault="00C7527A" w:rsidP="008A23A5">
            <w:pPr>
              <w:spacing w:after="0" w:line="240" w:lineRule="auto"/>
              <w:rPr>
                <w:rFonts w:ascii="Calibri" w:eastAsia="Times New Roman" w:hAnsi="Calibri" w:cs="Times New Roman"/>
                <w:color w:val="000000"/>
                <w:lang w:eastAsia="zh-CN"/>
              </w:rPr>
            </w:pPr>
          </w:p>
        </w:tc>
        <w:tc>
          <w:tcPr>
            <w:tcW w:w="1831" w:type="dxa"/>
            <w:tcBorders>
              <w:top w:val="nil"/>
              <w:left w:val="nil"/>
              <w:bottom w:val="single" w:sz="4" w:space="0" w:color="000000"/>
              <w:right w:val="single" w:sz="4" w:space="0" w:color="000000"/>
            </w:tcBorders>
            <w:shd w:val="clear" w:color="auto" w:fill="auto"/>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Backup</w:t>
            </w:r>
          </w:p>
        </w:tc>
        <w:tc>
          <w:tcPr>
            <w:tcW w:w="5279" w:type="dxa"/>
            <w:tcBorders>
              <w:top w:val="nil"/>
              <w:left w:val="nil"/>
              <w:bottom w:val="single" w:sz="4" w:space="0" w:color="000000"/>
              <w:right w:val="single" w:sz="4" w:space="0" w:color="000000"/>
            </w:tcBorders>
            <w:shd w:val="clear" w:color="auto" w:fill="auto"/>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6 spindles (5+1) (RAID 5)</w:t>
            </w:r>
          </w:p>
        </w:tc>
      </w:tr>
      <w:tr w:rsidR="00C7527A" w:rsidRPr="00596B84" w:rsidTr="008A23A5">
        <w:trPr>
          <w:trHeight w:val="312"/>
        </w:trPr>
        <w:tc>
          <w:tcPr>
            <w:tcW w:w="1449" w:type="dxa"/>
            <w:vMerge/>
            <w:tcBorders>
              <w:top w:val="single" w:sz="4" w:space="0" w:color="000000"/>
              <w:left w:val="single" w:sz="4" w:space="0" w:color="000000"/>
              <w:bottom w:val="single" w:sz="4" w:space="0" w:color="000000"/>
              <w:right w:val="single" w:sz="4" w:space="0" w:color="000000"/>
            </w:tcBorders>
            <w:shd w:val="clear" w:color="auto" w:fill="215868" w:themeFill="accent5" w:themeFillShade="80"/>
            <w:vAlign w:val="center"/>
            <w:hideMark/>
          </w:tcPr>
          <w:p w:rsidR="00C7527A" w:rsidRPr="00596B84" w:rsidRDefault="00C7527A" w:rsidP="008A23A5">
            <w:pPr>
              <w:spacing w:after="0" w:line="240" w:lineRule="auto"/>
              <w:rPr>
                <w:rFonts w:ascii="Calibri" w:eastAsia="Times New Roman" w:hAnsi="Calibri" w:cs="Times New Roman"/>
                <w:color w:val="000000"/>
                <w:lang w:eastAsia="zh-CN"/>
              </w:rPr>
            </w:pPr>
          </w:p>
        </w:tc>
        <w:tc>
          <w:tcPr>
            <w:tcW w:w="1831" w:type="dxa"/>
            <w:tcBorders>
              <w:top w:val="nil"/>
              <w:left w:val="nil"/>
              <w:bottom w:val="single" w:sz="4" w:space="0" w:color="000000"/>
              <w:right w:val="single" w:sz="4" w:space="0" w:color="000000"/>
            </w:tcBorders>
            <w:shd w:val="clear" w:color="auto" w:fill="auto"/>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OS</w:t>
            </w:r>
          </w:p>
        </w:tc>
        <w:tc>
          <w:tcPr>
            <w:tcW w:w="5279" w:type="dxa"/>
            <w:tcBorders>
              <w:top w:val="nil"/>
              <w:left w:val="nil"/>
              <w:bottom w:val="single" w:sz="4" w:space="0" w:color="000000"/>
              <w:right w:val="single" w:sz="4" w:space="0" w:color="000000"/>
            </w:tcBorders>
            <w:shd w:val="clear" w:color="auto" w:fill="auto"/>
            <w:hideMark/>
          </w:tcPr>
          <w:p w:rsidR="00C7527A" w:rsidRPr="00596B84" w:rsidRDefault="00C7527A" w:rsidP="008A23A5">
            <w:pPr>
              <w:spacing w:after="0"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lang w:eastAsia="zh-CN"/>
              </w:rPr>
              <w:t>4 x disks (1+1) (RAID 1+0)</w:t>
            </w:r>
          </w:p>
        </w:tc>
      </w:tr>
    </w:tbl>
    <w:p w:rsidR="00FD1805" w:rsidRDefault="00FD1805" w:rsidP="00440769">
      <w:pPr>
        <w:pStyle w:val="NormalWeb"/>
      </w:pPr>
    </w:p>
    <w:sectPr w:rsidR="00FD1805" w:rsidSect="00401AED">
      <w:footerReference w:type="default" r:id="rId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BB4" w:rsidRDefault="00FE5BB4" w:rsidP="000443D1">
      <w:pPr>
        <w:spacing w:after="0" w:line="240" w:lineRule="auto"/>
      </w:pPr>
      <w:r>
        <w:separator/>
      </w:r>
    </w:p>
  </w:endnote>
  <w:endnote w:type="continuationSeparator" w:id="1">
    <w:p w:rsidR="00FE5BB4" w:rsidRDefault="00FE5BB4" w:rsidP="000443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19591"/>
      <w:docPartObj>
        <w:docPartGallery w:val="Page Numbers (Bottom of Page)"/>
        <w:docPartUnique/>
      </w:docPartObj>
    </w:sdtPr>
    <w:sdtContent>
      <w:p w:rsidR="00063377" w:rsidRDefault="001669D6">
        <w:pPr>
          <w:pStyle w:val="Footer"/>
          <w:jc w:val="right"/>
        </w:pPr>
        <w:fldSimple w:instr=" PAGE   \* MERGEFORMAT ">
          <w:r w:rsidR="003E7522">
            <w:rPr>
              <w:noProof/>
            </w:rPr>
            <w:t>29</w:t>
          </w:r>
        </w:fldSimple>
      </w:p>
    </w:sdtContent>
  </w:sdt>
  <w:p w:rsidR="00063377" w:rsidRDefault="000633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BB4" w:rsidRDefault="00FE5BB4" w:rsidP="000443D1">
      <w:pPr>
        <w:spacing w:after="0" w:line="240" w:lineRule="auto"/>
      </w:pPr>
      <w:r>
        <w:separator/>
      </w:r>
    </w:p>
  </w:footnote>
  <w:footnote w:type="continuationSeparator" w:id="1">
    <w:p w:rsidR="00FE5BB4" w:rsidRDefault="00FE5BB4" w:rsidP="000443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0CF1"/>
    <w:multiLevelType w:val="hybridMultilevel"/>
    <w:tmpl w:val="65D2ACF8"/>
    <w:lvl w:ilvl="0" w:tplc="5A10719A">
      <w:start w:val="1"/>
      <w:numFmt w:val="bullet"/>
      <w:lvlText w:val=""/>
      <w:lvlJc w:val="left"/>
      <w:pPr>
        <w:tabs>
          <w:tab w:val="num" w:pos="420"/>
        </w:tabs>
        <w:ind w:left="4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CC33869"/>
    <w:multiLevelType w:val="multilevel"/>
    <w:tmpl w:val="9B685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837AAF"/>
    <w:multiLevelType w:val="hybridMultilevel"/>
    <w:tmpl w:val="93FA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F3D2E"/>
    <w:multiLevelType w:val="hybridMultilevel"/>
    <w:tmpl w:val="98EAD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11618"/>
    <w:multiLevelType w:val="hybridMultilevel"/>
    <w:tmpl w:val="5DC6DF96"/>
    <w:lvl w:ilvl="0" w:tplc="F886BA72">
      <w:start w:val="1"/>
      <w:numFmt w:val="bullet"/>
      <w:lvlText w:val="•"/>
      <w:lvlJc w:val="left"/>
      <w:pPr>
        <w:tabs>
          <w:tab w:val="num" w:pos="1080"/>
        </w:tabs>
        <w:ind w:left="1080" w:hanging="360"/>
      </w:pPr>
      <w:rPr>
        <w:rFonts w:ascii="Arial" w:hAnsi="Arial" w:hint="default"/>
      </w:rPr>
    </w:lvl>
    <w:lvl w:ilvl="1" w:tplc="467451C2">
      <w:start w:val="2122"/>
      <w:numFmt w:val="bullet"/>
      <w:lvlText w:val="–"/>
      <w:lvlJc w:val="left"/>
      <w:pPr>
        <w:tabs>
          <w:tab w:val="num" w:pos="1800"/>
        </w:tabs>
        <w:ind w:left="1800" w:hanging="360"/>
      </w:pPr>
      <w:rPr>
        <w:rFonts w:ascii="Arial" w:hAnsi="Arial" w:hint="default"/>
      </w:rPr>
    </w:lvl>
    <w:lvl w:ilvl="2" w:tplc="D00A9FA0" w:tentative="1">
      <w:start w:val="1"/>
      <w:numFmt w:val="bullet"/>
      <w:lvlText w:val="•"/>
      <w:lvlJc w:val="left"/>
      <w:pPr>
        <w:tabs>
          <w:tab w:val="num" w:pos="2520"/>
        </w:tabs>
        <w:ind w:left="2520" w:hanging="360"/>
      </w:pPr>
      <w:rPr>
        <w:rFonts w:ascii="Arial" w:hAnsi="Arial" w:hint="default"/>
      </w:rPr>
    </w:lvl>
    <w:lvl w:ilvl="3" w:tplc="5E348920" w:tentative="1">
      <w:start w:val="1"/>
      <w:numFmt w:val="bullet"/>
      <w:lvlText w:val="•"/>
      <w:lvlJc w:val="left"/>
      <w:pPr>
        <w:tabs>
          <w:tab w:val="num" w:pos="3240"/>
        </w:tabs>
        <w:ind w:left="3240" w:hanging="360"/>
      </w:pPr>
      <w:rPr>
        <w:rFonts w:ascii="Arial" w:hAnsi="Arial" w:hint="default"/>
      </w:rPr>
    </w:lvl>
    <w:lvl w:ilvl="4" w:tplc="080CED9E" w:tentative="1">
      <w:start w:val="1"/>
      <w:numFmt w:val="bullet"/>
      <w:lvlText w:val="•"/>
      <w:lvlJc w:val="left"/>
      <w:pPr>
        <w:tabs>
          <w:tab w:val="num" w:pos="3960"/>
        </w:tabs>
        <w:ind w:left="3960" w:hanging="360"/>
      </w:pPr>
      <w:rPr>
        <w:rFonts w:ascii="Arial" w:hAnsi="Arial" w:hint="default"/>
      </w:rPr>
    </w:lvl>
    <w:lvl w:ilvl="5" w:tplc="825C939E" w:tentative="1">
      <w:start w:val="1"/>
      <w:numFmt w:val="bullet"/>
      <w:lvlText w:val="•"/>
      <w:lvlJc w:val="left"/>
      <w:pPr>
        <w:tabs>
          <w:tab w:val="num" w:pos="4680"/>
        </w:tabs>
        <w:ind w:left="4680" w:hanging="360"/>
      </w:pPr>
      <w:rPr>
        <w:rFonts w:ascii="Arial" w:hAnsi="Arial" w:hint="default"/>
      </w:rPr>
    </w:lvl>
    <w:lvl w:ilvl="6" w:tplc="B490A53C" w:tentative="1">
      <w:start w:val="1"/>
      <w:numFmt w:val="bullet"/>
      <w:lvlText w:val="•"/>
      <w:lvlJc w:val="left"/>
      <w:pPr>
        <w:tabs>
          <w:tab w:val="num" w:pos="5400"/>
        </w:tabs>
        <w:ind w:left="5400" w:hanging="360"/>
      </w:pPr>
      <w:rPr>
        <w:rFonts w:ascii="Arial" w:hAnsi="Arial" w:hint="default"/>
      </w:rPr>
    </w:lvl>
    <w:lvl w:ilvl="7" w:tplc="6DF823E0" w:tentative="1">
      <w:start w:val="1"/>
      <w:numFmt w:val="bullet"/>
      <w:lvlText w:val="•"/>
      <w:lvlJc w:val="left"/>
      <w:pPr>
        <w:tabs>
          <w:tab w:val="num" w:pos="6120"/>
        </w:tabs>
        <w:ind w:left="6120" w:hanging="360"/>
      </w:pPr>
      <w:rPr>
        <w:rFonts w:ascii="Arial" w:hAnsi="Arial" w:hint="default"/>
      </w:rPr>
    </w:lvl>
    <w:lvl w:ilvl="8" w:tplc="94FE569E" w:tentative="1">
      <w:start w:val="1"/>
      <w:numFmt w:val="bullet"/>
      <w:lvlText w:val="•"/>
      <w:lvlJc w:val="left"/>
      <w:pPr>
        <w:tabs>
          <w:tab w:val="num" w:pos="6840"/>
        </w:tabs>
        <w:ind w:left="6840" w:hanging="360"/>
      </w:pPr>
      <w:rPr>
        <w:rFonts w:ascii="Arial" w:hAnsi="Arial" w:hint="default"/>
      </w:rPr>
    </w:lvl>
  </w:abstractNum>
  <w:abstractNum w:abstractNumId="5">
    <w:nsid w:val="13D75071"/>
    <w:multiLevelType w:val="hybridMultilevel"/>
    <w:tmpl w:val="6AEA2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765CAA"/>
    <w:multiLevelType w:val="hybridMultilevel"/>
    <w:tmpl w:val="4F562A94"/>
    <w:lvl w:ilvl="0" w:tplc="CF687976">
      <w:start w:val="1"/>
      <w:numFmt w:val="bullet"/>
      <w:lvlText w:val="•"/>
      <w:lvlJc w:val="left"/>
      <w:pPr>
        <w:tabs>
          <w:tab w:val="num" w:pos="720"/>
        </w:tabs>
        <w:ind w:left="720" w:hanging="360"/>
      </w:pPr>
      <w:rPr>
        <w:rFonts w:ascii="Arial" w:hAnsi="Arial" w:hint="default"/>
      </w:rPr>
    </w:lvl>
    <w:lvl w:ilvl="1" w:tplc="129C283A">
      <w:start w:val="2182"/>
      <w:numFmt w:val="bullet"/>
      <w:lvlText w:val="•"/>
      <w:lvlJc w:val="left"/>
      <w:pPr>
        <w:tabs>
          <w:tab w:val="num" w:pos="1440"/>
        </w:tabs>
        <w:ind w:left="1440" w:hanging="360"/>
      </w:pPr>
      <w:rPr>
        <w:rFonts w:ascii="Arial" w:hAnsi="Arial" w:hint="default"/>
      </w:rPr>
    </w:lvl>
    <w:lvl w:ilvl="2" w:tplc="A71A1D3E" w:tentative="1">
      <w:start w:val="1"/>
      <w:numFmt w:val="bullet"/>
      <w:lvlText w:val="•"/>
      <w:lvlJc w:val="left"/>
      <w:pPr>
        <w:tabs>
          <w:tab w:val="num" w:pos="2160"/>
        </w:tabs>
        <w:ind w:left="2160" w:hanging="360"/>
      </w:pPr>
      <w:rPr>
        <w:rFonts w:ascii="Arial" w:hAnsi="Arial" w:hint="default"/>
      </w:rPr>
    </w:lvl>
    <w:lvl w:ilvl="3" w:tplc="441686D8" w:tentative="1">
      <w:start w:val="1"/>
      <w:numFmt w:val="bullet"/>
      <w:lvlText w:val="•"/>
      <w:lvlJc w:val="left"/>
      <w:pPr>
        <w:tabs>
          <w:tab w:val="num" w:pos="2880"/>
        </w:tabs>
        <w:ind w:left="2880" w:hanging="360"/>
      </w:pPr>
      <w:rPr>
        <w:rFonts w:ascii="Arial" w:hAnsi="Arial" w:hint="default"/>
      </w:rPr>
    </w:lvl>
    <w:lvl w:ilvl="4" w:tplc="AFC23356" w:tentative="1">
      <w:start w:val="1"/>
      <w:numFmt w:val="bullet"/>
      <w:lvlText w:val="•"/>
      <w:lvlJc w:val="left"/>
      <w:pPr>
        <w:tabs>
          <w:tab w:val="num" w:pos="3600"/>
        </w:tabs>
        <w:ind w:left="3600" w:hanging="360"/>
      </w:pPr>
      <w:rPr>
        <w:rFonts w:ascii="Arial" w:hAnsi="Arial" w:hint="default"/>
      </w:rPr>
    </w:lvl>
    <w:lvl w:ilvl="5" w:tplc="F6E2CD28" w:tentative="1">
      <w:start w:val="1"/>
      <w:numFmt w:val="bullet"/>
      <w:lvlText w:val="•"/>
      <w:lvlJc w:val="left"/>
      <w:pPr>
        <w:tabs>
          <w:tab w:val="num" w:pos="4320"/>
        </w:tabs>
        <w:ind w:left="4320" w:hanging="360"/>
      </w:pPr>
      <w:rPr>
        <w:rFonts w:ascii="Arial" w:hAnsi="Arial" w:hint="default"/>
      </w:rPr>
    </w:lvl>
    <w:lvl w:ilvl="6" w:tplc="1E26EE10" w:tentative="1">
      <w:start w:val="1"/>
      <w:numFmt w:val="bullet"/>
      <w:lvlText w:val="•"/>
      <w:lvlJc w:val="left"/>
      <w:pPr>
        <w:tabs>
          <w:tab w:val="num" w:pos="5040"/>
        </w:tabs>
        <w:ind w:left="5040" w:hanging="360"/>
      </w:pPr>
      <w:rPr>
        <w:rFonts w:ascii="Arial" w:hAnsi="Arial" w:hint="default"/>
      </w:rPr>
    </w:lvl>
    <w:lvl w:ilvl="7" w:tplc="8D08DD30" w:tentative="1">
      <w:start w:val="1"/>
      <w:numFmt w:val="bullet"/>
      <w:lvlText w:val="•"/>
      <w:lvlJc w:val="left"/>
      <w:pPr>
        <w:tabs>
          <w:tab w:val="num" w:pos="5760"/>
        </w:tabs>
        <w:ind w:left="5760" w:hanging="360"/>
      </w:pPr>
      <w:rPr>
        <w:rFonts w:ascii="Arial" w:hAnsi="Arial" w:hint="default"/>
      </w:rPr>
    </w:lvl>
    <w:lvl w:ilvl="8" w:tplc="291C5F60" w:tentative="1">
      <w:start w:val="1"/>
      <w:numFmt w:val="bullet"/>
      <w:lvlText w:val="•"/>
      <w:lvlJc w:val="left"/>
      <w:pPr>
        <w:tabs>
          <w:tab w:val="num" w:pos="6480"/>
        </w:tabs>
        <w:ind w:left="6480" w:hanging="360"/>
      </w:pPr>
      <w:rPr>
        <w:rFonts w:ascii="Arial" w:hAnsi="Arial" w:hint="default"/>
      </w:rPr>
    </w:lvl>
  </w:abstractNum>
  <w:abstractNum w:abstractNumId="7">
    <w:nsid w:val="16C12FCF"/>
    <w:multiLevelType w:val="hybridMultilevel"/>
    <w:tmpl w:val="EDE2A0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6C04EA"/>
    <w:multiLevelType w:val="hybridMultilevel"/>
    <w:tmpl w:val="5762CC6A"/>
    <w:lvl w:ilvl="0" w:tplc="7C80C276">
      <w:start w:val="1"/>
      <w:numFmt w:val="bullet"/>
      <w:lvlText w:val="•"/>
      <w:lvlJc w:val="left"/>
      <w:pPr>
        <w:tabs>
          <w:tab w:val="num" w:pos="1080"/>
        </w:tabs>
        <w:ind w:left="1080" w:hanging="360"/>
      </w:pPr>
      <w:rPr>
        <w:rFonts w:ascii="Arial" w:hAnsi="Arial" w:hint="default"/>
      </w:rPr>
    </w:lvl>
    <w:lvl w:ilvl="1" w:tplc="0409000D">
      <w:start w:val="1"/>
      <w:numFmt w:val="bullet"/>
      <w:lvlText w:val=""/>
      <w:lvlJc w:val="left"/>
      <w:pPr>
        <w:tabs>
          <w:tab w:val="num" w:pos="1800"/>
        </w:tabs>
        <w:ind w:left="1800" w:hanging="360"/>
      </w:pPr>
      <w:rPr>
        <w:rFonts w:ascii="Wingdings" w:hAnsi="Wingdings" w:hint="default"/>
      </w:rPr>
    </w:lvl>
    <w:lvl w:ilvl="2" w:tplc="FC68E204" w:tentative="1">
      <w:start w:val="1"/>
      <w:numFmt w:val="bullet"/>
      <w:lvlText w:val="•"/>
      <w:lvlJc w:val="left"/>
      <w:pPr>
        <w:tabs>
          <w:tab w:val="num" w:pos="2520"/>
        </w:tabs>
        <w:ind w:left="2520" w:hanging="360"/>
      </w:pPr>
      <w:rPr>
        <w:rFonts w:ascii="Arial" w:hAnsi="Arial" w:hint="default"/>
      </w:rPr>
    </w:lvl>
    <w:lvl w:ilvl="3" w:tplc="5C0EFB94" w:tentative="1">
      <w:start w:val="1"/>
      <w:numFmt w:val="bullet"/>
      <w:lvlText w:val="•"/>
      <w:lvlJc w:val="left"/>
      <w:pPr>
        <w:tabs>
          <w:tab w:val="num" w:pos="3240"/>
        </w:tabs>
        <w:ind w:left="3240" w:hanging="360"/>
      </w:pPr>
      <w:rPr>
        <w:rFonts w:ascii="Arial" w:hAnsi="Arial" w:hint="default"/>
      </w:rPr>
    </w:lvl>
    <w:lvl w:ilvl="4" w:tplc="2A8CC34C" w:tentative="1">
      <w:start w:val="1"/>
      <w:numFmt w:val="bullet"/>
      <w:lvlText w:val="•"/>
      <w:lvlJc w:val="left"/>
      <w:pPr>
        <w:tabs>
          <w:tab w:val="num" w:pos="3960"/>
        </w:tabs>
        <w:ind w:left="3960" w:hanging="360"/>
      </w:pPr>
      <w:rPr>
        <w:rFonts w:ascii="Arial" w:hAnsi="Arial" w:hint="default"/>
      </w:rPr>
    </w:lvl>
    <w:lvl w:ilvl="5" w:tplc="F5960EB8" w:tentative="1">
      <w:start w:val="1"/>
      <w:numFmt w:val="bullet"/>
      <w:lvlText w:val="•"/>
      <w:lvlJc w:val="left"/>
      <w:pPr>
        <w:tabs>
          <w:tab w:val="num" w:pos="4680"/>
        </w:tabs>
        <w:ind w:left="4680" w:hanging="360"/>
      </w:pPr>
      <w:rPr>
        <w:rFonts w:ascii="Arial" w:hAnsi="Arial" w:hint="default"/>
      </w:rPr>
    </w:lvl>
    <w:lvl w:ilvl="6" w:tplc="FEBE7DF4" w:tentative="1">
      <w:start w:val="1"/>
      <w:numFmt w:val="bullet"/>
      <w:lvlText w:val="•"/>
      <w:lvlJc w:val="left"/>
      <w:pPr>
        <w:tabs>
          <w:tab w:val="num" w:pos="5400"/>
        </w:tabs>
        <w:ind w:left="5400" w:hanging="360"/>
      </w:pPr>
      <w:rPr>
        <w:rFonts w:ascii="Arial" w:hAnsi="Arial" w:hint="default"/>
      </w:rPr>
    </w:lvl>
    <w:lvl w:ilvl="7" w:tplc="7B387FC2" w:tentative="1">
      <w:start w:val="1"/>
      <w:numFmt w:val="bullet"/>
      <w:lvlText w:val="•"/>
      <w:lvlJc w:val="left"/>
      <w:pPr>
        <w:tabs>
          <w:tab w:val="num" w:pos="6120"/>
        </w:tabs>
        <w:ind w:left="6120" w:hanging="360"/>
      </w:pPr>
      <w:rPr>
        <w:rFonts w:ascii="Arial" w:hAnsi="Arial" w:hint="default"/>
      </w:rPr>
    </w:lvl>
    <w:lvl w:ilvl="8" w:tplc="95CAF624" w:tentative="1">
      <w:start w:val="1"/>
      <w:numFmt w:val="bullet"/>
      <w:lvlText w:val="•"/>
      <w:lvlJc w:val="left"/>
      <w:pPr>
        <w:tabs>
          <w:tab w:val="num" w:pos="6840"/>
        </w:tabs>
        <w:ind w:left="6840" w:hanging="360"/>
      </w:pPr>
      <w:rPr>
        <w:rFonts w:ascii="Arial" w:hAnsi="Arial" w:hint="default"/>
      </w:rPr>
    </w:lvl>
  </w:abstractNum>
  <w:abstractNum w:abstractNumId="9">
    <w:nsid w:val="1C9E0F1D"/>
    <w:multiLevelType w:val="hybridMultilevel"/>
    <w:tmpl w:val="EEA86654"/>
    <w:lvl w:ilvl="0" w:tplc="0666B406">
      <w:start w:val="1"/>
      <w:numFmt w:val="bullet"/>
      <w:lvlText w:val="•"/>
      <w:lvlJc w:val="left"/>
      <w:pPr>
        <w:tabs>
          <w:tab w:val="num" w:pos="720"/>
        </w:tabs>
        <w:ind w:left="720" w:hanging="360"/>
      </w:pPr>
      <w:rPr>
        <w:rFonts w:ascii="Arial" w:hAnsi="Arial" w:hint="default"/>
      </w:rPr>
    </w:lvl>
    <w:lvl w:ilvl="1" w:tplc="F1DC0A44" w:tentative="1">
      <w:start w:val="1"/>
      <w:numFmt w:val="bullet"/>
      <w:lvlText w:val="•"/>
      <w:lvlJc w:val="left"/>
      <w:pPr>
        <w:tabs>
          <w:tab w:val="num" w:pos="1440"/>
        </w:tabs>
        <w:ind w:left="1440" w:hanging="360"/>
      </w:pPr>
      <w:rPr>
        <w:rFonts w:ascii="Arial" w:hAnsi="Arial" w:hint="default"/>
      </w:rPr>
    </w:lvl>
    <w:lvl w:ilvl="2" w:tplc="3AAEB8F4" w:tentative="1">
      <w:start w:val="1"/>
      <w:numFmt w:val="bullet"/>
      <w:lvlText w:val="•"/>
      <w:lvlJc w:val="left"/>
      <w:pPr>
        <w:tabs>
          <w:tab w:val="num" w:pos="2160"/>
        </w:tabs>
        <w:ind w:left="2160" w:hanging="360"/>
      </w:pPr>
      <w:rPr>
        <w:rFonts w:ascii="Arial" w:hAnsi="Arial" w:hint="default"/>
      </w:rPr>
    </w:lvl>
    <w:lvl w:ilvl="3" w:tplc="D8721C80" w:tentative="1">
      <w:start w:val="1"/>
      <w:numFmt w:val="bullet"/>
      <w:lvlText w:val="•"/>
      <w:lvlJc w:val="left"/>
      <w:pPr>
        <w:tabs>
          <w:tab w:val="num" w:pos="2880"/>
        </w:tabs>
        <w:ind w:left="2880" w:hanging="360"/>
      </w:pPr>
      <w:rPr>
        <w:rFonts w:ascii="Arial" w:hAnsi="Arial" w:hint="default"/>
      </w:rPr>
    </w:lvl>
    <w:lvl w:ilvl="4" w:tplc="9CDABD48" w:tentative="1">
      <w:start w:val="1"/>
      <w:numFmt w:val="bullet"/>
      <w:lvlText w:val="•"/>
      <w:lvlJc w:val="left"/>
      <w:pPr>
        <w:tabs>
          <w:tab w:val="num" w:pos="3600"/>
        </w:tabs>
        <w:ind w:left="3600" w:hanging="360"/>
      </w:pPr>
      <w:rPr>
        <w:rFonts w:ascii="Arial" w:hAnsi="Arial" w:hint="default"/>
      </w:rPr>
    </w:lvl>
    <w:lvl w:ilvl="5" w:tplc="29948550" w:tentative="1">
      <w:start w:val="1"/>
      <w:numFmt w:val="bullet"/>
      <w:lvlText w:val="•"/>
      <w:lvlJc w:val="left"/>
      <w:pPr>
        <w:tabs>
          <w:tab w:val="num" w:pos="4320"/>
        </w:tabs>
        <w:ind w:left="4320" w:hanging="360"/>
      </w:pPr>
      <w:rPr>
        <w:rFonts w:ascii="Arial" w:hAnsi="Arial" w:hint="default"/>
      </w:rPr>
    </w:lvl>
    <w:lvl w:ilvl="6" w:tplc="D32CF652" w:tentative="1">
      <w:start w:val="1"/>
      <w:numFmt w:val="bullet"/>
      <w:lvlText w:val="•"/>
      <w:lvlJc w:val="left"/>
      <w:pPr>
        <w:tabs>
          <w:tab w:val="num" w:pos="5040"/>
        </w:tabs>
        <w:ind w:left="5040" w:hanging="360"/>
      </w:pPr>
      <w:rPr>
        <w:rFonts w:ascii="Arial" w:hAnsi="Arial" w:hint="default"/>
      </w:rPr>
    </w:lvl>
    <w:lvl w:ilvl="7" w:tplc="61741782" w:tentative="1">
      <w:start w:val="1"/>
      <w:numFmt w:val="bullet"/>
      <w:lvlText w:val="•"/>
      <w:lvlJc w:val="left"/>
      <w:pPr>
        <w:tabs>
          <w:tab w:val="num" w:pos="5760"/>
        </w:tabs>
        <w:ind w:left="5760" w:hanging="360"/>
      </w:pPr>
      <w:rPr>
        <w:rFonts w:ascii="Arial" w:hAnsi="Arial" w:hint="default"/>
      </w:rPr>
    </w:lvl>
    <w:lvl w:ilvl="8" w:tplc="14DEFA76" w:tentative="1">
      <w:start w:val="1"/>
      <w:numFmt w:val="bullet"/>
      <w:lvlText w:val="•"/>
      <w:lvlJc w:val="left"/>
      <w:pPr>
        <w:tabs>
          <w:tab w:val="num" w:pos="6480"/>
        </w:tabs>
        <w:ind w:left="6480" w:hanging="360"/>
      </w:pPr>
      <w:rPr>
        <w:rFonts w:ascii="Arial" w:hAnsi="Arial" w:hint="default"/>
      </w:rPr>
    </w:lvl>
  </w:abstractNum>
  <w:abstractNum w:abstractNumId="10">
    <w:nsid w:val="255D08E7"/>
    <w:multiLevelType w:val="hybridMultilevel"/>
    <w:tmpl w:val="484C0606"/>
    <w:lvl w:ilvl="0" w:tplc="7C80C276">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FC68E204" w:tentative="1">
      <w:start w:val="1"/>
      <w:numFmt w:val="bullet"/>
      <w:lvlText w:val="•"/>
      <w:lvlJc w:val="left"/>
      <w:pPr>
        <w:tabs>
          <w:tab w:val="num" w:pos="2160"/>
        </w:tabs>
        <w:ind w:left="2160" w:hanging="360"/>
      </w:pPr>
      <w:rPr>
        <w:rFonts w:ascii="Arial" w:hAnsi="Arial" w:hint="default"/>
      </w:rPr>
    </w:lvl>
    <w:lvl w:ilvl="3" w:tplc="5C0EFB94" w:tentative="1">
      <w:start w:val="1"/>
      <w:numFmt w:val="bullet"/>
      <w:lvlText w:val="•"/>
      <w:lvlJc w:val="left"/>
      <w:pPr>
        <w:tabs>
          <w:tab w:val="num" w:pos="2880"/>
        </w:tabs>
        <w:ind w:left="2880" w:hanging="360"/>
      </w:pPr>
      <w:rPr>
        <w:rFonts w:ascii="Arial" w:hAnsi="Arial" w:hint="default"/>
      </w:rPr>
    </w:lvl>
    <w:lvl w:ilvl="4" w:tplc="2A8CC34C" w:tentative="1">
      <w:start w:val="1"/>
      <w:numFmt w:val="bullet"/>
      <w:lvlText w:val="•"/>
      <w:lvlJc w:val="left"/>
      <w:pPr>
        <w:tabs>
          <w:tab w:val="num" w:pos="3600"/>
        </w:tabs>
        <w:ind w:left="3600" w:hanging="360"/>
      </w:pPr>
      <w:rPr>
        <w:rFonts w:ascii="Arial" w:hAnsi="Arial" w:hint="default"/>
      </w:rPr>
    </w:lvl>
    <w:lvl w:ilvl="5" w:tplc="F5960EB8" w:tentative="1">
      <w:start w:val="1"/>
      <w:numFmt w:val="bullet"/>
      <w:lvlText w:val="•"/>
      <w:lvlJc w:val="left"/>
      <w:pPr>
        <w:tabs>
          <w:tab w:val="num" w:pos="4320"/>
        </w:tabs>
        <w:ind w:left="4320" w:hanging="360"/>
      </w:pPr>
      <w:rPr>
        <w:rFonts w:ascii="Arial" w:hAnsi="Arial" w:hint="default"/>
      </w:rPr>
    </w:lvl>
    <w:lvl w:ilvl="6" w:tplc="FEBE7DF4" w:tentative="1">
      <w:start w:val="1"/>
      <w:numFmt w:val="bullet"/>
      <w:lvlText w:val="•"/>
      <w:lvlJc w:val="left"/>
      <w:pPr>
        <w:tabs>
          <w:tab w:val="num" w:pos="5040"/>
        </w:tabs>
        <w:ind w:left="5040" w:hanging="360"/>
      </w:pPr>
      <w:rPr>
        <w:rFonts w:ascii="Arial" w:hAnsi="Arial" w:hint="default"/>
      </w:rPr>
    </w:lvl>
    <w:lvl w:ilvl="7" w:tplc="7B387FC2" w:tentative="1">
      <w:start w:val="1"/>
      <w:numFmt w:val="bullet"/>
      <w:lvlText w:val="•"/>
      <w:lvlJc w:val="left"/>
      <w:pPr>
        <w:tabs>
          <w:tab w:val="num" w:pos="5760"/>
        </w:tabs>
        <w:ind w:left="5760" w:hanging="360"/>
      </w:pPr>
      <w:rPr>
        <w:rFonts w:ascii="Arial" w:hAnsi="Arial" w:hint="default"/>
      </w:rPr>
    </w:lvl>
    <w:lvl w:ilvl="8" w:tplc="95CAF624" w:tentative="1">
      <w:start w:val="1"/>
      <w:numFmt w:val="bullet"/>
      <w:lvlText w:val="•"/>
      <w:lvlJc w:val="left"/>
      <w:pPr>
        <w:tabs>
          <w:tab w:val="num" w:pos="6480"/>
        </w:tabs>
        <w:ind w:left="6480" w:hanging="360"/>
      </w:pPr>
      <w:rPr>
        <w:rFonts w:ascii="Arial" w:hAnsi="Arial" w:hint="default"/>
      </w:rPr>
    </w:lvl>
  </w:abstractNum>
  <w:abstractNum w:abstractNumId="11">
    <w:nsid w:val="258E6ECD"/>
    <w:multiLevelType w:val="hybridMultilevel"/>
    <w:tmpl w:val="DB3059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64259"/>
    <w:multiLevelType w:val="hybridMultilevel"/>
    <w:tmpl w:val="82940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8B5420"/>
    <w:multiLevelType w:val="hybridMultilevel"/>
    <w:tmpl w:val="4412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C03AE0"/>
    <w:multiLevelType w:val="hybridMultilevel"/>
    <w:tmpl w:val="711A4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AF2FB2"/>
    <w:multiLevelType w:val="hybridMultilevel"/>
    <w:tmpl w:val="5AEC8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89575D"/>
    <w:multiLevelType w:val="hybridMultilevel"/>
    <w:tmpl w:val="3904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F15345"/>
    <w:multiLevelType w:val="hybridMultilevel"/>
    <w:tmpl w:val="87AC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61E66"/>
    <w:multiLevelType w:val="hybridMultilevel"/>
    <w:tmpl w:val="BFB4EDA6"/>
    <w:lvl w:ilvl="0" w:tplc="7C80C27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C68E204" w:tentative="1">
      <w:start w:val="1"/>
      <w:numFmt w:val="bullet"/>
      <w:lvlText w:val="•"/>
      <w:lvlJc w:val="left"/>
      <w:pPr>
        <w:tabs>
          <w:tab w:val="num" w:pos="2160"/>
        </w:tabs>
        <w:ind w:left="2160" w:hanging="360"/>
      </w:pPr>
      <w:rPr>
        <w:rFonts w:ascii="Arial" w:hAnsi="Arial" w:hint="default"/>
      </w:rPr>
    </w:lvl>
    <w:lvl w:ilvl="3" w:tplc="5C0EFB94" w:tentative="1">
      <w:start w:val="1"/>
      <w:numFmt w:val="bullet"/>
      <w:lvlText w:val="•"/>
      <w:lvlJc w:val="left"/>
      <w:pPr>
        <w:tabs>
          <w:tab w:val="num" w:pos="2880"/>
        </w:tabs>
        <w:ind w:left="2880" w:hanging="360"/>
      </w:pPr>
      <w:rPr>
        <w:rFonts w:ascii="Arial" w:hAnsi="Arial" w:hint="default"/>
      </w:rPr>
    </w:lvl>
    <w:lvl w:ilvl="4" w:tplc="2A8CC34C" w:tentative="1">
      <w:start w:val="1"/>
      <w:numFmt w:val="bullet"/>
      <w:lvlText w:val="•"/>
      <w:lvlJc w:val="left"/>
      <w:pPr>
        <w:tabs>
          <w:tab w:val="num" w:pos="3600"/>
        </w:tabs>
        <w:ind w:left="3600" w:hanging="360"/>
      </w:pPr>
      <w:rPr>
        <w:rFonts w:ascii="Arial" w:hAnsi="Arial" w:hint="default"/>
      </w:rPr>
    </w:lvl>
    <w:lvl w:ilvl="5" w:tplc="F5960EB8" w:tentative="1">
      <w:start w:val="1"/>
      <w:numFmt w:val="bullet"/>
      <w:lvlText w:val="•"/>
      <w:lvlJc w:val="left"/>
      <w:pPr>
        <w:tabs>
          <w:tab w:val="num" w:pos="4320"/>
        </w:tabs>
        <w:ind w:left="4320" w:hanging="360"/>
      </w:pPr>
      <w:rPr>
        <w:rFonts w:ascii="Arial" w:hAnsi="Arial" w:hint="default"/>
      </w:rPr>
    </w:lvl>
    <w:lvl w:ilvl="6" w:tplc="FEBE7DF4" w:tentative="1">
      <w:start w:val="1"/>
      <w:numFmt w:val="bullet"/>
      <w:lvlText w:val="•"/>
      <w:lvlJc w:val="left"/>
      <w:pPr>
        <w:tabs>
          <w:tab w:val="num" w:pos="5040"/>
        </w:tabs>
        <w:ind w:left="5040" w:hanging="360"/>
      </w:pPr>
      <w:rPr>
        <w:rFonts w:ascii="Arial" w:hAnsi="Arial" w:hint="default"/>
      </w:rPr>
    </w:lvl>
    <w:lvl w:ilvl="7" w:tplc="7B387FC2" w:tentative="1">
      <w:start w:val="1"/>
      <w:numFmt w:val="bullet"/>
      <w:lvlText w:val="•"/>
      <w:lvlJc w:val="left"/>
      <w:pPr>
        <w:tabs>
          <w:tab w:val="num" w:pos="5760"/>
        </w:tabs>
        <w:ind w:left="5760" w:hanging="360"/>
      </w:pPr>
      <w:rPr>
        <w:rFonts w:ascii="Arial" w:hAnsi="Arial" w:hint="default"/>
      </w:rPr>
    </w:lvl>
    <w:lvl w:ilvl="8" w:tplc="95CAF624" w:tentative="1">
      <w:start w:val="1"/>
      <w:numFmt w:val="bullet"/>
      <w:lvlText w:val="•"/>
      <w:lvlJc w:val="left"/>
      <w:pPr>
        <w:tabs>
          <w:tab w:val="num" w:pos="6480"/>
        </w:tabs>
        <w:ind w:left="6480" w:hanging="360"/>
      </w:pPr>
      <w:rPr>
        <w:rFonts w:ascii="Arial" w:hAnsi="Arial" w:hint="default"/>
      </w:rPr>
    </w:lvl>
  </w:abstractNum>
  <w:abstractNum w:abstractNumId="19">
    <w:nsid w:val="2A083141"/>
    <w:multiLevelType w:val="hybridMultilevel"/>
    <w:tmpl w:val="6FAC8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6741E3"/>
    <w:multiLevelType w:val="hybridMultilevel"/>
    <w:tmpl w:val="A3383750"/>
    <w:lvl w:ilvl="0" w:tplc="A5F89C50">
      <w:start w:val="1"/>
      <w:numFmt w:val="bullet"/>
      <w:lvlText w:val="•"/>
      <w:lvlJc w:val="left"/>
      <w:pPr>
        <w:tabs>
          <w:tab w:val="num" w:pos="720"/>
        </w:tabs>
        <w:ind w:left="720" w:hanging="360"/>
      </w:pPr>
      <w:rPr>
        <w:rFonts w:ascii="Arial" w:hAnsi="Arial" w:hint="default"/>
      </w:rPr>
    </w:lvl>
    <w:lvl w:ilvl="1" w:tplc="0ED8D214">
      <w:start w:val="1529"/>
      <w:numFmt w:val="bullet"/>
      <w:lvlText w:val="–"/>
      <w:lvlJc w:val="left"/>
      <w:pPr>
        <w:tabs>
          <w:tab w:val="num" w:pos="1440"/>
        </w:tabs>
        <w:ind w:left="1440" w:hanging="360"/>
      </w:pPr>
      <w:rPr>
        <w:rFonts w:ascii="Arial" w:hAnsi="Arial" w:hint="default"/>
      </w:rPr>
    </w:lvl>
    <w:lvl w:ilvl="2" w:tplc="E6E6A902">
      <w:start w:val="1529"/>
      <w:numFmt w:val="bullet"/>
      <w:lvlText w:val="•"/>
      <w:lvlJc w:val="left"/>
      <w:pPr>
        <w:tabs>
          <w:tab w:val="num" w:pos="2160"/>
        </w:tabs>
        <w:ind w:left="2160" w:hanging="360"/>
      </w:pPr>
      <w:rPr>
        <w:rFonts w:ascii="Arial" w:hAnsi="Arial" w:hint="default"/>
      </w:rPr>
    </w:lvl>
    <w:lvl w:ilvl="3" w:tplc="524EE702" w:tentative="1">
      <w:start w:val="1"/>
      <w:numFmt w:val="bullet"/>
      <w:lvlText w:val="•"/>
      <w:lvlJc w:val="left"/>
      <w:pPr>
        <w:tabs>
          <w:tab w:val="num" w:pos="2880"/>
        </w:tabs>
        <w:ind w:left="2880" w:hanging="360"/>
      </w:pPr>
      <w:rPr>
        <w:rFonts w:ascii="Arial" w:hAnsi="Arial" w:hint="default"/>
      </w:rPr>
    </w:lvl>
    <w:lvl w:ilvl="4" w:tplc="E45AE63E" w:tentative="1">
      <w:start w:val="1"/>
      <w:numFmt w:val="bullet"/>
      <w:lvlText w:val="•"/>
      <w:lvlJc w:val="left"/>
      <w:pPr>
        <w:tabs>
          <w:tab w:val="num" w:pos="3600"/>
        </w:tabs>
        <w:ind w:left="3600" w:hanging="360"/>
      </w:pPr>
      <w:rPr>
        <w:rFonts w:ascii="Arial" w:hAnsi="Arial" w:hint="default"/>
      </w:rPr>
    </w:lvl>
    <w:lvl w:ilvl="5" w:tplc="9FB2E81C" w:tentative="1">
      <w:start w:val="1"/>
      <w:numFmt w:val="bullet"/>
      <w:lvlText w:val="•"/>
      <w:lvlJc w:val="left"/>
      <w:pPr>
        <w:tabs>
          <w:tab w:val="num" w:pos="4320"/>
        </w:tabs>
        <w:ind w:left="4320" w:hanging="360"/>
      </w:pPr>
      <w:rPr>
        <w:rFonts w:ascii="Arial" w:hAnsi="Arial" w:hint="default"/>
      </w:rPr>
    </w:lvl>
    <w:lvl w:ilvl="6" w:tplc="2C10CBC2" w:tentative="1">
      <w:start w:val="1"/>
      <w:numFmt w:val="bullet"/>
      <w:lvlText w:val="•"/>
      <w:lvlJc w:val="left"/>
      <w:pPr>
        <w:tabs>
          <w:tab w:val="num" w:pos="5040"/>
        </w:tabs>
        <w:ind w:left="5040" w:hanging="360"/>
      </w:pPr>
      <w:rPr>
        <w:rFonts w:ascii="Arial" w:hAnsi="Arial" w:hint="default"/>
      </w:rPr>
    </w:lvl>
    <w:lvl w:ilvl="7" w:tplc="882CAA50" w:tentative="1">
      <w:start w:val="1"/>
      <w:numFmt w:val="bullet"/>
      <w:lvlText w:val="•"/>
      <w:lvlJc w:val="left"/>
      <w:pPr>
        <w:tabs>
          <w:tab w:val="num" w:pos="5760"/>
        </w:tabs>
        <w:ind w:left="5760" w:hanging="360"/>
      </w:pPr>
      <w:rPr>
        <w:rFonts w:ascii="Arial" w:hAnsi="Arial" w:hint="default"/>
      </w:rPr>
    </w:lvl>
    <w:lvl w:ilvl="8" w:tplc="54500ACA" w:tentative="1">
      <w:start w:val="1"/>
      <w:numFmt w:val="bullet"/>
      <w:lvlText w:val="•"/>
      <w:lvlJc w:val="left"/>
      <w:pPr>
        <w:tabs>
          <w:tab w:val="num" w:pos="6480"/>
        </w:tabs>
        <w:ind w:left="6480" w:hanging="360"/>
      </w:pPr>
      <w:rPr>
        <w:rFonts w:ascii="Arial" w:hAnsi="Arial" w:hint="default"/>
      </w:rPr>
    </w:lvl>
  </w:abstractNum>
  <w:abstractNum w:abstractNumId="21">
    <w:nsid w:val="2CBC66C2"/>
    <w:multiLevelType w:val="hybridMultilevel"/>
    <w:tmpl w:val="D9B6A7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EB538E"/>
    <w:multiLevelType w:val="hybridMultilevel"/>
    <w:tmpl w:val="6D7814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496360"/>
    <w:multiLevelType w:val="hybridMultilevel"/>
    <w:tmpl w:val="5C96445C"/>
    <w:lvl w:ilvl="0" w:tplc="E38C0546">
      <w:start w:val="1"/>
      <w:numFmt w:val="bullet"/>
      <w:lvlText w:val="•"/>
      <w:lvlJc w:val="left"/>
      <w:pPr>
        <w:tabs>
          <w:tab w:val="num" w:pos="720"/>
        </w:tabs>
        <w:ind w:left="720" w:hanging="360"/>
      </w:pPr>
      <w:rPr>
        <w:rFonts w:ascii="Arial" w:hAnsi="Arial" w:hint="default"/>
      </w:rPr>
    </w:lvl>
    <w:lvl w:ilvl="1" w:tplc="A6B4E1B4">
      <w:start w:val="2279"/>
      <w:numFmt w:val="bullet"/>
      <w:lvlText w:val="•"/>
      <w:lvlJc w:val="left"/>
      <w:pPr>
        <w:tabs>
          <w:tab w:val="num" w:pos="1440"/>
        </w:tabs>
        <w:ind w:left="1440" w:hanging="360"/>
      </w:pPr>
      <w:rPr>
        <w:rFonts w:ascii="Arial" w:hAnsi="Arial" w:hint="default"/>
      </w:rPr>
    </w:lvl>
    <w:lvl w:ilvl="2" w:tplc="41441D06" w:tentative="1">
      <w:start w:val="1"/>
      <w:numFmt w:val="bullet"/>
      <w:lvlText w:val="•"/>
      <w:lvlJc w:val="left"/>
      <w:pPr>
        <w:tabs>
          <w:tab w:val="num" w:pos="2160"/>
        </w:tabs>
        <w:ind w:left="2160" w:hanging="360"/>
      </w:pPr>
      <w:rPr>
        <w:rFonts w:ascii="Arial" w:hAnsi="Arial" w:hint="default"/>
      </w:rPr>
    </w:lvl>
    <w:lvl w:ilvl="3" w:tplc="EA02D5AC" w:tentative="1">
      <w:start w:val="1"/>
      <w:numFmt w:val="bullet"/>
      <w:lvlText w:val="•"/>
      <w:lvlJc w:val="left"/>
      <w:pPr>
        <w:tabs>
          <w:tab w:val="num" w:pos="2880"/>
        </w:tabs>
        <w:ind w:left="2880" w:hanging="360"/>
      </w:pPr>
      <w:rPr>
        <w:rFonts w:ascii="Arial" w:hAnsi="Arial" w:hint="default"/>
      </w:rPr>
    </w:lvl>
    <w:lvl w:ilvl="4" w:tplc="C4429742" w:tentative="1">
      <w:start w:val="1"/>
      <w:numFmt w:val="bullet"/>
      <w:lvlText w:val="•"/>
      <w:lvlJc w:val="left"/>
      <w:pPr>
        <w:tabs>
          <w:tab w:val="num" w:pos="3600"/>
        </w:tabs>
        <w:ind w:left="3600" w:hanging="360"/>
      </w:pPr>
      <w:rPr>
        <w:rFonts w:ascii="Arial" w:hAnsi="Arial" w:hint="default"/>
      </w:rPr>
    </w:lvl>
    <w:lvl w:ilvl="5" w:tplc="29BEA99A" w:tentative="1">
      <w:start w:val="1"/>
      <w:numFmt w:val="bullet"/>
      <w:lvlText w:val="•"/>
      <w:lvlJc w:val="left"/>
      <w:pPr>
        <w:tabs>
          <w:tab w:val="num" w:pos="4320"/>
        </w:tabs>
        <w:ind w:left="4320" w:hanging="360"/>
      </w:pPr>
      <w:rPr>
        <w:rFonts w:ascii="Arial" w:hAnsi="Arial" w:hint="default"/>
      </w:rPr>
    </w:lvl>
    <w:lvl w:ilvl="6" w:tplc="012891FC" w:tentative="1">
      <w:start w:val="1"/>
      <w:numFmt w:val="bullet"/>
      <w:lvlText w:val="•"/>
      <w:lvlJc w:val="left"/>
      <w:pPr>
        <w:tabs>
          <w:tab w:val="num" w:pos="5040"/>
        </w:tabs>
        <w:ind w:left="5040" w:hanging="360"/>
      </w:pPr>
      <w:rPr>
        <w:rFonts w:ascii="Arial" w:hAnsi="Arial" w:hint="default"/>
      </w:rPr>
    </w:lvl>
    <w:lvl w:ilvl="7" w:tplc="F4D2E6CA" w:tentative="1">
      <w:start w:val="1"/>
      <w:numFmt w:val="bullet"/>
      <w:lvlText w:val="•"/>
      <w:lvlJc w:val="left"/>
      <w:pPr>
        <w:tabs>
          <w:tab w:val="num" w:pos="5760"/>
        </w:tabs>
        <w:ind w:left="5760" w:hanging="360"/>
      </w:pPr>
      <w:rPr>
        <w:rFonts w:ascii="Arial" w:hAnsi="Arial" w:hint="default"/>
      </w:rPr>
    </w:lvl>
    <w:lvl w:ilvl="8" w:tplc="73BEDB1C" w:tentative="1">
      <w:start w:val="1"/>
      <w:numFmt w:val="bullet"/>
      <w:lvlText w:val="•"/>
      <w:lvlJc w:val="left"/>
      <w:pPr>
        <w:tabs>
          <w:tab w:val="num" w:pos="6480"/>
        </w:tabs>
        <w:ind w:left="6480" w:hanging="360"/>
      </w:pPr>
      <w:rPr>
        <w:rFonts w:ascii="Arial" w:hAnsi="Arial" w:hint="default"/>
      </w:rPr>
    </w:lvl>
  </w:abstractNum>
  <w:abstractNum w:abstractNumId="24">
    <w:nsid w:val="302C40E5"/>
    <w:multiLevelType w:val="hybridMultilevel"/>
    <w:tmpl w:val="84F65430"/>
    <w:lvl w:ilvl="0" w:tplc="477601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03B790F"/>
    <w:multiLevelType w:val="hybridMultilevel"/>
    <w:tmpl w:val="1D1E8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05C7171"/>
    <w:multiLevelType w:val="hybridMultilevel"/>
    <w:tmpl w:val="BB58C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0987488"/>
    <w:multiLevelType w:val="hybridMultilevel"/>
    <w:tmpl w:val="9D401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2755E54"/>
    <w:multiLevelType w:val="hybridMultilevel"/>
    <w:tmpl w:val="1CAA303E"/>
    <w:lvl w:ilvl="0" w:tplc="2AF204EE">
      <w:start w:val="1"/>
      <w:numFmt w:val="bullet"/>
      <w:lvlText w:val="•"/>
      <w:lvlJc w:val="left"/>
      <w:pPr>
        <w:tabs>
          <w:tab w:val="num" w:pos="720"/>
        </w:tabs>
        <w:ind w:left="720" w:hanging="360"/>
      </w:pPr>
      <w:rPr>
        <w:rFonts w:ascii="Arial" w:hAnsi="Arial" w:hint="default"/>
      </w:rPr>
    </w:lvl>
    <w:lvl w:ilvl="1" w:tplc="87C61CB6">
      <w:start w:val="1073"/>
      <w:numFmt w:val="bullet"/>
      <w:lvlText w:val="–"/>
      <w:lvlJc w:val="left"/>
      <w:pPr>
        <w:tabs>
          <w:tab w:val="num" w:pos="1440"/>
        </w:tabs>
        <w:ind w:left="1440" w:hanging="360"/>
      </w:pPr>
      <w:rPr>
        <w:rFonts w:ascii="Arial" w:hAnsi="Arial" w:hint="default"/>
      </w:rPr>
    </w:lvl>
    <w:lvl w:ilvl="2" w:tplc="D9622BA6">
      <w:start w:val="1073"/>
      <w:numFmt w:val="bullet"/>
      <w:lvlText w:val="•"/>
      <w:lvlJc w:val="left"/>
      <w:pPr>
        <w:tabs>
          <w:tab w:val="num" w:pos="2160"/>
        </w:tabs>
        <w:ind w:left="2160" w:hanging="360"/>
      </w:pPr>
      <w:rPr>
        <w:rFonts w:ascii="Arial" w:hAnsi="Arial" w:hint="default"/>
      </w:rPr>
    </w:lvl>
    <w:lvl w:ilvl="3" w:tplc="EF9823EE" w:tentative="1">
      <w:start w:val="1"/>
      <w:numFmt w:val="bullet"/>
      <w:lvlText w:val="•"/>
      <w:lvlJc w:val="left"/>
      <w:pPr>
        <w:tabs>
          <w:tab w:val="num" w:pos="2880"/>
        </w:tabs>
        <w:ind w:left="2880" w:hanging="360"/>
      </w:pPr>
      <w:rPr>
        <w:rFonts w:ascii="Arial" w:hAnsi="Arial" w:hint="default"/>
      </w:rPr>
    </w:lvl>
    <w:lvl w:ilvl="4" w:tplc="BF5CE818" w:tentative="1">
      <w:start w:val="1"/>
      <w:numFmt w:val="bullet"/>
      <w:lvlText w:val="•"/>
      <w:lvlJc w:val="left"/>
      <w:pPr>
        <w:tabs>
          <w:tab w:val="num" w:pos="3600"/>
        </w:tabs>
        <w:ind w:left="3600" w:hanging="360"/>
      </w:pPr>
      <w:rPr>
        <w:rFonts w:ascii="Arial" w:hAnsi="Arial" w:hint="default"/>
      </w:rPr>
    </w:lvl>
    <w:lvl w:ilvl="5" w:tplc="A7A618B4" w:tentative="1">
      <w:start w:val="1"/>
      <w:numFmt w:val="bullet"/>
      <w:lvlText w:val="•"/>
      <w:lvlJc w:val="left"/>
      <w:pPr>
        <w:tabs>
          <w:tab w:val="num" w:pos="4320"/>
        </w:tabs>
        <w:ind w:left="4320" w:hanging="360"/>
      </w:pPr>
      <w:rPr>
        <w:rFonts w:ascii="Arial" w:hAnsi="Arial" w:hint="default"/>
      </w:rPr>
    </w:lvl>
    <w:lvl w:ilvl="6" w:tplc="060A02BA" w:tentative="1">
      <w:start w:val="1"/>
      <w:numFmt w:val="bullet"/>
      <w:lvlText w:val="•"/>
      <w:lvlJc w:val="left"/>
      <w:pPr>
        <w:tabs>
          <w:tab w:val="num" w:pos="5040"/>
        </w:tabs>
        <w:ind w:left="5040" w:hanging="360"/>
      </w:pPr>
      <w:rPr>
        <w:rFonts w:ascii="Arial" w:hAnsi="Arial" w:hint="default"/>
      </w:rPr>
    </w:lvl>
    <w:lvl w:ilvl="7" w:tplc="01743F9E" w:tentative="1">
      <w:start w:val="1"/>
      <w:numFmt w:val="bullet"/>
      <w:lvlText w:val="•"/>
      <w:lvlJc w:val="left"/>
      <w:pPr>
        <w:tabs>
          <w:tab w:val="num" w:pos="5760"/>
        </w:tabs>
        <w:ind w:left="5760" w:hanging="360"/>
      </w:pPr>
      <w:rPr>
        <w:rFonts w:ascii="Arial" w:hAnsi="Arial" w:hint="default"/>
      </w:rPr>
    </w:lvl>
    <w:lvl w:ilvl="8" w:tplc="1BD65970" w:tentative="1">
      <w:start w:val="1"/>
      <w:numFmt w:val="bullet"/>
      <w:lvlText w:val="•"/>
      <w:lvlJc w:val="left"/>
      <w:pPr>
        <w:tabs>
          <w:tab w:val="num" w:pos="6480"/>
        </w:tabs>
        <w:ind w:left="6480" w:hanging="360"/>
      </w:pPr>
      <w:rPr>
        <w:rFonts w:ascii="Arial" w:hAnsi="Arial" w:hint="default"/>
      </w:rPr>
    </w:lvl>
  </w:abstractNum>
  <w:abstractNum w:abstractNumId="29">
    <w:nsid w:val="354D0BF8"/>
    <w:multiLevelType w:val="hybridMultilevel"/>
    <w:tmpl w:val="9E0A6CAC"/>
    <w:lvl w:ilvl="0" w:tplc="5EA65E8E">
      <w:start w:val="1"/>
      <w:numFmt w:val="bullet"/>
      <w:lvlText w:val="•"/>
      <w:lvlJc w:val="left"/>
      <w:pPr>
        <w:tabs>
          <w:tab w:val="num" w:pos="720"/>
        </w:tabs>
        <w:ind w:left="720" w:hanging="360"/>
      </w:pPr>
      <w:rPr>
        <w:rFonts w:ascii="Arial" w:hAnsi="Arial" w:hint="default"/>
      </w:rPr>
    </w:lvl>
    <w:lvl w:ilvl="1" w:tplc="C3F068EC">
      <w:start w:val="1"/>
      <w:numFmt w:val="bullet"/>
      <w:lvlText w:val="•"/>
      <w:lvlJc w:val="left"/>
      <w:pPr>
        <w:tabs>
          <w:tab w:val="num" w:pos="1440"/>
        </w:tabs>
        <w:ind w:left="1440" w:hanging="360"/>
      </w:pPr>
      <w:rPr>
        <w:rFonts w:ascii="Arial" w:hAnsi="Arial" w:hint="default"/>
      </w:rPr>
    </w:lvl>
    <w:lvl w:ilvl="2" w:tplc="9A6230B4" w:tentative="1">
      <w:start w:val="1"/>
      <w:numFmt w:val="bullet"/>
      <w:lvlText w:val="•"/>
      <w:lvlJc w:val="left"/>
      <w:pPr>
        <w:tabs>
          <w:tab w:val="num" w:pos="2160"/>
        </w:tabs>
        <w:ind w:left="2160" w:hanging="360"/>
      </w:pPr>
      <w:rPr>
        <w:rFonts w:ascii="Arial" w:hAnsi="Arial" w:hint="default"/>
      </w:rPr>
    </w:lvl>
    <w:lvl w:ilvl="3" w:tplc="BF7EF5F2" w:tentative="1">
      <w:start w:val="1"/>
      <w:numFmt w:val="bullet"/>
      <w:lvlText w:val="•"/>
      <w:lvlJc w:val="left"/>
      <w:pPr>
        <w:tabs>
          <w:tab w:val="num" w:pos="2880"/>
        </w:tabs>
        <w:ind w:left="2880" w:hanging="360"/>
      </w:pPr>
      <w:rPr>
        <w:rFonts w:ascii="Arial" w:hAnsi="Arial" w:hint="default"/>
      </w:rPr>
    </w:lvl>
    <w:lvl w:ilvl="4" w:tplc="CAFCB872" w:tentative="1">
      <w:start w:val="1"/>
      <w:numFmt w:val="bullet"/>
      <w:lvlText w:val="•"/>
      <w:lvlJc w:val="left"/>
      <w:pPr>
        <w:tabs>
          <w:tab w:val="num" w:pos="3600"/>
        </w:tabs>
        <w:ind w:left="3600" w:hanging="360"/>
      </w:pPr>
      <w:rPr>
        <w:rFonts w:ascii="Arial" w:hAnsi="Arial" w:hint="default"/>
      </w:rPr>
    </w:lvl>
    <w:lvl w:ilvl="5" w:tplc="65B44080" w:tentative="1">
      <w:start w:val="1"/>
      <w:numFmt w:val="bullet"/>
      <w:lvlText w:val="•"/>
      <w:lvlJc w:val="left"/>
      <w:pPr>
        <w:tabs>
          <w:tab w:val="num" w:pos="4320"/>
        </w:tabs>
        <w:ind w:left="4320" w:hanging="360"/>
      </w:pPr>
      <w:rPr>
        <w:rFonts w:ascii="Arial" w:hAnsi="Arial" w:hint="default"/>
      </w:rPr>
    </w:lvl>
    <w:lvl w:ilvl="6" w:tplc="ED267202" w:tentative="1">
      <w:start w:val="1"/>
      <w:numFmt w:val="bullet"/>
      <w:lvlText w:val="•"/>
      <w:lvlJc w:val="left"/>
      <w:pPr>
        <w:tabs>
          <w:tab w:val="num" w:pos="5040"/>
        </w:tabs>
        <w:ind w:left="5040" w:hanging="360"/>
      </w:pPr>
      <w:rPr>
        <w:rFonts w:ascii="Arial" w:hAnsi="Arial" w:hint="default"/>
      </w:rPr>
    </w:lvl>
    <w:lvl w:ilvl="7" w:tplc="5478060E" w:tentative="1">
      <w:start w:val="1"/>
      <w:numFmt w:val="bullet"/>
      <w:lvlText w:val="•"/>
      <w:lvlJc w:val="left"/>
      <w:pPr>
        <w:tabs>
          <w:tab w:val="num" w:pos="5760"/>
        </w:tabs>
        <w:ind w:left="5760" w:hanging="360"/>
      </w:pPr>
      <w:rPr>
        <w:rFonts w:ascii="Arial" w:hAnsi="Arial" w:hint="default"/>
      </w:rPr>
    </w:lvl>
    <w:lvl w:ilvl="8" w:tplc="90766BEE" w:tentative="1">
      <w:start w:val="1"/>
      <w:numFmt w:val="bullet"/>
      <w:lvlText w:val="•"/>
      <w:lvlJc w:val="left"/>
      <w:pPr>
        <w:tabs>
          <w:tab w:val="num" w:pos="6480"/>
        </w:tabs>
        <w:ind w:left="6480" w:hanging="360"/>
      </w:pPr>
      <w:rPr>
        <w:rFonts w:ascii="Arial" w:hAnsi="Arial" w:hint="default"/>
      </w:rPr>
    </w:lvl>
  </w:abstractNum>
  <w:abstractNum w:abstractNumId="30">
    <w:nsid w:val="362D22E3"/>
    <w:multiLevelType w:val="hybridMultilevel"/>
    <w:tmpl w:val="1D50EE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8FC4970"/>
    <w:multiLevelType w:val="hybridMultilevel"/>
    <w:tmpl w:val="1AEA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B04C0E"/>
    <w:multiLevelType w:val="hybridMultilevel"/>
    <w:tmpl w:val="3348D2F4"/>
    <w:lvl w:ilvl="0" w:tplc="931039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A2A23ED"/>
    <w:multiLevelType w:val="hybridMultilevel"/>
    <w:tmpl w:val="0AEE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AE64815"/>
    <w:multiLevelType w:val="hybridMultilevel"/>
    <w:tmpl w:val="AA44A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B1B45C4"/>
    <w:multiLevelType w:val="hybridMultilevel"/>
    <w:tmpl w:val="458C9448"/>
    <w:lvl w:ilvl="0" w:tplc="011CDCC4">
      <w:start w:val="1"/>
      <w:numFmt w:val="bullet"/>
      <w:lvlText w:val="•"/>
      <w:lvlJc w:val="left"/>
      <w:pPr>
        <w:tabs>
          <w:tab w:val="num" w:pos="720"/>
        </w:tabs>
        <w:ind w:left="720" w:hanging="360"/>
      </w:pPr>
      <w:rPr>
        <w:rFonts w:ascii="Arial" w:hAnsi="Arial" w:hint="default"/>
      </w:rPr>
    </w:lvl>
    <w:lvl w:ilvl="1" w:tplc="E58EF4DA" w:tentative="1">
      <w:start w:val="1"/>
      <w:numFmt w:val="bullet"/>
      <w:lvlText w:val="•"/>
      <w:lvlJc w:val="left"/>
      <w:pPr>
        <w:tabs>
          <w:tab w:val="num" w:pos="1440"/>
        </w:tabs>
        <w:ind w:left="1440" w:hanging="360"/>
      </w:pPr>
      <w:rPr>
        <w:rFonts w:ascii="Arial" w:hAnsi="Arial" w:hint="default"/>
      </w:rPr>
    </w:lvl>
    <w:lvl w:ilvl="2" w:tplc="13D4F4BE" w:tentative="1">
      <w:start w:val="1"/>
      <w:numFmt w:val="bullet"/>
      <w:lvlText w:val="•"/>
      <w:lvlJc w:val="left"/>
      <w:pPr>
        <w:tabs>
          <w:tab w:val="num" w:pos="2160"/>
        </w:tabs>
        <w:ind w:left="2160" w:hanging="360"/>
      </w:pPr>
      <w:rPr>
        <w:rFonts w:ascii="Arial" w:hAnsi="Arial" w:hint="default"/>
      </w:rPr>
    </w:lvl>
    <w:lvl w:ilvl="3" w:tplc="D098DB60" w:tentative="1">
      <w:start w:val="1"/>
      <w:numFmt w:val="bullet"/>
      <w:lvlText w:val="•"/>
      <w:lvlJc w:val="left"/>
      <w:pPr>
        <w:tabs>
          <w:tab w:val="num" w:pos="2880"/>
        </w:tabs>
        <w:ind w:left="2880" w:hanging="360"/>
      </w:pPr>
      <w:rPr>
        <w:rFonts w:ascii="Arial" w:hAnsi="Arial" w:hint="default"/>
      </w:rPr>
    </w:lvl>
    <w:lvl w:ilvl="4" w:tplc="74846C9C" w:tentative="1">
      <w:start w:val="1"/>
      <w:numFmt w:val="bullet"/>
      <w:lvlText w:val="•"/>
      <w:lvlJc w:val="left"/>
      <w:pPr>
        <w:tabs>
          <w:tab w:val="num" w:pos="3600"/>
        </w:tabs>
        <w:ind w:left="3600" w:hanging="360"/>
      </w:pPr>
      <w:rPr>
        <w:rFonts w:ascii="Arial" w:hAnsi="Arial" w:hint="default"/>
      </w:rPr>
    </w:lvl>
    <w:lvl w:ilvl="5" w:tplc="F7FC2F94" w:tentative="1">
      <w:start w:val="1"/>
      <w:numFmt w:val="bullet"/>
      <w:lvlText w:val="•"/>
      <w:lvlJc w:val="left"/>
      <w:pPr>
        <w:tabs>
          <w:tab w:val="num" w:pos="4320"/>
        </w:tabs>
        <w:ind w:left="4320" w:hanging="360"/>
      </w:pPr>
      <w:rPr>
        <w:rFonts w:ascii="Arial" w:hAnsi="Arial" w:hint="default"/>
      </w:rPr>
    </w:lvl>
    <w:lvl w:ilvl="6" w:tplc="A194234E" w:tentative="1">
      <w:start w:val="1"/>
      <w:numFmt w:val="bullet"/>
      <w:lvlText w:val="•"/>
      <w:lvlJc w:val="left"/>
      <w:pPr>
        <w:tabs>
          <w:tab w:val="num" w:pos="5040"/>
        </w:tabs>
        <w:ind w:left="5040" w:hanging="360"/>
      </w:pPr>
      <w:rPr>
        <w:rFonts w:ascii="Arial" w:hAnsi="Arial" w:hint="default"/>
      </w:rPr>
    </w:lvl>
    <w:lvl w:ilvl="7" w:tplc="B86ED808" w:tentative="1">
      <w:start w:val="1"/>
      <w:numFmt w:val="bullet"/>
      <w:lvlText w:val="•"/>
      <w:lvlJc w:val="left"/>
      <w:pPr>
        <w:tabs>
          <w:tab w:val="num" w:pos="5760"/>
        </w:tabs>
        <w:ind w:left="5760" w:hanging="360"/>
      </w:pPr>
      <w:rPr>
        <w:rFonts w:ascii="Arial" w:hAnsi="Arial" w:hint="default"/>
      </w:rPr>
    </w:lvl>
    <w:lvl w:ilvl="8" w:tplc="578889D4" w:tentative="1">
      <w:start w:val="1"/>
      <w:numFmt w:val="bullet"/>
      <w:lvlText w:val="•"/>
      <w:lvlJc w:val="left"/>
      <w:pPr>
        <w:tabs>
          <w:tab w:val="num" w:pos="6480"/>
        </w:tabs>
        <w:ind w:left="6480" w:hanging="360"/>
      </w:pPr>
      <w:rPr>
        <w:rFonts w:ascii="Arial" w:hAnsi="Arial" w:hint="default"/>
      </w:rPr>
    </w:lvl>
  </w:abstractNum>
  <w:abstractNum w:abstractNumId="36">
    <w:nsid w:val="3B3F1356"/>
    <w:multiLevelType w:val="hybridMultilevel"/>
    <w:tmpl w:val="008E7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2B7272"/>
    <w:multiLevelType w:val="hybridMultilevel"/>
    <w:tmpl w:val="7CE25950"/>
    <w:lvl w:ilvl="0" w:tplc="E1448A0A">
      <w:start w:val="1"/>
      <w:numFmt w:val="bullet"/>
      <w:lvlText w:val="•"/>
      <w:lvlJc w:val="left"/>
      <w:pPr>
        <w:tabs>
          <w:tab w:val="num" w:pos="720"/>
        </w:tabs>
        <w:ind w:left="720" w:hanging="360"/>
      </w:pPr>
      <w:rPr>
        <w:rFonts w:ascii="Arial" w:hAnsi="Arial" w:hint="default"/>
      </w:rPr>
    </w:lvl>
    <w:lvl w:ilvl="1" w:tplc="0E507056">
      <w:start w:val="1528"/>
      <w:numFmt w:val="bullet"/>
      <w:lvlText w:val="–"/>
      <w:lvlJc w:val="left"/>
      <w:pPr>
        <w:tabs>
          <w:tab w:val="num" w:pos="1440"/>
        </w:tabs>
        <w:ind w:left="1440" w:hanging="360"/>
      </w:pPr>
      <w:rPr>
        <w:rFonts w:ascii="Arial" w:hAnsi="Arial" w:hint="default"/>
      </w:rPr>
    </w:lvl>
    <w:lvl w:ilvl="2" w:tplc="1090C066" w:tentative="1">
      <w:start w:val="1"/>
      <w:numFmt w:val="bullet"/>
      <w:lvlText w:val="•"/>
      <w:lvlJc w:val="left"/>
      <w:pPr>
        <w:tabs>
          <w:tab w:val="num" w:pos="2160"/>
        </w:tabs>
        <w:ind w:left="2160" w:hanging="360"/>
      </w:pPr>
      <w:rPr>
        <w:rFonts w:ascii="Arial" w:hAnsi="Arial" w:hint="default"/>
      </w:rPr>
    </w:lvl>
    <w:lvl w:ilvl="3" w:tplc="A5924CC8" w:tentative="1">
      <w:start w:val="1"/>
      <w:numFmt w:val="bullet"/>
      <w:lvlText w:val="•"/>
      <w:lvlJc w:val="left"/>
      <w:pPr>
        <w:tabs>
          <w:tab w:val="num" w:pos="2880"/>
        </w:tabs>
        <w:ind w:left="2880" w:hanging="360"/>
      </w:pPr>
      <w:rPr>
        <w:rFonts w:ascii="Arial" w:hAnsi="Arial" w:hint="default"/>
      </w:rPr>
    </w:lvl>
    <w:lvl w:ilvl="4" w:tplc="F0D0F462" w:tentative="1">
      <w:start w:val="1"/>
      <w:numFmt w:val="bullet"/>
      <w:lvlText w:val="•"/>
      <w:lvlJc w:val="left"/>
      <w:pPr>
        <w:tabs>
          <w:tab w:val="num" w:pos="3600"/>
        </w:tabs>
        <w:ind w:left="3600" w:hanging="360"/>
      </w:pPr>
      <w:rPr>
        <w:rFonts w:ascii="Arial" w:hAnsi="Arial" w:hint="default"/>
      </w:rPr>
    </w:lvl>
    <w:lvl w:ilvl="5" w:tplc="EEE0B33C" w:tentative="1">
      <w:start w:val="1"/>
      <w:numFmt w:val="bullet"/>
      <w:lvlText w:val="•"/>
      <w:lvlJc w:val="left"/>
      <w:pPr>
        <w:tabs>
          <w:tab w:val="num" w:pos="4320"/>
        </w:tabs>
        <w:ind w:left="4320" w:hanging="360"/>
      </w:pPr>
      <w:rPr>
        <w:rFonts w:ascii="Arial" w:hAnsi="Arial" w:hint="default"/>
      </w:rPr>
    </w:lvl>
    <w:lvl w:ilvl="6" w:tplc="A086AFCA" w:tentative="1">
      <w:start w:val="1"/>
      <w:numFmt w:val="bullet"/>
      <w:lvlText w:val="•"/>
      <w:lvlJc w:val="left"/>
      <w:pPr>
        <w:tabs>
          <w:tab w:val="num" w:pos="5040"/>
        </w:tabs>
        <w:ind w:left="5040" w:hanging="360"/>
      </w:pPr>
      <w:rPr>
        <w:rFonts w:ascii="Arial" w:hAnsi="Arial" w:hint="default"/>
      </w:rPr>
    </w:lvl>
    <w:lvl w:ilvl="7" w:tplc="733C5B28" w:tentative="1">
      <w:start w:val="1"/>
      <w:numFmt w:val="bullet"/>
      <w:lvlText w:val="•"/>
      <w:lvlJc w:val="left"/>
      <w:pPr>
        <w:tabs>
          <w:tab w:val="num" w:pos="5760"/>
        </w:tabs>
        <w:ind w:left="5760" w:hanging="360"/>
      </w:pPr>
      <w:rPr>
        <w:rFonts w:ascii="Arial" w:hAnsi="Arial" w:hint="default"/>
      </w:rPr>
    </w:lvl>
    <w:lvl w:ilvl="8" w:tplc="7E142FE6" w:tentative="1">
      <w:start w:val="1"/>
      <w:numFmt w:val="bullet"/>
      <w:lvlText w:val="•"/>
      <w:lvlJc w:val="left"/>
      <w:pPr>
        <w:tabs>
          <w:tab w:val="num" w:pos="6480"/>
        </w:tabs>
        <w:ind w:left="6480" w:hanging="360"/>
      </w:pPr>
      <w:rPr>
        <w:rFonts w:ascii="Arial" w:hAnsi="Arial" w:hint="default"/>
      </w:rPr>
    </w:lvl>
  </w:abstractNum>
  <w:abstractNum w:abstractNumId="38">
    <w:nsid w:val="40721707"/>
    <w:multiLevelType w:val="hybridMultilevel"/>
    <w:tmpl w:val="53EA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36F30DB"/>
    <w:multiLevelType w:val="hybridMultilevel"/>
    <w:tmpl w:val="F6EE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3D70D5"/>
    <w:multiLevelType w:val="singleLevel"/>
    <w:tmpl w:val="C18CBD38"/>
    <w:lvl w:ilvl="0">
      <w:start w:val="1"/>
      <w:numFmt w:val="bullet"/>
      <w:lvlText w:val=""/>
      <w:lvlJc w:val="left"/>
      <w:pPr>
        <w:tabs>
          <w:tab w:val="num" w:pos="360"/>
        </w:tabs>
        <w:ind w:left="360" w:hanging="360"/>
      </w:pPr>
      <w:rPr>
        <w:rFonts w:ascii="Symbol" w:hAnsi="Symbol" w:hint="default"/>
      </w:rPr>
    </w:lvl>
  </w:abstractNum>
  <w:abstractNum w:abstractNumId="41">
    <w:nsid w:val="45BD3600"/>
    <w:multiLevelType w:val="hybridMultilevel"/>
    <w:tmpl w:val="06622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8D43148"/>
    <w:multiLevelType w:val="hybridMultilevel"/>
    <w:tmpl w:val="9D401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4A3D3E61"/>
    <w:multiLevelType w:val="hybridMultilevel"/>
    <w:tmpl w:val="A3987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4A696520"/>
    <w:multiLevelType w:val="hybridMultilevel"/>
    <w:tmpl w:val="9702B32E"/>
    <w:lvl w:ilvl="0" w:tplc="A5F89C50">
      <w:start w:val="1"/>
      <w:numFmt w:val="bullet"/>
      <w:lvlText w:val="•"/>
      <w:lvlJc w:val="left"/>
      <w:pPr>
        <w:tabs>
          <w:tab w:val="num" w:pos="720"/>
        </w:tabs>
        <w:ind w:left="720" w:hanging="360"/>
      </w:pPr>
      <w:rPr>
        <w:rFonts w:ascii="Arial" w:hAnsi="Arial" w:hint="default"/>
      </w:rPr>
    </w:lvl>
    <w:lvl w:ilvl="1" w:tplc="0ED8D214">
      <w:start w:val="1529"/>
      <w:numFmt w:val="bullet"/>
      <w:lvlText w:val="–"/>
      <w:lvlJc w:val="left"/>
      <w:pPr>
        <w:tabs>
          <w:tab w:val="num" w:pos="1440"/>
        </w:tabs>
        <w:ind w:left="1440" w:hanging="360"/>
      </w:pPr>
      <w:rPr>
        <w:rFonts w:ascii="Arial" w:hAnsi="Arial" w:hint="default"/>
      </w:rPr>
    </w:lvl>
    <w:lvl w:ilvl="2" w:tplc="A5F89C50">
      <w:start w:val="1"/>
      <w:numFmt w:val="bullet"/>
      <w:lvlText w:val="•"/>
      <w:lvlJc w:val="left"/>
      <w:pPr>
        <w:tabs>
          <w:tab w:val="num" w:pos="2160"/>
        </w:tabs>
        <w:ind w:left="2160" w:hanging="360"/>
      </w:pPr>
      <w:rPr>
        <w:rFonts w:ascii="Arial" w:hAnsi="Arial" w:hint="default"/>
      </w:rPr>
    </w:lvl>
    <w:lvl w:ilvl="3" w:tplc="524EE702" w:tentative="1">
      <w:start w:val="1"/>
      <w:numFmt w:val="bullet"/>
      <w:lvlText w:val="•"/>
      <w:lvlJc w:val="left"/>
      <w:pPr>
        <w:tabs>
          <w:tab w:val="num" w:pos="2880"/>
        </w:tabs>
        <w:ind w:left="2880" w:hanging="360"/>
      </w:pPr>
      <w:rPr>
        <w:rFonts w:ascii="Arial" w:hAnsi="Arial" w:hint="default"/>
      </w:rPr>
    </w:lvl>
    <w:lvl w:ilvl="4" w:tplc="E45AE63E" w:tentative="1">
      <w:start w:val="1"/>
      <w:numFmt w:val="bullet"/>
      <w:lvlText w:val="•"/>
      <w:lvlJc w:val="left"/>
      <w:pPr>
        <w:tabs>
          <w:tab w:val="num" w:pos="3600"/>
        </w:tabs>
        <w:ind w:left="3600" w:hanging="360"/>
      </w:pPr>
      <w:rPr>
        <w:rFonts w:ascii="Arial" w:hAnsi="Arial" w:hint="default"/>
      </w:rPr>
    </w:lvl>
    <w:lvl w:ilvl="5" w:tplc="9FB2E81C" w:tentative="1">
      <w:start w:val="1"/>
      <w:numFmt w:val="bullet"/>
      <w:lvlText w:val="•"/>
      <w:lvlJc w:val="left"/>
      <w:pPr>
        <w:tabs>
          <w:tab w:val="num" w:pos="4320"/>
        </w:tabs>
        <w:ind w:left="4320" w:hanging="360"/>
      </w:pPr>
      <w:rPr>
        <w:rFonts w:ascii="Arial" w:hAnsi="Arial" w:hint="default"/>
      </w:rPr>
    </w:lvl>
    <w:lvl w:ilvl="6" w:tplc="2C10CBC2" w:tentative="1">
      <w:start w:val="1"/>
      <w:numFmt w:val="bullet"/>
      <w:lvlText w:val="•"/>
      <w:lvlJc w:val="left"/>
      <w:pPr>
        <w:tabs>
          <w:tab w:val="num" w:pos="5040"/>
        </w:tabs>
        <w:ind w:left="5040" w:hanging="360"/>
      </w:pPr>
      <w:rPr>
        <w:rFonts w:ascii="Arial" w:hAnsi="Arial" w:hint="default"/>
      </w:rPr>
    </w:lvl>
    <w:lvl w:ilvl="7" w:tplc="882CAA50" w:tentative="1">
      <w:start w:val="1"/>
      <w:numFmt w:val="bullet"/>
      <w:lvlText w:val="•"/>
      <w:lvlJc w:val="left"/>
      <w:pPr>
        <w:tabs>
          <w:tab w:val="num" w:pos="5760"/>
        </w:tabs>
        <w:ind w:left="5760" w:hanging="360"/>
      </w:pPr>
      <w:rPr>
        <w:rFonts w:ascii="Arial" w:hAnsi="Arial" w:hint="default"/>
      </w:rPr>
    </w:lvl>
    <w:lvl w:ilvl="8" w:tplc="54500ACA" w:tentative="1">
      <w:start w:val="1"/>
      <w:numFmt w:val="bullet"/>
      <w:lvlText w:val="•"/>
      <w:lvlJc w:val="left"/>
      <w:pPr>
        <w:tabs>
          <w:tab w:val="num" w:pos="6480"/>
        </w:tabs>
        <w:ind w:left="6480" w:hanging="360"/>
      </w:pPr>
      <w:rPr>
        <w:rFonts w:ascii="Arial" w:hAnsi="Arial" w:hint="default"/>
      </w:rPr>
    </w:lvl>
  </w:abstractNum>
  <w:abstractNum w:abstractNumId="45">
    <w:nsid w:val="4B0F359F"/>
    <w:multiLevelType w:val="hybridMultilevel"/>
    <w:tmpl w:val="1ED06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C91186A"/>
    <w:multiLevelType w:val="hybridMultilevel"/>
    <w:tmpl w:val="A5124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CB575EA"/>
    <w:multiLevelType w:val="hybridMultilevel"/>
    <w:tmpl w:val="9AAA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58224C"/>
    <w:multiLevelType w:val="hybridMultilevel"/>
    <w:tmpl w:val="DEA28E5A"/>
    <w:lvl w:ilvl="0" w:tplc="7C80C276">
      <w:start w:val="1"/>
      <w:numFmt w:val="bullet"/>
      <w:lvlText w:val="•"/>
      <w:lvlJc w:val="left"/>
      <w:pPr>
        <w:tabs>
          <w:tab w:val="num" w:pos="720"/>
        </w:tabs>
        <w:ind w:left="720" w:hanging="360"/>
      </w:pPr>
      <w:rPr>
        <w:rFonts w:ascii="Arial" w:hAnsi="Arial" w:hint="default"/>
      </w:rPr>
    </w:lvl>
    <w:lvl w:ilvl="1" w:tplc="B5FC1E7C">
      <w:start w:val="2150"/>
      <w:numFmt w:val="bullet"/>
      <w:lvlText w:val="–"/>
      <w:lvlJc w:val="left"/>
      <w:pPr>
        <w:tabs>
          <w:tab w:val="num" w:pos="1440"/>
        </w:tabs>
        <w:ind w:left="1440" w:hanging="360"/>
      </w:pPr>
      <w:rPr>
        <w:rFonts w:ascii="Arial" w:hAnsi="Arial" w:hint="default"/>
      </w:rPr>
    </w:lvl>
    <w:lvl w:ilvl="2" w:tplc="FC68E204" w:tentative="1">
      <w:start w:val="1"/>
      <w:numFmt w:val="bullet"/>
      <w:lvlText w:val="•"/>
      <w:lvlJc w:val="left"/>
      <w:pPr>
        <w:tabs>
          <w:tab w:val="num" w:pos="2160"/>
        </w:tabs>
        <w:ind w:left="2160" w:hanging="360"/>
      </w:pPr>
      <w:rPr>
        <w:rFonts w:ascii="Arial" w:hAnsi="Arial" w:hint="default"/>
      </w:rPr>
    </w:lvl>
    <w:lvl w:ilvl="3" w:tplc="5C0EFB94" w:tentative="1">
      <w:start w:val="1"/>
      <w:numFmt w:val="bullet"/>
      <w:lvlText w:val="•"/>
      <w:lvlJc w:val="left"/>
      <w:pPr>
        <w:tabs>
          <w:tab w:val="num" w:pos="2880"/>
        </w:tabs>
        <w:ind w:left="2880" w:hanging="360"/>
      </w:pPr>
      <w:rPr>
        <w:rFonts w:ascii="Arial" w:hAnsi="Arial" w:hint="default"/>
      </w:rPr>
    </w:lvl>
    <w:lvl w:ilvl="4" w:tplc="2A8CC34C" w:tentative="1">
      <w:start w:val="1"/>
      <w:numFmt w:val="bullet"/>
      <w:lvlText w:val="•"/>
      <w:lvlJc w:val="left"/>
      <w:pPr>
        <w:tabs>
          <w:tab w:val="num" w:pos="3600"/>
        </w:tabs>
        <w:ind w:left="3600" w:hanging="360"/>
      </w:pPr>
      <w:rPr>
        <w:rFonts w:ascii="Arial" w:hAnsi="Arial" w:hint="default"/>
      </w:rPr>
    </w:lvl>
    <w:lvl w:ilvl="5" w:tplc="F5960EB8" w:tentative="1">
      <w:start w:val="1"/>
      <w:numFmt w:val="bullet"/>
      <w:lvlText w:val="•"/>
      <w:lvlJc w:val="left"/>
      <w:pPr>
        <w:tabs>
          <w:tab w:val="num" w:pos="4320"/>
        </w:tabs>
        <w:ind w:left="4320" w:hanging="360"/>
      </w:pPr>
      <w:rPr>
        <w:rFonts w:ascii="Arial" w:hAnsi="Arial" w:hint="default"/>
      </w:rPr>
    </w:lvl>
    <w:lvl w:ilvl="6" w:tplc="FEBE7DF4" w:tentative="1">
      <w:start w:val="1"/>
      <w:numFmt w:val="bullet"/>
      <w:lvlText w:val="•"/>
      <w:lvlJc w:val="left"/>
      <w:pPr>
        <w:tabs>
          <w:tab w:val="num" w:pos="5040"/>
        </w:tabs>
        <w:ind w:left="5040" w:hanging="360"/>
      </w:pPr>
      <w:rPr>
        <w:rFonts w:ascii="Arial" w:hAnsi="Arial" w:hint="default"/>
      </w:rPr>
    </w:lvl>
    <w:lvl w:ilvl="7" w:tplc="7B387FC2" w:tentative="1">
      <w:start w:val="1"/>
      <w:numFmt w:val="bullet"/>
      <w:lvlText w:val="•"/>
      <w:lvlJc w:val="left"/>
      <w:pPr>
        <w:tabs>
          <w:tab w:val="num" w:pos="5760"/>
        </w:tabs>
        <w:ind w:left="5760" w:hanging="360"/>
      </w:pPr>
      <w:rPr>
        <w:rFonts w:ascii="Arial" w:hAnsi="Arial" w:hint="default"/>
      </w:rPr>
    </w:lvl>
    <w:lvl w:ilvl="8" w:tplc="95CAF624" w:tentative="1">
      <w:start w:val="1"/>
      <w:numFmt w:val="bullet"/>
      <w:lvlText w:val="•"/>
      <w:lvlJc w:val="left"/>
      <w:pPr>
        <w:tabs>
          <w:tab w:val="num" w:pos="6480"/>
        </w:tabs>
        <w:ind w:left="6480" w:hanging="360"/>
      </w:pPr>
      <w:rPr>
        <w:rFonts w:ascii="Arial" w:hAnsi="Arial" w:hint="default"/>
      </w:rPr>
    </w:lvl>
  </w:abstractNum>
  <w:abstractNum w:abstractNumId="49">
    <w:nsid w:val="5326168D"/>
    <w:multiLevelType w:val="hybridMultilevel"/>
    <w:tmpl w:val="CB40FF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F17668"/>
    <w:multiLevelType w:val="hybridMultilevel"/>
    <w:tmpl w:val="AC96959E"/>
    <w:lvl w:ilvl="0" w:tplc="3F5634AC">
      <w:start w:val="1"/>
      <w:numFmt w:val="bullet"/>
      <w:lvlText w:val="–"/>
      <w:lvlJc w:val="left"/>
      <w:pPr>
        <w:tabs>
          <w:tab w:val="num" w:pos="720"/>
        </w:tabs>
        <w:ind w:left="720" w:hanging="360"/>
      </w:pPr>
      <w:rPr>
        <w:rFonts w:ascii="Arial" w:hAnsi="Arial" w:hint="default"/>
      </w:rPr>
    </w:lvl>
    <w:lvl w:ilvl="1" w:tplc="06F2ADAA">
      <w:start w:val="1"/>
      <w:numFmt w:val="bullet"/>
      <w:lvlText w:val="–"/>
      <w:lvlJc w:val="left"/>
      <w:pPr>
        <w:tabs>
          <w:tab w:val="num" w:pos="1440"/>
        </w:tabs>
        <w:ind w:left="1440" w:hanging="360"/>
      </w:pPr>
      <w:rPr>
        <w:rFonts w:ascii="Arial" w:hAnsi="Arial" w:hint="default"/>
      </w:rPr>
    </w:lvl>
    <w:lvl w:ilvl="2" w:tplc="E6BC4546" w:tentative="1">
      <w:start w:val="1"/>
      <w:numFmt w:val="bullet"/>
      <w:lvlText w:val="–"/>
      <w:lvlJc w:val="left"/>
      <w:pPr>
        <w:tabs>
          <w:tab w:val="num" w:pos="2160"/>
        </w:tabs>
        <w:ind w:left="2160" w:hanging="360"/>
      </w:pPr>
      <w:rPr>
        <w:rFonts w:ascii="Arial" w:hAnsi="Arial" w:hint="default"/>
      </w:rPr>
    </w:lvl>
    <w:lvl w:ilvl="3" w:tplc="25DE0F12" w:tentative="1">
      <w:start w:val="1"/>
      <w:numFmt w:val="bullet"/>
      <w:lvlText w:val="–"/>
      <w:lvlJc w:val="left"/>
      <w:pPr>
        <w:tabs>
          <w:tab w:val="num" w:pos="2880"/>
        </w:tabs>
        <w:ind w:left="2880" w:hanging="360"/>
      </w:pPr>
      <w:rPr>
        <w:rFonts w:ascii="Arial" w:hAnsi="Arial" w:hint="default"/>
      </w:rPr>
    </w:lvl>
    <w:lvl w:ilvl="4" w:tplc="79C290D8" w:tentative="1">
      <w:start w:val="1"/>
      <w:numFmt w:val="bullet"/>
      <w:lvlText w:val="–"/>
      <w:lvlJc w:val="left"/>
      <w:pPr>
        <w:tabs>
          <w:tab w:val="num" w:pos="3600"/>
        </w:tabs>
        <w:ind w:left="3600" w:hanging="360"/>
      </w:pPr>
      <w:rPr>
        <w:rFonts w:ascii="Arial" w:hAnsi="Arial" w:hint="default"/>
      </w:rPr>
    </w:lvl>
    <w:lvl w:ilvl="5" w:tplc="59C65908" w:tentative="1">
      <w:start w:val="1"/>
      <w:numFmt w:val="bullet"/>
      <w:lvlText w:val="–"/>
      <w:lvlJc w:val="left"/>
      <w:pPr>
        <w:tabs>
          <w:tab w:val="num" w:pos="4320"/>
        </w:tabs>
        <w:ind w:left="4320" w:hanging="360"/>
      </w:pPr>
      <w:rPr>
        <w:rFonts w:ascii="Arial" w:hAnsi="Arial" w:hint="default"/>
      </w:rPr>
    </w:lvl>
    <w:lvl w:ilvl="6" w:tplc="F4F2A1FC" w:tentative="1">
      <w:start w:val="1"/>
      <w:numFmt w:val="bullet"/>
      <w:lvlText w:val="–"/>
      <w:lvlJc w:val="left"/>
      <w:pPr>
        <w:tabs>
          <w:tab w:val="num" w:pos="5040"/>
        </w:tabs>
        <w:ind w:left="5040" w:hanging="360"/>
      </w:pPr>
      <w:rPr>
        <w:rFonts w:ascii="Arial" w:hAnsi="Arial" w:hint="default"/>
      </w:rPr>
    </w:lvl>
    <w:lvl w:ilvl="7" w:tplc="E580F418" w:tentative="1">
      <w:start w:val="1"/>
      <w:numFmt w:val="bullet"/>
      <w:lvlText w:val="–"/>
      <w:lvlJc w:val="left"/>
      <w:pPr>
        <w:tabs>
          <w:tab w:val="num" w:pos="5760"/>
        </w:tabs>
        <w:ind w:left="5760" w:hanging="360"/>
      </w:pPr>
      <w:rPr>
        <w:rFonts w:ascii="Arial" w:hAnsi="Arial" w:hint="default"/>
      </w:rPr>
    </w:lvl>
    <w:lvl w:ilvl="8" w:tplc="FFF04EE8" w:tentative="1">
      <w:start w:val="1"/>
      <w:numFmt w:val="bullet"/>
      <w:lvlText w:val="–"/>
      <w:lvlJc w:val="left"/>
      <w:pPr>
        <w:tabs>
          <w:tab w:val="num" w:pos="6480"/>
        </w:tabs>
        <w:ind w:left="6480" w:hanging="360"/>
      </w:pPr>
      <w:rPr>
        <w:rFonts w:ascii="Arial" w:hAnsi="Arial" w:hint="default"/>
      </w:rPr>
    </w:lvl>
  </w:abstractNum>
  <w:abstractNum w:abstractNumId="51">
    <w:nsid w:val="56096B9F"/>
    <w:multiLevelType w:val="hybridMultilevel"/>
    <w:tmpl w:val="03D41D20"/>
    <w:lvl w:ilvl="0" w:tplc="9766C594">
      <w:start w:val="1"/>
      <w:numFmt w:val="bullet"/>
      <w:lvlText w:val="•"/>
      <w:lvlJc w:val="left"/>
      <w:pPr>
        <w:tabs>
          <w:tab w:val="num" w:pos="720"/>
        </w:tabs>
        <w:ind w:left="720" w:hanging="360"/>
      </w:pPr>
      <w:rPr>
        <w:rFonts w:ascii="Arial" w:hAnsi="Arial" w:hint="default"/>
      </w:rPr>
    </w:lvl>
    <w:lvl w:ilvl="1" w:tplc="5C2EE506" w:tentative="1">
      <w:start w:val="1"/>
      <w:numFmt w:val="bullet"/>
      <w:lvlText w:val="•"/>
      <w:lvlJc w:val="left"/>
      <w:pPr>
        <w:tabs>
          <w:tab w:val="num" w:pos="1440"/>
        </w:tabs>
        <w:ind w:left="1440" w:hanging="360"/>
      </w:pPr>
      <w:rPr>
        <w:rFonts w:ascii="Arial" w:hAnsi="Arial" w:hint="default"/>
      </w:rPr>
    </w:lvl>
    <w:lvl w:ilvl="2" w:tplc="BB16E368" w:tentative="1">
      <w:start w:val="1"/>
      <w:numFmt w:val="bullet"/>
      <w:lvlText w:val="•"/>
      <w:lvlJc w:val="left"/>
      <w:pPr>
        <w:tabs>
          <w:tab w:val="num" w:pos="2160"/>
        </w:tabs>
        <w:ind w:left="2160" w:hanging="360"/>
      </w:pPr>
      <w:rPr>
        <w:rFonts w:ascii="Arial" w:hAnsi="Arial" w:hint="default"/>
      </w:rPr>
    </w:lvl>
    <w:lvl w:ilvl="3" w:tplc="B0622CDC" w:tentative="1">
      <w:start w:val="1"/>
      <w:numFmt w:val="bullet"/>
      <w:lvlText w:val="•"/>
      <w:lvlJc w:val="left"/>
      <w:pPr>
        <w:tabs>
          <w:tab w:val="num" w:pos="2880"/>
        </w:tabs>
        <w:ind w:left="2880" w:hanging="360"/>
      </w:pPr>
      <w:rPr>
        <w:rFonts w:ascii="Arial" w:hAnsi="Arial" w:hint="default"/>
      </w:rPr>
    </w:lvl>
    <w:lvl w:ilvl="4" w:tplc="4E9AF35E" w:tentative="1">
      <w:start w:val="1"/>
      <w:numFmt w:val="bullet"/>
      <w:lvlText w:val="•"/>
      <w:lvlJc w:val="left"/>
      <w:pPr>
        <w:tabs>
          <w:tab w:val="num" w:pos="3600"/>
        </w:tabs>
        <w:ind w:left="3600" w:hanging="360"/>
      </w:pPr>
      <w:rPr>
        <w:rFonts w:ascii="Arial" w:hAnsi="Arial" w:hint="default"/>
      </w:rPr>
    </w:lvl>
    <w:lvl w:ilvl="5" w:tplc="19C2B1BA" w:tentative="1">
      <w:start w:val="1"/>
      <w:numFmt w:val="bullet"/>
      <w:lvlText w:val="•"/>
      <w:lvlJc w:val="left"/>
      <w:pPr>
        <w:tabs>
          <w:tab w:val="num" w:pos="4320"/>
        </w:tabs>
        <w:ind w:left="4320" w:hanging="360"/>
      </w:pPr>
      <w:rPr>
        <w:rFonts w:ascii="Arial" w:hAnsi="Arial" w:hint="default"/>
      </w:rPr>
    </w:lvl>
    <w:lvl w:ilvl="6" w:tplc="B9A0AEF6" w:tentative="1">
      <w:start w:val="1"/>
      <w:numFmt w:val="bullet"/>
      <w:lvlText w:val="•"/>
      <w:lvlJc w:val="left"/>
      <w:pPr>
        <w:tabs>
          <w:tab w:val="num" w:pos="5040"/>
        </w:tabs>
        <w:ind w:left="5040" w:hanging="360"/>
      </w:pPr>
      <w:rPr>
        <w:rFonts w:ascii="Arial" w:hAnsi="Arial" w:hint="default"/>
      </w:rPr>
    </w:lvl>
    <w:lvl w:ilvl="7" w:tplc="A9745DE2" w:tentative="1">
      <w:start w:val="1"/>
      <w:numFmt w:val="bullet"/>
      <w:lvlText w:val="•"/>
      <w:lvlJc w:val="left"/>
      <w:pPr>
        <w:tabs>
          <w:tab w:val="num" w:pos="5760"/>
        </w:tabs>
        <w:ind w:left="5760" w:hanging="360"/>
      </w:pPr>
      <w:rPr>
        <w:rFonts w:ascii="Arial" w:hAnsi="Arial" w:hint="default"/>
      </w:rPr>
    </w:lvl>
    <w:lvl w:ilvl="8" w:tplc="3BFA3C0C" w:tentative="1">
      <w:start w:val="1"/>
      <w:numFmt w:val="bullet"/>
      <w:lvlText w:val="•"/>
      <w:lvlJc w:val="left"/>
      <w:pPr>
        <w:tabs>
          <w:tab w:val="num" w:pos="6480"/>
        </w:tabs>
        <w:ind w:left="6480" w:hanging="360"/>
      </w:pPr>
      <w:rPr>
        <w:rFonts w:ascii="Arial" w:hAnsi="Arial" w:hint="default"/>
      </w:rPr>
    </w:lvl>
  </w:abstractNum>
  <w:abstractNum w:abstractNumId="52">
    <w:nsid w:val="580C145A"/>
    <w:multiLevelType w:val="hybridMultilevel"/>
    <w:tmpl w:val="F2B4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9001BC9"/>
    <w:multiLevelType w:val="hybridMultilevel"/>
    <w:tmpl w:val="2D847DAC"/>
    <w:lvl w:ilvl="0" w:tplc="C40EEE08">
      <w:start w:val="1"/>
      <w:numFmt w:val="bullet"/>
      <w:lvlText w:val="•"/>
      <w:lvlJc w:val="left"/>
      <w:pPr>
        <w:tabs>
          <w:tab w:val="num" w:pos="720"/>
        </w:tabs>
        <w:ind w:left="720" w:hanging="360"/>
      </w:pPr>
      <w:rPr>
        <w:rFonts w:ascii="Arial" w:hAnsi="Arial" w:hint="default"/>
      </w:rPr>
    </w:lvl>
    <w:lvl w:ilvl="1" w:tplc="59AC6F9E">
      <w:start w:val="1871"/>
      <w:numFmt w:val="bullet"/>
      <w:lvlText w:val="•"/>
      <w:lvlJc w:val="left"/>
      <w:pPr>
        <w:tabs>
          <w:tab w:val="num" w:pos="1440"/>
        </w:tabs>
        <w:ind w:left="1440" w:hanging="360"/>
      </w:pPr>
      <w:rPr>
        <w:rFonts w:ascii="Arial" w:hAnsi="Arial" w:hint="default"/>
      </w:rPr>
    </w:lvl>
    <w:lvl w:ilvl="2" w:tplc="8020E020" w:tentative="1">
      <w:start w:val="1"/>
      <w:numFmt w:val="bullet"/>
      <w:lvlText w:val="•"/>
      <w:lvlJc w:val="left"/>
      <w:pPr>
        <w:tabs>
          <w:tab w:val="num" w:pos="2160"/>
        </w:tabs>
        <w:ind w:left="2160" w:hanging="360"/>
      </w:pPr>
      <w:rPr>
        <w:rFonts w:ascii="Arial" w:hAnsi="Arial" w:hint="default"/>
      </w:rPr>
    </w:lvl>
    <w:lvl w:ilvl="3" w:tplc="C818B8B0" w:tentative="1">
      <w:start w:val="1"/>
      <w:numFmt w:val="bullet"/>
      <w:lvlText w:val="•"/>
      <w:lvlJc w:val="left"/>
      <w:pPr>
        <w:tabs>
          <w:tab w:val="num" w:pos="2880"/>
        </w:tabs>
        <w:ind w:left="2880" w:hanging="360"/>
      </w:pPr>
      <w:rPr>
        <w:rFonts w:ascii="Arial" w:hAnsi="Arial" w:hint="default"/>
      </w:rPr>
    </w:lvl>
    <w:lvl w:ilvl="4" w:tplc="AA9A4FDA" w:tentative="1">
      <w:start w:val="1"/>
      <w:numFmt w:val="bullet"/>
      <w:lvlText w:val="•"/>
      <w:lvlJc w:val="left"/>
      <w:pPr>
        <w:tabs>
          <w:tab w:val="num" w:pos="3600"/>
        </w:tabs>
        <w:ind w:left="3600" w:hanging="360"/>
      </w:pPr>
      <w:rPr>
        <w:rFonts w:ascii="Arial" w:hAnsi="Arial" w:hint="default"/>
      </w:rPr>
    </w:lvl>
    <w:lvl w:ilvl="5" w:tplc="F7C62058" w:tentative="1">
      <w:start w:val="1"/>
      <w:numFmt w:val="bullet"/>
      <w:lvlText w:val="•"/>
      <w:lvlJc w:val="left"/>
      <w:pPr>
        <w:tabs>
          <w:tab w:val="num" w:pos="4320"/>
        </w:tabs>
        <w:ind w:left="4320" w:hanging="360"/>
      </w:pPr>
      <w:rPr>
        <w:rFonts w:ascii="Arial" w:hAnsi="Arial" w:hint="default"/>
      </w:rPr>
    </w:lvl>
    <w:lvl w:ilvl="6" w:tplc="277C0FA2" w:tentative="1">
      <w:start w:val="1"/>
      <w:numFmt w:val="bullet"/>
      <w:lvlText w:val="•"/>
      <w:lvlJc w:val="left"/>
      <w:pPr>
        <w:tabs>
          <w:tab w:val="num" w:pos="5040"/>
        </w:tabs>
        <w:ind w:left="5040" w:hanging="360"/>
      </w:pPr>
      <w:rPr>
        <w:rFonts w:ascii="Arial" w:hAnsi="Arial" w:hint="default"/>
      </w:rPr>
    </w:lvl>
    <w:lvl w:ilvl="7" w:tplc="130E6FD6" w:tentative="1">
      <w:start w:val="1"/>
      <w:numFmt w:val="bullet"/>
      <w:lvlText w:val="•"/>
      <w:lvlJc w:val="left"/>
      <w:pPr>
        <w:tabs>
          <w:tab w:val="num" w:pos="5760"/>
        </w:tabs>
        <w:ind w:left="5760" w:hanging="360"/>
      </w:pPr>
      <w:rPr>
        <w:rFonts w:ascii="Arial" w:hAnsi="Arial" w:hint="default"/>
      </w:rPr>
    </w:lvl>
    <w:lvl w:ilvl="8" w:tplc="CE2AB47A" w:tentative="1">
      <w:start w:val="1"/>
      <w:numFmt w:val="bullet"/>
      <w:lvlText w:val="•"/>
      <w:lvlJc w:val="left"/>
      <w:pPr>
        <w:tabs>
          <w:tab w:val="num" w:pos="6480"/>
        </w:tabs>
        <w:ind w:left="6480" w:hanging="360"/>
      </w:pPr>
      <w:rPr>
        <w:rFonts w:ascii="Arial" w:hAnsi="Arial" w:hint="default"/>
      </w:rPr>
    </w:lvl>
  </w:abstractNum>
  <w:abstractNum w:abstractNumId="54">
    <w:nsid w:val="59154C16"/>
    <w:multiLevelType w:val="hybridMultilevel"/>
    <w:tmpl w:val="582A9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95E37D9"/>
    <w:multiLevelType w:val="hybridMultilevel"/>
    <w:tmpl w:val="D6786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D514375"/>
    <w:multiLevelType w:val="hybridMultilevel"/>
    <w:tmpl w:val="00C00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D973333"/>
    <w:multiLevelType w:val="hybridMultilevel"/>
    <w:tmpl w:val="BCE4FB0E"/>
    <w:lvl w:ilvl="0" w:tplc="0FDE0B18">
      <w:start w:val="1"/>
      <w:numFmt w:val="bullet"/>
      <w:lvlText w:val="•"/>
      <w:lvlJc w:val="left"/>
      <w:pPr>
        <w:tabs>
          <w:tab w:val="num" w:pos="720"/>
        </w:tabs>
        <w:ind w:left="720" w:hanging="360"/>
      </w:pPr>
      <w:rPr>
        <w:rFonts w:ascii="Arial" w:hAnsi="Arial" w:hint="default"/>
      </w:rPr>
    </w:lvl>
    <w:lvl w:ilvl="1" w:tplc="16367D46" w:tentative="1">
      <w:start w:val="1"/>
      <w:numFmt w:val="bullet"/>
      <w:lvlText w:val="•"/>
      <w:lvlJc w:val="left"/>
      <w:pPr>
        <w:tabs>
          <w:tab w:val="num" w:pos="1440"/>
        </w:tabs>
        <w:ind w:left="1440" w:hanging="360"/>
      </w:pPr>
      <w:rPr>
        <w:rFonts w:ascii="Arial" w:hAnsi="Arial" w:hint="default"/>
      </w:rPr>
    </w:lvl>
    <w:lvl w:ilvl="2" w:tplc="46C2FD80">
      <w:start w:val="1059"/>
      <w:numFmt w:val="bullet"/>
      <w:lvlText w:val="•"/>
      <w:lvlJc w:val="left"/>
      <w:pPr>
        <w:tabs>
          <w:tab w:val="num" w:pos="2160"/>
        </w:tabs>
        <w:ind w:left="2160" w:hanging="360"/>
      </w:pPr>
      <w:rPr>
        <w:rFonts w:ascii="Arial" w:hAnsi="Arial" w:hint="default"/>
      </w:rPr>
    </w:lvl>
    <w:lvl w:ilvl="3" w:tplc="DE68F9A6" w:tentative="1">
      <w:start w:val="1"/>
      <w:numFmt w:val="bullet"/>
      <w:lvlText w:val="•"/>
      <w:lvlJc w:val="left"/>
      <w:pPr>
        <w:tabs>
          <w:tab w:val="num" w:pos="2880"/>
        </w:tabs>
        <w:ind w:left="2880" w:hanging="360"/>
      </w:pPr>
      <w:rPr>
        <w:rFonts w:ascii="Arial" w:hAnsi="Arial" w:hint="default"/>
      </w:rPr>
    </w:lvl>
    <w:lvl w:ilvl="4" w:tplc="1A2EB75E" w:tentative="1">
      <w:start w:val="1"/>
      <w:numFmt w:val="bullet"/>
      <w:lvlText w:val="•"/>
      <w:lvlJc w:val="left"/>
      <w:pPr>
        <w:tabs>
          <w:tab w:val="num" w:pos="3600"/>
        </w:tabs>
        <w:ind w:left="3600" w:hanging="360"/>
      </w:pPr>
      <w:rPr>
        <w:rFonts w:ascii="Arial" w:hAnsi="Arial" w:hint="default"/>
      </w:rPr>
    </w:lvl>
    <w:lvl w:ilvl="5" w:tplc="1AFA5724" w:tentative="1">
      <w:start w:val="1"/>
      <w:numFmt w:val="bullet"/>
      <w:lvlText w:val="•"/>
      <w:lvlJc w:val="left"/>
      <w:pPr>
        <w:tabs>
          <w:tab w:val="num" w:pos="4320"/>
        </w:tabs>
        <w:ind w:left="4320" w:hanging="360"/>
      </w:pPr>
      <w:rPr>
        <w:rFonts w:ascii="Arial" w:hAnsi="Arial" w:hint="default"/>
      </w:rPr>
    </w:lvl>
    <w:lvl w:ilvl="6" w:tplc="8176078E" w:tentative="1">
      <w:start w:val="1"/>
      <w:numFmt w:val="bullet"/>
      <w:lvlText w:val="•"/>
      <w:lvlJc w:val="left"/>
      <w:pPr>
        <w:tabs>
          <w:tab w:val="num" w:pos="5040"/>
        </w:tabs>
        <w:ind w:left="5040" w:hanging="360"/>
      </w:pPr>
      <w:rPr>
        <w:rFonts w:ascii="Arial" w:hAnsi="Arial" w:hint="default"/>
      </w:rPr>
    </w:lvl>
    <w:lvl w:ilvl="7" w:tplc="1A744588" w:tentative="1">
      <w:start w:val="1"/>
      <w:numFmt w:val="bullet"/>
      <w:lvlText w:val="•"/>
      <w:lvlJc w:val="left"/>
      <w:pPr>
        <w:tabs>
          <w:tab w:val="num" w:pos="5760"/>
        </w:tabs>
        <w:ind w:left="5760" w:hanging="360"/>
      </w:pPr>
      <w:rPr>
        <w:rFonts w:ascii="Arial" w:hAnsi="Arial" w:hint="default"/>
      </w:rPr>
    </w:lvl>
    <w:lvl w:ilvl="8" w:tplc="F482A7C4" w:tentative="1">
      <w:start w:val="1"/>
      <w:numFmt w:val="bullet"/>
      <w:lvlText w:val="•"/>
      <w:lvlJc w:val="left"/>
      <w:pPr>
        <w:tabs>
          <w:tab w:val="num" w:pos="6480"/>
        </w:tabs>
        <w:ind w:left="6480" w:hanging="360"/>
      </w:pPr>
      <w:rPr>
        <w:rFonts w:ascii="Arial" w:hAnsi="Arial" w:hint="default"/>
      </w:rPr>
    </w:lvl>
  </w:abstractNum>
  <w:abstractNum w:abstractNumId="58">
    <w:nsid w:val="5E285E2C"/>
    <w:multiLevelType w:val="hybridMultilevel"/>
    <w:tmpl w:val="0A441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0072EEC"/>
    <w:multiLevelType w:val="hybridMultilevel"/>
    <w:tmpl w:val="8010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0AB4A5C"/>
    <w:multiLevelType w:val="hybridMultilevel"/>
    <w:tmpl w:val="01D47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5F70856"/>
    <w:multiLevelType w:val="hybridMultilevel"/>
    <w:tmpl w:val="E0220E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6686132"/>
    <w:multiLevelType w:val="hybridMultilevel"/>
    <w:tmpl w:val="1B4EDEB2"/>
    <w:lvl w:ilvl="0" w:tplc="D4429F36">
      <w:start w:val="1"/>
      <w:numFmt w:val="bullet"/>
      <w:lvlText w:val="•"/>
      <w:lvlJc w:val="left"/>
      <w:pPr>
        <w:tabs>
          <w:tab w:val="num" w:pos="720"/>
        </w:tabs>
        <w:ind w:left="720" w:hanging="360"/>
      </w:pPr>
      <w:rPr>
        <w:rFonts w:ascii="Arial" w:hAnsi="Arial" w:hint="default"/>
      </w:rPr>
    </w:lvl>
    <w:lvl w:ilvl="1" w:tplc="4D564D9E" w:tentative="1">
      <w:start w:val="1"/>
      <w:numFmt w:val="bullet"/>
      <w:lvlText w:val="•"/>
      <w:lvlJc w:val="left"/>
      <w:pPr>
        <w:tabs>
          <w:tab w:val="num" w:pos="1440"/>
        </w:tabs>
        <w:ind w:left="1440" w:hanging="360"/>
      </w:pPr>
      <w:rPr>
        <w:rFonts w:ascii="Arial" w:hAnsi="Arial" w:hint="default"/>
      </w:rPr>
    </w:lvl>
    <w:lvl w:ilvl="2" w:tplc="FBB4ADD8" w:tentative="1">
      <w:start w:val="1"/>
      <w:numFmt w:val="bullet"/>
      <w:lvlText w:val="•"/>
      <w:lvlJc w:val="left"/>
      <w:pPr>
        <w:tabs>
          <w:tab w:val="num" w:pos="2160"/>
        </w:tabs>
        <w:ind w:left="2160" w:hanging="360"/>
      </w:pPr>
      <w:rPr>
        <w:rFonts w:ascii="Arial" w:hAnsi="Arial" w:hint="default"/>
      </w:rPr>
    </w:lvl>
    <w:lvl w:ilvl="3" w:tplc="C03AE604" w:tentative="1">
      <w:start w:val="1"/>
      <w:numFmt w:val="bullet"/>
      <w:lvlText w:val="•"/>
      <w:lvlJc w:val="left"/>
      <w:pPr>
        <w:tabs>
          <w:tab w:val="num" w:pos="2880"/>
        </w:tabs>
        <w:ind w:left="2880" w:hanging="360"/>
      </w:pPr>
      <w:rPr>
        <w:rFonts w:ascii="Arial" w:hAnsi="Arial" w:hint="default"/>
      </w:rPr>
    </w:lvl>
    <w:lvl w:ilvl="4" w:tplc="DD905C70" w:tentative="1">
      <w:start w:val="1"/>
      <w:numFmt w:val="bullet"/>
      <w:lvlText w:val="•"/>
      <w:lvlJc w:val="left"/>
      <w:pPr>
        <w:tabs>
          <w:tab w:val="num" w:pos="3600"/>
        </w:tabs>
        <w:ind w:left="3600" w:hanging="360"/>
      </w:pPr>
      <w:rPr>
        <w:rFonts w:ascii="Arial" w:hAnsi="Arial" w:hint="default"/>
      </w:rPr>
    </w:lvl>
    <w:lvl w:ilvl="5" w:tplc="A72CCF80" w:tentative="1">
      <w:start w:val="1"/>
      <w:numFmt w:val="bullet"/>
      <w:lvlText w:val="•"/>
      <w:lvlJc w:val="left"/>
      <w:pPr>
        <w:tabs>
          <w:tab w:val="num" w:pos="4320"/>
        </w:tabs>
        <w:ind w:left="4320" w:hanging="360"/>
      </w:pPr>
      <w:rPr>
        <w:rFonts w:ascii="Arial" w:hAnsi="Arial" w:hint="default"/>
      </w:rPr>
    </w:lvl>
    <w:lvl w:ilvl="6" w:tplc="1A1AA5F0" w:tentative="1">
      <w:start w:val="1"/>
      <w:numFmt w:val="bullet"/>
      <w:lvlText w:val="•"/>
      <w:lvlJc w:val="left"/>
      <w:pPr>
        <w:tabs>
          <w:tab w:val="num" w:pos="5040"/>
        </w:tabs>
        <w:ind w:left="5040" w:hanging="360"/>
      </w:pPr>
      <w:rPr>
        <w:rFonts w:ascii="Arial" w:hAnsi="Arial" w:hint="default"/>
      </w:rPr>
    </w:lvl>
    <w:lvl w:ilvl="7" w:tplc="6DF2572E" w:tentative="1">
      <w:start w:val="1"/>
      <w:numFmt w:val="bullet"/>
      <w:lvlText w:val="•"/>
      <w:lvlJc w:val="left"/>
      <w:pPr>
        <w:tabs>
          <w:tab w:val="num" w:pos="5760"/>
        </w:tabs>
        <w:ind w:left="5760" w:hanging="360"/>
      </w:pPr>
      <w:rPr>
        <w:rFonts w:ascii="Arial" w:hAnsi="Arial" w:hint="default"/>
      </w:rPr>
    </w:lvl>
    <w:lvl w:ilvl="8" w:tplc="E264CCFC" w:tentative="1">
      <w:start w:val="1"/>
      <w:numFmt w:val="bullet"/>
      <w:lvlText w:val="•"/>
      <w:lvlJc w:val="left"/>
      <w:pPr>
        <w:tabs>
          <w:tab w:val="num" w:pos="6480"/>
        </w:tabs>
        <w:ind w:left="6480" w:hanging="360"/>
      </w:pPr>
      <w:rPr>
        <w:rFonts w:ascii="Arial" w:hAnsi="Arial" w:hint="default"/>
      </w:rPr>
    </w:lvl>
  </w:abstractNum>
  <w:abstractNum w:abstractNumId="63">
    <w:nsid w:val="66F22D82"/>
    <w:multiLevelType w:val="hybridMultilevel"/>
    <w:tmpl w:val="2A044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A143C20"/>
    <w:multiLevelType w:val="hybridMultilevel"/>
    <w:tmpl w:val="B0AAF736"/>
    <w:lvl w:ilvl="0" w:tplc="89701938">
      <w:start w:val="1"/>
      <w:numFmt w:val="bullet"/>
      <w:lvlText w:val="•"/>
      <w:lvlJc w:val="left"/>
      <w:pPr>
        <w:tabs>
          <w:tab w:val="num" w:pos="720"/>
        </w:tabs>
        <w:ind w:left="720" w:hanging="360"/>
      </w:pPr>
      <w:rPr>
        <w:rFonts w:ascii="Arial" w:hAnsi="Arial" w:hint="default"/>
      </w:rPr>
    </w:lvl>
    <w:lvl w:ilvl="1" w:tplc="DAF4623E" w:tentative="1">
      <w:start w:val="1"/>
      <w:numFmt w:val="bullet"/>
      <w:lvlText w:val="•"/>
      <w:lvlJc w:val="left"/>
      <w:pPr>
        <w:tabs>
          <w:tab w:val="num" w:pos="1440"/>
        </w:tabs>
        <w:ind w:left="1440" w:hanging="360"/>
      </w:pPr>
      <w:rPr>
        <w:rFonts w:ascii="Arial" w:hAnsi="Arial" w:hint="default"/>
      </w:rPr>
    </w:lvl>
    <w:lvl w:ilvl="2" w:tplc="7E18D104" w:tentative="1">
      <w:start w:val="1"/>
      <w:numFmt w:val="bullet"/>
      <w:lvlText w:val="•"/>
      <w:lvlJc w:val="left"/>
      <w:pPr>
        <w:tabs>
          <w:tab w:val="num" w:pos="2160"/>
        </w:tabs>
        <w:ind w:left="2160" w:hanging="360"/>
      </w:pPr>
      <w:rPr>
        <w:rFonts w:ascii="Arial" w:hAnsi="Arial" w:hint="default"/>
      </w:rPr>
    </w:lvl>
    <w:lvl w:ilvl="3" w:tplc="3A16B07A" w:tentative="1">
      <w:start w:val="1"/>
      <w:numFmt w:val="bullet"/>
      <w:lvlText w:val="•"/>
      <w:lvlJc w:val="left"/>
      <w:pPr>
        <w:tabs>
          <w:tab w:val="num" w:pos="2880"/>
        </w:tabs>
        <w:ind w:left="2880" w:hanging="360"/>
      </w:pPr>
      <w:rPr>
        <w:rFonts w:ascii="Arial" w:hAnsi="Arial" w:hint="default"/>
      </w:rPr>
    </w:lvl>
    <w:lvl w:ilvl="4" w:tplc="C910F9BA" w:tentative="1">
      <w:start w:val="1"/>
      <w:numFmt w:val="bullet"/>
      <w:lvlText w:val="•"/>
      <w:lvlJc w:val="left"/>
      <w:pPr>
        <w:tabs>
          <w:tab w:val="num" w:pos="3600"/>
        </w:tabs>
        <w:ind w:left="3600" w:hanging="360"/>
      </w:pPr>
      <w:rPr>
        <w:rFonts w:ascii="Arial" w:hAnsi="Arial" w:hint="default"/>
      </w:rPr>
    </w:lvl>
    <w:lvl w:ilvl="5" w:tplc="19ECB462" w:tentative="1">
      <w:start w:val="1"/>
      <w:numFmt w:val="bullet"/>
      <w:lvlText w:val="•"/>
      <w:lvlJc w:val="left"/>
      <w:pPr>
        <w:tabs>
          <w:tab w:val="num" w:pos="4320"/>
        </w:tabs>
        <w:ind w:left="4320" w:hanging="360"/>
      </w:pPr>
      <w:rPr>
        <w:rFonts w:ascii="Arial" w:hAnsi="Arial" w:hint="default"/>
      </w:rPr>
    </w:lvl>
    <w:lvl w:ilvl="6" w:tplc="BD04EB72" w:tentative="1">
      <w:start w:val="1"/>
      <w:numFmt w:val="bullet"/>
      <w:lvlText w:val="•"/>
      <w:lvlJc w:val="left"/>
      <w:pPr>
        <w:tabs>
          <w:tab w:val="num" w:pos="5040"/>
        </w:tabs>
        <w:ind w:left="5040" w:hanging="360"/>
      </w:pPr>
      <w:rPr>
        <w:rFonts w:ascii="Arial" w:hAnsi="Arial" w:hint="default"/>
      </w:rPr>
    </w:lvl>
    <w:lvl w:ilvl="7" w:tplc="1AB4E2D8" w:tentative="1">
      <w:start w:val="1"/>
      <w:numFmt w:val="bullet"/>
      <w:lvlText w:val="•"/>
      <w:lvlJc w:val="left"/>
      <w:pPr>
        <w:tabs>
          <w:tab w:val="num" w:pos="5760"/>
        </w:tabs>
        <w:ind w:left="5760" w:hanging="360"/>
      </w:pPr>
      <w:rPr>
        <w:rFonts w:ascii="Arial" w:hAnsi="Arial" w:hint="default"/>
      </w:rPr>
    </w:lvl>
    <w:lvl w:ilvl="8" w:tplc="32E60C3A" w:tentative="1">
      <w:start w:val="1"/>
      <w:numFmt w:val="bullet"/>
      <w:lvlText w:val="•"/>
      <w:lvlJc w:val="left"/>
      <w:pPr>
        <w:tabs>
          <w:tab w:val="num" w:pos="6480"/>
        </w:tabs>
        <w:ind w:left="6480" w:hanging="360"/>
      </w:pPr>
      <w:rPr>
        <w:rFonts w:ascii="Arial" w:hAnsi="Arial" w:hint="default"/>
      </w:rPr>
    </w:lvl>
  </w:abstractNum>
  <w:abstractNum w:abstractNumId="65">
    <w:nsid w:val="6B667FF5"/>
    <w:multiLevelType w:val="hybridMultilevel"/>
    <w:tmpl w:val="55422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FE5871"/>
    <w:multiLevelType w:val="hybridMultilevel"/>
    <w:tmpl w:val="3F46EC1E"/>
    <w:lvl w:ilvl="0" w:tplc="B8E0E016">
      <w:start w:val="1"/>
      <w:numFmt w:val="bullet"/>
      <w:lvlText w:val="•"/>
      <w:lvlJc w:val="left"/>
      <w:pPr>
        <w:tabs>
          <w:tab w:val="num" w:pos="720"/>
        </w:tabs>
        <w:ind w:left="720" w:hanging="360"/>
      </w:pPr>
      <w:rPr>
        <w:rFonts w:ascii="Arial" w:hAnsi="Arial" w:hint="default"/>
      </w:rPr>
    </w:lvl>
    <w:lvl w:ilvl="1" w:tplc="42320BD6">
      <w:start w:val="1"/>
      <w:numFmt w:val="bullet"/>
      <w:lvlText w:val="•"/>
      <w:lvlJc w:val="left"/>
      <w:pPr>
        <w:tabs>
          <w:tab w:val="num" w:pos="1440"/>
        </w:tabs>
        <w:ind w:left="1440" w:hanging="360"/>
      </w:pPr>
      <w:rPr>
        <w:rFonts w:ascii="Arial" w:hAnsi="Arial" w:hint="default"/>
      </w:rPr>
    </w:lvl>
    <w:lvl w:ilvl="2" w:tplc="66A43006" w:tentative="1">
      <w:start w:val="1"/>
      <w:numFmt w:val="bullet"/>
      <w:lvlText w:val="•"/>
      <w:lvlJc w:val="left"/>
      <w:pPr>
        <w:tabs>
          <w:tab w:val="num" w:pos="2160"/>
        </w:tabs>
        <w:ind w:left="2160" w:hanging="360"/>
      </w:pPr>
      <w:rPr>
        <w:rFonts w:ascii="Arial" w:hAnsi="Arial" w:hint="default"/>
      </w:rPr>
    </w:lvl>
    <w:lvl w:ilvl="3" w:tplc="D51E960E" w:tentative="1">
      <w:start w:val="1"/>
      <w:numFmt w:val="bullet"/>
      <w:lvlText w:val="•"/>
      <w:lvlJc w:val="left"/>
      <w:pPr>
        <w:tabs>
          <w:tab w:val="num" w:pos="2880"/>
        </w:tabs>
        <w:ind w:left="2880" w:hanging="360"/>
      </w:pPr>
      <w:rPr>
        <w:rFonts w:ascii="Arial" w:hAnsi="Arial" w:hint="default"/>
      </w:rPr>
    </w:lvl>
    <w:lvl w:ilvl="4" w:tplc="25A0E136" w:tentative="1">
      <w:start w:val="1"/>
      <w:numFmt w:val="bullet"/>
      <w:lvlText w:val="•"/>
      <w:lvlJc w:val="left"/>
      <w:pPr>
        <w:tabs>
          <w:tab w:val="num" w:pos="3600"/>
        </w:tabs>
        <w:ind w:left="3600" w:hanging="360"/>
      </w:pPr>
      <w:rPr>
        <w:rFonts w:ascii="Arial" w:hAnsi="Arial" w:hint="default"/>
      </w:rPr>
    </w:lvl>
    <w:lvl w:ilvl="5" w:tplc="8034BFC4" w:tentative="1">
      <w:start w:val="1"/>
      <w:numFmt w:val="bullet"/>
      <w:lvlText w:val="•"/>
      <w:lvlJc w:val="left"/>
      <w:pPr>
        <w:tabs>
          <w:tab w:val="num" w:pos="4320"/>
        </w:tabs>
        <w:ind w:left="4320" w:hanging="360"/>
      </w:pPr>
      <w:rPr>
        <w:rFonts w:ascii="Arial" w:hAnsi="Arial" w:hint="default"/>
      </w:rPr>
    </w:lvl>
    <w:lvl w:ilvl="6" w:tplc="497A4992" w:tentative="1">
      <w:start w:val="1"/>
      <w:numFmt w:val="bullet"/>
      <w:lvlText w:val="•"/>
      <w:lvlJc w:val="left"/>
      <w:pPr>
        <w:tabs>
          <w:tab w:val="num" w:pos="5040"/>
        </w:tabs>
        <w:ind w:left="5040" w:hanging="360"/>
      </w:pPr>
      <w:rPr>
        <w:rFonts w:ascii="Arial" w:hAnsi="Arial" w:hint="default"/>
      </w:rPr>
    </w:lvl>
    <w:lvl w:ilvl="7" w:tplc="EE1AF5D0" w:tentative="1">
      <w:start w:val="1"/>
      <w:numFmt w:val="bullet"/>
      <w:lvlText w:val="•"/>
      <w:lvlJc w:val="left"/>
      <w:pPr>
        <w:tabs>
          <w:tab w:val="num" w:pos="5760"/>
        </w:tabs>
        <w:ind w:left="5760" w:hanging="360"/>
      </w:pPr>
      <w:rPr>
        <w:rFonts w:ascii="Arial" w:hAnsi="Arial" w:hint="default"/>
      </w:rPr>
    </w:lvl>
    <w:lvl w:ilvl="8" w:tplc="EDEE4A9A" w:tentative="1">
      <w:start w:val="1"/>
      <w:numFmt w:val="bullet"/>
      <w:lvlText w:val="•"/>
      <w:lvlJc w:val="left"/>
      <w:pPr>
        <w:tabs>
          <w:tab w:val="num" w:pos="6480"/>
        </w:tabs>
        <w:ind w:left="6480" w:hanging="360"/>
      </w:pPr>
      <w:rPr>
        <w:rFonts w:ascii="Arial" w:hAnsi="Arial" w:hint="default"/>
      </w:rPr>
    </w:lvl>
  </w:abstractNum>
  <w:abstractNum w:abstractNumId="67">
    <w:nsid w:val="6FA304E6"/>
    <w:multiLevelType w:val="multilevel"/>
    <w:tmpl w:val="1AB01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7293443F"/>
    <w:multiLevelType w:val="hybridMultilevel"/>
    <w:tmpl w:val="B452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2C9695D"/>
    <w:multiLevelType w:val="hybridMultilevel"/>
    <w:tmpl w:val="AA1C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6DF2C6C"/>
    <w:multiLevelType w:val="hybridMultilevel"/>
    <w:tmpl w:val="5D20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78E4715"/>
    <w:multiLevelType w:val="hybridMultilevel"/>
    <w:tmpl w:val="5D4EFA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7D7376F"/>
    <w:multiLevelType w:val="hybridMultilevel"/>
    <w:tmpl w:val="CA9C4F08"/>
    <w:lvl w:ilvl="0" w:tplc="A5F89C50">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6E6A902">
      <w:start w:val="1529"/>
      <w:numFmt w:val="bullet"/>
      <w:lvlText w:val="•"/>
      <w:lvlJc w:val="left"/>
      <w:pPr>
        <w:tabs>
          <w:tab w:val="num" w:pos="2160"/>
        </w:tabs>
        <w:ind w:left="2160" w:hanging="360"/>
      </w:pPr>
      <w:rPr>
        <w:rFonts w:ascii="Arial" w:hAnsi="Arial" w:hint="default"/>
      </w:rPr>
    </w:lvl>
    <w:lvl w:ilvl="3" w:tplc="524EE702" w:tentative="1">
      <w:start w:val="1"/>
      <w:numFmt w:val="bullet"/>
      <w:lvlText w:val="•"/>
      <w:lvlJc w:val="left"/>
      <w:pPr>
        <w:tabs>
          <w:tab w:val="num" w:pos="2880"/>
        </w:tabs>
        <w:ind w:left="2880" w:hanging="360"/>
      </w:pPr>
      <w:rPr>
        <w:rFonts w:ascii="Arial" w:hAnsi="Arial" w:hint="default"/>
      </w:rPr>
    </w:lvl>
    <w:lvl w:ilvl="4" w:tplc="E45AE63E" w:tentative="1">
      <w:start w:val="1"/>
      <w:numFmt w:val="bullet"/>
      <w:lvlText w:val="•"/>
      <w:lvlJc w:val="left"/>
      <w:pPr>
        <w:tabs>
          <w:tab w:val="num" w:pos="3600"/>
        </w:tabs>
        <w:ind w:left="3600" w:hanging="360"/>
      </w:pPr>
      <w:rPr>
        <w:rFonts w:ascii="Arial" w:hAnsi="Arial" w:hint="default"/>
      </w:rPr>
    </w:lvl>
    <w:lvl w:ilvl="5" w:tplc="9FB2E81C" w:tentative="1">
      <w:start w:val="1"/>
      <w:numFmt w:val="bullet"/>
      <w:lvlText w:val="•"/>
      <w:lvlJc w:val="left"/>
      <w:pPr>
        <w:tabs>
          <w:tab w:val="num" w:pos="4320"/>
        </w:tabs>
        <w:ind w:left="4320" w:hanging="360"/>
      </w:pPr>
      <w:rPr>
        <w:rFonts w:ascii="Arial" w:hAnsi="Arial" w:hint="default"/>
      </w:rPr>
    </w:lvl>
    <w:lvl w:ilvl="6" w:tplc="2C10CBC2" w:tentative="1">
      <w:start w:val="1"/>
      <w:numFmt w:val="bullet"/>
      <w:lvlText w:val="•"/>
      <w:lvlJc w:val="left"/>
      <w:pPr>
        <w:tabs>
          <w:tab w:val="num" w:pos="5040"/>
        </w:tabs>
        <w:ind w:left="5040" w:hanging="360"/>
      </w:pPr>
      <w:rPr>
        <w:rFonts w:ascii="Arial" w:hAnsi="Arial" w:hint="default"/>
      </w:rPr>
    </w:lvl>
    <w:lvl w:ilvl="7" w:tplc="882CAA50" w:tentative="1">
      <w:start w:val="1"/>
      <w:numFmt w:val="bullet"/>
      <w:lvlText w:val="•"/>
      <w:lvlJc w:val="left"/>
      <w:pPr>
        <w:tabs>
          <w:tab w:val="num" w:pos="5760"/>
        </w:tabs>
        <w:ind w:left="5760" w:hanging="360"/>
      </w:pPr>
      <w:rPr>
        <w:rFonts w:ascii="Arial" w:hAnsi="Arial" w:hint="default"/>
      </w:rPr>
    </w:lvl>
    <w:lvl w:ilvl="8" w:tplc="54500ACA" w:tentative="1">
      <w:start w:val="1"/>
      <w:numFmt w:val="bullet"/>
      <w:lvlText w:val="•"/>
      <w:lvlJc w:val="left"/>
      <w:pPr>
        <w:tabs>
          <w:tab w:val="num" w:pos="6480"/>
        </w:tabs>
        <w:ind w:left="6480" w:hanging="360"/>
      </w:pPr>
      <w:rPr>
        <w:rFonts w:ascii="Arial" w:hAnsi="Arial" w:hint="default"/>
      </w:rPr>
    </w:lvl>
  </w:abstractNum>
  <w:abstractNum w:abstractNumId="73">
    <w:nsid w:val="7B5B3869"/>
    <w:multiLevelType w:val="hybridMultilevel"/>
    <w:tmpl w:val="9AAA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C785757"/>
    <w:multiLevelType w:val="hybridMultilevel"/>
    <w:tmpl w:val="C136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5D1B36"/>
    <w:multiLevelType w:val="hybridMultilevel"/>
    <w:tmpl w:val="2232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46"/>
  </w:num>
  <w:num w:numId="3">
    <w:abstractNumId w:val="65"/>
  </w:num>
  <w:num w:numId="4">
    <w:abstractNumId w:val="67"/>
  </w:num>
  <w:num w:numId="5">
    <w:abstractNumId w:val="1"/>
  </w:num>
  <w:num w:numId="6">
    <w:abstractNumId w:val="19"/>
  </w:num>
  <w:num w:numId="7">
    <w:abstractNumId w:val="34"/>
  </w:num>
  <w:num w:numId="8">
    <w:abstractNumId w:val="13"/>
  </w:num>
  <w:num w:numId="9">
    <w:abstractNumId w:val="68"/>
  </w:num>
  <w:num w:numId="10">
    <w:abstractNumId w:val="39"/>
  </w:num>
  <w:num w:numId="11">
    <w:abstractNumId w:val="60"/>
  </w:num>
  <w:num w:numId="12">
    <w:abstractNumId w:val="63"/>
  </w:num>
  <w:num w:numId="13">
    <w:abstractNumId w:val="0"/>
  </w:num>
  <w:num w:numId="14">
    <w:abstractNumId w:val="40"/>
  </w:num>
  <w:num w:numId="15">
    <w:abstractNumId w:val="56"/>
  </w:num>
  <w:num w:numId="16">
    <w:abstractNumId w:val="45"/>
  </w:num>
  <w:num w:numId="17">
    <w:abstractNumId w:val="69"/>
  </w:num>
  <w:num w:numId="18">
    <w:abstractNumId w:val="16"/>
  </w:num>
  <w:num w:numId="19">
    <w:abstractNumId w:val="14"/>
  </w:num>
  <w:num w:numId="20">
    <w:abstractNumId w:val="37"/>
  </w:num>
  <w:num w:numId="21">
    <w:abstractNumId w:val="9"/>
  </w:num>
  <w:num w:numId="22">
    <w:abstractNumId w:val="51"/>
  </w:num>
  <w:num w:numId="23">
    <w:abstractNumId w:val="20"/>
  </w:num>
  <w:num w:numId="24">
    <w:abstractNumId w:val="12"/>
  </w:num>
  <w:num w:numId="25">
    <w:abstractNumId w:val="2"/>
  </w:num>
  <w:num w:numId="26">
    <w:abstractNumId w:val="57"/>
  </w:num>
  <w:num w:numId="27">
    <w:abstractNumId w:val="28"/>
  </w:num>
  <w:num w:numId="28">
    <w:abstractNumId w:val="41"/>
  </w:num>
  <w:num w:numId="29">
    <w:abstractNumId w:val="49"/>
  </w:num>
  <w:num w:numId="30">
    <w:abstractNumId w:val="4"/>
  </w:num>
  <w:num w:numId="31">
    <w:abstractNumId w:val="53"/>
  </w:num>
  <w:num w:numId="32">
    <w:abstractNumId w:val="6"/>
  </w:num>
  <w:num w:numId="33">
    <w:abstractNumId w:val="62"/>
  </w:num>
  <w:num w:numId="34">
    <w:abstractNumId w:val="23"/>
  </w:num>
  <w:num w:numId="35">
    <w:abstractNumId w:val="64"/>
  </w:num>
  <w:num w:numId="36">
    <w:abstractNumId w:val="35"/>
  </w:num>
  <w:num w:numId="37">
    <w:abstractNumId w:val="48"/>
  </w:num>
  <w:num w:numId="38">
    <w:abstractNumId w:val="3"/>
  </w:num>
  <w:num w:numId="39">
    <w:abstractNumId w:val="17"/>
  </w:num>
  <w:num w:numId="40">
    <w:abstractNumId w:val="55"/>
  </w:num>
  <w:num w:numId="41">
    <w:abstractNumId w:val="72"/>
  </w:num>
  <w:num w:numId="42">
    <w:abstractNumId w:val="44"/>
  </w:num>
  <w:num w:numId="43">
    <w:abstractNumId w:val="38"/>
  </w:num>
  <w:num w:numId="44">
    <w:abstractNumId w:val="10"/>
  </w:num>
  <w:num w:numId="45">
    <w:abstractNumId w:val="18"/>
  </w:num>
  <w:num w:numId="46">
    <w:abstractNumId w:val="8"/>
  </w:num>
  <w:num w:numId="47">
    <w:abstractNumId w:val="15"/>
  </w:num>
  <w:num w:numId="48">
    <w:abstractNumId w:val="33"/>
  </w:num>
  <w:num w:numId="49">
    <w:abstractNumId w:val="27"/>
  </w:num>
  <w:num w:numId="50">
    <w:abstractNumId w:val="32"/>
  </w:num>
  <w:num w:numId="51">
    <w:abstractNumId w:val="24"/>
  </w:num>
  <w:num w:numId="52">
    <w:abstractNumId w:val="42"/>
  </w:num>
  <w:num w:numId="53">
    <w:abstractNumId w:val="59"/>
  </w:num>
  <w:num w:numId="54">
    <w:abstractNumId w:val="74"/>
  </w:num>
  <w:num w:numId="55">
    <w:abstractNumId w:val="75"/>
  </w:num>
  <w:num w:numId="56">
    <w:abstractNumId w:val="50"/>
  </w:num>
  <w:num w:numId="57">
    <w:abstractNumId w:val="36"/>
  </w:num>
  <w:num w:numId="58">
    <w:abstractNumId w:val="47"/>
  </w:num>
  <w:num w:numId="59">
    <w:abstractNumId w:val="73"/>
  </w:num>
  <w:num w:numId="60">
    <w:abstractNumId w:val="70"/>
  </w:num>
  <w:num w:numId="61">
    <w:abstractNumId w:val="7"/>
  </w:num>
  <w:num w:numId="62">
    <w:abstractNumId w:val="43"/>
  </w:num>
  <w:num w:numId="63">
    <w:abstractNumId w:val="5"/>
  </w:num>
  <w:num w:numId="64">
    <w:abstractNumId w:val="26"/>
  </w:num>
  <w:num w:numId="65">
    <w:abstractNumId w:val="30"/>
  </w:num>
  <w:num w:numId="66">
    <w:abstractNumId w:val="29"/>
  </w:num>
  <w:num w:numId="67">
    <w:abstractNumId w:val="66"/>
  </w:num>
  <w:num w:numId="68">
    <w:abstractNumId w:val="22"/>
  </w:num>
  <w:num w:numId="69">
    <w:abstractNumId w:val="58"/>
  </w:num>
  <w:num w:numId="70">
    <w:abstractNumId w:val="61"/>
  </w:num>
  <w:num w:numId="71">
    <w:abstractNumId w:val="11"/>
  </w:num>
  <w:num w:numId="72">
    <w:abstractNumId w:val="25"/>
  </w:num>
  <w:num w:numId="73">
    <w:abstractNumId w:val="71"/>
  </w:num>
  <w:num w:numId="74">
    <w:abstractNumId w:val="31"/>
  </w:num>
  <w:num w:numId="75">
    <w:abstractNumId w:val="21"/>
  </w:num>
  <w:num w:numId="76">
    <w:abstractNumId w:val="54"/>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characterSpacingControl w:val="doNotCompress"/>
  <w:hdrShapeDefaults>
    <o:shapedefaults v:ext="edit" spidmax="149506"/>
  </w:hdrShapeDefaults>
  <w:footnotePr>
    <w:footnote w:id="0"/>
    <w:footnote w:id="1"/>
  </w:footnotePr>
  <w:endnotePr>
    <w:endnote w:id="0"/>
    <w:endnote w:id="1"/>
  </w:endnotePr>
  <w:compat>
    <w:useFELayout/>
  </w:compat>
  <w:rsids>
    <w:rsidRoot w:val="009539B1"/>
    <w:rsid w:val="00000FFB"/>
    <w:rsid w:val="00001013"/>
    <w:rsid w:val="00001566"/>
    <w:rsid w:val="000054C7"/>
    <w:rsid w:val="000060F7"/>
    <w:rsid w:val="00007E4B"/>
    <w:rsid w:val="00010F64"/>
    <w:rsid w:val="0001184B"/>
    <w:rsid w:val="00012C25"/>
    <w:rsid w:val="00013B1C"/>
    <w:rsid w:val="0001411C"/>
    <w:rsid w:val="00015B24"/>
    <w:rsid w:val="00017E92"/>
    <w:rsid w:val="0002017D"/>
    <w:rsid w:val="0002153D"/>
    <w:rsid w:val="00021EA8"/>
    <w:rsid w:val="00025611"/>
    <w:rsid w:val="0003490A"/>
    <w:rsid w:val="000423A7"/>
    <w:rsid w:val="000443D1"/>
    <w:rsid w:val="0004672F"/>
    <w:rsid w:val="000505ED"/>
    <w:rsid w:val="00054EBB"/>
    <w:rsid w:val="000550CC"/>
    <w:rsid w:val="00057137"/>
    <w:rsid w:val="00057FDF"/>
    <w:rsid w:val="00060028"/>
    <w:rsid w:val="000601A9"/>
    <w:rsid w:val="000604E6"/>
    <w:rsid w:val="0006209B"/>
    <w:rsid w:val="00062107"/>
    <w:rsid w:val="00063377"/>
    <w:rsid w:val="00067E36"/>
    <w:rsid w:val="0007157D"/>
    <w:rsid w:val="00071EA6"/>
    <w:rsid w:val="00077587"/>
    <w:rsid w:val="000804F2"/>
    <w:rsid w:val="00080C74"/>
    <w:rsid w:val="000821D3"/>
    <w:rsid w:val="0008317E"/>
    <w:rsid w:val="000833EC"/>
    <w:rsid w:val="00083CFD"/>
    <w:rsid w:val="00090EDB"/>
    <w:rsid w:val="000952EC"/>
    <w:rsid w:val="000A0EF0"/>
    <w:rsid w:val="000A3453"/>
    <w:rsid w:val="000A3513"/>
    <w:rsid w:val="000A42FA"/>
    <w:rsid w:val="000A5A4A"/>
    <w:rsid w:val="000A642C"/>
    <w:rsid w:val="000B07FE"/>
    <w:rsid w:val="000B1334"/>
    <w:rsid w:val="000B421A"/>
    <w:rsid w:val="000B4226"/>
    <w:rsid w:val="000B592D"/>
    <w:rsid w:val="000B718E"/>
    <w:rsid w:val="000B75A4"/>
    <w:rsid w:val="000C3C43"/>
    <w:rsid w:val="000C3EFF"/>
    <w:rsid w:val="000C55F2"/>
    <w:rsid w:val="000C7D37"/>
    <w:rsid w:val="000D0D9A"/>
    <w:rsid w:val="000D4364"/>
    <w:rsid w:val="000D4CC0"/>
    <w:rsid w:val="000D5E42"/>
    <w:rsid w:val="000D62B3"/>
    <w:rsid w:val="000D6F3B"/>
    <w:rsid w:val="000D7360"/>
    <w:rsid w:val="000D74C7"/>
    <w:rsid w:val="000E1D6A"/>
    <w:rsid w:val="000E65F9"/>
    <w:rsid w:val="00101378"/>
    <w:rsid w:val="0010547F"/>
    <w:rsid w:val="00106367"/>
    <w:rsid w:val="001068CF"/>
    <w:rsid w:val="001121D0"/>
    <w:rsid w:val="0011791C"/>
    <w:rsid w:val="00122FF2"/>
    <w:rsid w:val="00125CBC"/>
    <w:rsid w:val="001279FE"/>
    <w:rsid w:val="00130538"/>
    <w:rsid w:val="00130CAB"/>
    <w:rsid w:val="0013353A"/>
    <w:rsid w:val="00137212"/>
    <w:rsid w:val="00137410"/>
    <w:rsid w:val="001401A8"/>
    <w:rsid w:val="001401D6"/>
    <w:rsid w:val="00140213"/>
    <w:rsid w:val="00146C06"/>
    <w:rsid w:val="00147CFE"/>
    <w:rsid w:val="00150121"/>
    <w:rsid w:val="00153216"/>
    <w:rsid w:val="0015348E"/>
    <w:rsid w:val="00154ABE"/>
    <w:rsid w:val="00156C91"/>
    <w:rsid w:val="00162BA6"/>
    <w:rsid w:val="001644A0"/>
    <w:rsid w:val="001651D6"/>
    <w:rsid w:val="001669D6"/>
    <w:rsid w:val="00175048"/>
    <w:rsid w:val="00175603"/>
    <w:rsid w:val="001770C8"/>
    <w:rsid w:val="00177B38"/>
    <w:rsid w:val="001828AF"/>
    <w:rsid w:val="001836AF"/>
    <w:rsid w:val="00183A3D"/>
    <w:rsid w:val="001855C2"/>
    <w:rsid w:val="00185B29"/>
    <w:rsid w:val="00186CE3"/>
    <w:rsid w:val="00186FCE"/>
    <w:rsid w:val="00191AA8"/>
    <w:rsid w:val="001920A3"/>
    <w:rsid w:val="0019227E"/>
    <w:rsid w:val="00197136"/>
    <w:rsid w:val="001A0BCA"/>
    <w:rsid w:val="001A19E2"/>
    <w:rsid w:val="001A32B9"/>
    <w:rsid w:val="001A45BD"/>
    <w:rsid w:val="001A6D86"/>
    <w:rsid w:val="001A7763"/>
    <w:rsid w:val="001B05A7"/>
    <w:rsid w:val="001B1156"/>
    <w:rsid w:val="001D2985"/>
    <w:rsid w:val="001D4114"/>
    <w:rsid w:val="001D4AF1"/>
    <w:rsid w:val="001D5542"/>
    <w:rsid w:val="001D7C65"/>
    <w:rsid w:val="001E0D93"/>
    <w:rsid w:val="001E0DD7"/>
    <w:rsid w:val="001E38B5"/>
    <w:rsid w:val="001E6E03"/>
    <w:rsid w:val="001F1381"/>
    <w:rsid w:val="001F2DA7"/>
    <w:rsid w:val="002027C6"/>
    <w:rsid w:val="00202B1D"/>
    <w:rsid w:val="00204146"/>
    <w:rsid w:val="00204768"/>
    <w:rsid w:val="002048FB"/>
    <w:rsid w:val="00206AD0"/>
    <w:rsid w:val="00206F2D"/>
    <w:rsid w:val="00207F05"/>
    <w:rsid w:val="00212C51"/>
    <w:rsid w:val="002133D5"/>
    <w:rsid w:val="002152FA"/>
    <w:rsid w:val="00215799"/>
    <w:rsid w:val="00215946"/>
    <w:rsid w:val="002172DD"/>
    <w:rsid w:val="00217B96"/>
    <w:rsid w:val="00232746"/>
    <w:rsid w:val="0024560C"/>
    <w:rsid w:val="00250760"/>
    <w:rsid w:val="0025303B"/>
    <w:rsid w:val="00254DD2"/>
    <w:rsid w:val="00261876"/>
    <w:rsid w:val="00261C70"/>
    <w:rsid w:val="00271376"/>
    <w:rsid w:val="002730DA"/>
    <w:rsid w:val="00273261"/>
    <w:rsid w:val="0027718D"/>
    <w:rsid w:val="00281743"/>
    <w:rsid w:val="00285C74"/>
    <w:rsid w:val="00285F0B"/>
    <w:rsid w:val="002904C5"/>
    <w:rsid w:val="002914AA"/>
    <w:rsid w:val="00293649"/>
    <w:rsid w:val="00293B43"/>
    <w:rsid w:val="002A2BC4"/>
    <w:rsid w:val="002A3720"/>
    <w:rsid w:val="002A3FE6"/>
    <w:rsid w:val="002A488D"/>
    <w:rsid w:val="002A6A87"/>
    <w:rsid w:val="002B03E1"/>
    <w:rsid w:val="002B6008"/>
    <w:rsid w:val="002C3064"/>
    <w:rsid w:val="002C4660"/>
    <w:rsid w:val="002C46F8"/>
    <w:rsid w:val="002D1732"/>
    <w:rsid w:val="002D1992"/>
    <w:rsid w:val="002D3223"/>
    <w:rsid w:val="002D4A9A"/>
    <w:rsid w:val="002D4D3E"/>
    <w:rsid w:val="002D7651"/>
    <w:rsid w:val="002E0692"/>
    <w:rsid w:val="002E0BC8"/>
    <w:rsid w:val="002E24F6"/>
    <w:rsid w:val="002E5549"/>
    <w:rsid w:val="002E60B7"/>
    <w:rsid w:val="002F25EA"/>
    <w:rsid w:val="002F36A5"/>
    <w:rsid w:val="002F5556"/>
    <w:rsid w:val="002F6AD2"/>
    <w:rsid w:val="003011B3"/>
    <w:rsid w:val="00301EAB"/>
    <w:rsid w:val="00302181"/>
    <w:rsid w:val="00306204"/>
    <w:rsid w:val="00306263"/>
    <w:rsid w:val="00307125"/>
    <w:rsid w:val="003072D0"/>
    <w:rsid w:val="00314F81"/>
    <w:rsid w:val="00314FBA"/>
    <w:rsid w:val="00320885"/>
    <w:rsid w:val="003215C8"/>
    <w:rsid w:val="003217E7"/>
    <w:rsid w:val="00326C47"/>
    <w:rsid w:val="00330498"/>
    <w:rsid w:val="00332464"/>
    <w:rsid w:val="00332703"/>
    <w:rsid w:val="00333F03"/>
    <w:rsid w:val="00333F48"/>
    <w:rsid w:val="003369F5"/>
    <w:rsid w:val="00336E0C"/>
    <w:rsid w:val="003375B2"/>
    <w:rsid w:val="003437B6"/>
    <w:rsid w:val="00343B83"/>
    <w:rsid w:val="00350EC2"/>
    <w:rsid w:val="0035100B"/>
    <w:rsid w:val="00352222"/>
    <w:rsid w:val="00353369"/>
    <w:rsid w:val="0035650C"/>
    <w:rsid w:val="00357247"/>
    <w:rsid w:val="00357430"/>
    <w:rsid w:val="00362423"/>
    <w:rsid w:val="00363BD9"/>
    <w:rsid w:val="00364DCC"/>
    <w:rsid w:val="00366DED"/>
    <w:rsid w:val="00367EB6"/>
    <w:rsid w:val="003708A6"/>
    <w:rsid w:val="00372483"/>
    <w:rsid w:val="0037301C"/>
    <w:rsid w:val="00373266"/>
    <w:rsid w:val="00376AEF"/>
    <w:rsid w:val="00382689"/>
    <w:rsid w:val="00383FAC"/>
    <w:rsid w:val="00385900"/>
    <w:rsid w:val="0039087F"/>
    <w:rsid w:val="00390DC0"/>
    <w:rsid w:val="00392B88"/>
    <w:rsid w:val="00393F3B"/>
    <w:rsid w:val="00394051"/>
    <w:rsid w:val="003953BF"/>
    <w:rsid w:val="003959A3"/>
    <w:rsid w:val="003A06CF"/>
    <w:rsid w:val="003A07F4"/>
    <w:rsid w:val="003A0A96"/>
    <w:rsid w:val="003A4448"/>
    <w:rsid w:val="003A4BF6"/>
    <w:rsid w:val="003A5002"/>
    <w:rsid w:val="003B1D87"/>
    <w:rsid w:val="003B2946"/>
    <w:rsid w:val="003C00CB"/>
    <w:rsid w:val="003C119D"/>
    <w:rsid w:val="003C2AE1"/>
    <w:rsid w:val="003C3131"/>
    <w:rsid w:val="003C61F4"/>
    <w:rsid w:val="003C6BA7"/>
    <w:rsid w:val="003C714F"/>
    <w:rsid w:val="003C7273"/>
    <w:rsid w:val="003C7A05"/>
    <w:rsid w:val="003D08C3"/>
    <w:rsid w:val="003D3BDD"/>
    <w:rsid w:val="003D508E"/>
    <w:rsid w:val="003D5FD4"/>
    <w:rsid w:val="003D7ABC"/>
    <w:rsid w:val="003E1BBF"/>
    <w:rsid w:val="003E25CF"/>
    <w:rsid w:val="003E335B"/>
    <w:rsid w:val="003E7522"/>
    <w:rsid w:val="003F668E"/>
    <w:rsid w:val="003F7766"/>
    <w:rsid w:val="0040019D"/>
    <w:rsid w:val="004002BE"/>
    <w:rsid w:val="00401AED"/>
    <w:rsid w:val="00402707"/>
    <w:rsid w:val="004036D5"/>
    <w:rsid w:val="00405D94"/>
    <w:rsid w:val="00406EFF"/>
    <w:rsid w:val="004075BE"/>
    <w:rsid w:val="00407A87"/>
    <w:rsid w:val="004113DF"/>
    <w:rsid w:val="004208A7"/>
    <w:rsid w:val="00420CB4"/>
    <w:rsid w:val="004235C5"/>
    <w:rsid w:val="00424FEE"/>
    <w:rsid w:val="0042620A"/>
    <w:rsid w:val="00427DC1"/>
    <w:rsid w:val="00430AA9"/>
    <w:rsid w:val="0043130D"/>
    <w:rsid w:val="00431335"/>
    <w:rsid w:val="0043361E"/>
    <w:rsid w:val="0043388A"/>
    <w:rsid w:val="0043446C"/>
    <w:rsid w:val="00437DCC"/>
    <w:rsid w:val="00440769"/>
    <w:rsid w:val="004416AB"/>
    <w:rsid w:val="00441920"/>
    <w:rsid w:val="00441EF7"/>
    <w:rsid w:val="00442FDD"/>
    <w:rsid w:val="0044333F"/>
    <w:rsid w:val="0044567F"/>
    <w:rsid w:val="00445CC2"/>
    <w:rsid w:val="00450001"/>
    <w:rsid w:val="0045001C"/>
    <w:rsid w:val="00451491"/>
    <w:rsid w:val="004530CE"/>
    <w:rsid w:val="00455262"/>
    <w:rsid w:val="004569A8"/>
    <w:rsid w:val="0045723D"/>
    <w:rsid w:val="0046070A"/>
    <w:rsid w:val="00460E65"/>
    <w:rsid w:val="0046667D"/>
    <w:rsid w:val="004669D3"/>
    <w:rsid w:val="00466C23"/>
    <w:rsid w:val="00470CA0"/>
    <w:rsid w:val="00473FA6"/>
    <w:rsid w:val="00474482"/>
    <w:rsid w:val="00480667"/>
    <w:rsid w:val="00486ECC"/>
    <w:rsid w:val="00487049"/>
    <w:rsid w:val="00491C45"/>
    <w:rsid w:val="0049464B"/>
    <w:rsid w:val="004975C3"/>
    <w:rsid w:val="00497E0F"/>
    <w:rsid w:val="004A50D7"/>
    <w:rsid w:val="004B3CFB"/>
    <w:rsid w:val="004B55EF"/>
    <w:rsid w:val="004B72A7"/>
    <w:rsid w:val="004D6639"/>
    <w:rsid w:val="004D70A5"/>
    <w:rsid w:val="004E20B3"/>
    <w:rsid w:val="004E3590"/>
    <w:rsid w:val="004F0D08"/>
    <w:rsid w:val="004F11B4"/>
    <w:rsid w:val="004F38C6"/>
    <w:rsid w:val="004F452D"/>
    <w:rsid w:val="004F4BF5"/>
    <w:rsid w:val="004F668E"/>
    <w:rsid w:val="004F6CBB"/>
    <w:rsid w:val="0050077D"/>
    <w:rsid w:val="00500FBA"/>
    <w:rsid w:val="0050214B"/>
    <w:rsid w:val="005047B7"/>
    <w:rsid w:val="00511D08"/>
    <w:rsid w:val="00512E1E"/>
    <w:rsid w:val="005150F7"/>
    <w:rsid w:val="005169E8"/>
    <w:rsid w:val="00522826"/>
    <w:rsid w:val="00522CB7"/>
    <w:rsid w:val="00524F83"/>
    <w:rsid w:val="00526994"/>
    <w:rsid w:val="00531D5B"/>
    <w:rsid w:val="0053377A"/>
    <w:rsid w:val="005408DB"/>
    <w:rsid w:val="00540990"/>
    <w:rsid w:val="00540D31"/>
    <w:rsid w:val="00541925"/>
    <w:rsid w:val="00542156"/>
    <w:rsid w:val="00542805"/>
    <w:rsid w:val="0054328B"/>
    <w:rsid w:val="00543C72"/>
    <w:rsid w:val="0054465D"/>
    <w:rsid w:val="00544A28"/>
    <w:rsid w:val="00547722"/>
    <w:rsid w:val="005508CA"/>
    <w:rsid w:val="00561F4E"/>
    <w:rsid w:val="00564B76"/>
    <w:rsid w:val="005656FE"/>
    <w:rsid w:val="00567841"/>
    <w:rsid w:val="00570C2E"/>
    <w:rsid w:val="0057383E"/>
    <w:rsid w:val="00573FFD"/>
    <w:rsid w:val="0057637D"/>
    <w:rsid w:val="005837E5"/>
    <w:rsid w:val="00583B05"/>
    <w:rsid w:val="00583D12"/>
    <w:rsid w:val="00592784"/>
    <w:rsid w:val="0059393B"/>
    <w:rsid w:val="00593E7D"/>
    <w:rsid w:val="00595A1C"/>
    <w:rsid w:val="00596B84"/>
    <w:rsid w:val="00596E17"/>
    <w:rsid w:val="00597101"/>
    <w:rsid w:val="005A05F8"/>
    <w:rsid w:val="005A0DF9"/>
    <w:rsid w:val="005A46C8"/>
    <w:rsid w:val="005A6F85"/>
    <w:rsid w:val="005A6FC2"/>
    <w:rsid w:val="005A7F19"/>
    <w:rsid w:val="005B188A"/>
    <w:rsid w:val="005B1A19"/>
    <w:rsid w:val="005B3232"/>
    <w:rsid w:val="005C1ECE"/>
    <w:rsid w:val="005C6760"/>
    <w:rsid w:val="005D0534"/>
    <w:rsid w:val="005D0CC1"/>
    <w:rsid w:val="005D14B1"/>
    <w:rsid w:val="005D5A62"/>
    <w:rsid w:val="005D5FCB"/>
    <w:rsid w:val="005D7DF5"/>
    <w:rsid w:val="005E0BC7"/>
    <w:rsid w:val="005E1A70"/>
    <w:rsid w:val="005E2E1B"/>
    <w:rsid w:val="005E41EC"/>
    <w:rsid w:val="005E5F10"/>
    <w:rsid w:val="005E7A01"/>
    <w:rsid w:val="005F0101"/>
    <w:rsid w:val="005F0DC7"/>
    <w:rsid w:val="005F19E0"/>
    <w:rsid w:val="005F5C5A"/>
    <w:rsid w:val="005F686D"/>
    <w:rsid w:val="005F7AEE"/>
    <w:rsid w:val="00602E76"/>
    <w:rsid w:val="00606D4D"/>
    <w:rsid w:val="00606DE6"/>
    <w:rsid w:val="00610654"/>
    <w:rsid w:val="00611AFA"/>
    <w:rsid w:val="00613FA6"/>
    <w:rsid w:val="006156C2"/>
    <w:rsid w:val="00616DD9"/>
    <w:rsid w:val="006173C8"/>
    <w:rsid w:val="0062081E"/>
    <w:rsid w:val="0062148E"/>
    <w:rsid w:val="00622667"/>
    <w:rsid w:val="00625A6D"/>
    <w:rsid w:val="00625F81"/>
    <w:rsid w:val="006310D3"/>
    <w:rsid w:val="0063124F"/>
    <w:rsid w:val="00631938"/>
    <w:rsid w:val="0064021C"/>
    <w:rsid w:val="006428EB"/>
    <w:rsid w:val="00644BEA"/>
    <w:rsid w:val="00645478"/>
    <w:rsid w:val="00650915"/>
    <w:rsid w:val="00652976"/>
    <w:rsid w:val="0066035D"/>
    <w:rsid w:val="00661097"/>
    <w:rsid w:val="00661463"/>
    <w:rsid w:val="0066460F"/>
    <w:rsid w:val="00664881"/>
    <w:rsid w:val="006655F9"/>
    <w:rsid w:val="00666A80"/>
    <w:rsid w:val="0067420A"/>
    <w:rsid w:val="00675727"/>
    <w:rsid w:val="00677B7F"/>
    <w:rsid w:val="00684E83"/>
    <w:rsid w:val="0068607D"/>
    <w:rsid w:val="00690401"/>
    <w:rsid w:val="0069046B"/>
    <w:rsid w:val="00690F95"/>
    <w:rsid w:val="0069207C"/>
    <w:rsid w:val="00693057"/>
    <w:rsid w:val="00695E8D"/>
    <w:rsid w:val="006A3A69"/>
    <w:rsid w:val="006A3D59"/>
    <w:rsid w:val="006A3ED6"/>
    <w:rsid w:val="006A4175"/>
    <w:rsid w:val="006A5964"/>
    <w:rsid w:val="006B0DB1"/>
    <w:rsid w:val="006B11EC"/>
    <w:rsid w:val="006B5D21"/>
    <w:rsid w:val="006B63F2"/>
    <w:rsid w:val="006B6D60"/>
    <w:rsid w:val="006B7E9B"/>
    <w:rsid w:val="006C114B"/>
    <w:rsid w:val="006C352D"/>
    <w:rsid w:val="006C5376"/>
    <w:rsid w:val="006C5D91"/>
    <w:rsid w:val="006C6125"/>
    <w:rsid w:val="006C71AF"/>
    <w:rsid w:val="006C7765"/>
    <w:rsid w:val="006D0A23"/>
    <w:rsid w:val="006D1F49"/>
    <w:rsid w:val="006D24BA"/>
    <w:rsid w:val="006D4A1D"/>
    <w:rsid w:val="006D7E42"/>
    <w:rsid w:val="006E4858"/>
    <w:rsid w:val="006E5193"/>
    <w:rsid w:val="006E6C0D"/>
    <w:rsid w:val="006E7AC6"/>
    <w:rsid w:val="006F0F43"/>
    <w:rsid w:val="006F3D69"/>
    <w:rsid w:val="006F4BC1"/>
    <w:rsid w:val="006F4DA7"/>
    <w:rsid w:val="006F5AEE"/>
    <w:rsid w:val="006F5B1B"/>
    <w:rsid w:val="00700010"/>
    <w:rsid w:val="00701E09"/>
    <w:rsid w:val="00702EB5"/>
    <w:rsid w:val="00702ED0"/>
    <w:rsid w:val="00706808"/>
    <w:rsid w:val="007150B4"/>
    <w:rsid w:val="00716C36"/>
    <w:rsid w:val="00717290"/>
    <w:rsid w:val="007174B4"/>
    <w:rsid w:val="0071783B"/>
    <w:rsid w:val="00722A08"/>
    <w:rsid w:val="00722C97"/>
    <w:rsid w:val="007240DF"/>
    <w:rsid w:val="007251A9"/>
    <w:rsid w:val="00727ADD"/>
    <w:rsid w:val="00727EF9"/>
    <w:rsid w:val="00731B3A"/>
    <w:rsid w:val="00731CBA"/>
    <w:rsid w:val="00732748"/>
    <w:rsid w:val="007332A2"/>
    <w:rsid w:val="007348C5"/>
    <w:rsid w:val="00735119"/>
    <w:rsid w:val="0073585C"/>
    <w:rsid w:val="0073621C"/>
    <w:rsid w:val="00736CAD"/>
    <w:rsid w:val="007415B4"/>
    <w:rsid w:val="00742D73"/>
    <w:rsid w:val="0074468C"/>
    <w:rsid w:val="00746BD7"/>
    <w:rsid w:val="00747131"/>
    <w:rsid w:val="0075183B"/>
    <w:rsid w:val="0075460E"/>
    <w:rsid w:val="00755851"/>
    <w:rsid w:val="00761676"/>
    <w:rsid w:val="00763BD0"/>
    <w:rsid w:val="007640B9"/>
    <w:rsid w:val="00767FB8"/>
    <w:rsid w:val="007719BE"/>
    <w:rsid w:val="00771EDB"/>
    <w:rsid w:val="00772261"/>
    <w:rsid w:val="0077230D"/>
    <w:rsid w:val="00775C7D"/>
    <w:rsid w:val="0077626D"/>
    <w:rsid w:val="007811D5"/>
    <w:rsid w:val="00781D75"/>
    <w:rsid w:val="00784570"/>
    <w:rsid w:val="00784DA4"/>
    <w:rsid w:val="00785B8E"/>
    <w:rsid w:val="00785D9F"/>
    <w:rsid w:val="007902F2"/>
    <w:rsid w:val="00793C6D"/>
    <w:rsid w:val="00796FDE"/>
    <w:rsid w:val="007A1F06"/>
    <w:rsid w:val="007A34D9"/>
    <w:rsid w:val="007B24D1"/>
    <w:rsid w:val="007C0459"/>
    <w:rsid w:val="007C0F71"/>
    <w:rsid w:val="007C15EA"/>
    <w:rsid w:val="007C5A13"/>
    <w:rsid w:val="007D3428"/>
    <w:rsid w:val="007D39FC"/>
    <w:rsid w:val="007D3DA6"/>
    <w:rsid w:val="007D51F7"/>
    <w:rsid w:val="007D78CF"/>
    <w:rsid w:val="007E081C"/>
    <w:rsid w:val="007E1B5C"/>
    <w:rsid w:val="007E3C43"/>
    <w:rsid w:val="007E7757"/>
    <w:rsid w:val="007E7B48"/>
    <w:rsid w:val="007F1DE2"/>
    <w:rsid w:val="007F21EA"/>
    <w:rsid w:val="007F594C"/>
    <w:rsid w:val="00800BCB"/>
    <w:rsid w:val="00801AF3"/>
    <w:rsid w:val="00803722"/>
    <w:rsid w:val="00803AA2"/>
    <w:rsid w:val="00803F7C"/>
    <w:rsid w:val="008048B6"/>
    <w:rsid w:val="0081002B"/>
    <w:rsid w:val="00811F16"/>
    <w:rsid w:val="00813D96"/>
    <w:rsid w:val="00815DE2"/>
    <w:rsid w:val="00826D0E"/>
    <w:rsid w:val="008275D2"/>
    <w:rsid w:val="0083707A"/>
    <w:rsid w:val="0084127A"/>
    <w:rsid w:val="008443A7"/>
    <w:rsid w:val="00845B71"/>
    <w:rsid w:val="00852DAA"/>
    <w:rsid w:val="00853285"/>
    <w:rsid w:val="008558FD"/>
    <w:rsid w:val="00860FF7"/>
    <w:rsid w:val="00861A81"/>
    <w:rsid w:val="00861BB0"/>
    <w:rsid w:val="00862D28"/>
    <w:rsid w:val="00863CFF"/>
    <w:rsid w:val="00864473"/>
    <w:rsid w:val="0086719D"/>
    <w:rsid w:val="00867EBD"/>
    <w:rsid w:val="008721D4"/>
    <w:rsid w:val="008724FB"/>
    <w:rsid w:val="00875620"/>
    <w:rsid w:val="00875C0E"/>
    <w:rsid w:val="00880B53"/>
    <w:rsid w:val="008818F1"/>
    <w:rsid w:val="00884F87"/>
    <w:rsid w:val="00885AB4"/>
    <w:rsid w:val="00886B5C"/>
    <w:rsid w:val="008902BF"/>
    <w:rsid w:val="00892C4F"/>
    <w:rsid w:val="00893A6D"/>
    <w:rsid w:val="00893A9F"/>
    <w:rsid w:val="00893D4E"/>
    <w:rsid w:val="0089533D"/>
    <w:rsid w:val="0089628B"/>
    <w:rsid w:val="008A23A5"/>
    <w:rsid w:val="008A264C"/>
    <w:rsid w:val="008A3952"/>
    <w:rsid w:val="008A49AC"/>
    <w:rsid w:val="008A6BB9"/>
    <w:rsid w:val="008A7DE6"/>
    <w:rsid w:val="008B060B"/>
    <w:rsid w:val="008B0FC5"/>
    <w:rsid w:val="008B40CD"/>
    <w:rsid w:val="008B412B"/>
    <w:rsid w:val="008B5760"/>
    <w:rsid w:val="008B5949"/>
    <w:rsid w:val="008B708F"/>
    <w:rsid w:val="008C0FE5"/>
    <w:rsid w:val="008C43D0"/>
    <w:rsid w:val="008C471B"/>
    <w:rsid w:val="008C499C"/>
    <w:rsid w:val="008C56C4"/>
    <w:rsid w:val="008C653C"/>
    <w:rsid w:val="008C65DD"/>
    <w:rsid w:val="008C7E2B"/>
    <w:rsid w:val="008D07F1"/>
    <w:rsid w:val="008D11EC"/>
    <w:rsid w:val="008D16ED"/>
    <w:rsid w:val="008D3874"/>
    <w:rsid w:val="008D44E3"/>
    <w:rsid w:val="008D72B7"/>
    <w:rsid w:val="008E0498"/>
    <w:rsid w:val="008E09A2"/>
    <w:rsid w:val="008E2E48"/>
    <w:rsid w:val="008E3D0E"/>
    <w:rsid w:val="008E40F8"/>
    <w:rsid w:val="008E59E0"/>
    <w:rsid w:val="008E5BFE"/>
    <w:rsid w:val="008E7588"/>
    <w:rsid w:val="008F2095"/>
    <w:rsid w:val="008F2A88"/>
    <w:rsid w:val="008F622A"/>
    <w:rsid w:val="009009B4"/>
    <w:rsid w:val="009033A2"/>
    <w:rsid w:val="009039F3"/>
    <w:rsid w:val="00904B32"/>
    <w:rsid w:val="00905878"/>
    <w:rsid w:val="00905906"/>
    <w:rsid w:val="009068D4"/>
    <w:rsid w:val="00907ADB"/>
    <w:rsid w:val="00910138"/>
    <w:rsid w:val="00910330"/>
    <w:rsid w:val="00911354"/>
    <w:rsid w:val="009118BE"/>
    <w:rsid w:val="00912190"/>
    <w:rsid w:val="009174C5"/>
    <w:rsid w:val="0092498B"/>
    <w:rsid w:val="00926C8A"/>
    <w:rsid w:val="00936694"/>
    <w:rsid w:val="009413B8"/>
    <w:rsid w:val="009477B8"/>
    <w:rsid w:val="00947D57"/>
    <w:rsid w:val="00950E4F"/>
    <w:rsid w:val="009539B1"/>
    <w:rsid w:val="009554C3"/>
    <w:rsid w:val="00955740"/>
    <w:rsid w:val="00956579"/>
    <w:rsid w:val="00956E94"/>
    <w:rsid w:val="00960938"/>
    <w:rsid w:val="00960CF4"/>
    <w:rsid w:val="00961662"/>
    <w:rsid w:val="009625A5"/>
    <w:rsid w:val="00962DEC"/>
    <w:rsid w:val="0096719A"/>
    <w:rsid w:val="00971C57"/>
    <w:rsid w:val="009817E0"/>
    <w:rsid w:val="00985452"/>
    <w:rsid w:val="00987089"/>
    <w:rsid w:val="00987A13"/>
    <w:rsid w:val="00990775"/>
    <w:rsid w:val="009916B9"/>
    <w:rsid w:val="00994F03"/>
    <w:rsid w:val="00995CCE"/>
    <w:rsid w:val="009A27FE"/>
    <w:rsid w:val="009A2D54"/>
    <w:rsid w:val="009A4BAD"/>
    <w:rsid w:val="009A517C"/>
    <w:rsid w:val="009A698B"/>
    <w:rsid w:val="009B236B"/>
    <w:rsid w:val="009B27D0"/>
    <w:rsid w:val="009B2C28"/>
    <w:rsid w:val="009B3015"/>
    <w:rsid w:val="009B42F3"/>
    <w:rsid w:val="009B700E"/>
    <w:rsid w:val="009B7973"/>
    <w:rsid w:val="009C0844"/>
    <w:rsid w:val="009C0944"/>
    <w:rsid w:val="009C2F26"/>
    <w:rsid w:val="009C3C78"/>
    <w:rsid w:val="009C4EB6"/>
    <w:rsid w:val="009C63DB"/>
    <w:rsid w:val="009C6B57"/>
    <w:rsid w:val="009D15F7"/>
    <w:rsid w:val="009D3487"/>
    <w:rsid w:val="009D5D54"/>
    <w:rsid w:val="009D673B"/>
    <w:rsid w:val="009D7464"/>
    <w:rsid w:val="009E103D"/>
    <w:rsid w:val="009E3FCC"/>
    <w:rsid w:val="009E6A1B"/>
    <w:rsid w:val="009E6F63"/>
    <w:rsid w:val="009E7CF2"/>
    <w:rsid w:val="009F236B"/>
    <w:rsid w:val="009F50CB"/>
    <w:rsid w:val="00A02D53"/>
    <w:rsid w:val="00A03B1A"/>
    <w:rsid w:val="00A03C05"/>
    <w:rsid w:val="00A03F40"/>
    <w:rsid w:val="00A04824"/>
    <w:rsid w:val="00A05643"/>
    <w:rsid w:val="00A05BD7"/>
    <w:rsid w:val="00A07BBF"/>
    <w:rsid w:val="00A106D6"/>
    <w:rsid w:val="00A11081"/>
    <w:rsid w:val="00A117AD"/>
    <w:rsid w:val="00A11B71"/>
    <w:rsid w:val="00A11EC1"/>
    <w:rsid w:val="00A11F06"/>
    <w:rsid w:val="00A12D8D"/>
    <w:rsid w:val="00A15474"/>
    <w:rsid w:val="00A218C7"/>
    <w:rsid w:val="00A32B82"/>
    <w:rsid w:val="00A35593"/>
    <w:rsid w:val="00A35D55"/>
    <w:rsid w:val="00A3778D"/>
    <w:rsid w:val="00A44972"/>
    <w:rsid w:val="00A44DE0"/>
    <w:rsid w:val="00A46146"/>
    <w:rsid w:val="00A51465"/>
    <w:rsid w:val="00A51A22"/>
    <w:rsid w:val="00A533FA"/>
    <w:rsid w:val="00A53A9C"/>
    <w:rsid w:val="00A53BAC"/>
    <w:rsid w:val="00A5496D"/>
    <w:rsid w:val="00A54DFD"/>
    <w:rsid w:val="00A56B89"/>
    <w:rsid w:val="00A6103F"/>
    <w:rsid w:val="00A67BFC"/>
    <w:rsid w:val="00A67E73"/>
    <w:rsid w:val="00A67F6B"/>
    <w:rsid w:val="00A70010"/>
    <w:rsid w:val="00A71E11"/>
    <w:rsid w:val="00A72E52"/>
    <w:rsid w:val="00A739A3"/>
    <w:rsid w:val="00A75C20"/>
    <w:rsid w:val="00A76A4B"/>
    <w:rsid w:val="00A77014"/>
    <w:rsid w:val="00A77066"/>
    <w:rsid w:val="00A77A9A"/>
    <w:rsid w:val="00A820AE"/>
    <w:rsid w:val="00A8214B"/>
    <w:rsid w:val="00A828A1"/>
    <w:rsid w:val="00A844C2"/>
    <w:rsid w:val="00A84A80"/>
    <w:rsid w:val="00A84EBB"/>
    <w:rsid w:val="00A8519B"/>
    <w:rsid w:val="00A86343"/>
    <w:rsid w:val="00A90C75"/>
    <w:rsid w:val="00A92470"/>
    <w:rsid w:val="00A94A05"/>
    <w:rsid w:val="00A95BCF"/>
    <w:rsid w:val="00A9634E"/>
    <w:rsid w:val="00A96C4C"/>
    <w:rsid w:val="00A97953"/>
    <w:rsid w:val="00AA64AC"/>
    <w:rsid w:val="00AB115D"/>
    <w:rsid w:val="00AB7ADD"/>
    <w:rsid w:val="00AC105E"/>
    <w:rsid w:val="00AC20A6"/>
    <w:rsid w:val="00AC7155"/>
    <w:rsid w:val="00AC76D0"/>
    <w:rsid w:val="00AD4E3F"/>
    <w:rsid w:val="00AE68A6"/>
    <w:rsid w:val="00AE6DD1"/>
    <w:rsid w:val="00AE766C"/>
    <w:rsid w:val="00AF0397"/>
    <w:rsid w:val="00AF044D"/>
    <w:rsid w:val="00AF178E"/>
    <w:rsid w:val="00AF2E78"/>
    <w:rsid w:val="00AF386F"/>
    <w:rsid w:val="00AF6F8F"/>
    <w:rsid w:val="00AF7D21"/>
    <w:rsid w:val="00B02643"/>
    <w:rsid w:val="00B02AA6"/>
    <w:rsid w:val="00B03F95"/>
    <w:rsid w:val="00B04DAE"/>
    <w:rsid w:val="00B05EFB"/>
    <w:rsid w:val="00B065BB"/>
    <w:rsid w:val="00B13590"/>
    <w:rsid w:val="00B20D63"/>
    <w:rsid w:val="00B22229"/>
    <w:rsid w:val="00B223AF"/>
    <w:rsid w:val="00B24AE5"/>
    <w:rsid w:val="00B24EBD"/>
    <w:rsid w:val="00B304D8"/>
    <w:rsid w:val="00B34F31"/>
    <w:rsid w:val="00B37190"/>
    <w:rsid w:val="00B37452"/>
    <w:rsid w:val="00B4128A"/>
    <w:rsid w:val="00B42061"/>
    <w:rsid w:val="00B43928"/>
    <w:rsid w:val="00B46F25"/>
    <w:rsid w:val="00B52102"/>
    <w:rsid w:val="00B532F9"/>
    <w:rsid w:val="00B5348F"/>
    <w:rsid w:val="00B56C32"/>
    <w:rsid w:val="00B61DEA"/>
    <w:rsid w:val="00B62C75"/>
    <w:rsid w:val="00B6394B"/>
    <w:rsid w:val="00B641FD"/>
    <w:rsid w:val="00B6422F"/>
    <w:rsid w:val="00B64B14"/>
    <w:rsid w:val="00B671CE"/>
    <w:rsid w:val="00B76840"/>
    <w:rsid w:val="00B76CCB"/>
    <w:rsid w:val="00B76DAA"/>
    <w:rsid w:val="00B77ACA"/>
    <w:rsid w:val="00B8082A"/>
    <w:rsid w:val="00B83FAC"/>
    <w:rsid w:val="00B938F7"/>
    <w:rsid w:val="00B95D3E"/>
    <w:rsid w:val="00BA004B"/>
    <w:rsid w:val="00BA2933"/>
    <w:rsid w:val="00BA3875"/>
    <w:rsid w:val="00BA647F"/>
    <w:rsid w:val="00BA7559"/>
    <w:rsid w:val="00BB18B1"/>
    <w:rsid w:val="00BB21A9"/>
    <w:rsid w:val="00BB27B1"/>
    <w:rsid w:val="00BB3C5F"/>
    <w:rsid w:val="00BB6A45"/>
    <w:rsid w:val="00BC1F93"/>
    <w:rsid w:val="00BC200C"/>
    <w:rsid w:val="00BC2664"/>
    <w:rsid w:val="00BC31CC"/>
    <w:rsid w:val="00BD054A"/>
    <w:rsid w:val="00BD12A5"/>
    <w:rsid w:val="00BD3F8A"/>
    <w:rsid w:val="00BD4E7F"/>
    <w:rsid w:val="00BD5FAB"/>
    <w:rsid w:val="00BE07A1"/>
    <w:rsid w:val="00BE0BCF"/>
    <w:rsid w:val="00BE5555"/>
    <w:rsid w:val="00BF042B"/>
    <w:rsid w:val="00BF6560"/>
    <w:rsid w:val="00C05E73"/>
    <w:rsid w:val="00C06279"/>
    <w:rsid w:val="00C074BE"/>
    <w:rsid w:val="00C07BF3"/>
    <w:rsid w:val="00C1058D"/>
    <w:rsid w:val="00C1369D"/>
    <w:rsid w:val="00C1387C"/>
    <w:rsid w:val="00C203F1"/>
    <w:rsid w:val="00C20598"/>
    <w:rsid w:val="00C2565F"/>
    <w:rsid w:val="00C340FC"/>
    <w:rsid w:val="00C3716F"/>
    <w:rsid w:val="00C37A0D"/>
    <w:rsid w:val="00C45297"/>
    <w:rsid w:val="00C53644"/>
    <w:rsid w:val="00C547C8"/>
    <w:rsid w:val="00C54E0D"/>
    <w:rsid w:val="00C63E0B"/>
    <w:rsid w:val="00C64D3D"/>
    <w:rsid w:val="00C65D6F"/>
    <w:rsid w:val="00C709CF"/>
    <w:rsid w:val="00C7440A"/>
    <w:rsid w:val="00C7527A"/>
    <w:rsid w:val="00C76048"/>
    <w:rsid w:val="00C77912"/>
    <w:rsid w:val="00C80187"/>
    <w:rsid w:val="00C81721"/>
    <w:rsid w:val="00C8244A"/>
    <w:rsid w:val="00C8595A"/>
    <w:rsid w:val="00C87AE4"/>
    <w:rsid w:val="00C91788"/>
    <w:rsid w:val="00C93BFA"/>
    <w:rsid w:val="00C97D47"/>
    <w:rsid w:val="00CA2323"/>
    <w:rsid w:val="00CA27C3"/>
    <w:rsid w:val="00CA3EE9"/>
    <w:rsid w:val="00CA499C"/>
    <w:rsid w:val="00CA70F7"/>
    <w:rsid w:val="00CA74F1"/>
    <w:rsid w:val="00CA7A92"/>
    <w:rsid w:val="00CB0234"/>
    <w:rsid w:val="00CB32B8"/>
    <w:rsid w:val="00CB32C4"/>
    <w:rsid w:val="00CB6324"/>
    <w:rsid w:val="00CB7892"/>
    <w:rsid w:val="00CC0631"/>
    <w:rsid w:val="00CC0ED2"/>
    <w:rsid w:val="00CC107A"/>
    <w:rsid w:val="00CC19AE"/>
    <w:rsid w:val="00CC5880"/>
    <w:rsid w:val="00CC61BB"/>
    <w:rsid w:val="00CD06D1"/>
    <w:rsid w:val="00CD4B18"/>
    <w:rsid w:val="00CD5071"/>
    <w:rsid w:val="00CD552A"/>
    <w:rsid w:val="00CD7F26"/>
    <w:rsid w:val="00CE34B4"/>
    <w:rsid w:val="00CE3ADF"/>
    <w:rsid w:val="00CE3B41"/>
    <w:rsid w:val="00CE4CC4"/>
    <w:rsid w:val="00CF32F6"/>
    <w:rsid w:val="00CF453B"/>
    <w:rsid w:val="00CF6857"/>
    <w:rsid w:val="00D00E97"/>
    <w:rsid w:val="00D03216"/>
    <w:rsid w:val="00D06894"/>
    <w:rsid w:val="00D07BB3"/>
    <w:rsid w:val="00D11F28"/>
    <w:rsid w:val="00D13435"/>
    <w:rsid w:val="00D139B9"/>
    <w:rsid w:val="00D139D9"/>
    <w:rsid w:val="00D166E2"/>
    <w:rsid w:val="00D17F09"/>
    <w:rsid w:val="00D20395"/>
    <w:rsid w:val="00D217AC"/>
    <w:rsid w:val="00D307C3"/>
    <w:rsid w:val="00D31F80"/>
    <w:rsid w:val="00D324CD"/>
    <w:rsid w:val="00D330BC"/>
    <w:rsid w:val="00D33BE9"/>
    <w:rsid w:val="00D37311"/>
    <w:rsid w:val="00D37A6B"/>
    <w:rsid w:val="00D37D08"/>
    <w:rsid w:val="00D433EB"/>
    <w:rsid w:val="00D441E1"/>
    <w:rsid w:val="00D4717C"/>
    <w:rsid w:val="00D47185"/>
    <w:rsid w:val="00D505F9"/>
    <w:rsid w:val="00D506B6"/>
    <w:rsid w:val="00D5353D"/>
    <w:rsid w:val="00D54357"/>
    <w:rsid w:val="00D5476A"/>
    <w:rsid w:val="00D572B6"/>
    <w:rsid w:val="00D572B9"/>
    <w:rsid w:val="00D6077F"/>
    <w:rsid w:val="00D64DC0"/>
    <w:rsid w:val="00D71578"/>
    <w:rsid w:val="00D717C3"/>
    <w:rsid w:val="00D73945"/>
    <w:rsid w:val="00D739AE"/>
    <w:rsid w:val="00D750F6"/>
    <w:rsid w:val="00D83576"/>
    <w:rsid w:val="00D84BFC"/>
    <w:rsid w:val="00D86657"/>
    <w:rsid w:val="00D87382"/>
    <w:rsid w:val="00D90344"/>
    <w:rsid w:val="00D90901"/>
    <w:rsid w:val="00D91A65"/>
    <w:rsid w:val="00D93F7D"/>
    <w:rsid w:val="00D957B8"/>
    <w:rsid w:val="00D96183"/>
    <w:rsid w:val="00D972F1"/>
    <w:rsid w:val="00DA1799"/>
    <w:rsid w:val="00DA6240"/>
    <w:rsid w:val="00DA6F32"/>
    <w:rsid w:val="00DA7641"/>
    <w:rsid w:val="00DB1032"/>
    <w:rsid w:val="00DB21A1"/>
    <w:rsid w:val="00DB3A6F"/>
    <w:rsid w:val="00DB6563"/>
    <w:rsid w:val="00DC09F9"/>
    <w:rsid w:val="00DC2ECE"/>
    <w:rsid w:val="00DC44FB"/>
    <w:rsid w:val="00DC67FF"/>
    <w:rsid w:val="00DD0845"/>
    <w:rsid w:val="00DD6293"/>
    <w:rsid w:val="00DE3F72"/>
    <w:rsid w:val="00DE410D"/>
    <w:rsid w:val="00DE4A32"/>
    <w:rsid w:val="00DE4F15"/>
    <w:rsid w:val="00DF00F1"/>
    <w:rsid w:val="00DF2F2F"/>
    <w:rsid w:val="00DF4587"/>
    <w:rsid w:val="00DF4FE5"/>
    <w:rsid w:val="00DF5303"/>
    <w:rsid w:val="00DF5E67"/>
    <w:rsid w:val="00E04366"/>
    <w:rsid w:val="00E06401"/>
    <w:rsid w:val="00E12BF1"/>
    <w:rsid w:val="00E14F00"/>
    <w:rsid w:val="00E151AD"/>
    <w:rsid w:val="00E170F9"/>
    <w:rsid w:val="00E21B62"/>
    <w:rsid w:val="00E21F58"/>
    <w:rsid w:val="00E22C3B"/>
    <w:rsid w:val="00E26AA0"/>
    <w:rsid w:val="00E26BD0"/>
    <w:rsid w:val="00E26DFB"/>
    <w:rsid w:val="00E27281"/>
    <w:rsid w:val="00E32491"/>
    <w:rsid w:val="00E32776"/>
    <w:rsid w:val="00E370E6"/>
    <w:rsid w:val="00E41E6A"/>
    <w:rsid w:val="00E46F98"/>
    <w:rsid w:val="00E532EC"/>
    <w:rsid w:val="00E53914"/>
    <w:rsid w:val="00E54646"/>
    <w:rsid w:val="00E54FFE"/>
    <w:rsid w:val="00E60174"/>
    <w:rsid w:val="00E60301"/>
    <w:rsid w:val="00E61634"/>
    <w:rsid w:val="00E6172C"/>
    <w:rsid w:val="00E619E9"/>
    <w:rsid w:val="00E6327E"/>
    <w:rsid w:val="00E7329A"/>
    <w:rsid w:val="00E733C3"/>
    <w:rsid w:val="00E74D81"/>
    <w:rsid w:val="00E8049B"/>
    <w:rsid w:val="00E806AC"/>
    <w:rsid w:val="00E80867"/>
    <w:rsid w:val="00E83540"/>
    <w:rsid w:val="00E83F38"/>
    <w:rsid w:val="00E86BC6"/>
    <w:rsid w:val="00E87017"/>
    <w:rsid w:val="00E903D7"/>
    <w:rsid w:val="00E9089C"/>
    <w:rsid w:val="00E917DE"/>
    <w:rsid w:val="00E93767"/>
    <w:rsid w:val="00E9444B"/>
    <w:rsid w:val="00EA134C"/>
    <w:rsid w:val="00EA30DF"/>
    <w:rsid w:val="00EB068C"/>
    <w:rsid w:val="00EB178D"/>
    <w:rsid w:val="00EB1CDA"/>
    <w:rsid w:val="00EB50C2"/>
    <w:rsid w:val="00EB512D"/>
    <w:rsid w:val="00EB53B1"/>
    <w:rsid w:val="00EC0AC7"/>
    <w:rsid w:val="00EC1911"/>
    <w:rsid w:val="00EC2306"/>
    <w:rsid w:val="00EC44BC"/>
    <w:rsid w:val="00EC4E52"/>
    <w:rsid w:val="00EC595F"/>
    <w:rsid w:val="00ED1798"/>
    <w:rsid w:val="00ED39C8"/>
    <w:rsid w:val="00ED3CA5"/>
    <w:rsid w:val="00ED3E67"/>
    <w:rsid w:val="00ED450C"/>
    <w:rsid w:val="00ED583E"/>
    <w:rsid w:val="00EE06CB"/>
    <w:rsid w:val="00EE06DE"/>
    <w:rsid w:val="00EE1E46"/>
    <w:rsid w:val="00EE3C29"/>
    <w:rsid w:val="00EE3F36"/>
    <w:rsid w:val="00EE5944"/>
    <w:rsid w:val="00EE6561"/>
    <w:rsid w:val="00EE6B41"/>
    <w:rsid w:val="00EF10E5"/>
    <w:rsid w:val="00EF2CB6"/>
    <w:rsid w:val="00EF3EEB"/>
    <w:rsid w:val="00EF449D"/>
    <w:rsid w:val="00EF4F73"/>
    <w:rsid w:val="00EF5F80"/>
    <w:rsid w:val="00EF7FFA"/>
    <w:rsid w:val="00F02982"/>
    <w:rsid w:val="00F04AB2"/>
    <w:rsid w:val="00F0666A"/>
    <w:rsid w:val="00F06B12"/>
    <w:rsid w:val="00F06D70"/>
    <w:rsid w:val="00F07566"/>
    <w:rsid w:val="00F075EC"/>
    <w:rsid w:val="00F10206"/>
    <w:rsid w:val="00F1020A"/>
    <w:rsid w:val="00F103CD"/>
    <w:rsid w:val="00F10F11"/>
    <w:rsid w:val="00F13C04"/>
    <w:rsid w:val="00F15E3B"/>
    <w:rsid w:val="00F1685E"/>
    <w:rsid w:val="00F17343"/>
    <w:rsid w:val="00F2172E"/>
    <w:rsid w:val="00F23A75"/>
    <w:rsid w:val="00F25ADD"/>
    <w:rsid w:val="00F307E6"/>
    <w:rsid w:val="00F31629"/>
    <w:rsid w:val="00F3399B"/>
    <w:rsid w:val="00F34DF9"/>
    <w:rsid w:val="00F36A0B"/>
    <w:rsid w:val="00F36DF8"/>
    <w:rsid w:val="00F41A77"/>
    <w:rsid w:val="00F44132"/>
    <w:rsid w:val="00F47592"/>
    <w:rsid w:val="00F47F47"/>
    <w:rsid w:val="00F52D37"/>
    <w:rsid w:val="00F534E3"/>
    <w:rsid w:val="00F564CE"/>
    <w:rsid w:val="00F56E4E"/>
    <w:rsid w:val="00F65051"/>
    <w:rsid w:val="00F65D2D"/>
    <w:rsid w:val="00F67AAF"/>
    <w:rsid w:val="00F708FF"/>
    <w:rsid w:val="00F71D1E"/>
    <w:rsid w:val="00F73A26"/>
    <w:rsid w:val="00F7469A"/>
    <w:rsid w:val="00F7496B"/>
    <w:rsid w:val="00F74CDF"/>
    <w:rsid w:val="00F756B4"/>
    <w:rsid w:val="00F756FD"/>
    <w:rsid w:val="00F7615A"/>
    <w:rsid w:val="00F80948"/>
    <w:rsid w:val="00F82869"/>
    <w:rsid w:val="00F837E7"/>
    <w:rsid w:val="00F83862"/>
    <w:rsid w:val="00F8435C"/>
    <w:rsid w:val="00F86506"/>
    <w:rsid w:val="00F87120"/>
    <w:rsid w:val="00F87837"/>
    <w:rsid w:val="00F87B00"/>
    <w:rsid w:val="00F91175"/>
    <w:rsid w:val="00F95D64"/>
    <w:rsid w:val="00F966A8"/>
    <w:rsid w:val="00F9767B"/>
    <w:rsid w:val="00F97E63"/>
    <w:rsid w:val="00FA03F3"/>
    <w:rsid w:val="00FA0DF3"/>
    <w:rsid w:val="00FA2977"/>
    <w:rsid w:val="00FA50AE"/>
    <w:rsid w:val="00FA53DE"/>
    <w:rsid w:val="00FA6ECD"/>
    <w:rsid w:val="00FA760E"/>
    <w:rsid w:val="00FB0B64"/>
    <w:rsid w:val="00FB2155"/>
    <w:rsid w:val="00FC4633"/>
    <w:rsid w:val="00FC490A"/>
    <w:rsid w:val="00FC5836"/>
    <w:rsid w:val="00FC6160"/>
    <w:rsid w:val="00FC6EC5"/>
    <w:rsid w:val="00FD1805"/>
    <w:rsid w:val="00FD37DB"/>
    <w:rsid w:val="00FD5BB0"/>
    <w:rsid w:val="00FE39E9"/>
    <w:rsid w:val="00FE3E6F"/>
    <w:rsid w:val="00FE5BB4"/>
    <w:rsid w:val="00FE6D09"/>
    <w:rsid w:val="00FF12C4"/>
    <w:rsid w:val="00FF4DB9"/>
    <w:rsid w:val="00FF5C2C"/>
    <w:rsid w:val="00FF74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9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AED"/>
  </w:style>
  <w:style w:type="paragraph" w:styleId="Heading1">
    <w:name w:val="heading 1"/>
    <w:basedOn w:val="Normal"/>
    <w:next w:val="Normal"/>
    <w:link w:val="Heading1Char"/>
    <w:uiPriority w:val="9"/>
    <w:qFormat/>
    <w:rsid w:val="00A53BAC"/>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BAC"/>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6F3D69"/>
    <w:pPr>
      <w:keepNext/>
      <w:keepLines/>
      <w:spacing w:before="200" w:after="0"/>
      <w:outlineLvl w:val="2"/>
    </w:pPr>
    <w:rPr>
      <w:rFonts w:ascii="Arial" w:eastAsiaTheme="majorEastAsia" w:hAnsi="Arial" w:cstheme="majorBidi"/>
      <w:b/>
      <w:bCs/>
      <w:color w:val="0070C0"/>
      <w:sz w:val="24"/>
    </w:rPr>
  </w:style>
  <w:style w:type="paragraph" w:styleId="Heading4">
    <w:name w:val="heading 4"/>
    <w:basedOn w:val="Normal"/>
    <w:link w:val="Heading4Char"/>
    <w:uiPriority w:val="9"/>
    <w:qFormat/>
    <w:rsid w:val="006F3D69"/>
    <w:pPr>
      <w:spacing w:before="100" w:beforeAutospacing="1" w:after="100" w:afterAutospacing="1" w:line="240" w:lineRule="auto"/>
      <w:outlineLvl w:val="3"/>
    </w:pPr>
    <w:rPr>
      <w:rFonts w:ascii="Arial" w:eastAsia="Times New Roman" w:hAnsi="Arial" w:cs="Times New Roman"/>
      <w:b/>
      <w:bCs/>
      <w:color w:val="31849B" w:themeColor="accent5" w:themeShade="BF"/>
      <w:szCs w:val="24"/>
    </w:rPr>
  </w:style>
  <w:style w:type="paragraph" w:styleId="Heading5">
    <w:name w:val="heading 5"/>
    <w:basedOn w:val="Normal"/>
    <w:next w:val="Normal"/>
    <w:link w:val="Heading5Char"/>
    <w:uiPriority w:val="9"/>
    <w:unhideWhenUsed/>
    <w:qFormat/>
    <w:rsid w:val="002E06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4BE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9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9B1"/>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aliases w:val="t"/>
    <w:link w:val="TexxtChar"/>
    <w:rsid w:val="009539B1"/>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9539B1"/>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01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11C"/>
    <w:rPr>
      <w:rFonts w:ascii="Tahoma" w:hAnsi="Tahoma" w:cs="Tahoma"/>
      <w:sz w:val="16"/>
      <w:szCs w:val="16"/>
    </w:rPr>
  </w:style>
  <w:style w:type="character" w:customStyle="1" w:styleId="Heading4Char">
    <w:name w:val="Heading 4 Char"/>
    <w:basedOn w:val="DefaultParagraphFont"/>
    <w:link w:val="Heading4"/>
    <w:uiPriority w:val="9"/>
    <w:rsid w:val="006F3D69"/>
    <w:rPr>
      <w:rFonts w:ascii="Arial" w:eastAsia="Times New Roman" w:hAnsi="Arial" w:cs="Times New Roman"/>
      <w:b/>
      <w:bCs/>
      <w:color w:val="31849B" w:themeColor="accent5" w:themeShade="BF"/>
      <w:szCs w:val="24"/>
    </w:rPr>
  </w:style>
  <w:style w:type="paragraph" w:styleId="NormalWeb">
    <w:name w:val="Normal (Web)"/>
    <w:basedOn w:val="Normal"/>
    <w:uiPriority w:val="99"/>
    <w:unhideWhenUsed/>
    <w:rsid w:val="002E0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0692"/>
    <w:rPr>
      <w:color w:val="0000FF"/>
      <w:u w:val="single"/>
    </w:rPr>
  </w:style>
  <w:style w:type="character" w:styleId="Strong">
    <w:name w:val="Strong"/>
    <w:basedOn w:val="DefaultParagraphFont"/>
    <w:uiPriority w:val="22"/>
    <w:qFormat/>
    <w:rsid w:val="002E0692"/>
    <w:rPr>
      <w:b/>
      <w:bCs/>
    </w:rPr>
  </w:style>
  <w:style w:type="character" w:customStyle="1" w:styleId="posttitle1">
    <w:name w:val="posttitle1"/>
    <w:basedOn w:val="DefaultParagraphFont"/>
    <w:rsid w:val="002E0692"/>
    <w:rPr>
      <w:bdr w:val="none" w:sz="0" w:space="0" w:color="auto" w:frame="1"/>
    </w:rPr>
  </w:style>
  <w:style w:type="character" w:customStyle="1" w:styleId="Heading5Char">
    <w:name w:val="Heading 5 Char"/>
    <w:basedOn w:val="DefaultParagraphFont"/>
    <w:link w:val="Heading5"/>
    <w:uiPriority w:val="9"/>
    <w:rsid w:val="002E0692"/>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A53BAC"/>
    <w:rPr>
      <w:rFonts w:ascii="Arial" w:eastAsiaTheme="majorEastAsia" w:hAnsi="Arial" w:cstheme="majorBidi"/>
      <w:b/>
      <w:bCs/>
      <w:color w:val="4F81BD" w:themeColor="accent1"/>
      <w:sz w:val="26"/>
      <w:szCs w:val="26"/>
    </w:rPr>
  </w:style>
  <w:style w:type="character" w:customStyle="1" w:styleId="Heading1Char">
    <w:name w:val="Heading 1 Char"/>
    <w:basedOn w:val="DefaultParagraphFont"/>
    <w:link w:val="Heading1"/>
    <w:uiPriority w:val="9"/>
    <w:rsid w:val="00A53BAC"/>
    <w:rPr>
      <w:rFonts w:ascii="Arial" w:eastAsiaTheme="majorEastAsia" w:hAnsi="Arial"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A53DE"/>
    <w:rPr>
      <w:sz w:val="16"/>
      <w:szCs w:val="16"/>
    </w:rPr>
  </w:style>
  <w:style w:type="paragraph" w:styleId="CommentText">
    <w:name w:val="annotation text"/>
    <w:basedOn w:val="Normal"/>
    <w:link w:val="CommentTextChar"/>
    <w:uiPriority w:val="99"/>
    <w:semiHidden/>
    <w:unhideWhenUsed/>
    <w:rsid w:val="00FA53DE"/>
    <w:pPr>
      <w:spacing w:line="240" w:lineRule="auto"/>
    </w:pPr>
    <w:rPr>
      <w:sz w:val="20"/>
      <w:szCs w:val="20"/>
    </w:rPr>
  </w:style>
  <w:style w:type="character" w:customStyle="1" w:styleId="CommentTextChar">
    <w:name w:val="Comment Text Char"/>
    <w:basedOn w:val="DefaultParagraphFont"/>
    <w:link w:val="CommentText"/>
    <w:uiPriority w:val="99"/>
    <w:semiHidden/>
    <w:rsid w:val="00FA53DE"/>
    <w:rPr>
      <w:sz w:val="20"/>
      <w:szCs w:val="20"/>
    </w:rPr>
  </w:style>
  <w:style w:type="paragraph" w:styleId="CommentSubject">
    <w:name w:val="annotation subject"/>
    <w:basedOn w:val="CommentText"/>
    <w:next w:val="CommentText"/>
    <w:link w:val="CommentSubjectChar"/>
    <w:uiPriority w:val="99"/>
    <w:semiHidden/>
    <w:unhideWhenUsed/>
    <w:rsid w:val="00FA53DE"/>
    <w:rPr>
      <w:b/>
      <w:bCs/>
    </w:rPr>
  </w:style>
  <w:style w:type="character" w:customStyle="1" w:styleId="CommentSubjectChar">
    <w:name w:val="Comment Subject Char"/>
    <w:basedOn w:val="CommentTextChar"/>
    <w:link w:val="CommentSubject"/>
    <w:uiPriority w:val="99"/>
    <w:semiHidden/>
    <w:rsid w:val="00FA53DE"/>
    <w:rPr>
      <w:b/>
      <w:bCs/>
    </w:rPr>
  </w:style>
  <w:style w:type="paragraph" w:styleId="Header">
    <w:name w:val="header"/>
    <w:basedOn w:val="Normal"/>
    <w:link w:val="HeaderChar"/>
    <w:uiPriority w:val="99"/>
    <w:semiHidden/>
    <w:unhideWhenUsed/>
    <w:rsid w:val="000443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43D1"/>
  </w:style>
  <w:style w:type="paragraph" w:styleId="Footer">
    <w:name w:val="footer"/>
    <w:basedOn w:val="Normal"/>
    <w:link w:val="FooterChar"/>
    <w:uiPriority w:val="99"/>
    <w:unhideWhenUsed/>
    <w:rsid w:val="00044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3D1"/>
  </w:style>
  <w:style w:type="character" w:styleId="PlaceholderText">
    <w:name w:val="Placeholder Text"/>
    <w:basedOn w:val="DefaultParagraphFont"/>
    <w:uiPriority w:val="99"/>
    <w:semiHidden/>
    <w:rsid w:val="00803AA2"/>
    <w:rPr>
      <w:color w:val="808080"/>
    </w:rPr>
  </w:style>
  <w:style w:type="table" w:styleId="TableGrid">
    <w:name w:val="Table Grid"/>
    <w:basedOn w:val="TableNormal"/>
    <w:uiPriority w:val="59"/>
    <w:rsid w:val="00054E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F3D69"/>
    <w:rPr>
      <w:rFonts w:ascii="Arial" w:eastAsiaTheme="majorEastAsia" w:hAnsi="Arial" w:cstheme="majorBidi"/>
      <w:b/>
      <w:bCs/>
      <w:color w:val="0070C0"/>
      <w:sz w:val="24"/>
    </w:rPr>
  </w:style>
  <w:style w:type="paragraph" w:styleId="ListParagraph">
    <w:name w:val="List Paragraph"/>
    <w:basedOn w:val="Normal"/>
    <w:uiPriority w:val="34"/>
    <w:qFormat/>
    <w:rsid w:val="00C93BFA"/>
    <w:pPr>
      <w:ind w:left="720"/>
      <w:contextualSpacing/>
    </w:pPr>
  </w:style>
  <w:style w:type="character" w:customStyle="1" w:styleId="Heading6Char">
    <w:name w:val="Heading 6 Char"/>
    <w:basedOn w:val="DefaultParagraphFont"/>
    <w:link w:val="Heading6"/>
    <w:uiPriority w:val="9"/>
    <w:rsid w:val="00644BEA"/>
    <w:rPr>
      <w:rFonts w:asciiTheme="majorHAnsi" w:eastAsiaTheme="majorEastAsia" w:hAnsiTheme="majorHAnsi" w:cstheme="majorBidi"/>
      <w:i/>
      <w:iCs/>
      <w:color w:val="243F60" w:themeColor="accent1" w:themeShade="7F"/>
    </w:rPr>
  </w:style>
  <w:style w:type="paragraph" w:styleId="DocumentMap">
    <w:name w:val="Document Map"/>
    <w:basedOn w:val="Normal"/>
    <w:link w:val="DocumentMapChar"/>
    <w:uiPriority w:val="99"/>
    <w:semiHidden/>
    <w:unhideWhenUsed/>
    <w:rsid w:val="005169E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69E8"/>
    <w:rPr>
      <w:rFonts w:ascii="Tahoma" w:hAnsi="Tahoma" w:cs="Tahoma"/>
      <w:sz w:val="16"/>
      <w:szCs w:val="16"/>
    </w:rPr>
  </w:style>
  <w:style w:type="paragraph" w:customStyle="1" w:styleId="Figure">
    <w:name w:val="Figure"/>
    <w:aliases w:val="fig"/>
    <w:basedOn w:val="Normal"/>
    <w:rsid w:val="005B3232"/>
    <w:pPr>
      <w:spacing w:before="60" w:after="60" w:line="240" w:lineRule="auto"/>
    </w:pPr>
    <w:rPr>
      <w:rFonts w:ascii="Arial" w:eastAsia="SimSun" w:hAnsi="Arial" w:cs="Times New Roman"/>
      <w:color w:val="0000FF"/>
      <w:kern w:val="24"/>
      <w:sz w:val="20"/>
      <w:szCs w:val="20"/>
    </w:rPr>
  </w:style>
  <w:style w:type="paragraph" w:customStyle="1" w:styleId="Label">
    <w:name w:val="Label"/>
    <w:aliases w:val="l"/>
    <w:basedOn w:val="Normal"/>
    <w:link w:val="LabelChar"/>
    <w:rsid w:val="005B3232"/>
    <w:pPr>
      <w:keepNext/>
      <w:spacing w:before="240" w:after="60" w:line="240" w:lineRule="auto"/>
    </w:pPr>
    <w:rPr>
      <w:rFonts w:ascii="Arial" w:eastAsia="SimSun" w:hAnsi="Arial" w:cs="Times New Roman"/>
      <w:b/>
      <w:kern w:val="24"/>
      <w:sz w:val="20"/>
      <w:szCs w:val="20"/>
    </w:rPr>
  </w:style>
  <w:style w:type="character" w:customStyle="1" w:styleId="LabelEmbedded">
    <w:name w:val="Label Embedded"/>
    <w:aliases w:val="le"/>
    <w:basedOn w:val="DefaultParagraphFont"/>
    <w:rsid w:val="005B3232"/>
    <w:rPr>
      <w:b/>
      <w:szCs w:val="18"/>
    </w:rPr>
  </w:style>
  <w:style w:type="paragraph" w:customStyle="1" w:styleId="TableSpacing">
    <w:name w:val="Table Spacing"/>
    <w:aliases w:val="ts"/>
    <w:basedOn w:val="Normal"/>
    <w:next w:val="Normal"/>
    <w:rsid w:val="005B3232"/>
    <w:pPr>
      <w:spacing w:before="80" w:after="80" w:line="240" w:lineRule="auto"/>
    </w:pPr>
    <w:rPr>
      <w:rFonts w:ascii="Arial" w:eastAsia="SimSun" w:hAnsi="Arial" w:cs="Times New Roman"/>
      <w:kern w:val="24"/>
      <w:sz w:val="8"/>
      <w:szCs w:val="8"/>
    </w:rPr>
  </w:style>
  <w:style w:type="paragraph" w:customStyle="1" w:styleId="BulletedList1">
    <w:name w:val="Bulleted List 1"/>
    <w:aliases w:val="bl1"/>
    <w:basedOn w:val="ListBullet"/>
    <w:rsid w:val="005B3232"/>
    <w:pPr>
      <w:spacing w:before="60" w:after="60" w:line="280" w:lineRule="exact"/>
      <w:contextualSpacing w:val="0"/>
    </w:pPr>
    <w:rPr>
      <w:rFonts w:ascii="Arial" w:eastAsia="SimSun" w:hAnsi="Arial" w:cs="Times New Roman"/>
      <w:kern w:val="24"/>
      <w:sz w:val="20"/>
      <w:szCs w:val="20"/>
    </w:rPr>
  </w:style>
  <w:style w:type="character" w:customStyle="1" w:styleId="LabelChar">
    <w:name w:val="Label Char"/>
    <w:aliases w:val="l Char"/>
    <w:basedOn w:val="DefaultParagraphFont"/>
    <w:link w:val="Label"/>
    <w:rsid w:val="005B3232"/>
    <w:rPr>
      <w:rFonts w:ascii="Arial" w:eastAsia="SimSun" w:hAnsi="Arial" w:cs="Times New Roman"/>
      <w:b/>
      <w:kern w:val="24"/>
      <w:sz w:val="20"/>
      <w:szCs w:val="20"/>
    </w:rPr>
  </w:style>
  <w:style w:type="paragraph" w:styleId="ListBullet">
    <w:name w:val="List Bullet"/>
    <w:basedOn w:val="Normal"/>
    <w:uiPriority w:val="99"/>
    <w:semiHidden/>
    <w:unhideWhenUsed/>
    <w:rsid w:val="005B3232"/>
    <w:pPr>
      <w:tabs>
        <w:tab w:val="num" w:pos="360"/>
      </w:tabs>
      <w:ind w:left="360" w:hanging="360"/>
      <w:contextualSpacing/>
    </w:pPr>
  </w:style>
  <w:style w:type="character" w:customStyle="1" w:styleId="LinkID">
    <w:name w:val="Link ID"/>
    <w:aliases w:val="lid"/>
    <w:basedOn w:val="DefaultParagraphFont"/>
    <w:rsid w:val="007A34D9"/>
    <w:rPr>
      <w:noProof/>
      <w:vanish/>
      <w:color w:val="0000FF"/>
      <w:szCs w:val="18"/>
      <w:u w:val="none"/>
      <w:bdr w:val="none" w:sz="0" w:space="0" w:color="auto"/>
      <w:shd w:val="clear" w:color="auto" w:fill="auto"/>
      <w:lang w:val="en-US"/>
    </w:rPr>
  </w:style>
  <w:style w:type="paragraph" w:customStyle="1" w:styleId="AlertLabel">
    <w:name w:val="Alert Label"/>
    <w:aliases w:val="al"/>
    <w:basedOn w:val="Normal"/>
    <w:rsid w:val="007A34D9"/>
    <w:pPr>
      <w:keepNext/>
      <w:spacing w:before="120" w:after="0" w:line="300" w:lineRule="exact"/>
    </w:pPr>
    <w:rPr>
      <w:rFonts w:ascii="Arial" w:eastAsia="SimSun" w:hAnsi="Arial" w:cs="Times New Roman"/>
      <w:b/>
      <w:kern w:val="24"/>
      <w:sz w:val="20"/>
      <w:szCs w:val="20"/>
    </w:rPr>
  </w:style>
  <w:style w:type="paragraph" w:customStyle="1" w:styleId="AlertText">
    <w:name w:val="Alert Text"/>
    <w:aliases w:val="at"/>
    <w:basedOn w:val="Normal"/>
    <w:rsid w:val="007A34D9"/>
    <w:pPr>
      <w:spacing w:before="60" w:after="60" w:line="280" w:lineRule="exact"/>
      <w:ind w:left="360" w:right="360"/>
    </w:pPr>
    <w:rPr>
      <w:rFonts w:ascii="Arial" w:eastAsia="SimSun" w:hAnsi="Arial" w:cs="Times New Roman"/>
      <w:kern w:val="24"/>
      <w:sz w:val="20"/>
      <w:szCs w:val="20"/>
    </w:rPr>
  </w:style>
  <w:style w:type="character" w:customStyle="1" w:styleId="UI">
    <w:name w:val="UI"/>
    <w:aliases w:val="ui"/>
    <w:basedOn w:val="DefaultParagraphFont"/>
    <w:rsid w:val="007A34D9"/>
    <w:rPr>
      <w:b/>
      <w:color w:val="auto"/>
      <w:szCs w:val="18"/>
      <w:u w:val="none"/>
    </w:rPr>
  </w:style>
  <w:style w:type="character" w:customStyle="1" w:styleId="System">
    <w:name w:val="System"/>
    <w:aliases w:val="sys"/>
    <w:basedOn w:val="DefaultParagraphFont"/>
    <w:locked/>
    <w:rsid w:val="007A34D9"/>
    <w:rPr>
      <w:b/>
      <w:color w:val="auto"/>
      <w:szCs w:val="20"/>
      <w:u w:val="none"/>
      <w:bdr w:val="none" w:sz="0" w:space="0" w:color="auto"/>
      <w:shd w:val="clear" w:color="auto" w:fill="auto"/>
    </w:rPr>
  </w:style>
  <w:style w:type="paragraph" w:styleId="TOCHeading">
    <w:name w:val="TOC Heading"/>
    <w:basedOn w:val="Heading1"/>
    <w:next w:val="Normal"/>
    <w:uiPriority w:val="39"/>
    <w:unhideWhenUsed/>
    <w:qFormat/>
    <w:rsid w:val="002D4A9A"/>
    <w:pPr>
      <w:outlineLvl w:val="9"/>
    </w:pPr>
  </w:style>
  <w:style w:type="paragraph" w:styleId="TOC1">
    <w:name w:val="toc 1"/>
    <w:basedOn w:val="Normal"/>
    <w:next w:val="Normal"/>
    <w:autoRedefine/>
    <w:uiPriority w:val="39"/>
    <w:unhideWhenUsed/>
    <w:qFormat/>
    <w:rsid w:val="002D4A9A"/>
    <w:pPr>
      <w:spacing w:after="100"/>
    </w:pPr>
  </w:style>
  <w:style w:type="paragraph" w:styleId="TOC2">
    <w:name w:val="toc 2"/>
    <w:basedOn w:val="Normal"/>
    <w:next w:val="Normal"/>
    <w:autoRedefine/>
    <w:uiPriority w:val="39"/>
    <w:unhideWhenUsed/>
    <w:qFormat/>
    <w:rsid w:val="002D4A9A"/>
    <w:pPr>
      <w:spacing w:after="100"/>
      <w:ind w:left="220"/>
    </w:pPr>
  </w:style>
  <w:style w:type="paragraph" w:styleId="TOC3">
    <w:name w:val="toc 3"/>
    <w:basedOn w:val="Normal"/>
    <w:next w:val="Normal"/>
    <w:autoRedefine/>
    <w:uiPriority w:val="39"/>
    <w:unhideWhenUsed/>
    <w:qFormat/>
    <w:rsid w:val="002D4A9A"/>
    <w:pPr>
      <w:spacing w:after="100"/>
      <w:ind w:left="440"/>
    </w:pPr>
  </w:style>
  <w:style w:type="paragraph" w:styleId="Caption">
    <w:name w:val="caption"/>
    <w:basedOn w:val="Normal"/>
    <w:next w:val="Normal"/>
    <w:uiPriority w:val="35"/>
    <w:unhideWhenUsed/>
    <w:qFormat/>
    <w:rsid w:val="00F87B00"/>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567841"/>
    <w:rPr>
      <w:color w:val="800080" w:themeColor="followedHyperlink"/>
      <w:u w:val="single"/>
    </w:rPr>
  </w:style>
  <w:style w:type="table" w:styleId="LightShading-Accent5">
    <w:name w:val="Light Shading Accent 5"/>
    <w:basedOn w:val="TableNormal"/>
    <w:uiPriority w:val="60"/>
    <w:rsid w:val="0033246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3246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Revision">
    <w:name w:val="Revision"/>
    <w:hidden/>
    <w:uiPriority w:val="99"/>
    <w:semiHidden/>
    <w:rsid w:val="000B421A"/>
    <w:pPr>
      <w:spacing w:after="0" w:line="240" w:lineRule="auto"/>
    </w:pPr>
  </w:style>
</w:styles>
</file>

<file path=word/webSettings.xml><?xml version="1.0" encoding="utf-8"?>
<w:webSettings xmlns:r="http://schemas.openxmlformats.org/officeDocument/2006/relationships" xmlns:w="http://schemas.openxmlformats.org/wordprocessingml/2006/main">
  <w:divs>
    <w:div w:id="12923264">
      <w:bodyDiv w:val="1"/>
      <w:marLeft w:val="0"/>
      <w:marRight w:val="0"/>
      <w:marTop w:val="0"/>
      <w:marBottom w:val="0"/>
      <w:divBdr>
        <w:top w:val="none" w:sz="0" w:space="0" w:color="auto"/>
        <w:left w:val="none" w:sz="0" w:space="0" w:color="auto"/>
        <w:bottom w:val="none" w:sz="0" w:space="0" w:color="auto"/>
        <w:right w:val="none" w:sz="0" w:space="0" w:color="auto"/>
      </w:divBdr>
      <w:divsChild>
        <w:div w:id="1389495113">
          <w:marLeft w:val="1166"/>
          <w:marRight w:val="0"/>
          <w:marTop w:val="72"/>
          <w:marBottom w:val="0"/>
          <w:divBdr>
            <w:top w:val="none" w:sz="0" w:space="0" w:color="auto"/>
            <w:left w:val="none" w:sz="0" w:space="0" w:color="auto"/>
            <w:bottom w:val="none" w:sz="0" w:space="0" w:color="auto"/>
            <w:right w:val="none" w:sz="0" w:space="0" w:color="auto"/>
          </w:divBdr>
        </w:div>
      </w:divsChild>
    </w:div>
    <w:div w:id="13309844">
      <w:bodyDiv w:val="1"/>
      <w:marLeft w:val="0"/>
      <w:marRight w:val="0"/>
      <w:marTop w:val="0"/>
      <w:marBottom w:val="0"/>
      <w:divBdr>
        <w:top w:val="none" w:sz="0" w:space="0" w:color="auto"/>
        <w:left w:val="none" w:sz="0" w:space="0" w:color="auto"/>
        <w:bottom w:val="none" w:sz="0" w:space="0" w:color="auto"/>
        <w:right w:val="none" w:sz="0" w:space="0" w:color="auto"/>
      </w:divBdr>
      <w:divsChild>
        <w:div w:id="1281840254">
          <w:marLeft w:val="0"/>
          <w:marRight w:val="0"/>
          <w:marTop w:val="0"/>
          <w:marBottom w:val="0"/>
          <w:divBdr>
            <w:top w:val="none" w:sz="0" w:space="0" w:color="auto"/>
            <w:left w:val="none" w:sz="0" w:space="0" w:color="auto"/>
            <w:bottom w:val="none" w:sz="0" w:space="0" w:color="auto"/>
            <w:right w:val="none" w:sz="0" w:space="0" w:color="auto"/>
          </w:divBdr>
          <w:divsChild>
            <w:div w:id="1208834016">
              <w:marLeft w:val="0"/>
              <w:marRight w:val="0"/>
              <w:marTop w:val="0"/>
              <w:marBottom w:val="0"/>
              <w:divBdr>
                <w:top w:val="none" w:sz="0" w:space="0" w:color="auto"/>
                <w:left w:val="none" w:sz="0" w:space="0" w:color="auto"/>
                <w:bottom w:val="none" w:sz="0" w:space="0" w:color="auto"/>
                <w:right w:val="none" w:sz="0" w:space="0" w:color="auto"/>
              </w:divBdr>
              <w:divsChild>
                <w:div w:id="587931709">
                  <w:marLeft w:val="0"/>
                  <w:marRight w:val="0"/>
                  <w:marTop w:val="0"/>
                  <w:marBottom w:val="0"/>
                  <w:divBdr>
                    <w:top w:val="none" w:sz="0" w:space="0" w:color="auto"/>
                    <w:left w:val="none" w:sz="0" w:space="0" w:color="auto"/>
                    <w:bottom w:val="none" w:sz="0" w:space="0" w:color="auto"/>
                    <w:right w:val="none" w:sz="0" w:space="0" w:color="auto"/>
                  </w:divBdr>
                  <w:divsChild>
                    <w:div w:id="283342724">
                      <w:marLeft w:val="0"/>
                      <w:marRight w:val="0"/>
                      <w:marTop w:val="0"/>
                      <w:marBottom w:val="0"/>
                      <w:divBdr>
                        <w:top w:val="none" w:sz="0" w:space="0" w:color="auto"/>
                        <w:left w:val="none" w:sz="0" w:space="0" w:color="auto"/>
                        <w:bottom w:val="none" w:sz="0" w:space="0" w:color="auto"/>
                        <w:right w:val="none" w:sz="0" w:space="0" w:color="auto"/>
                      </w:divBdr>
                      <w:divsChild>
                        <w:div w:id="1097217255">
                          <w:marLeft w:val="0"/>
                          <w:marRight w:val="0"/>
                          <w:marTop w:val="0"/>
                          <w:marBottom w:val="0"/>
                          <w:divBdr>
                            <w:top w:val="none" w:sz="0" w:space="0" w:color="auto"/>
                            <w:left w:val="none" w:sz="0" w:space="0" w:color="auto"/>
                            <w:bottom w:val="none" w:sz="0" w:space="0" w:color="auto"/>
                            <w:right w:val="none" w:sz="0" w:space="0" w:color="auto"/>
                          </w:divBdr>
                          <w:divsChild>
                            <w:div w:id="1720595548">
                              <w:marLeft w:val="0"/>
                              <w:marRight w:val="0"/>
                              <w:marTop w:val="0"/>
                              <w:marBottom w:val="0"/>
                              <w:divBdr>
                                <w:top w:val="none" w:sz="0" w:space="0" w:color="auto"/>
                                <w:left w:val="none" w:sz="0" w:space="0" w:color="auto"/>
                                <w:bottom w:val="none" w:sz="0" w:space="0" w:color="auto"/>
                                <w:right w:val="none" w:sz="0" w:space="0" w:color="auto"/>
                              </w:divBdr>
                              <w:divsChild>
                                <w:div w:id="776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16375">
      <w:bodyDiv w:val="1"/>
      <w:marLeft w:val="0"/>
      <w:marRight w:val="0"/>
      <w:marTop w:val="0"/>
      <w:marBottom w:val="0"/>
      <w:divBdr>
        <w:top w:val="none" w:sz="0" w:space="0" w:color="auto"/>
        <w:left w:val="none" w:sz="0" w:space="0" w:color="auto"/>
        <w:bottom w:val="none" w:sz="0" w:space="0" w:color="auto"/>
        <w:right w:val="none" w:sz="0" w:space="0" w:color="auto"/>
      </w:divBdr>
    </w:div>
    <w:div w:id="180707561">
      <w:bodyDiv w:val="1"/>
      <w:marLeft w:val="0"/>
      <w:marRight w:val="0"/>
      <w:marTop w:val="0"/>
      <w:marBottom w:val="0"/>
      <w:divBdr>
        <w:top w:val="none" w:sz="0" w:space="0" w:color="auto"/>
        <w:left w:val="none" w:sz="0" w:space="0" w:color="auto"/>
        <w:bottom w:val="none" w:sz="0" w:space="0" w:color="auto"/>
        <w:right w:val="none" w:sz="0" w:space="0" w:color="auto"/>
      </w:divBdr>
    </w:div>
    <w:div w:id="212812782">
      <w:bodyDiv w:val="1"/>
      <w:marLeft w:val="0"/>
      <w:marRight w:val="0"/>
      <w:marTop w:val="0"/>
      <w:marBottom w:val="0"/>
      <w:divBdr>
        <w:top w:val="none" w:sz="0" w:space="0" w:color="auto"/>
        <w:left w:val="none" w:sz="0" w:space="0" w:color="auto"/>
        <w:bottom w:val="none" w:sz="0" w:space="0" w:color="auto"/>
        <w:right w:val="none" w:sz="0" w:space="0" w:color="auto"/>
      </w:divBdr>
      <w:divsChild>
        <w:div w:id="227887232">
          <w:marLeft w:val="547"/>
          <w:marRight w:val="0"/>
          <w:marTop w:val="86"/>
          <w:marBottom w:val="0"/>
          <w:divBdr>
            <w:top w:val="none" w:sz="0" w:space="0" w:color="auto"/>
            <w:left w:val="none" w:sz="0" w:space="0" w:color="auto"/>
            <w:bottom w:val="none" w:sz="0" w:space="0" w:color="auto"/>
            <w:right w:val="none" w:sz="0" w:space="0" w:color="auto"/>
          </w:divBdr>
        </w:div>
        <w:div w:id="316039702">
          <w:marLeft w:val="547"/>
          <w:marRight w:val="0"/>
          <w:marTop w:val="86"/>
          <w:marBottom w:val="0"/>
          <w:divBdr>
            <w:top w:val="none" w:sz="0" w:space="0" w:color="auto"/>
            <w:left w:val="none" w:sz="0" w:space="0" w:color="auto"/>
            <w:bottom w:val="none" w:sz="0" w:space="0" w:color="auto"/>
            <w:right w:val="none" w:sz="0" w:space="0" w:color="auto"/>
          </w:divBdr>
        </w:div>
        <w:div w:id="2122995662">
          <w:marLeft w:val="547"/>
          <w:marRight w:val="0"/>
          <w:marTop w:val="86"/>
          <w:marBottom w:val="0"/>
          <w:divBdr>
            <w:top w:val="none" w:sz="0" w:space="0" w:color="auto"/>
            <w:left w:val="none" w:sz="0" w:space="0" w:color="auto"/>
            <w:bottom w:val="none" w:sz="0" w:space="0" w:color="auto"/>
            <w:right w:val="none" w:sz="0" w:space="0" w:color="auto"/>
          </w:divBdr>
        </w:div>
      </w:divsChild>
    </w:div>
    <w:div w:id="238029231">
      <w:bodyDiv w:val="1"/>
      <w:marLeft w:val="0"/>
      <w:marRight w:val="0"/>
      <w:marTop w:val="0"/>
      <w:marBottom w:val="0"/>
      <w:divBdr>
        <w:top w:val="none" w:sz="0" w:space="0" w:color="auto"/>
        <w:left w:val="none" w:sz="0" w:space="0" w:color="auto"/>
        <w:bottom w:val="none" w:sz="0" w:space="0" w:color="auto"/>
        <w:right w:val="none" w:sz="0" w:space="0" w:color="auto"/>
      </w:divBdr>
    </w:div>
    <w:div w:id="245843537">
      <w:bodyDiv w:val="1"/>
      <w:marLeft w:val="0"/>
      <w:marRight w:val="0"/>
      <w:marTop w:val="0"/>
      <w:marBottom w:val="0"/>
      <w:divBdr>
        <w:top w:val="none" w:sz="0" w:space="0" w:color="auto"/>
        <w:left w:val="none" w:sz="0" w:space="0" w:color="auto"/>
        <w:bottom w:val="none" w:sz="0" w:space="0" w:color="auto"/>
        <w:right w:val="none" w:sz="0" w:space="0" w:color="auto"/>
      </w:divBdr>
      <w:divsChild>
        <w:div w:id="1055934969">
          <w:marLeft w:val="547"/>
          <w:marRight w:val="0"/>
          <w:marTop w:val="120"/>
          <w:marBottom w:val="0"/>
          <w:divBdr>
            <w:top w:val="none" w:sz="0" w:space="0" w:color="auto"/>
            <w:left w:val="none" w:sz="0" w:space="0" w:color="auto"/>
            <w:bottom w:val="none" w:sz="0" w:space="0" w:color="auto"/>
            <w:right w:val="none" w:sz="0" w:space="0" w:color="auto"/>
          </w:divBdr>
        </w:div>
        <w:div w:id="1135558852">
          <w:marLeft w:val="1166"/>
          <w:marRight w:val="0"/>
          <w:marTop w:val="106"/>
          <w:marBottom w:val="0"/>
          <w:divBdr>
            <w:top w:val="none" w:sz="0" w:space="0" w:color="auto"/>
            <w:left w:val="none" w:sz="0" w:space="0" w:color="auto"/>
            <w:bottom w:val="none" w:sz="0" w:space="0" w:color="auto"/>
            <w:right w:val="none" w:sz="0" w:space="0" w:color="auto"/>
          </w:divBdr>
        </w:div>
        <w:div w:id="1283532534">
          <w:marLeft w:val="547"/>
          <w:marRight w:val="0"/>
          <w:marTop w:val="120"/>
          <w:marBottom w:val="0"/>
          <w:divBdr>
            <w:top w:val="none" w:sz="0" w:space="0" w:color="auto"/>
            <w:left w:val="none" w:sz="0" w:space="0" w:color="auto"/>
            <w:bottom w:val="none" w:sz="0" w:space="0" w:color="auto"/>
            <w:right w:val="none" w:sz="0" w:space="0" w:color="auto"/>
          </w:divBdr>
        </w:div>
        <w:div w:id="1291325981">
          <w:marLeft w:val="547"/>
          <w:marRight w:val="0"/>
          <w:marTop w:val="120"/>
          <w:marBottom w:val="0"/>
          <w:divBdr>
            <w:top w:val="none" w:sz="0" w:space="0" w:color="auto"/>
            <w:left w:val="none" w:sz="0" w:space="0" w:color="auto"/>
            <w:bottom w:val="none" w:sz="0" w:space="0" w:color="auto"/>
            <w:right w:val="none" w:sz="0" w:space="0" w:color="auto"/>
          </w:divBdr>
        </w:div>
        <w:div w:id="1490706238">
          <w:marLeft w:val="1166"/>
          <w:marRight w:val="0"/>
          <w:marTop w:val="106"/>
          <w:marBottom w:val="0"/>
          <w:divBdr>
            <w:top w:val="none" w:sz="0" w:space="0" w:color="auto"/>
            <w:left w:val="none" w:sz="0" w:space="0" w:color="auto"/>
            <w:bottom w:val="none" w:sz="0" w:space="0" w:color="auto"/>
            <w:right w:val="none" w:sz="0" w:space="0" w:color="auto"/>
          </w:divBdr>
        </w:div>
        <w:div w:id="1618295720">
          <w:marLeft w:val="1166"/>
          <w:marRight w:val="0"/>
          <w:marTop w:val="106"/>
          <w:marBottom w:val="0"/>
          <w:divBdr>
            <w:top w:val="none" w:sz="0" w:space="0" w:color="auto"/>
            <w:left w:val="none" w:sz="0" w:space="0" w:color="auto"/>
            <w:bottom w:val="none" w:sz="0" w:space="0" w:color="auto"/>
            <w:right w:val="none" w:sz="0" w:space="0" w:color="auto"/>
          </w:divBdr>
        </w:div>
        <w:div w:id="1650401765">
          <w:marLeft w:val="1166"/>
          <w:marRight w:val="0"/>
          <w:marTop w:val="106"/>
          <w:marBottom w:val="0"/>
          <w:divBdr>
            <w:top w:val="none" w:sz="0" w:space="0" w:color="auto"/>
            <w:left w:val="none" w:sz="0" w:space="0" w:color="auto"/>
            <w:bottom w:val="none" w:sz="0" w:space="0" w:color="auto"/>
            <w:right w:val="none" w:sz="0" w:space="0" w:color="auto"/>
          </w:divBdr>
        </w:div>
        <w:div w:id="1934361824">
          <w:marLeft w:val="547"/>
          <w:marRight w:val="0"/>
          <w:marTop w:val="120"/>
          <w:marBottom w:val="0"/>
          <w:divBdr>
            <w:top w:val="none" w:sz="0" w:space="0" w:color="auto"/>
            <w:left w:val="none" w:sz="0" w:space="0" w:color="auto"/>
            <w:bottom w:val="none" w:sz="0" w:space="0" w:color="auto"/>
            <w:right w:val="none" w:sz="0" w:space="0" w:color="auto"/>
          </w:divBdr>
        </w:div>
      </w:divsChild>
    </w:div>
    <w:div w:id="310326250">
      <w:bodyDiv w:val="1"/>
      <w:marLeft w:val="0"/>
      <w:marRight w:val="0"/>
      <w:marTop w:val="0"/>
      <w:marBottom w:val="0"/>
      <w:divBdr>
        <w:top w:val="none" w:sz="0" w:space="0" w:color="auto"/>
        <w:left w:val="none" w:sz="0" w:space="0" w:color="auto"/>
        <w:bottom w:val="none" w:sz="0" w:space="0" w:color="auto"/>
        <w:right w:val="none" w:sz="0" w:space="0" w:color="auto"/>
      </w:divBdr>
    </w:div>
    <w:div w:id="449937255">
      <w:bodyDiv w:val="1"/>
      <w:marLeft w:val="0"/>
      <w:marRight w:val="0"/>
      <w:marTop w:val="0"/>
      <w:marBottom w:val="0"/>
      <w:divBdr>
        <w:top w:val="none" w:sz="0" w:space="0" w:color="auto"/>
        <w:left w:val="none" w:sz="0" w:space="0" w:color="auto"/>
        <w:bottom w:val="none" w:sz="0" w:space="0" w:color="auto"/>
        <w:right w:val="none" w:sz="0" w:space="0" w:color="auto"/>
      </w:divBdr>
      <w:divsChild>
        <w:div w:id="892426687">
          <w:marLeft w:val="0"/>
          <w:marRight w:val="0"/>
          <w:marTop w:val="0"/>
          <w:marBottom w:val="0"/>
          <w:divBdr>
            <w:top w:val="none" w:sz="0" w:space="0" w:color="auto"/>
            <w:left w:val="none" w:sz="0" w:space="0" w:color="auto"/>
            <w:bottom w:val="none" w:sz="0" w:space="0" w:color="auto"/>
            <w:right w:val="none" w:sz="0" w:space="0" w:color="auto"/>
          </w:divBdr>
          <w:divsChild>
            <w:div w:id="2002197978">
              <w:marLeft w:val="0"/>
              <w:marRight w:val="0"/>
              <w:marTop w:val="0"/>
              <w:marBottom w:val="0"/>
              <w:divBdr>
                <w:top w:val="none" w:sz="0" w:space="0" w:color="auto"/>
                <w:left w:val="none" w:sz="0" w:space="0" w:color="auto"/>
                <w:bottom w:val="none" w:sz="0" w:space="0" w:color="auto"/>
                <w:right w:val="none" w:sz="0" w:space="0" w:color="auto"/>
              </w:divBdr>
              <w:divsChild>
                <w:div w:id="549270294">
                  <w:marLeft w:val="0"/>
                  <w:marRight w:val="0"/>
                  <w:marTop w:val="0"/>
                  <w:marBottom w:val="0"/>
                  <w:divBdr>
                    <w:top w:val="none" w:sz="0" w:space="0" w:color="auto"/>
                    <w:left w:val="none" w:sz="0" w:space="0" w:color="auto"/>
                    <w:bottom w:val="none" w:sz="0" w:space="0" w:color="auto"/>
                    <w:right w:val="none" w:sz="0" w:space="0" w:color="auto"/>
                  </w:divBdr>
                  <w:divsChild>
                    <w:div w:id="14549050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3012178">
      <w:bodyDiv w:val="1"/>
      <w:marLeft w:val="0"/>
      <w:marRight w:val="0"/>
      <w:marTop w:val="0"/>
      <w:marBottom w:val="0"/>
      <w:divBdr>
        <w:top w:val="none" w:sz="0" w:space="0" w:color="auto"/>
        <w:left w:val="none" w:sz="0" w:space="0" w:color="auto"/>
        <w:bottom w:val="none" w:sz="0" w:space="0" w:color="auto"/>
        <w:right w:val="none" w:sz="0" w:space="0" w:color="auto"/>
      </w:divBdr>
    </w:div>
    <w:div w:id="668363739">
      <w:bodyDiv w:val="1"/>
      <w:marLeft w:val="0"/>
      <w:marRight w:val="0"/>
      <w:marTop w:val="0"/>
      <w:marBottom w:val="0"/>
      <w:divBdr>
        <w:top w:val="none" w:sz="0" w:space="0" w:color="auto"/>
        <w:left w:val="none" w:sz="0" w:space="0" w:color="auto"/>
        <w:bottom w:val="none" w:sz="0" w:space="0" w:color="auto"/>
        <w:right w:val="none" w:sz="0" w:space="0" w:color="auto"/>
      </w:divBdr>
    </w:div>
    <w:div w:id="671181531">
      <w:bodyDiv w:val="1"/>
      <w:marLeft w:val="0"/>
      <w:marRight w:val="0"/>
      <w:marTop w:val="0"/>
      <w:marBottom w:val="0"/>
      <w:divBdr>
        <w:top w:val="none" w:sz="0" w:space="0" w:color="auto"/>
        <w:left w:val="none" w:sz="0" w:space="0" w:color="auto"/>
        <w:bottom w:val="none" w:sz="0" w:space="0" w:color="auto"/>
        <w:right w:val="none" w:sz="0" w:space="0" w:color="auto"/>
      </w:divBdr>
    </w:div>
    <w:div w:id="687752491">
      <w:bodyDiv w:val="1"/>
      <w:marLeft w:val="0"/>
      <w:marRight w:val="0"/>
      <w:marTop w:val="0"/>
      <w:marBottom w:val="0"/>
      <w:divBdr>
        <w:top w:val="none" w:sz="0" w:space="0" w:color="auto"/>
        <w:left w:val="none" w:sz="0" w:space="0" w:color="auto"/>
        <w:bottom w:val="none" w:sz="0" w:space="0" w:color="auto"/>
        <w:right w:val="none" w:sz="0" w:space="0" w:color="auto"/>
      </w:divBdr>
      <w:divsChild>
        <w:div w:id="688140313">
          <w:marLeft w:val="547"/>
          <w:marRight w:val="0"/>
          <w:marTop w:val="86"/>
          <w:marBottom w:val="0"/>
          <w:divBdr>
            <w:top w:val="none" w:sz="0" w:space="0" w:color="auto"/>
            <w:left w:val="none" w:sz="0" w:space="0" w:color="auto"/>
            <w:bottom w:val="none" w:sz="0" w:space="0" w:color="auto"/>
            <w:right w:val="none" w:sz="0" w:space="0" w:color="auto"/>
          </w:divBdr>
        </w:div>
        <w:div w:id="909658330">
          <w:marLeft w:val="547"/>
          <w:marRight w:val="0"/>
          <w:marTop w:val="86"/>
          <w:marBottom w:val="0"/>
          <w:divBdr>
            <w:top w:val="none" w:sz="0" w:space="0" w:color="auto"/>
            <w:left w:val="none" w:sz="0" w:space="0" w:color="auto"/>
            <w:bottom w:val="none" w:sz="0" w:space="0" w:color="auto"/>
            <w:right w:val="none" w:sz="0" w:space="0" w:color="auto"/>
          </w:divBdr>
        </w:div>
        <w:div w:id="1100374314">
          <w:marLeft w:val="1267"/>
          <w:marRight w:val="0"/>
          <w:marTop w:val="86"/>
          <w:marBottom w:val="0"/>
          <w:divBdr>
            <w:top w:val="none" w:sz="0" w:space="0" w:color="auto"/>
            <w:left w:val="none" w:sz="0" w:space="0" w:color="auto"/>
            <w:bottom w:val="none" w:sz="0" w:space="0" w:color="auto"/>
            <w:right w:val="none" w:sz="0" w:space="0" w:color="auto"/>
          </w:divBdr>
        </w:div>
        <w:div w:id="2084059121">
          <w:marLeft w:val="547"/>
          <w:marRight w:val="0"/>
          <w:marTop w:val="86"/>
          <w:marBottom w:val="0"/>
          <w:divBdr>
            <w:top w:val="none" w:sz="0" w:space="0" w:color="auto"/>
            <w:left w:val="none" w:sz="0" w:space="0" w:color="auto"/>
            <w:bottom w:val="none" w:sz="0" w:space="0" w:color="auto"/>
            <w:right w:val="none" w:sz="0" w:space="0" w:color="auto"/>
          </w:divBdr>
        </w:div>
      </w:divsChild>
    </w:div>
    <w:div w:id="695616678">
      <w:bodyDiv w:val="1"/>
      <w:marLeft w:val="0"/>
      <w:marRight w:val="0"/>
      <w:marTop w:val="0"/>
      <w:marBottom w:val="0"/>
      <w:divBdr>
        <w:top w:val="none" w:sz="0" w:space="0" w:color="auto"/>
        <w:left w:val="none" w:sz="0" w:space="0" w:color="auto"/>
        <w:bottom w:val="none" w:sz="0" w:space="0" w:color="auto"/>
        <w:right w:val="none" w:sz="0" w:space="0" w:color="auto"/>
      </w:divBdr>
    </w:div>
    <w:div w:id="750538981">
      <w:bodyDiv w:val="1"/>
      <w:marLeft w:val="0"/>
      <w:marRight w:val="0"/>
      <w:marTop w:val="0"/>
      <w:marBottom w:val="0"/>
      <w:divBdr>
        <w:top w:val="none" w:sz="0" w:space="0" w:color="auto"/>
        <w:left w:val="none" w:sz="0" w:space="0" w:color="auto"/>
        <w:bottom w:val="none" w:sz="0" w:space="0" w:color="auto"/>
        <w:right w:val="none" w:sz="0" w:space="0" w:color="auto"/>
      </w:divBdr>
    </w:div>
    <w:div w:id="754471358">
      <w:bodyDiv w:val="1"/>
      <w:marLeft w:val="0"/>
      <w:marRight w:val="0"/>
      <w:marTop w:val="0"/>
      <w:marBottom w:val="0"/>
      <w:divBdr>
        <w:top w:val="none" w:sz="0" w:space="0" w:color="auto"/>
        <w:left w:val="none" w:sz="0" w:space="0" w:color="auto"/>
        <w:bottom w:val="none" w:sz="0" w:space="0" w:color="auto"/>
        <w:right w:val="none" w:sz="0" w:space="0" w:color="auto"/>
      </w:divBdr>
      <w:divsChild>
        <w:div w:id="291328364">
          <w:marLeft w:val="1166"/>
          <w:marRight w:val="0"/>
          <w:marTop w:val="72"/>
          <w:marBottom w:val="0"/>
          <w:divBdr>
            <w:top w:val="none" w:sz="0" w:space="0" w:color="auto"/>
            <w:left w:val="none" w:sz="0" w:space="0" w:color="auto"/>
            <w:bottom w:val="none" w:sz="0" w:space="0" w:color="auto"/>
            <w:right w:val="none" w:sz="0" w:space="0" w:color="auto"/>
          </w:divBdr>
        </w:div>
        <w:div w:id="482039560">
          <w:marLeft w:val="547"/>
          <w:marRight w:val="0"/>
          <w:marTop w:val="86"/>
          <w:marBottom w:val="0"/>
          <w:divBdr>
            <w:top w:val="none" w:sz="0" w:space="0" w:color="auto"/>
            <w:left w:val="none" w:sz="0" w:space="0" w:color="auto"/>
            <w:bottom w:val="none" w:sz="0" w:space="0" w:color="auto"/>
            <w:right w:val="none" w:sz="0" w:space="0" w:color="auto"/>
          </w:divBdr>
        </w:div>
        <w:div w:id="1096755496">
          <w:marLeft w:val="547"/>
          <w:marRight w:val="0"/>
          <w:marTop w:val="86"/>
          <w:marBottom w:val="0"/>
          <w:divBdr>
            <w:top w:val="none" w:sz="0" w:space="0" w:color="auto"/>
            <w:left w:val="none" w:sz="0" w:space="0" w:color="auto"/>
            <w:bottom w:val="none" w:sz="0" w:space="0" w:color="auto"/>
            <w:right w:val="none" w:sz="0" w:space="0" w:color="auto"/>
          </w:divBdr>
        </w:div>
        <w:div w:id="1247961220">
          <w:marLeft w:val="1166"/>
          <w:marRight w:val="0"/>
          <w:marTop w:val="72"/>
          <w:marBottom w:val="0"/>
          <w:divBdr>
            <w:top w:val="none" w:sz="0" w:space="0" w:color="auto"/>
            <w:left w:val="none" w:sz="0" w:space="0" w:color="auto"/>
            <w:bottom w:val="none" w:sz="0" w:space="0" w:color="auto"/>
            <w:right w:val="none" w:sz="0" w:space="0" w:color="auto"/>
          </w:divBdr>
        </w:div>
        <w:div w:id="1275677557">
          <w:marLeft w:val="1166"/>
          <w:marRight w:val="0"/>
          <w:marTop w:val="72"/>
          <w:marBottom w:val="0"/>
          <w:divBdr>
            <w:top w:val="none" w:sz="0" w:space="0" w:color="auto"/>
            <w:left w:val="none" w:sz="0" w:space="0" w:color="auto"/>
            <w:bottom w:val="none" w:sz="0" w:space="0" w:color="auto"/>
            <w:right w:val="none" w:sz="0" w:space="0" w:color="auto"/>
          </w:divBdr>
        </w:div>
        <w:div w:id="1621953911">
          <w:marLeft w:val="1166"/>
          <w:marRight w:val="0"/>
          <w:marTop w:val="72"/>
          <w:marBottom w:val="0"/>
          <w:divBdr>
            <w:top w:val="none" w:sz="0" w:space="0" w:color="auto"/>
            <w:left w:val="none" w:sz="0" w:space="0" w:color="auto"/>
            <w:bottom w:val="none" w:sz="0" w:space="0" w:color="auto"/>
            <w:right w:val="none" w:sz="0" w:space="0" w:color="auto"/>
          </w:divBdr>
        </w:div>
        <w:div w:id="1751275547">
          <w:marLeft w:val="547"/>
          <w:marRight w:val="0"/>
          <w:marTop w:val="86"/>
          <w:marBottom w:val="0"/>
          <w:divBdr>
            <w:top w:val="none" w:sz="0" w:space="0" w:color="auto"/>
            <w:left w:val="none" w:sz="0" w:space="0" w:color="auto"/>
            <w:bottom w:val="none" w:sz="0" w:space="0" w:color="auto"/>
            <w:right w:val="none" w:sz="0" w:space="0" w:color="auto"/>
          </w:divBdr>
        </w:div>
        <w:div w:id="1891650157">
          <w:marLeft w:val="1166"/>
          <w:marRight w:val="0"/>
          <w:marTop w:val="72"/>
          <w:marBottom w:val="0"/>
          <w:divBdr>
            <w:top w:val="none" w:sz="0" w:space="0" w:color="auto"/>
            <w:left w:val="none" w:sz="0" w:space="0" w:color="auto"/>
            <w:bottom w:val="none" w:sz="0" w:space="0" w:color="auto"/>
            <w:right w:val="none" w:sz="0" w:space="0" w:color="auto"/>
          </w:divBdr>
        </w:div>
      </w:divsChild>
    </w:div>
    <w:div w:id="779181566">
      <w:bodyDiv w:val="1"/>
      <w:marLeft w:val="0"/>
      <w:marRight w:val="0"/>
      <w:marTop w:val="0"/>
      <w:marBottom w:val="0"/>
      <w:divBdr>
        <w:top w:val="none" w:sz="0" w:space="0" w:color="auto"/>
        <w:left w:val="none" w:sz="0" w:space="0" w:color="auto"/>
        <w:bottom w:val="none" w:sz="0" w:space="0" w:color="auto"/>
        <w:right w:val="none" w:sz="0" w:space="0" w:color="auto"/>
      </w:divBdr>
      <w:divsChild>
        <w:div w:id="1067993021">
          <w:marLeft w:val="547"/>
          <w:marRight w:val="0"/>
          <w:marTop w:val="96"/>
          <w:marBottom w:val="0"/>
          <w:divBdr>
            <w:top w:val="none" w:sz="0" w:space="0" w:color="auto"/>
            <w:left w:val="none" w:sz="0" w:space="0" w:color="auto"/>
            <w:bottom w:val="none" w:sz="0" w:space="0" w:color="auto"/>
            <w:right w:val="none" w:sz="0" w:space="0" w:color="auto"/>
          </w:divBdr>
        </w:div>
        <w:div w:id="1220481534">
          <w:marLeft w:val="1267"/>
          <w:marRight w:val="0"/>
          <w:marTop w:val="96"/>
          <w:marBottom w:val="0"/>
          <w:divBdr>
            <w:top w:val="none" w:sz="0" w:space="0" w:color="auto"/>
            <w:left w:val="none" w:sz="0" w:space="0" w:color="auto"/>
            <w:bottom w:val="none" w:sz="0" w:space="0" w:color="auto"/>
            <w:right w:val="none" w:sz="0" w:space="0" w:color="auto"/>
          </w:divBdr>
        </w:div>
        <w:div w:id="1570339880">
          <w:marLeft w:val="547"/>
          <w:marRight w:val="0"/>
          <w:marTop w:val="96"/>
          <w:marBottom w:val="0"/>
          <w:divBdr>
            <w:top w:val="none" w:sz="0" w:space="0" w:color="auto"/>
            <w:left w:val="none" w:sz="0" w:space="0" w:color="auto"/>
            <w:bottom w:val="none" w:sz="0" w:space="0" w:color="auto"/>
            <w:right w:val="none" w:sz="0" w:space="0" w:color="auto"/>
          </w:divBdr>
        </w:div>
      </w:divsChild>
    </w:div>
    <w:div w:id="808404221">
      <w:bodyDiv w:val="1"/>
      <w:marLeft w:val="0"/>
      <w:marRight w:val="0"/>
      <w:marTop w:val="0"/>
      <w:marBottom w:val="0"/>
      <w:divBdr>
        <w:top w:val="none" w:sz="0" w:space="0" w:color="auto"/>
        <w:left w:val="none" w:sz="0" w:space="0" w:color="auto"/>
        <w:bottom w:val="none" w:sz="0" w:space="0" w:color="auto"/>
        <w:right w:val="none" w:sz="0" w:space="0" w:color="auto"/>
      </w:divBdr>
    </w:div>
    <w:div w:id="887768133">
      <w:bodyDiv w:val="1"/>
      <w:marLeft w:val="0"/>
      <w:marRight w:val="0"/>
      <w:marTop w:val="0"/>
      <w:marBottom w:val="0"/>
      <w:divBdr>
        <w:top w:val="none" w:sz="0" w:space="0" w:color="auto"/>
        <w:left w:val="none" w:sz="0" w:space="0" w:color="auto"/>
        <w:bottom w:val="none" w:sz="0" w:space="0" w:color="auto"/>
        <w:right w:val="none" w:sz="0" w:space="0" w:color="auto"/>
      </w:divBdr>
      <w:divsChild>
        <w:div w:id="76563308">
          <w:marLeft w:val="0"/>
          <w:marRight w:val="0"/>
          <w:marTop w:val="0"/>
          <w:marBottom w:val="0"/>
          <w:divBdr>
            <w:top w:val="none" w:sz="0" w:space="0" w:color="auto"/>
            <w:left w:val="none" w:sz="0" w:space="0" w:color="auto"/>
            <w:bottom w:val="none" w:sz="0" w:space="0" w:color="auto"/>
            <w:right w:val="none" w:sz="0" w:space="0" w:color="auto"/>
          </w:divBdr>
          <w:divsChild>
            <w:div w:id="1184828897">
              <w:marLeft w:val="0"/>
              <w:marRight w:val="0"/>
              <w:marTop w:val="0"/>
              <w:marBottom w:val="0"/>
              <w:divBdr>
                <w:top w:val="none" w:sz="0" w:space="0" w:color="auto"/>
                <w:left w:val="none" w:sz="0" w:space="0" w:color="auto"/>
                <w:bottom w:val="none" w:sz="0" w:space="0" w:color="auto"/>
                <w:right w:val="none" w:sz="0" w:space="0" w:color="auto"/>
              </w:divBdr>
              <w:divsChild>
                <w:div w:id="1984118059">
                  <w:marLeft w:val="0"/>
                  <w:marRight w:val="0"/>
                  <w:marTop w:val="0"/>
                  <w:marBottom w:val="0"/>
                  <w:divBdr>
                    <w:top w:val="none" w:sz="0" w:space="0" w:color="auto"/>
                    <w:left w:val="none" w:sz="0" w:space="0" w:color="auto"/>
                    <w:bottom w:val="none" w:sz="0" w:space="0" w:color="auto"/>
                    <w:right w:val="none" w:sz="0" w:space="0" w:color="auto"/>
                  </w:divBdr>
                  <w:divsChild>
                    <w:div w:id="21385281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39723864">
      <w:bodyDiv w:val="1"/>
      <w:marLeft w:val="0"/>
      <w:marRight w:val="0"/>
      <w:marTop w:val="0"/>
      <w:marBottom w:val="0"/>
      <w:divBdr>
        <w:top w:val="none" w:sz="0" w:space="0" w:color="auto"/>
        <w:left w:val="none" w:sz="0" w:space="0" w:color="auto"/>
        <w:bottom w:val="none" w:sz="0" w:space="0" w:color="auto"/>
        <w:right w:val="none" w:sz="0" w:space="0" w:color="auto"/>
      </w:divBdr>
      <w:divsChild>
        <w:div w:id="206070746">
          <w:marLeft w:val="547"/>
          <w:marRight w:val="0"/>
          <w:marTop w:val="96"/>
          <w:marBottom w:val="0"/>
          <w:divBdr>
            <w:top w:val="none" w:sz="0" w:space="0" w:color="auto"/>
            <w:left w:val="none" w:sz="0" w:space="0" w:color="auto"/>
            <w:bottom w:val="none" w:sz="0" w:space="0" w:color="auto"/>
            <w:right w:val="none" w:sz="0" w:space="0" w:color="auto"/>
          </w:divBdr>
        </w:div>
      </w:divsChild>
    </w:div>
    <w:div w:id="977808874">
      <w:bodyDiv w:val="1"/>
      <w:marLeft w:val="0"/>
      <w:marRight w:val="0"/>
      <w:marTop w:val="0"/>
      <w:marBottom w:val="0"/>
      <w:divBdr>
        <w:top w:val="none" w:sz="0" w:space="0" w:color="auto"/>
        <w:left w:val="none" w:sz="0" w:space="0" w:color="auto"/>
        <w:bottom w:val="none" w:sz="0" w:space="0" w:color="auto"/>
        <w:right w:val="none" w:sz="0" w:space="0" w:color="auto"/>
      </w:divBdr>
    </w:div>
    <w:div w:id="1000353178">
      <w:bodyDiv w:val="1"/>
      <w:marLeft w:val="0"/>
      <w:marRight w:val="0"/>
      <w:marTop w:val="0"/>
      <w:marBottom w:val="0"/>
      <w:divBdr>
        <w:top w:val="none" w:sz="0" w:space="0" w:color="auto"/>
        <w:left w:val="none" w:sz="0" w:space="0" w:color="auto"/>
        <w:bottom w:val="none" w:sz="0" w:space="0" w:color="auto"/>
        <w:right w:val="none" w:sz="0" w:space="0" w:color="auto"/>
      </w:divBdr>
      <w:divsChild>
        <w:div w:id="1990474136">
          <w:marLeft w:val="720"/>
          <w:marRight w:val="0"/>
          <w:marTop w:val="0"/>
          <w:marBottom w:val="0"/>
          <w:divBdr>
            <w:top w:val="none" w:sz="0" w:space="0" w:color="auto"/>
            <w:left w:val="none" w:sz="0" w:space="0" w:color="auto"/>
            <w:bottom w:val="none" w:sz="0" w:space="0" w:color="auto"/>
            <w:right w:val="none" w:sz="0" w:space="0" w:color="auto"/>
          </w:divBdr>
        </w:div>
        <w:div w:id="191042831">
          <w:marLeft w:val="720"/>
          <w:marRight w:val="0"/>
          <w:marTop w:val="0"/>
          <w:marBottom w:val="0"/>
          <w:divBdr>
            <w:top w:val="none" w:sz="0" w:space="0" w:color="auto"/>
            <w:left w:val="none" w:sz="0" w:space="0" w:color="auto"/>
            <w:bottom w:val="none" w:sz="0" w:space="0" w:color="auto"/>
            <w:right w:val="none" w:sz="0" w:space="0" w:color="auto"/>
          </w:divBdr>
        </w:div>
        <w:div w:id="818420997">
          <w:marLeft w:val="720"/>
          <w:marRight w:val="0"/>
          <w:marTop w:val="0"/>
          <w:marBottom w:val="0"/>
          <w:divBdr>
            <w:top w:val="none" w:sz="0" w:space="0" w:color="auto"/>
            <w:left w:val="none" w:sz="0" w:space="0" w:color="auto"/>
            <w:bottom w:val="none" w:sz="0" w:space="0" w:color="auto"/>
            <w:right w:val="none" w:sz="0" w:space="0" w:color="auto"/>
          </w:divBdr>
        </w:div>
        <w:div w:id="1615019270">
          <w:marLeft w:val="720"/>
          <w:marRight w:val="0"/>
          <w:marTop w:val="0"/>
          <w:marBottom w:val="0"/>
          <w:divBdr>
            <w:top w:val="none" w:sz="0" w:space="0" w:color="auto"/>
            <w:left w:val="none" w:sz="0" w:space="0" w:color="auto"/>
            <w:bottom w:val="none" w:sz="0" w:space="0" w:color="auto"/>
            <w:right w:val="none" w:sz="0" w:space="0" w:color="auto"/>
          </w:divBdr>
        </w:div>
      </w:divsChild>
    </w:div>
    <w:div w:id="1033267185">
      <w:bodyDiv w:val="1"/>
      <w:marLeft w:val="0"/>
      <w:marRight w:val="0"/>
      <w:marTop w:val="0"/>
      <w:marBottom w:val="0"/>
      <w:divBdr>
        <w:top w:val="none" w:sz="0" w:space="0" w:color="auto"/>
        <w:left w:val="none" w:sz="0" w:space="0" w:color="auto"/>
        <w:bottom w:val="none" w:sz="0" w:space="0" w:color="auto"/>
        <w:right w:val="none" w:sz="0" w:space="0" w:color="auto"/>
      </w:divBdr>
      <w:divsChild>
        <w:div w:id="567037977">
          <w:marLeft w:val="547"/>
          <w:marRight w:val="0"/>
          <w:marTop w:val="86"/>
          <w:marBottom w:val="0"/>
          <w:divBdr>
            <w:top w:val="none" w:sz="0" w:space="0" w:color="auto"/>
            <w:left w:val="none" w:sz="0" w:space="0" w:color="auto"/>
            <w:bottom w:val="none" w:sz="0" w:space="0" w:color="auto"/>
            <w:right w:val="none" w:sz="0" w:space="0" w:color="auto"/>
          </w:divBdr>
        </w:div>
        <w:div w:id="943029783">
          <w:marLeft w:val="547"/>
          <w:marRight w:val="0"/>
          <w:marTop w:val="86"/>
          <w:marBottom w:val="0"/>
          <w:divBdr>
            <w:top w:val="none" w:sz="0" w:space="0" w:color="auto"/>
            <w:left w:val="none" w:sz="0" w:space="0" w:color="auto"/>
            <w:bottom w:val="none" w:sz="0" w:space="0" w:color="auto"/>
            <w:right w:val="none" w:sz="0" w:space="0" w:color="auto"/>
          </w:divBdr>
        </w:div>
        <w:div w:id="986931431">
          <w:marLeft w:val="547"/>
          <w:marRight w:val="0"/>
          <w:marTop w:val="86"/>
          <w:marBottom w:val="0"/>
          <w:divBdr>
            <w:top w:val="none" w:sz="0" w:space="0" w:color="auto"/>
            <w:left w:val="none" w:sz="0" w:space="0" w:color="auto"/>
            <w:bottom w:val="none" w:sz="0" w:space="0" w:color="auto"/>
            <w:right w:val="none" w:sz="0" w:space="0" w:color="auto"/>
          </w:divBdr>
        </w:div>
        <w:div w:id="1264874175">
          <w:marLeft w:val="547"/>
          <w:marRight w:val="0"/>
          <w:marTop w:val="86"/>
          <w:marBottom w:val="0"/>
          <w:divBdr>
            <w:top w:val="none" w:sz="0" w:space="0" w:color="auto"/>
            <w:left w:val="none" w:sz="0" w:space="0" w:color="auto"/>
            <w:bottom w:val="none" w:sz="0" w:space="0" w:color="auto"/>
            <w:right w:val="none" w:sz="0" w:space="0" w:color="auto"/>
          </w:divBdr>
        </w:div>
        <w:div w:id="1910845622">
          <w:marLeft w:val="1267"/>
          <w:marRight w:val="0"/>
          <w:marTop w:val="77"/>
          <w:marBottom w:val="0"/>
          <w:divBdr>
            <w:top w:val="none" w:sz="0" w:space="0" w:color="auto"/>
            <w:left w:val="none" w:sz="0" w:space="0" w:color="auto"/>
            <w:bottom w:val="none" w:sz="0" w:space="0" w:color="auto"/>
            <w:right w:val="none" w:sz="0" w:space="0" w:color="auto"/>
          </w:divBdr>
        </w:div>
        <w:div w:id="2122646106">
          <w:marLeft w:val="547"/>
          <w:marRight w:val="0"/>
          <w:marTop w:val="86"/>
          <w:marBottom w:val="0"/>
          <w:divBdr>
            <w:top w:val="none" w:sz="0" w:space="0" w:color="auto"/>
            <w:left w:val="none" w:sz="0" w:space="0" w:color="auto"/>
            <w:bottom w:val="none" w:sz="0" w:space="0" w:color="auto"/>
            <w:right w:val="none" w:sz="0" w:space="0" w:color="auto"/>
          </w:divBdr>
        </w:div>
      </w:divsChild>
    </w:div>
    <w:div w:id="1036127283">
      <w:bodyDiv w:val="1"/>
      <w:marLeft w:val="0"/>
      <w:marRight w:val="0"/>
      <w:marTop w:val="0"/>
      <w:marBottom w:val="0"/>
      <w:divBdr>
        <w:top w:val="none" w:sz="0" w:space="0" w:color="auto"/>
        <w:left w:val="none" w:sz="0" w:space="0" w:color="auto"/>
        <w:bottom w:val="none" w:sz="0" w:space="0" w:color="auto"/>
        <w:right w:val="none" w:sz="0" w:space="0" w:color="auto"/>
      </w:divBdr>
    </w:div>
    <w:div w:id="1070737101">
      <w:bodyDiv w:val="1"/>
      <w:marLeft w:val="0"/>
      <w:marRight w:val="0"/>
      <w:marTop w:val="0"/>
      <w:marBottom w:val="0"/>
      <w:divBdr>
        <w:top w:val="none" w:sz="0" w:space="0" w:color="auto"/>
        <w:left w:val="none" w:sz="0" w:space="0" w:color="auto"/>
        <w:bottom w:val="none" w:sz="0" w:space="0" w:color="auto"/>
        <w:right w:val="none" w:sz="0" w:space="0" w:color="auto"/>
      </w:divBdr>
    </w:div>
    <w:div w:id="1081298416">
      <w:bodyDiv w:val="1"/>
      <w:marLeft w:val="0"/>
      <w:marRight w:val="0"/>
      <w:marTop w:val="0"/>
      <w:marBottom w:val="0"/>
      <w:divBdr>
        <w:top w:val="none" w:sz="0" w:space="0" w:color="auto"/>
        <w:left w:val="none" w:sz="0" w:space="0" w:color="auto"/>
        <w:bottom w:val="none" w:sz="0" w:space="0" w:color="auto"/>
        <w:right w:val="none" w:sz="0" w:space="0" w:color="auto"/>
      </w:divBdr>
    </w:div>
    <w:div w:id="1098453635">
      <w:bodyDiv w:val="1"/>
      <w:marLeft w:val="0"/>
      <w:marRight w:val="0"/>
      <w:marTop w:val="0"/>
      <w:marBottom w:val="0"/>
      <w:divBdr>
        <w:top w:val="none" w:sz="0" w:space="0" w:color="auto"/>
        <w:left w:val="none" w:sz="0" w:space="0" w:color="auto"/>
        <w:bottom w:val="none" w:sz="0" w:space="0" w:color="auto"/>
        <w:right w:val="none" w:sz="0" w:space="0" w:color="auto"/>
      </w:divBdr>
    </w:div>
    <w:div w:id="1105266688">
      <w:bodyDiv w:val="1"/>
      <w:marLeft w:val="0"/>
      <w:marRight w:val="0"/>
      <w:marTop w:val="0"/>
      <w:marBottom w:val="0"/>
      <w:divBdr>
        <w:top w:val="none" w:sz="0" w:space="0" w:color="auto"/>
        <w:left w:val="none" w:sz="0" w:space="0" w:color="auto"/>
        <w:bottom w:val="none" w:sz="0" w:space="0" w:color="auto"/>
        <w:right w:val="none" w:sz="0" w:space="0" w:color="auto"/>
      </w:divBdr>
      <w:divsChild>
        <w:div w:id="111673767">
          <w:marLeft w:val="1166"/>
          <w:marRight w:val="0"/>
          <w:marTop w:val="106"/>
          <w:marBottom w:val="0"/>
          <w:divBdr>
            <w:top w:val="none" w:sz="0" w:space="0" w:color="auto"/>
            <w:left w:val="none" w:sz="0" w:space="0" w:color="auto"/>
            <w:bottom w:val="none" w:sz="0" w:space="0" w:color="auto"/>
            <w:right w:val="none" w:sz="0" w:space="0" w:color="auto"/>
          </w:divBdr>
        </w:div>
        <w:div w:id="648904358">
          <w:marLeft w:val="1166"/>
          <w:marRight w:val="0"/>
          <w:marTop w:val="106"/>
          <w:marBottom w:val="0"/>
          <w:divBdr>
            <w:top w:val="none" w:sz="0" w:space="0" w:color="auto"/>
            <w:left w:val="none" w:sz="0" w:space="0" w:color="auto"/>
            <w:bottom w:val="none" w:sz="0" w:space="0" w:color="auto"/>
            <w:right w:val="none" w:sz="0" w:space="0" w:color="auto"/>
          </w:divBdr>
        </w:div>
        <w:div w:id="704057499">
          <w:marLeft w:val="547"/>
          <w:marRight w:val="0"/>
          <w:marTop w:val="120"/>
          <w:marBottom w:val="0"/>
          <w:divBdr>
            <w:top w:val="none" w:sz="0" w:space="0" w:color="auto"/>
            <w:left w:val="none" w:sz="0" w:space="0" w:color="auto"/>
            <w:bottom w:val="none" w:sz="0" w:space="0" w:color="auto"/>
            <w:right w:val="none" w:sz="0" w:space="0" w:color="auto"/>
          </w:divBdr>
        </w:div>
        <w:div w:id="787696784">
          <w:marLeft w:val="1166"/>
          <w:marRight w:val="0"/>
          <w:marTop w:val="106"/>
          <w:marBottom w:val="0"/>
          <w:divBdr>
            <w:top w:val="none" w:sz="0" w:space="0" w:color="auto"/>
            <w:left w:val="none" w:sz="0" w:space="0" w:color="auto"/>
            <w:bottom w:val="none" w:sz="0" w:space="0" w:color="auto"/>
            <w:right w:val="none" w:sz="0" w:space="0" w:color="auto"/>
          </w:divBdr>
        </w:div>
        <w:div w:id="896167123">
          <w:marLeft w:val="1800"/>
          <w:marRight w:val="0"/>
          <w:marTop w:val="91"/>
          <w:marBottom w:val="0"/>
          <w:divBdr>
            <w:top w:val="none" w:sz="0" w:space="0" w:color="auto"/>
            <w:left w:val="none" w:sz="0" w:space="0" w:color="auto"/>
            <w:bottom w:val="none" w:sz="0" w:space="0" w:color="auto"/>
            <w:right w:val="none" w:sz="0" w:space="0" w:color="auto"/>
          </w:divBdr>
        </w:div>
        <w:div w:id="951396546">
          <w:marLeft w:val="1800"/>
          <w:marRight w:val="0"/>
          <w:marTop w:val="91"/>
          <w:marBottom w:val="0"/>
          <w:divBdr>
            <w:top w:val="none" w:sz="0" w:space="0" w:color="auto"/>
            <w:left w:val="none" w:sz="0" w:space="0" w:color="auto"/>
            <w:bottom w:val="none" w:sz="0" w:space="0" w:color="auto"/>
            <w:right w:val="none" w:sz="0" w:space="0" w:color="auto"/>
          </w:divBdr>
        </w:div>
        <w:div w:id="1128281841">
          <w:marLeft w:val="1166"/>
          <w:marRight w:val="0"/>
          <w:marTop w:val="106"/>
          <w:marBottom w:val="0"/>
          <w:divBdr>
            <w:top w:val="none" w:sz="0" w:space="0" w:color="auto"/>
            <w:left w:val="none" w:sz="0" w:space="0" w:color="auto"/>
            <w:bottom w:val="none" w:sz="0" w:space="0" w:color="auto"/>
            <w:right w:val="none" w:sz="0" w:space="0" w:color="auto"/>
          </w:divBdr>
        </w:div>
        <w:div w:id="1219317078">
          <w:marLeft w:val="1800"/>
          <w:marRight w:val="0"/>
          <w:marTop w:val="91"/>
          <w:marBottom w:val="0"/>
          <w:divBdr>
            <w:top w:val="none" w:sz="0" w:space="0" w:color="auto"/>
            <w:left w:val="none" w:sz="0" w:space="0" w:color="auto"/>
            <w:bottom w:val="none" w:sz="0" w:space="0" w:color="auto"/>
            <w:right w:val="none" w:sz="0" w:space="0" w:color="auto"/>
          </w:divBdr>
        </w:div>
        <w:div w:id="1479810231">
          <w:marLeft w:val="547"/>
          <w:marRight w:val="0"/>
          <w:marTop w:val="120"/>
          <w:marBottom w:val="0"/>
          <w:divBdr>
            <w:top w:val="none" w:sz="0" w:space="0" w:color="auto"/>
            <w:left w:val="none" w:sz="0" w:space="0" w:color="auto"/>
            <w:bottom w:val="none" w:sz="0" w:space="0" w:color="auto"/>
            <w:right w:val="none" w:sz="0" w:space="0" w:color="auto"/>
          </w:divBdr>
        </w:div>
        <w:div w:id="1991128461">
          <w:marLeft w:val="1800"/>
          <w:marRight w:val="0"/>
          <w:marTop w:val="91"/>
          <w:marBottom w:val="0"/>
          <w:divBdr>
            <w:top w:val="none" w:sz="0" w:space="0" w:color="auto"/>
            <w:left w:val="none" w:sz="0" w:space="0" w:color="auto"/>
            <w:bottom w:val="none" w:sz="0" w:space="0" w:color="auto"/>
            <w:right w:val="none" w:sz="0" w:space="0" w:color="auto"/>
          </w:divBdr>
        </w:div>
        <w:div w:id="2005425293">
          <w:marLeft w:val="1166"/>
          <w:marRight w:val="0"/>
          <w:marTop w:val="106"/>
          <w:marBottom w:val="0"/>
          <w:divBdr>
            <w:top w:val="none" w:sz="0" w:space="0" w:color="auto"/>
            <w:left w:val="none" w:sz="0" w:space="0" w:color="auto"/>
            <w:bottom w:val="none" w:sz="0" w:space="0" w:color="auto"/>
            <w:right w:val="none" w:sz="0" w:space="0" w:color="auto"/>
          </w:divBdr>
        </w:div>
        <w:div w:id="2016299888">
          <w:marLeft w:val="1166"/>
          <w:marRight w:val="0"/>
          <w:marTop w:val="106"/>
          <w:marBottom w:val="0"/>
          <w:divBdr>
            <w:top w:val="none" w:sz="0" w:space="0" w:color="auto"/>
            <w:left w:val="none" w:sz="0" w:space="0" w:color="auto"/>
            <w:bottom w:val="none" w:sz="0" w:space="0" w:color="auto"/>
            <w:right w:val="none" w:sz="0" w:space="0" w:color="auto"/>
          </w:divBdr>
        </w:div>
        <w:div w:id="2087915493">
          <w:marLeft w:val="1166"/>
          <w:marRight w:val="0"/>
          <w:marTop w:val="106"/>
          <w:marBottom w:val="0"/>
          <w:divBdr>
            <w:top w:val="none" w:sz="0" w:space="0" w:color="auto"/>
            <w:left w:val="none" w:sz="0" w:space="0" w:color="auto"/>
            <w:bottom w:val="none" w:sz="0" w:space="0" w:color="auto"/>
            <w:right w:val="none" w:sz="0" w:space="0" w:color="auto"/>
          </w:divBdr>
        </w:div>
      </w:divsChild>
    </w:div>
    <w:div w:id="1123498576">
      <w:bodyDiv w:val="1"/>
      <w:marLeft w:val="0"/>
      <w:marRight w:val="0"/>
      <w:marTop w:val="0"/>
      <w:marBottom w:val="0"/>
      <w:divBdr>
        <w:top w:val="none" w:sz="0" w:space="0" w:color="auto"/>
        <w:left w:val="none" w:sz="0" w:space="0" w:color="auto"/>
        <w:bottom w:val="none" w:sz="0" w:space="0" w:color="auto"/>
        <w:right w:val="none" w:sz="0" w:space="0" w:color="auto"/>
      </w:divBdr>
    </w:div>
    <w:div w:id="1141969485">
      <w:bodyDiv w:val="1"/>
      <w:marLeft w:val="0"/>
      <w:marRight w:val="0"/>
      <w:marTop w:val="0"/>
      <w:marBottom w:val="0"/>
      <w:divBdr>
        <w:top w:val="none" w:sz="0" w:space="0" w:color="auto"/>
        <w:left w:val="none" w:sz="0" w:space="0" w:color="auto"/>
        <w:bottom w:val="none" w:sz="0" w:space="0" w:color="auto"/>
        <w:right w:val="none" w:sz="0" w:space="0" w:color="auto"/>
      </w:divBdr>
      <w:divsChild>
        <w:div w:id="117263091">
          <w:marLeft w:val="1800"/>
          <w:marRight w:val="0"/>
          <w:marTop w:val="82"/>
          <w:marBottom w:val="0"/>
          <w:divBdr>
            <w:top w:val="none" w:sz="0" w:space="0" w:color="auto"/>
            <w:left w:val="none" w:sz="0" w:space="0" w:color="auto"/>
            <w:bottom w:val="none" w:sz="0" w:space="0" w:color="auto"/>
            <w:right w:val="none" w:sz="0" w:space="0" w:color="auto"/>
          </w:divBdr>
        </w:div>
        <w:div w:id="312948496">
          <w:marLeft w:val="1166"/>
          <w:marRight w:val="0"/>
          <w:marTop w:val="96"/>
          <w:marBottom w:val="0"/>
          <w:divBdr>
            <w:top w:val="none" w:sz="0" w:space="0" w:color="auto"/>
            <w:left w:val="none" w:sz="0" w:space="0" w:color="auto"/>
            <w:bottom w:val="none" w:sz="0" w:space="0" w:color="auto"/>
            <w:right w:val="none" w:sz="0" w:space="0" w:color="auto"/>
          </w:divBdr>
        </w:div>
        <w:div w:id="347831506">
          <w:marLeft w:val="1166"/>
          <w:marRight w:val="0"/>
          <w:marTop w:val="96"/>
          <w:marBottom w:val="0"/>
          <w:divBdr>
            <w:top w:val="none" w:sz="0" w:space="0" w:color="auto"/>
            <w:left w:val="none" w:sz="0" w:space="0" w:color="auto"/>
            <w:bottom w:val="none" w:sz="0" w:space="0" w:color="auto"/>
            <w:right w:val="none" w:sz="0" w:space="0" w:color="auto"/>
          </w:divBdr>
        </w:div>
        <w:div w:id="557476572">
          <w:marLeft w:val="547"/>
          <w:marRight w:val="0"/>
          <w:marTop w:val="106"/>
          <w:marBottom w:val="0"/>
          <w:divBdr>
            <w:top w:val="none" w:sz="0" w:space="0" w:color="auto"/>
            <w:left w:val="none" w:sz="0" w:space="0" w:color="auto"/>
            <w:bottom w:val="none" w:sz="0" w:space="0" w:color="auto"/>
            <w:right w:val="none" w:sz="0" w:space="0" w:color="auto"/>
          </w:divBdr>
        </w:div>
        <w:div w:id="680010159">
          <w:marLeft w:val="1800"/>
          <w:marRight w:val="0"/>
          <w:marTop w:val="82"/>
          <w:marBottom w:val="0"/>
          <w:divBdr>
            <w:top w:val="none" w:sz="0" w:space="0" w:color="auto"/>
            <w:left w:val="none" w:sz="0" w:space="0" w:color="auto"/>
            <w:bottom w:val="none" w:sz="0" w:space="0" w:color="auto"/>
            <w:right w:val="none" w:sz="0" w:space="0" w:color="auto"/>
          </w:divBdr>
        </w:div>
        <w:div w:id="729812511">
          <w:marLeft w:val="1800"/>
          <w:marRight w:val="0"/>
          <w:marTop w:val="82"/>
          <w:marBottom w:val="0"/>
          <w:divBdr>
            <w:top w:val="none" w:sz="0" w:space="0" w:color="auto"/>
            <w:left w:val="none" w:sz="0" w:space="0" w:color="auto"/>
            <w:bottom w:val="none" w:sz="0" w:space="0" w:color="auto"/>
            <w:right w:val="none" w:sz="0" w:space="0" w:color="auto"/>
          </w:divBdr>
        </w:div>
        <w:div w:id="1184855559">
          <w:marLeft w:val="1166"/>
          <w:marRight w:val="0"/>
          <w:marTop w:val="96"/>
          <w:marBottom w:val="0"/>
          <w:divBdr>
            <w:top w:val="none" w:sz="0" w:space="0" w:color="auto"/>
            <w:left w:val="none" w:sz="0" w:space="0" w:color="auto"/>
            <w:bottom w:val="none" w:sz="0" w:space="0" w:color="auto"/>
            <w:right w:val="none" w:sz="0" w:space="0" w:color="auto"/>
          </w:divBdr>
        </w:div>
        <w:div w:id="1391609585">
          <w:marLeft w:val="1800"/>
          <w:marRight w:val="0"/>
          <w:marTop w:val="82"/>
          <w:marBottom w:val="0"/>
          <w:divBdr>
            <w:top w:val="none" w:sz="0" w:space="0" w:color="auto"/>
            <w:left w:val="none" w:sz="0" w:space="0" w:color="auto"/>
            <w:bottom w:val="none" w:sz="0" w:space="0" w:color="auto"/>
            <w:right w:val="none" w:sz="0" w:space="0" w:color="auto"/>
          </w:divBdr>
        </w:div>
        <w:div w:id="1490707523">
          <w:marLeft w:val="547"/>
          <w:marRight w:val="0"/>
          <w:marTop w:val="106"/>
          <w:marBottom w:val="0"/>
          <w:divBdr>
            <w:top w:val="none" w:sz="0" w:space="0" w:color="auto"/>
            <w:left w:val="none" w:sz="0" w:space="0" w:color="auto"/>
            <w:bottom w:val="none" w:sz="0" w:space="0" w:color="auto"/>
            <w:right w:val="none" w:sz="0" w:space="0" w:color="auto"/>
          </w:divBdr>
        </w:div>
        <w:div w:id="1639264879">
          <w:marLeft w:val="1166"/>
          <w:marRight w:val="0"/>
          <w:marTop w:val="96"/>
          <w:marBottom w:val="0"/>
          <w:divBdr>
            <w:top w:val="none" w:sz="0" w:space="0" w:color="auto"/>
            <w:left w:val="none" w:sz="0" w:space="0" w:color="auto"/>
            <w:bottom w:val="none" w:sz="0" w:space="0" w:color="auto"/>
            <w:right w:val="none" w:sz="0" w:space="0" w:color="auto"/>
          </w:divBdr>
        </w:div>
        <w:div w:id="1932082036">
          <w:marLeft w:val="1166"/>
          <w:marRight w:val="0"/>
          <w:marTop w:val="96"/>
          <w:marBottom w:val="0"/>
          <w:divBdr>
            <w:top w:val="none" w:sz="0" w:space="0" w:color="auto"/>
            <w:left w:val="none" w:sz="0" w:space="0" w:color="auto"/>
            <w:bottom w:val="none" w:sz="0" w:space="0" w:color="auto"/>
            <w:right w:val="none" w:sz="0" w:space="0" w:color="auto"/>
          </w:divBdr>
        </w:div>
        <w:div w:id="2006593003">
          <w:marLeft w:val="1800"/>
          <w:marRight w:val="0"/>
          <w:marTop w:val="82"/>
          <w:marBottom w:val="0"/>
          <w:divBdr>
            <w:top w:val="none" w:sz="0" w:space="0" w:color="auto"/>
            <w:left w:val="none" w:sz="0" w:space="0" w:color="auto"/>
            <w:bottom w:val="none" w:sz="0" w:space="0" w:color="auto"/>
            <w:right w:val="none" w:sz="0" w:space="0" w:color="auto"/>
          </w:divBdr>
        </w:div>
        <w:div w:id="2058242101">
          <w:marLeft w:val="1166"/>
          <w:marRight w:val="0"/>
          <w:marTop w:val="96"/>
          <w:marBottom w:val="0"/>
          <w:divBdr>
            <w:top w:val="none" w:sz="0" w:space="0" w:color="auto"/>
            <w:left w:val="none" w:sz="0" w:space="0" w:color="auto"/>
            <w:bottom w:val="none" w:sz="0" w:space="0" w:color="auto"/>
            <w:right w:val="none" w:sz="0" w:space="0" w:color="auto"/>
          </w:divBdr>
        </w:div>
      </w:divsChild>
    </w:div>
    <w:div w:id="1247610178">
      <w:bodyDiv w:val="1"/>
      <w:marLeft w:val="0"/>
      <w:marRight w:val="0"/>
      <w:marTop w:val="0"/>
      <w:marBottom w:val="0"/>
      <w:divBdr>
        <w:top w:val="none" w:sz="0" w:space="0" w:color="auto"/>
        <w:left w:val="none" w:sz="0" w:space="0" w:color="auto"/>
        <w:bottom w:val="none" w:sz="0" w:space="0" w:color="auto"/>
        <w:right w:val="none" w:sz="0" w:space="0" w:color="auto"/>
      </w:divBdr>
      <w:divsChild>
        <w:div w:id="1227495558">
          <w:marLeft w:val="907"/>
          <w:marRight w:val="0"/>
          <w:marTop w:val="96"/>
          <w:marBottom w:val="0"/>
          <w:divBdr>
            <w:top w:val="none" w:sz="0" w:space="0" w:color="auto"/>
            <w:left w:val="none" w:sz="0" w:space="0" w:color="auto"/>
            <w:bottom w:val="none" w:sz="0" w:space="0" w:color="auto"/>
            <w:right w:val="none" w:sz="0" w:space="0" w:color="auto"/>
          </w:divBdr>
        </w:div>
        <w:div w:id="1601797097">
          <w:marLeft w:val="907"/>
          <w:marRight w:val="0"/>
          <w:marTop w:val="96"/>
          <w:marBottom w:val="0"/>
          <w:divBdr>
            <w:top w:val="none" w:sz="0" w:space="0" w:color="auto"/>
            <w:left w:val="none" w:sz="0" w:space="0" w:color="auto"/>
            <w:bottom w:val="none" w:sz="0" w:space="0" w:color="auto"/>
            <w:right w:val="none" w:sz="0" w:space="0" w:color="auto"/>
          </w:divBdr>
        </w:div>
        <w:div w:id="1813251863">
          <w:marLeft w:val="2160"/>
          <w:marRight w:val="0"/>
          <w:marTop w:val="72"/>
          <w:marBottom w:val="0"/>
          <w:divBdr>
            <w:top w:val="none" w:sz="0" w:space="0" w:color="auto"/>
            <w:left w:val="none" w:sz="0" w:space="0" w:color="auto"/>
            <w:bottom w:val="none" w:sz="0" w:space="0" w:color="auto"/>
            <w:right w:val="none" w:sz="0" w:space="0" w:color="auto"/>
          </w:divBdr>
        </w:div>
        <w:div w:id="2081168908">
          <w:marLeft w:val="2160"/>
          <w:marRight w:val="0"/>
          <w:marTop w:val="72"/>
          <w:marBottom w:val="0"/>
          <w:divBdr>
            <w:top w:val="none" w:sz="0" w:space="0" w:color="auto"/>
            <w:left w:val="none" w:sz="0" w:space="0" w:color="auto"/>
            <w:bottom w:val="none" w:sz="0" w:space="0" w:color="auto"/>
            <w:right w:val="none" w:sz="0" w:space="0" w:color="auto"/>
          </w:divBdr>
        </w:div>
      </w:divsChild>
    </w:div>
    <w:div w:id="1257061495">
      <w:bodyDiv w:val="1"/>
      <w:marLeft w:val="0"/>
      <w:marRight w:val="0"/>
      <w:marTop w:val="0"/>
      <w:marBottom w:val="0"/>
      <w:divBdr>
        <w:top w:val="none" w:sz="0" w:space="0" w:color="auto"/>
        <w:left w:val="none" w:sz="0" w:space="0" w:color="auto"/>
        <w:bottom w:val="none" w:sz="0" w:space="0" w:color="auto"/>
        <w:right w:val="none" w:sz="0" w:space="0" w:color="auto"/>
      </w:divBdr>
    </w:div>
    <w:div w:id="1296912679">
      <w:bodyDiv w:val="1"/>
      <w:marLeft w:val="0"/>
      <w:marRight w:val="0"/>
      <w:marTop w:val="0"/>
      <w:marBottom w:val="0"/>
      <w:divBdr>
        <w:top w:val="none" w:sz="0" w:space="0" w:color="auto"/>
        <w:left w:val="none" w:sz="0" w:space="0" w:color="auto"/>
        <w:bottom w:val="none" w:sz="0" w:space="0" w:color="auto"/>
        <w:right w:val="none" w:sz="0" w:space="0" w:color="auto"/>
      </w:divBdr>
      <w:divsChild>
        <w:div w:id="658191846">
          <w:marLeft w:val="547"/>
          <w:marRight w:val="0"/>
          <w:marTop w:val="96"/>
          <w:marBottom w:val="0"/>
          <w:divBdr>
            <w:top w:val="none" w:sz="0" w:space="0" w:color="auto"/>
            <w:left w:val="none" w:sz="0" w:space="0" w:color="auto"/>
            <w:bottom w:val="none" w:sz="0" w:space="0" w:color="auto"/>
            <w:right w:val="none" w:sz="0" w:space="0" w:color="auto"/>
          </w:divBdr>
        </w:div>
        <w:div w:id="1129935739">
          <w:marLeft w:val="547"/>
          <w:marRight w:val="0"/>
          <w:marTop w:val="96"/>
          <w:marBottom w:val="0"/>
          <w:divBdr>
            <w:top w:val="none" w:sz="0" w:space="0" w:color="auto"/>
            <w:left w:val="none" w:sz="0" w:space="0" w:color="auto"/>
            <w:bottom w:val="none" w:sz="0" w:space="0" w:color="auto"/>
            <w:right w:val="none" w:sz="0" w:space="0" w:color="auto"/>
          </w:divBdr>
        </w:div>
        <w:div w:id="1445423443">
          <w:marLeft w:val="547"/>
          <w:marRight w:val="0"/>
          <w:marTop w:val="96"/>
          <w:marBottom w:val="0"/>
          <w:divBdr>
            <w:top w:val="none" w:sz="0" w:space="0" w:color="auto"/>
            <w:left w:val="none" w:sz="0" w:space="0" w:color="auto"/>
            <w:bottom w:val="none" w:sz="0" w:space="0" w:color="auto"/>
            <w:right w:val="none" w:sz="0" w:space="0" w:color="auto"/>
          </w:divBdr>
        </w:div>
      </w:divsChild>
    </w:div>
    <w:div w:id="1368918803">
      <w:bodyDiv w:val="1"/>
      <w:marLeft w:val="0"/>
      <w:marRight w:val="0"/>
      <w:marTop w:val="0"/>
      <w:marBottom w:val="0"/>
      <w:divBdr>
        <w:top w:val="none" w:sz="0" w:space="0" w:color="auto"/>
        <w:left w:val="none" w:sz="0" w:space="0" w:color="auto"/>
        <w:bottom w:val="none" w:sz="0" w:space="0" w:color="auto"/>
        <w:right w:val="none" w:sz="0" w:space="0" w:color="auto"/>
      </w:divBdr>
    </w:div>
    <w:div w:id="1413117787">
      <w:bodyDiv w:val="1"/>
      <w:marLeft w:val="0"/>
      <w:marRight w:val="0"/>
      <w:marTop w:val="0"/>
      <w:marBottom w:val="0"/>
      <w:divBdr>
        <w:top w:val="none" w:sz="0" w:space="0" w:color="auto"/>
        <w:left w:val="none" w:sz="0" w:space="0" w:color="auto"/>
        <w:bottom w:val="none" w:sz="0" w:space="0" w:color="auto"/>
        <w:right w:val="none" w:sz="0" w:space="0" w:color="auto"/>
      </w:divBdr>
      <w:divsChild>
        <w:div w:id="1411077789">
          <w:marLeft w:val="0"/>
          <w:marRight w:val="0"/>
          <w:marTop w:val="0"/>
          <w:marBottom w:val="0"/>
          <w:divBdr>
            <w:top w:val="none" w:sz="0" w:space="0" w:color="auto"/>
            <w:left w:val="none" w:sz="0" w:space="0" w:color="auto"/>
            <w:bottom w:val="none" w:sz="0" w:space="0" w:color="auto"/>
            <w:right w:val="none" w:sz="0" w:space="0" w:color="auto"/>
          </w:divBdr>
          <w:divsChild>
            <w:div w:id="800733577">
              <w:marLeft w:val="0"/>
              <w:marRight w:val="0"/>
              <w:marTop w:val="0"/>
              <w:marBottom w:val="0"/>
              <w:divBdr>
                <w:top w:val="none" w:sz="0" w:space="0" w:color="auto"/>
                <w:left w:val="none" w:sz="0" w:space="0" w:color="auto"/>
                <w:bottom w:val="none" w:sz="0" w:space="0" w:color="auto"/>
                <w:right w:val="none" w:sz="0" w:space="0" w:color="auto"/>
              </w:divBdr>
              <w:divsChild>
                <w:div w:id="1841264423">
                  <w:marLeft w:val="0"/>
                  <w:marRight w:val="0"/>
                  <w:marTop w:val="0"/>
                  <w:marBottom w:val="0"/>
                  <w:divBdr>
                    <w:top w:val="none" w:sz="0" w:space="0" w:color="auto"/>
                    <w:left w:val="none" w:sz="0" w:space="0" w:color="auto"/>
                    <w:bottom w:val="none" w:sz="0" w:space="0" w:color="auto"/>
                    <w:right w:val="none" w:sz="0" w:space="0" w:color="auto"/>
                  </w:divBdr>
                  <w:divsChild>
                    <w:div w:id="3295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28791">
      <w:bodyDiv w:val="1"/>
      <w:marLeft w:val="0"/>
      <w:marRight w:val="0"/>
      <w:marTop w:val="0"/>
      <w:marBottom w:val="0"/>
      <w:divBdr>
        <w:top w:val="none" w:sz="0" w:space="0" w:color="auto"/>
        <w:left w:val="none" w:sz="0" w:space="0" w:color="auto"/>
        <w:bottom w:val="none" w:sz="0" w:space="0" w:color="auto"/>
        <w:right w:val="none" w:sz="0" w:space="0" w:color="auto"/>
      </w:divBdr>
    </w:div>
    <w:div w:id="1502696629">
      <w:bodyDiv w:val="1"/>
      <w:marLeft w:val="0"/>
      <w:marRight w:val="0"/>
      <w:marTop w:val="0"/>
      <w:marBottom w:val="0"/>
      <w:divBdr>
        <w:top w:val="none" w:sz="0" w:space="0" w:color="auto"/>
        <w:left w:val="none" w:sz="0" w:space="0" w:color="auto"/>
        <w:bottom w:val="none" w:sz="0" w:space="0" w:color="auto"/>
        <w:right w:val="none" w:sz="0" w:space="0" w:color="auto"/>
      </w:divBdr>
    </w:div>
    <w:div w:id="1695839163">
      <w:bodyDiv w:val="1"/>
      <w:marLeft w:val="0"/>
      <w:marRight w:val="0"/>
      <w:marTop w:val="0"/>
      <w:marBottom w:val="0"/>
      <w:divBdr>
        <w:top w:val="none" w:sz="0" w:space="0" w:color="auto"/>
        <w:left w:val="none" w:sz="0" w:space="0" w:color="auto"/>
        <w:bottom w:val="none" w:sz="0" w:space="0" w:color="auto"/>
        <w:right w:val="none" w:sz="0" w:space="0" w:color="auto"/>
      </w:divBdr>
    </w:div>
    <w:div w:id="1698116056">
      <w:bodyDiv w:val="1"/>
      <w:marLeft w:val="0"/>
      <w:marRight w:val="0"/>
      <w:marTop w:val="0"/>
      <w:marBottom w:val="0"/>
      <w:divBdr>
        <w:top w:val="none" w:sz="0" w:space="0" w:color="auto"/>
        <w:left w:val="none" w:sz="0" w:space="0" w:color="auto"/>
        <w:bottom w:val="none" w:sz="0" w:space="0" w:color="auto"/>
        <w:right w:val="none" w:sz="0" w:space="0" w:color="auto"/>
      </w:divBdr>
    </w:div>
    <w:div w:id="1701278820">
      <w:bodyDiv w:val="1"/>
      <w:marLeft w:val="0"/>
      <w:marRight w:val="0"/>
      <w:marTop w:val="0"/>
      <w:marBottom w:val="0"/>
      <w:divBdr>
        <w:top w:val="none" w:sz="0" w:space="0" w:color="auto"/>
        <w:left w:val="none" w:sz="0" w:space="0" w:color="auto"/>
        <w:bottom w:val="none" w:sz="0" w:space="0" w:color="auto"/>
        <w:right w:val="none" w:sz="0" w:space="0" w:color="auto"/>
      </w:divBdr>
      <w:divsChild>
        <w:div w:id="1270167011">
          <w:marLeft w:val="547"/>
          <w:marRight w:val="0"/>
          <w:marTop w:val="106"/>
          <w:marBottom w:val="0"/>
          <w:divBdr>
            <w:top w:val="none" w:sz="0" w:space="0" w:color="auto"/>
            <w:left w:val="none" w:sz="0" w:space="0" w:color="auto"/>
            <w:bottom w:val="none" w:sz="0" w:space="0" w:color="auto"/>
            <w:right w:val="none" w:sz="0" w:space="0" w:color="auto"/>
          </w:divBdr>
        </w:div>
      </w:divsChild>
    </w:div>
    <w:div w:id="1735153944">
      <w:bodyDiv w:val="1"/>
      <w:marLeft w:val="0"/>
      <w:marRight w:val="0"/>
      <w:marTop w:val="0"/>
      <w:marBottom w:val="0"/>
      <w:divBdr>
        <w:top w:val="none" w:sz="0" w:space="0" w:color="auto"/>
        <w:left w:val="none" w:sz="0" w:space="0" w:color="auto"/>
        <w:bottom w:val="none" w:sz="0" w:space="0" w:color="auto"/>
        <w:right w:val="none" w:sz="0" w:space="0" w:color="auto"/>
      </w:divBdr>
    </w:div>
    <w:div w:id="1760831756">
      <w:bodyDiv w:val="1"/>
      <w:marLeft w:val="0"/>
      <w:marRight w:val="0"/>
      <w:marTop w:val="0"/>
      <w:marBottom w:val="0"/>
      <w:divBdr>
        <w:top w:val="none" w:sz="0" w:space="0" w:color="auto"/>
        <w:left w:val="none" w:sz="0" w:space="0" w:color="auto"/>
        <w:bottom w:val="none" w:sz="0" w:space="0" w:color="auto"/>
        <w:right w:val="none" w:sz="0" w:space="0" w:color="auto"/>
      </w:divBdr>
      <w:divsChild>
        <w:div w:id="128208581">
          <w:marLeft w:val="547"/>
          <w:marRight w:val="0"/>
          <w:marTop w:val="96"/>
          <w:marBottom w:val="0"/>
          <w:divBdr>
            <w:top w:val="none" w:sz="0" w:space="0" w:color="auto"/>
            <w:left w:val="none" w:sz="0" w:space="0" w:color="auto"/>
            <w:bottom w:val="none" w:sz="0" w:space="0" w:color="auto"/>
            <w:right w:val="none" w:sz="0" w:space="0" w:color="auto"/>
          </w:divBdr>
        </w:div>
        <w:div w:id="437413508">
          <w:marLeft w:val="547"/>
          <w:marRight w:val="0"/>
          <w:marTop w:val="96"/>
          <w:marBottom w:val="0"/>
          <w:divBdr>
            <w:top w:val="none" w:sz="0" w:space="0" w:color="auto"/>
            <w:left w:val="none" w:sz="0" w:space="0" w:color="auto"/>
            <w:bottom w:val="none" w:sz="0" w:space="0" w:color="auto"/>
            <w:right w:val="none" w:sz="0" w:space="0" w:color="auto"/>
          </w:divBdr>
        </w:div>
      </w:divsChild>
    </w:div>
    <w:div w:id="1848716425">
      <w:bodyDiv w:val="1"/>
      <w:marLeft w:val="0"/>
      <w:marRight w:val="0"/>
      <w:marTop w:val="0"/>
      <w:marBottom w:val="0"/>
      <w:divBdr>
        <w:top w:val="none" w:sz="0" w:space="0" w:color="auto"/>
        <w:left w:val="none" w:sz="0" w:space="0" w:color="auto"/>
        <w:bottom w:val="none" w:sz="0" w:space="0" w:color="auto"/>
        <w:right w:val="none" w:sz="0" w:space="0" w:color="auto"/>
      </w:divBdr>
    </w:div>
    <w:div w:id="1863975672">
      <w:bodyDiv w:val="1"/>
      <w:marLeft w:val="0"/>
      <w:marRight w:val="0"/>
      <w:marTop w:val="0"/>
      <w:marBottom w:val="0"/>
      <w:divBdr>
        <w:top w:val="none" w:sz="0" w:space="0" w:color="auto"/>
        <w:left w:val="none" w:sz="0" w:space="0" w:color="auto"/>
        <w:bottom w:val="none" w:sz="0" w:space="0" w:color="auto"/>
        <w:right w:val="none" w:sz="0" w:space="0" w:color="auto"/>
      </w:divBdr>
    </w:div>
    <w:div w:id="1953366043">
      <w:bodyDiv w:val="1"/>
      <w:marLeft w:val="0"/>
      <w:marRight w:val="0"/>
      <w:marTop w:val="0"/>
      <w:marBottom w:val="0"/>
      <w:divBdr>
        <w:top w:val="none" w:sz="0" w:space="0" w:color="auto"/>
        <w:left w:val="none" w:sz="0" w:space="0" w:color="auto"/>
        <w:bottom w:val="none" w:sz="0" w:space="0" w:color="auto"/>
        <w:right w:val="none" w:sz="0" w:space="0" w:color="auto"/>
      </w:divBdr>
      <w:divsChild>
        <w:div w:id="426511589">
          <w:marLeft w:val="1166"/>
          <w:marRight w:val="0"/>
          <w:marTop w:val="58"/>
          <w:marBottom w:val="0"/>
          <w:divBdr>
            <w:top w:val="none" w:sz="0" w:space="0" w:color="auto"/>
            <w:left w:val="none" w:sz="0" w:space="0" w:color="auto"/>
            <w:bottom w:val="none" w:sz="0" w:space="0" w:color="auto"/>
            <w:right w:val="none" w:sz="0" w:space="0" w:color="auto"/>
          </w:divBdr>
        </w:div>
        <w:div w:id="644553152">
          <w:marLeft w:val="547"/>
          <w:marRight w:val="0"/>
          <w:marTop w:val="86"/>
          <w:marBottom w:val="0"/>
          <w:divBdr>
            <w:top w:val="none" w:sz="0" w:space="0" w:color="auto"/>
            <w:left w:val="none" w:sz="0" w:space="0" w:color="auto"/>
            <w:bottom w:val="none" w:sz="0" w:space="0" w:color="auto"/>
            <w:right w:val="none" w:sz="0" w:space="0" w:color="auto"/>
          </w:divBdr>
        </w:div>
        <w:div w:id="2105227539">
          <w:marLeft w:val="547"/>
          <w:marRight w:val="0"/>
          <w:marTop w:val="86"/>
          <w:marBottom w:val="0"/>
          <w:divBdr>
            <w:top w:val="none" w:sz="0" w:space="0" w:color="auto"/>
            <w:left w:val="none" w:sz="0" w:space="0" w:color="auto"/>
            <w:bottom w:val="none" w:sz="0" w:space="0" w:color="auto"/>
            <w:right w:val="none" w:sz="0" w:space="0" w:color="auto"/>
          </w:divBdr>
        </w:div>
      </w:divsChild>
    </w:div>
    <w:div w:id="1964993660">
      <w:bodyDiv w:val="1"/>
      <w:marLeft w:val="0"/>
      <w:marRight w:val="0"/>
      <w:marTop w:val="0"/>
      <w:marBottom w:val="0"/>
      <w:divBdr>
        <w:top w:val="none" w:sz="0" w:space="0" w:color="auto"/>
        <w:left w:val="none" w:sz="0" w:space="0" w:color="auto"/>
        <w:bottom w:val="none" w:sz="0" w:space="0" w:color="auto"/>
        <w:right w:val="none" w:sz="0" w:space="0" w:color="auto"/>
      </w:divBdr>
    </w:div>
    <w:div w:id="1998458149">
      <w:bodyDiv w:val="1"/>
      <w:marLeft w:val="0"/>
      <w:marRight w:val="0"/>
      <w:marTop w:val="0"/>
      <w:marBottom w:val="0"/>
      <w:divBdr>
        <w:top w:val="none" w:sz="0" w:space="0" w:color="auto"/>
        <w:left w:val="none" w:sz="0" w:space="0" w:color="auto"/>
        <w:bottom w:val="none" w:sz="0" w:space="0" w:color="auto"/>
        <w:right w:val="none" w:sz="0" w:space="0" w:color="auto"/>
      </w:divBdr>
    </w:div>
    <w:div w:id="2048750088">
      <w:bodyDiv w:val="1"/>
      <w:marLeft w:val="0"/>
      <w:marRight w:val="0"/>
      <w:marTop w:val="0"/>
      <w:marBottom w:val="0"/>
      <w:divBdr>
        <w:top w:val="none" w:sz="0" w:space="0" w:color="auto"/>
        <w:left w:val="none" w:sz="0" w:space="0" w:color="auto"/>
        <w:bottom w:val="none" w:sz="0" w:space="0" w:color="auto"/>
        <w:right w:val="none" w:sz="0" w:space="0" w:color="auto"/>
      </w:divBdr>
    </w:div>
    <w:div w:id="2088258806">
      <w:bodyDiv w:val="1"/>
      <w:marLeft w:val="0"/>
      <w:marRight w:val="0"/>
      <w:marTop w:val="0"/>
      <w:marBottom w:val="0"/>
      <w:divBdr>
        <w:top w:val="none" w:sz="0" w:space="0" w:color="auto"/>
        <w:left w:val="none" w:sz="0" w:space="0" w:color="auto"/>
        <w:bottom w:val="none" w:sz="0" w:space="0" w:color="auto"/>
        <w:right w:val="none" w:sz="0" w:space="0" w:color="auto"/>
      </w:divBdr>
    </w:div>
    <w:div w:id="2134323194">
      <w:bodyDiv w:val="1"/>
      <w:marLeft w:val="0"/>
      <w:marRight w:val="0"/>
      <w:marTop w:val="0"/>
      <w:marBottom w:val="0"/>
      <w:divBdr>
        <w:top w:val="none" w:sz="0" w:space="0" w:color="auto"/>
        <w:left w:val="none" w:sz="0" w:space="0" w:color="auto"/>
        <w:bottom w:val="none" w:sz="0" w:space="0" w:color="auto"/>
        <w:right w:val="none" w:sz="0" w:space="0" w:color="auto"/>
      </w:divBdr>
    </w:div>
    <w:div w:id="213860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32470.aspx" TargetMode="External"/><Relationship Id="rId18" Type="http://schemas.openxmlformats.org/officeDocument/2006/relationships/hyperlink" Target="file:///\\sqlhv1" TargetMode="External"/><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blogs.msdn.com/tvoellm/archive/tags/Hyper-V+Performance+Counters/default.aspx" TargetMode="External"/><Relationship Id="rId34" Type="http://schemas.openxmlformats.org/officeDocument/2006/relationships/chart" Target="charts/chart10.xml"/><Relationship Id="rId42" Type="http://schemas.openxmlformats.org/officeDocument/2006/relationships/hyperlink" Target="http://www.microsoft.com/technet/prodtechnol/sql/bestpractice/pdpliobp.mspx" TargetMode="External"/><Relationship Id="rId47" Type="http://schemas.openxmlformats.org/officeDocument/2006/relationships/hyperlink" Target="http://www.microsoft.com/whdc/system/sysperf/Perf_tun_srv.mspx" TargetMode="External"/><Relationship Id="rId50" Type="http://schemas.openxmlformats.org/officeDocument/2006/relationships/hyperlink" Target="http://support.microsoft.com/?id=956893" TargetMode="External"/><Relationship Id="rId55"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technet.microsoft.com/en-us/library/cc732470.aspx" TargetMode="External"/><Relationship Id="rId17" Type="http://schemas.openxmlformats.org/officeDocument/2006/relationships/hyperlink" Target="file:///\\SQLBP08R900"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hyperlink" Target="http://technet.microsoft.com/en-us/library/cc732470.aspx"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logs.msdn.com/tvoellm/archive/tags/Hyper-V+Performance+Counters/default.aspx" TargetMode="External"/><Relationship Id="rId20" Type="http://schemas.openxmlformats.org/officeDocument/2006/relationships/hyperlink" Target="http://www.microsoft.com/whdc/system/sysperf/Perf_tun_srv.mspx" TargetMode="External"/><Relationship Id="rId29" Type="http://schemas.openxmlformats.org/officeDocument/2006/relationships/chart" Target="charts/chart5.xml"/><Relationship Id="rId41" Type="http://schemas.openxmlformats.org/officeDocument/2006/relationships/hyperlink" Target="http://support.microsoft.com/?id=956893" TargetMode="External"/><Relationship Id="rId54" Type="http://schemas.openxmlformats.org/officeDocument/2006/relationships/hyperlink" Target="http://go.microsoft.com/fwlink/?LinkId=11122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blogs.msdn.com/tvoellm/archive/2008/09/24/what-hyper-v-storage-is-best-for-you-show-me-the-numbers.aspx"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hyperlink" Target="http://technet.microsoft.com/en-us/library/bb977556.aspx" TargetMode="External"/><Relationship Id="rId53" Type="http://schemas.openxmlformats.org/officeDocument/2006/relationships/image" Target="media/image3.gif"/><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icrosoft.com/downloads/details.aspx?familyid=9a8b005b-84e4-4f24-8d65-cb53442d9e19&amp;displaylang=en" TargetMode="External"/><Relationship Id="rId23" Type="http://schemas.openxmlformats.org/officeDocument/2006/relationships/hyperlink" Target="http://blogs.msdn.com/tvoellm/archive/2008/09/24/what-hyper-v-storage-is-best-for-you-show-me-the-numbers.aspx" TargetMode="External"/><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hyperlink" Target="http://blogs.msdn.com/tvoellm/archive/tags/Hyper-V+Performance+Counters/default.aspxhttp:/blogs.msdn.com/tvoellm/archive/tags/Hyper-V+Performance+Counters/default.aspx"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chart" Target="charts/chart7.xml"/><Relationship Id="rId44" Type="http://schemas.openxmlformats.org/officeDocument/2006/relationships/hyperlink" Target="http://www.microsoft.com/downloadS/thankyou.aspx?familyId=5da4058e-72cc-4b8d-bbb1-5e16a136ef42&amp;displayLang=en" TargetMode="External"/><Relationship Id="rId52" Type="http://schemas.openxmlformats.org/officeDocument/2006/relationships/hyperlink" Target="http://www.microsoft.com/systemcenter/virtualmachinemanager/en/us/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icrosoft.com/technet/prodtechnol/sql/bestpractice/pdpliobp.mspx" TargetMode="External"/><Relationship Id="rId22" Type="http://schemas.openxmlformats.org/officeDocument/2006/relationships/hyperlink" Target="http://www.microsoft.com/systemcenter/virtualmachinemanager/en/us/default.aspx"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hyperlink" Target="http://www.microsoft.com/downloadS/details.aspx?familyid=0FE4E411-8C88-48C2-8903-3FD9CBB10D05&amp;displaylang=en" TargetMode="External"/><Relationship Id="rId48" Type="http://schemas.openxmlformats.org/officeDocument/2006/relationships/hyperlink" Target="http://blogs.msdn.com/tvoellm/archive/2008/06/06/hyper-v-performance-faq.aspx" TargetMode="External"/><Relationship Id="rId56" Type="http://schemas.openxmlformats.org/officeDocument/2006/relationships/image" Target="media/image5.png"/><Relationship Id="rId8" Type="http://schemas.openxmlformats.org/officeDocument/2006/relationships/webSettings" Target="webSettings.xml"/><Relationship Id="rId51" Type="http://schemas.openxmlformats.org/officeDocument/2006/relationships/hyperlink" Target="http://www.microsoft.com/technet/prodtechnol/sql/bestpractice/pdpliobp.mspx" TargetMode="Externa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file:///\\10.193.29.199\mike\Results\SQLIO%20HYPER-V.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10.193.29.199\mike\Results\Hyper-V%20Tes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10.193.29.199\mike\Results\Hyper-V%20Test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10.193.29.199\mike\Results\SQLIO%20HYPER-V.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10.193.29.199\mike\Results\Hyper-V%20Tes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10.193.29.199\mike\Results\Hyper-V%20Tes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6"/>
  <c:chart>
    <c:title>
      <c:tx>
        <c:rich>
          <a:bodyPr/>
          <a:lstStyle/>
          <a:p>
            <a:pPr>
              <a:defRPr/>
            </a:pPr>
            <a:r>
              <a:rPr lang="en-US" sz="1200"/>
              <a:t>8K Random - Root vs. VM</a:t>
            </a:r>
          </a:p>
        </c:rich>
      </c:tx>
    </c:title>
    <c:view3D>
      <c:depthPercent val="100"/>
      <c:rAngAx val="1"/>
    </c:view3D>
    <c:plotArea>
      <c:layout>
        <c:manualLayout>
          <c:layoutTarget val="inner"/>
          <c:xMode val="edge"/>
          <c:yMode val="edge"/>
          <c:x val="0.20102014710218341"/>
          <c:y val="0.20960080224055175"/>
          <c:w val="0.58067015128970179"/>
          <c:h val="0.61657880917137065"/>
        </c:manualLayout>
      </c:layout>
      <c:bar3DChart>
        <c:barDir val="col"/>
        <c:grouping val="clustered"/>
        <c:ser>
          <c:idx val="0"/>
          <c:order val="0"/>
          <c:tx>
            <c:strRef>
              <c:f>'SQLIO Hyper-V Individual'!$E$2</c:f>
              <c:strCache>
                <c:ptCount val="1"/>
                <c:pt idx="0">
                  <c:v>Native OS</c:v>
                </c:pt>
              </c:strCache>
            </c:strRef>
          </c:tx>
          <c:dLbls>
            <c:txPr>
              <a:bodyPr rot="1800000"/>
              <a:lstStyle/>
              <a:p>
                <a:pPr>
                  <a:defRPr sz="800" baseline="0"/>
                </a:pPr>
                <a:endParaRPr lang="en-US"/>
              </a:p>
            </c:txPr>
            <c:showVal val="1"/>
          </c:dLbls>
          <c:cat>
            <c:strRef>
              <c:f>'SQLIO Hyper-V Individual'!$A$4:$A$5</c:f>
              <c:strCache>
                <c:ptCount val="2"/>
                <c:pt idx="0">
                  <c:v>Write</c:v>
                </c:pt>
                <c:pt idx="1">
                  <c:v>Read </c:v>
                </c:pt>
              </c:strCache>
            </c:strRef>
          </c:cat>
          <c:val>
            <c:numRef>
              <c:f>'SQLIO Hyper-V Individual'!$E$4:$E$5</c:f>
              <c:numCache>
                <c:formatCode>#,##0</c:formatCode>
                <c:ptCount val="2"/>
                <c:pt idx="0">
                  <c:v>2302.6999999999998</c:v>
                </c:pt>
                <c:pt idx="1">
                  <c:v>3898.58</c:v>
                </c:pt>
              </c:numCache>
            </c:numRef>
          </c:val>
        </c:ser>
        <c:ser>
          <c:idx val="1"/>
          <c:order val="1"/>
          <c:tx>
            <c:strRef>
              <c:f>'SQLIO Hyper-V Individual'!$N$2</c:f>
              <c:strCache>
                <c:ptCount val="1"/>
                <c:pt idx="0">
                  <c:v>VM</c:v>
                </c:pt>
              </c:strCache>
            </c:strRef>
          </c:tx>
          <c:dLbls>
            <c:txPr>
              <a:bodyPr rot="1980000" anchor="t" anchorCtr="1"/>
              <a:lstStyle/>
              <a:p>
                <a:pPr>
                  <a:defRPr sz="800" baseline="0"/>
                </a:pPr>
                <a:endParaRPr lang="en-US"/>
              </a:p>
            </c:txPr>
            <c:showVal val="1"/>
          </c:dLbls>
          <c:cat>
            <c:strRef>
              <c:f>'SQLIO Hyper-V Individual'!$A$4:$A$5</c:f>
              <c:strCache>
                <c:ptCount val="2"/>
                <c:pt idx="0">
                  <c:v>Write</c:v>
                </c:pt>
                <c:pt idx="1">
                  <c:v>Read </c:v>
                </c:pt>
              </c:strCache>
            </c:strRef>
          </c:cat>
          <c:val>
            <c:numRef>
              <c:f>'SQLIO Hyper-V Individual'!$N$4:$N$5</c:f>
              <c:numCache>
                <c:formatCode>#,##0</c:formatCode>
                <c:ptCount val="2"/>
                <c:pt idx="0">
                  <c:v>2359.84</c:v>
                </c:pt>
                <c:pt idx="1">
                  <c:v>3903.15</c:v>
                </c:pt>
              </c:numCache>
            </c:numRef>
          </c:val>
        </c:ser>
        <c:gapWidth val="125"/>
        <c:shape val="box"/>
        <c:axId val="105813504"/>
        <c:axId val="74015104"/>
        <c:axId val="0"/>
      </c:bar3DChart>
      <c:catAx>
        <c:axId val="105813504"/>
        <c:scaling>
          <c:orientation val="minMax"/>
        </c:scaling>
        <c:axPos val="b"/>
        <c:majorTickMark val="none"/>
        <c:tickLblPos val="nextTo"/>
        <c:txPr>
          <a:bodyPr/>
          <a:lstStyle/>
          <a:p>
            <a:pPr>
              <a:defRPr sz="800"/>
            </a:pPr>
            <a:endParaRPr lang="en-US"/>
          </a:p>
        </c:txPr>
        <c:crossAx val="74015104"/>
        <c:crosses val="autoZero"/>
        <c:auto val="1"/>
        <c:lblAlgn val="ctr"/>
        <c:lblOffset val="100"/>
      </c:catAx>
      <c:valAx>
        <c:axId val="74015104"/>
        <c:scaling>
          <c:orientation val="minMax"/>
        </c:scaling>
        <c:axPos val="l"/>
        <c:majorGridlines/>
        <c:title>
          <c:tx>
            <c:rich>
              <a:bodyPr/>
              <a:lstStyle/>
              <a:p>
                <a:pPr>
                  <a:defRPr/>
                </a:pPr>
                <a:r>
                  <a:rPr lang="en-US"/>
                  <a:t>IO's per Second</a:t>
                </a:r>
              </a:p>
            </c:rich>
          </c:tx>
          <c:layout>
            <c:manualLayout>
              <c:xMode val="edge"/>
              <c:yMode val="edge"/>
              <c:x val="4.3748383941080132E-2"/>
              <c:y val="0.37168749347403074"/>
            </c:manualLayout>
          </c:layout>
        </c:title>
        <c:numFmt formatCode="#,##0" sourceLinked="1"/>
        <c:tickLblPos val="nextTo"/>
        <c:txPr>
          <a:bodyPr/>
          <a:lstStyle/>
          <a:p>
            <a:pPr>
              <a:defRPr sz="800"/>
            </a:pPr>
            <a:endParaRPr lang="en-US"/>
          </a:p>
        </c:txPr>
        <c:crossAx val="105813504"/>
        <c:crosses val="autoZero"/>
        <c:crossBetween val="between"/>
      </c:valAx>
    </c:plotArea>
    <c:legend>
      <c:legendPos val="r"/>
      <c:layout>
        <c:manualLayout>
          <c:xMode val="edge"/>
          <c:yMode val="edge"/>
          <c:x val="0.79035472253995054"/>
          <c:y val="0.37274478529149013"/>
          <c:w val="0.14795359992253773"/>
          <c:h val="0.29460847240051341"/>
        </c:manualLayout>
      </c:layout>
      <c:txPr>
        <a:bodyPr/>
        <a:lstStyle/>
        <a:p>
          <a:pPr>
            <a:defRPr sz="800"/>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200"/>
            </a:pPr>
            <a:r>
              <a:rPr lang="en-US" sz="1200"/>
              <a:t>Index Rebuild</a:t>
            </a:r>
            <a:r>
              <a:rPr lang="en-US" sz="1200" baseline="0"/>
              <a:t> Response T</a:t>
            </a:r>
            <a:r>
              <a:rPr lang="en-US" sz="1200"/>
              <a:t>ime and % CPU</a:t>
            </a:r>
          </a:p>
        </c:rich>
      </c:tx>
      <c:layout>
        <c:manualLayout>
          <c:xMode val="edge"/>
          <c:yMode val="edge"/>
          <c:x val="4.2729730932972533E-2"/>
          <c:y val="0"/>
        </c:manualLayout>
      </c:layout>
    </c:title>
    <c:plotArea>
      <c:layout>
        <c:manualLayout>
          <c:layoutTarget val="inner"/>
          <c:xMode val="edge"/>
          <c:yMode val="edge"/>
          <c:x val="0.13820736641228842"/>
          <c:y val="0.17113647760493353"/>
          <c:w val="0.55421555431029668"/>
          <c:h val="0.62975188314875874"/>
        </c:manualLayout>
      </c:layout>
      <c:barChart>
        <c:barDir val="col"/>
        <c:grouping val="clustered"/>
        <c:ser>
          <c:idx val="0"/>
          <c:order val="0"/>
          <c:tx>
            <c:strRef>
              <c:f>'SQL Operations Root vs VM'!$B$51</c:f>
              <c:strCache>
                <c:ptCount val="1"/>
                <c:pt idx="0">
                  <c:v>Total Time (seconds)</c:v>
                </c:pt>
              </c:strCache>
            </c:strRef>
          </c:tx>
          <c:dLbls>
            <c:txPr>
              <a:bodyPr/>
              <a:lstStyle/>
              <a:p>
                <a:pPr>
                  <a:defRPr sz="800" baseline="0"/>
                </a:pPr>
                <a:endParaRPr lang="en-US"/>
              </a:p>
            </c:txPr>
            <c:showVal val="1"/>
          </c:dLbls>
          <c:cat>
            <c:strRef>
              <c:f>'SQL Operations Root vs VM'!$C$2:$F$2</c:f>
              <c:strCache>
                <c:ptCount val="4"/>
                <c:pt idx="0">
                  <c:v>Root OS - Hyper-V Disabled </c:v>
                </c:pt>
                <c:pt idx="1">
                  <c:v>Root OS - Hyper-V Enabled </c:v>
                </c:pt>
                <c:pt idx="2">
                  <c:v>Guest (Passthrough)</c:v>
                </c:pt>
                <c:pt idx="3">
                  <c:v>Guest (VHD)</c:v>
                </c:pt>
              </c:strCache>
            </c:strRef>
          </c:cat>
          <c:val>
            <c:numRef>
              <c:f>'SQL Operations Root vs VM'!$C$51:$F$51</c:f>
              <c:numCache>
                <c:formatCode>General</c:formatCode>
                <c:ptCount val="4"/>
                <c:pt idx="0">
                  <c:v>2160</c:v>
                </c:pt>
                <c:pt idx="1">
                  <c:v>2176</c:v>
                </c:pt>
                <c:pt idx="2">
                  <c:v>2220</c:v>
                </c:pt>
                <c:pt idx="3">
                  <c:v>2220</c:v>
                </c:pt>
              </c:numCache>
            </c:numRef>
          </c:val>
        </c:ser>
        <c:axId val="76290304"/>
        <c:axId val="76296192"/>
      </c:barChart>
      <c:lineChart>
        <c:grouping val="standard"/>
        <c:ser>
          <c:idx val="1"/>
          <c:order val="1"/>
          <c:tx>
            <c:strRef>
              <c:f>'SQL Operations Root vs VM'!$B$60</c:f>
              <c:strCache>
                <c:ptCount val="1"/>
                <c:pt idx="0">
                  <c:v>Hyper-V - %Guest Run Time</c:v>
                </c:pt>
              </c:strCache>
            </c:strRef>
          </c:tx>
          <c:spPr>
            <a:ln w="28575"/>
          </c:spPr>
          <c:cat>
            <c:strRef>
              <c:f>'SQL Operations Root vs VM'!$C$2:$F$2</c:f>
              <c:strCache>
                <c:ptCount val="4"/>
                <c:pt idx="0">
                  <c:v>Root OS - Hyper-V Disabled </c:v>
                </c:pt>
                <c:pt idx="1">
                  <c:v>Root OS - Hyper-V Enabled </c:v>
                </c:pt>
                <c:pt idx="2">
                  <c:v>Guest (Passthrough)</c:v>
                </c:pt>
                <c:pt idx="3">
                  <c:v>Guest (VHD)</c:v>
                </c:pt>
              </c:strCache>
            </c:strRef>
          </c:cat>
          <c:val>
            <c:numRef>
              <c:f>('SQL Operations Root vs VM'!$C$62,'SQL Operations Root vs VM'!$D$60,'SQL Operations Root vs VM'!$E$60,'SQL Operations Root vs VM'!$F$60)</c:f>
              <c:numCache>
                <c:formatCode>General</c:formatCode>
                <c:ptCount val="4"/>
                <c:pt idx="0">
                  <c:v>94.1</c:v>
                </c:pt>
                <c:pt idx="1">
                  <c:v>94.6</c:v>
                </c:pt>
                <c:pt idx="2">
                  <c:v>92.1</c:v>
                </c:pt>
                <c:pt idx="3">
                  <c:v>93.4</c:v>
                </c:pt>
              </c:numCache>
            </c:numRef>
          </c:val>
        </c:ser>
        <c:marker val="1"/>
        <c:axId val="76299648"/>
        <c:axId val="76298112"/>
      </c:lineChart>
      <c:catAx>
        <c:axId val="76290304"/>
        <c:scaling>
          <c:orientation val="minMax"/>
        </c:scaling>
        <c:axPos val="b"/>
        <c:numFmt formatCode="General" sourceLinked="1"/>
        <c:majorTickMark val="none"/>
        <c:tickLblPos val="nextTo"/>
        <c:txPr>
          <a:bodyPr/>
          <a:lstStyle/>
          <a:p>
            <a:pPr>
              <a:defRPr sz="800"/>
            </a:pPr>
            <a:endParaRPr lang="en-US"/>
          </a:p>
        </c:txPr>
        <c:crossAx val="76296192"/>
        <c:crosses val="autoZero"/>
        <c:auto val="1"/>
        <c:lblAlgn val="ctr"/>
        <c:lblOffset val="100"/>
      </c:catAx>
      <c:valAx>
        <c:axId val="76296192"/>
        <c:scaling>
          <c:orientation val="minMax"/>
          <c:max val="2500"/>
          <c:min val="1500"/>
        </c:scaling>
        <c:axPos val="l"/>
        <c:majorGridlines/>
        <c:title>
          <c:tx>
            <c:rich>
              <a:bodyPr/>
              <a:lstStyle/>
              <a:p>
                <a:pPr>
                  <a:defRPr/>
                </a:pPr>
                <a:r>
                  <a:rPr lang="en-US"/>
                  <a:t>Time to Completion</a:t>
                </a:r>
                <a:r>
                  <a:rPr lang="en-US" baseline="0"/>
                  <a:t> (seconds)</a:t>
                </a:r>
                <a:endParaRPr lang="en-US"/>
              </a:p>
            </c:rich>
          </c:tx>
          <c:layout>
            <c:manualLayout>
              <c:xMode val="edge"/>
              <c:yMode val="edge"/>
              <c:x val="1.7133444348459183E-2"/>
              <c:y val="0.20285640281806891"/>
            </c:manualLayout>
          </c:layout>
        </c:title>
        <c:numFmt formatCode="General" sourceLinked="1"/>
        <c:tickLblPos val="nextTo"/>
        <c:txPr>
          <a:bodyPr/>
          <a:lstStyle/>
          <a:p>
            <a:pPr>
              <a:defRPr sz="800"/>
            </a:pPr>
            <a:endParaRPr lang="en-US"/>
          </a:p>
        </c:txPr>
        <c:crossAx val="76290304"/>
        <c:crosses val="autoZero"/>
        <c:crossBetween val="between"/>
      </c:valAx>
      <c:valAx>
        <c:axId val="76298112"/>
        <c:scaling>
          <c:orientation val="minMax"/>
          <c:min val="0"/>
        </c:scaling>
        <c:axPos val="r"/>
        <c:numFmt formatCode="General" sourceLinked="1"/>
        <c:tickLblPos val="nextTo"/>
        <c:txPr>
          <a:bodyPr/>
          <a:lstStyle/>
          <a:p>
            <a:pPr>
              <a:defRPr sz="800"/>
            </a:pPr>
            <a:endParaRPr lang="en-US"/>
          </a:p>
        </c:txPr>
        <c:crossAx val="76299648"/>
        <c:crosses val="max"/>
        <c:crossBetween val="between"/>
      </c:valAx>
      <c:catAx>
        <c:axId val="76299648"/>
        <c:scaling>
          <c:orientation val="minMax"/>
        </c:scaling>
        <c:delete val="1"/>
        <c:axPos val="b"/>
        <c:tickLblPos val="nextTo"/>
        <c:crossAx val="76298112"/>
        <c:crosses val="autoZero"/>
        <c:auto val="1"/>
        <c:lblAlgn val="ctr"/>
        <c:lblOffset val="100"/>
      </c:catAx>
    </c:plotArea>
    <c:legend>
      <c:legendPos val="r"/>
      <c:layout>
        <c:manualLayout>
          <c:xMode val="edge"/>
          <c:yMode val="edge"/>
          <c:x val="0.80902113024573363"/>
          <c:y val="0.37196322258498182"/>
          <c:w val="0.17873649873003053"/>
          <c:h val="0.24708177925127775"/>
        </c:manualLayout>
      </c:layout>
      <c:txPr>
        <a:bodyPr/>
        <a:lstStyle/>
        <a:p>
          <a:pPr>
            <a:defRPr sz="800"/>
          </a:pPr>
          <a:endParaRPr lang="en-US"/>
        </a:p>
      </c:txPr>
    </c:legend>
    <c:plotVisOnly val="1"/>
    <c:dispBlanksAs val="gap"/>
  </c:chart>
  <c:externalData r:id="rId1"/>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100"/>
            </a:pPr>
            <a:r>
              <a:rPr lang="en-US" sz="1100"/>
              <a:t>DBCC CHECKDB with MAXDOP 0</a:t>
            </a:r>
          </a:p>
          <a:p>
            <a:pPr>
              <a:defRPr sz="1100"/>
            </a:pPr>
            <a:r>
              <a:rPr lang="en-US" sz="1100"/>
              <a:t>Total time and % CPU</a:t>
            </a:r>
          </a:p>
        </c:rich>
      </c:tx>
      <c:layout>
        <c:manualLayout>
          <c:xMode val="edge"/>
          <c:yMode val="edge"/>
          <c:x val="0.17187571084118103"/>
          <c:y val="1.8371546149323927E-2"/>
        </c:manualLayout>
      </c:layout>
    </c:title>
    <c:plotArea>
      <c:layout>
        <c:manualLayout>
          <c:layoutTarget val="inner"/>
          <c:xMode val="edge"/>
          <c:yMode val="edge"/>
          <c:x val="0.14120032798547924"/>
          <c:y val="0.22815724423335967"/>
          <c:w val="0.57988223181624121"/>
          <c:h val="0.59516489836918562"/>
        </c:manualLayout>
      </c:layout>
      <c:barChart>
        <c:barDir val="col"/>
        <c:grouping val="clustered"/>
        <c:ser>
          <c:idx val="0"/>
          <c:order val="0"/>
          <c:tx>
            <c:strRef>
              <c:f>'SQL Operations Root vs VM'!$B$51</c:f>
              <c:strCache>
                <c:ptCount val="1"/>
                <c:pt idx="0">
                  <c:v>Total Time (seconds)</c:v>
                </c:pt>
              </c:strCache>
            </c:strRef>
          </c:tx>
          <c:dLbls>
            <c:txPr>
              <a:bodyPr/>
              <a:lstStyle/>
              <a:p>
                <a:pPr>
                  <a:defRPr sz="800" baseline="0"/>
                </a:pPr>
                <a:endParaRPr lang="en-US"/>
              </a:p>
            </c:txPr>
            <c:showVal val="1"/>
          </c:dLbls>
          <c:cat>
            <c:strRef>
              <c:f>'SQL Operations Root vs VM'!$C$2:$F$2</c:f>
              <c:strCache>
                <c:ptCount val="4"/>
                <c:pt idx="0">
                  <c:v>Root OS - Hyper-V Disabled </c:v>
                </c:pt>
                <c:pt idx="1">
                  <c:v>Root OS - Hyper-V Enabled </c:v>
                </c:pt>
                <c:pt idx="2">
                  <c:v>Guest (Passthrough)</c:v>
                </c:pt>
                <c:pt idx="3">
                  <c:v>Guest (VHD)</c:v>
                </c:pt>
              </c:strCache>
            </c:strRef>
          </c:cat>
          <c:val>
            <c:numRef>
              <c:f>'SQL Operations Root vs VM'!$C$21:$F$21</c:f>
              <c:numCache>
                <c:formatCode>General</c:formatCode>
                <c:ptCount val="4"/>
                <c:pt idx="0">
                  <c:v>1560</c:v>
                </c:pt>
                <c:pt idx="1">
                  <c:v>1590</c:v>
                </c:pt>
                <c:pt idx="2">
                  <c:v>1680</c:v>
                </c:pt>
                <c:pt idx="3">
                  <c:v>1700</c:v>
                </c:pt>
              </c:numCache>
            </c:numRef>
          </c:val>
        </c:ser>
        <c:axId val="76322304"/>
        <c:axId val="76323840"/>
      </c:barChart>
      <c:lineChart>
        <c:grouping val="standard"/>
        <c:ser>
          <c:idx val="1"/>
          <c:order val="1"/>
          <c:tx>
            <c:strRef>
              <c:f>'SQL Operations Root vs VM'!$B$60</c:f>
              <c:strCache>
                <c:ptCount val="1"/>
                <c:pt idx="0">
                  <c:v>Hyper-V - %Guest Run Time</c:v>
                </c:pt>
              </c:strCache>
            </c:strRef>
          </c:tx>
          <c:spPr>
            <a:ln w="28575"/>
          </c:spPr>
          <c:cat>
            <c:strRef>
              <c:f>'SQL Operations Root vs VM'!$C$2:$F$2</c:f>
              <c:strCache>
                <c:ptCount val="4"/>
                <c:pt idx="0">
                  <c:v>Root OS - Hyper-V Disabled </c:v>
                </c:pt>
                <c:pt idx="1">
                  <c:v>Root OS - Hyper-V Enabled </c:v>
                </c:pt>
                <c:pt idx="2">
                  <c:v>Guest (Passthrough)</c:v>
                </c:pt>
                <c:pt idx="3">
                  <c:v>Guest (VHD)</c:v>
                </c:pt>
              </c:strCache>
            </c:strRef>
          </c:cat>
          <c:val>
            <c:numRef>
              <c:f>('SQL Operations Root vs VM'!$C$30,'SQL Operations Root vs VM'!$D$28,'SQL Operations Root vs VM'!$E$28,'SQL Operations Root vs VM'!$F$28)</c:f>
              <c:numCache>
                <c:formatCode>General</c:formatCode>
                <c:ptCount val="4"/>
                <c:pt idx="0">
                  <c:v>88</c:v>
                </c:pt>
                <c:pt idx="1">
                  <c:v>88.9</c:v>
                </c:pt>
                <c:pt idx="2">
                  <c:v>87.6</c:v>
                </c:pt>
                <c:pt idx="3">
                  <c:v>87.4</c:v>
                </c:pt>
              </c:numCache>
            </c:numRef>
          </c:val>
        </c:ser>
        <c:marker val="1"/>
        <c:axId val="76327552"/>
        <c:axId val="76326016"/>
      </c:lineChart>
      <c:catAx>
        <c:axId val="76322304"/>
        <c:scaling>
          <c:orientation val="minMax"/>
        </c:scaling>
        <c:axPos val="b"/>
        <c:numFmt formatCode="General" sourceLinked="1"/>
        <c:majorTickMark val="none"/>
        <c:tickLblPos val="nextTo"/>
        <c:txPr>
          <a:bodyPr/>
          <a:lstStyle/>
          <a:p>
            <a:pPr>
              <a:defRPr sz="800"/>
            </a:pPr>
            <a:endParaRPr lang="en-US"/>
          </a:p>
        </c:txPr>
        <c:crossAx val="76323840"/>
        <c:crosses val="autoZero"/>
        <c:auto val="1"/>
        <c:lblAlgn val="ctr"/>
        <c:lblOffset val="100"/>
      </c:catAx>
      <c:valAx>
        <c:axId val="76323840"/>
        <c:scaling>
          <c:orientation val="minMax"/>
          <c:max val="2000"/>
          <c:min val="1000"/>
        </c:scaling>
        <c:axPos val="l"/>
        <c:majorGridlines/>
        <c:title>
          <c:tx>
            <c:rich>
              <a:bodyPr/>
              <a:lstStyle/>
              <a:p>
                <a:pPr>
                  <a:defRPr/>
                </a:pPr>
                <a:r>
                  <a:rPr lang="en-US"/>
                  <a:t>Time</a:t>
                </a:r>
                <a:r>
                  <a:rPr lang="en-US" baseline="0"/>
                  <a:t> to Completion (seconds)</a:t>
                </a:r>
                <a:endParaRPr lang="en-US"/>
              </a:p>
            </c:rich>
          </c:tx>
          <c:layout>
            <c:manualLayout>
              <c:xMode val="edge"/>
              <c:yMode val="edge"/>
              <c:x val="2.1837312016286064E-2"/>
              <c:y val="0.26844618959667088"/>
            </c:manualLayout>
          </c:layout>
        </c:title>
        <c:numFmt formatCode="General" sourceLinked="1"/>
        <c:tickLblPos val="nextTo"/>
        <c:txPr>
          <a:bodyPr/>
          <a:lstStyle/>
          <a:p>
            <a:pPr>
              <a:defRPr sz="800"/>
            </a:pPr>
            <a:endParaRPr lang="en-US"/>
          </a:p>
        </c:txPr>
        <c:crossAx val="76322304"/>
        <c:crosses val="autoZero"/>
        <c:crossBetween val="between"/>
      </c:valAx>
      <c:valAx>
        <c:axId val="76326016"/>
        <c:scaling>
          <c:orientation val="minMax"/>
          <c:min val="0"/>
        </c:scaling>
        <c:axPos val="r"/>
        <c:numFmt formatCode="General" sourceLinked="1"/>
        <c:tickLblPos val="nextTo"/>
        <c:txPr>
          <a:bodyPr/>
          <a:lstStyle/>
          <a:p>
            <a:pPr>
              <a:defRPr sz="800"/>
            </a:pPr>
            <a:endParaRPr lang="en-US"/>
          </a:p>
        </c:txPr>
        <c:crossAx val="76327552"/>
        <c:crosses val="max"/>
        <c:crossBetween val="between"/>
      </c:valAx>
      <c:catAx>
        <c:axId val="76327552"/>
        <c:scaling>
          <c:orientation val="minMax"/>
        </c:scaling>
        <c:delete val="1"/>
        <c:axPos val="b"/>
        <c:tickLblPos val="nextTo"/>
        <c:crossAx val="76326016"/>
        <c:crosses val="autoZero"/>
        <c:auto val="1"/>
        <c:lblAlgn val="ctr"/>
        <c:lblOffset val="100"/>
      </c:catAx>
    </c:plotArea>
    <c:legend>
      <c:legendPos val="r"/>
      <c:layout>
        <c:manualLayout>
          <c:xMode val="edge"/>
          <c:yMode val="edge"/>
          <c:x val="0.83459175730508006"/>
          <c:y val="0.38717614001953482"/>
          <c:w val="0.15855873379550794"/>
          <c:h val="0.27273182287399123"/>
        </c:manualLayout>
      </c:layout>
      <c:txPr>
        <a:bodyPr/>
        <a:lstStyle/>
        <a:p>
          <a:pPr>
            <a:defRPr sz="800"/>
          </a:pPr>
          <a:endParaRPr lang="en-US"/>
        </a:p>
      </c:txPr>
    </c:legend>
    <c:plotVisOnly val="1"/>
    <c:dispBlanksAs val="gap"/>
  </c:chart>
  <c:externalData r:id="rId1"/>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100"/>
            </a:pPr>
            <a:r>
              <a:rPr lang="en-US" sz="1100"/>
              <a:t>Dedicated Pass-through Disks vs. VHDs on Shared Storage</a:t>
            </a:r>
          </a:p>
          <a:p>
            <a:pPr>
              <a:defRPr sz="1100"/>
            </a:pPr>
            <a:r>
              <a:rPr lang="en-US" sz="1100"/>
              <a:t>Total IO/s per Second and Disk Latency</a:t>
            </a:r>
          </a:p>
        </c:rich>
      </c:tx>
      <c:layout>
        <c:manualLayout>
          <c:xMode val="edge"/>
          <c:yMode val="edge"/>
          <c:x val="8.8115404461404326E-2"/>
          <c:y val="2.2163120567376012E-2"/>
        </c:manualLayout>
      </c:layout>
    </c:title>
    <c:plotArea>
      <c:layout>
        <c:manualLayout>
          <c:layoutTarget val="inner"/>
          <c:xMode val="edge"/>
          <c:yMode val="edge"/>
          <c:x val="0.1372670722639254"/>
          <c:y val="0.23402300776232898"/>
          <c:w val="0.51070123801921885"/>
          <c:h val="0.61496481822751403"/>
        </c:manualLayout>
      </c:layout>
      <c:barChart>
        <c:barDir val="col"/>
        <c:grouping val="clustered"/>
        <c:ser>
          <c:idx val="0"/>
          <c:order val="0"/>
          <c:tx>
            <c:v>Total Reads/sec (Dedicated LUNs)</c:v>
          </c:tx>
          <c:dLbls>
            <c:txPr>
              <a:bodyPr/>
              <a:lstStyle/>
              <a:p>
                <a:pPr>
                  <a:defRPr sz="800" baseline="0"/>
                </a:pPr>
                <a:endParaRPr lang="en-US"/>
              </a:p>
            </c:txPr>
            <c:showVal val="1"/>
          </c:dLbls>
          <c:cat>
            <c:strRef>
              <c:f>('TPCE Workloads Concurrent VM''s'!$O$71,'TPCE Workloads Concurrent VM''s'!$S$71,'TPCE Workloads Concurrent VM''s'!$W$71)</c:f>
              <c:strCache>
                <c:ptCount val="3"/>
                <c:pt idx="0">
                  <c:v>Low OLTP Workload </c:v>
                </c:pt>
                <c:pt idx="1">
                  <c:v>Med OLTP Workload</c:v>
                </c:pt>
                <c:pt idx="2">
                  <c:v>High OLTP Workload</c:v>
                </c:pt>
              </c:strCache>
            </c:strRef>
          </c:cat>
          <c:val>
            <c:numRef>
              <c:f>('TPCE Workloads Concurrent VM''s'!$C$84,'TPCE Workloads Concurrent VM''s'!$G$84,'TPCE Workloads Concurrent VM''s'!$K$84)</c:f>
              <c:numCache>
                <c:formatCode>#,##0</c:formatCode>
                <c:ptCount val="3"/>
                <c:pt idx="0">
                  <c:v>4178</c:v>
                </c:pt>
                <c:pt idx="1">
                  <c:v>5828</c:v>
                </c:pt>
                <c:pt idx="2">
                  <c:v>6425</c:v>
                </c:pt>
              </c:numCache>
            </c:numRef>
          </c:val>
        </c:ser>
        <c:ser>
          <c:idx val="1"/>
          <c:order val="1"/>
          <c:tx>
            <c:v>Total Reads/sec (Common Volume with VHDs)</c:v>
          </c:tx>
          <c:dLbls>
            <c:txPr>
              <a:bodyPr/>
              <a:lstStyle/>
              <a:p>
                <a:pPr>
                  <a:defRPr sz="800" baseline="0"/>
                </a:pPr>
                <a:endParaRPr lang="en-US"/>
              </a:p>
            </c:txPr>
            <c:showVal val="1"/>
          </c:dLbls>
          <c:cat>
            <c:strRef>
              <c:f>('TPCE Workloads Concurrent VM''s'!$O$71,'TPCE Workloads Concurrent VM''s'!$S$71,'TPCE Workloads Concurrent VM''s'!$W$71)</c:f>
              <c:strCache>
                <c:ptCount val="3"/>
                <c:pt idx="0">
                  <c:v>Low OLTP Workload </c:v>
                </c:pt>
                <c:pt idx="1">
                  <c:v>Med OLTP Workload</c:v>
                </c:pt>
                <c:pt idx="2">
                  <c:v>High OLTP Workload</c:v>
                </c:pt>
              </c:strCache>
            </c:strRef>
          </c:cat>
          <c:val>
            <c:numRef>
              <c:f>('TPCE Workloads Concurrent VM''s'!$O$84,'TPCE Workloads Concurrent VM''s'!$S$84,'TPCE Workloads Concurrent VM''s'!$W$84)</c:f>
              <c:numCache>
                <c:formatCode>#,##0</c:formatCode>
                <c:ptCount val="3"/>
                <c:pt idx="0">
                  <c:v>4047</c:v>
                </c:pt>
                <c:pt idx="1">
                  <c:v>5697</c:v>
                </c:pt>
                <c:pt idx="2">
                  <c:v>6151</c:v>
                </c:pt>
              </c:numCache>
            </c:numRef>
          </c:val>
        </c:ser>
        <c:axId val="105454208"/>
        <c:axId val="105472384"/>
      </c:barChart>
      <c:lineChart>
        <c:grouping val="standard"/>
        <c:ser>
          <c:idx val="2"/>
          <c:order val="2"/>
          <c:tx>
            <c:v>Average Read Latency (Dedicated LUNs)</c:v>
          </c:tx>
          <c:spPr>
            <a:ln w="28575"/>
          </c:spPr>
          <c:cat>
            <c:strRef>
              <c:f>('TPCE Workloads Concurrent VM''s'!$O$71,'TPCE Workloads Concurrent VM''s'!$S$71,'TPCE Workloads Concurrent VM''s'!$W$71)</c:f>
              <c:strCache>
                <c:ptCount val="3"/>
                <c:pt idx="0">
                  <c:v>Low OLTP Workload </c:v>
                </c:pt>
                <c:pt idx="1">
                  <c:v>Med OLTP Workload</c:v>
                </c:pt>
                <c:pt idx="2">
                  <c:v>High OLTP Workload</c:v>
                </c:pt>
              </c:strCache>
            </c:strRef>
          </c:cat>
          <c:val>
            <c:numRef>
              <c:f>('TPCE Workloads Concurrent VM''s'!$C$83,'TPCE Workloads Concurrent VM''s'!$G$83,'TPCE Workloads Concurrent VM''s'!$K$83)</c:f>
              <c:numCache>
                <c:formatCode>General</c:formatCode>
                <c:ptCount val="3"/>
                <c:pt idx="0">
                  <c:v>5.0000000000000114E-3</c:v>
                </c:pt>
                <c:pt idx="1">
                  <c:v>6.0000000000000114E-3</c:v>
                </c:pt>
                <c:pt idx="2">
                  <c:v>7.0000000000000114E-3</c:v>
                </c:pt>
              </c:numCache>
            </c:numRef>
          </c:val>
        </c:ser>
        <c:ser>
          <c:idx val="3"/>
          <c:order val="3"/>
          <c:tx>
            <c:v>Average Read Latency (Common Volume with VHDs)</c:v>
          </c:tx>
          <c:spPr>
            <a:ln w="28575"/>
          </c:spPr>
          <c:cat>
            <c:strRef>
              <c:f>('TPCE Workloads Concurrent VM''s'!$O$71,'TPCE Workloads Concurrent VM''s'!$S$71,'TPCE Workloads Concurrent VM''s'!$W$71)</c:f>
              <c:strCache>
                <c:ptCount val="3"/>
                <c:pt idx="0">
                  <c:v>Low OLTP Workload </c:v>
                </c:pt>
                <c:pt idx="1">
                  <c:v>Med OLTP Workload</c:v>
                </c:pt>
                <c:pt idx="2">
                  <c:v>High OLTP Workload</c:v>
                </c:pt>
              </c:strCache>
            </c:strRef>
          </c:cat>
          <c:val>
            <c:numRef>
              <c:f>('TPCE Workloads Concurrent VM''s'!$O$83,'TPCE Workloads Concurrent VM''s'!$S$83,'TPCE Workloads Concurrent VM''s'!$W$83)</c:f>
              <c:numCache>
                <c:formatCode>General</c:formatCode>
                <c:ptCount val="3"/>
                <c:pt idx="0">
                  <c:v>6.0000000000000114E-3</c:v>
                </c:pt>
                <c:pt idx="1">
                  <c:v>7.0000000000000114E-3</c:v>
                </c:pt>
                <c:pt idx="2">
                  <c:v>8.0000000000000227E-3</c:v>
                </c:pt>
              </c:numCache>
            </c:numRef>
          </c:val>
        </c:ser>
        <c:marker val="1"/>
        <c:axId val="105476096"/>
        <c:axId val="105474304"/>
      </c:lineChart>
      <c:catAx>
        <c:axId val="105454208"/>
        <c:scaling>
          <c:orientation val="minMax"/>
        </c:scaling>
        <c:axPos val="b"/>
        <c:majorTickMark val="none"/>
        <c:tickLblPos val="nextTo"/>
        <c:txPr>
          <a:bodyPr/>
          <a:lstStyle/>
          <a:p>
            <a:pPr>
              <a:defRPr sz="800"/>
            </a:pPr>
            <a:endParaRPr lang="en-US"/>
          </a:p>
        </c:txPr>
        <c:crossAx val="105472384"/>
        <c:crosses val="autoZero"/>
        <c:auto val="1"/>
        <c:lblAlgn val="ctr"/>
        <c:lblOffset val="100"/>
      </c:catAx>
      <c:valAx>
        <c:axId val="105472384"/>
        <c:scaling>
          <c:orientation val="minMax"/>
          <c:min val="0"/>
        </c:scaling>
        <c:axPos val="l"/>
        <c:majorGridlines/>
        <c:title>
          <c:tx>
            <c:rich>
              <a:bodyPr/>
              <a:lstStyle/>
              <a:p>
                <a:pPr>
                  <a:defRPr/>
                </a:pPr>
                <a:r>
                  <a:rPr lang="en-US"/>
                  <a:t>Disk</a:t>
                </a:r>
                <a:r>
                  <a:rPr lang="en-US" baseline="0"/>
                  <a:t> Reads/sec</a:t>
                </a:r>
                <a:endParaRPr lang="en-US"/>
              </a:p>
            </c:rich>
          </c:tx>
          <c:layout>
            <c:manualLayout>
              <c:xMode val="edge"/>
              <c:yMode val="edge"/>
              <c:x val="1.3880595841490319E-2"/>
              <c:y val="0.34106459764337982"/>
            </c:manualLayout>
          </c:layout>
        </c:title>
        <c:numFmt formatCode="#,##0" sourceLinked="1"/>
        <c:tickLblPos val="nextTo"/>
        <c:txPr>
          <a:bodyPr/>
          <a:lstStyle/>
          <a:p>
            <a:pPr>
              <a:defRPr sz="800"/>
            </a:pPr>
            <a:endParaRPr lang="en-US"/>
          </a:p>
        </c:txPr>
        <c:crossAx val="105454208"/>
        <c:crosses val="autoZero"/>
        <c:crossBetween val="between"/>
      </c:valAx>
      <c:valAx>
        <c:axId val="105474304"/>
        <c:scaling>
          <c:orientation val="minMax"/>
        </c:scaling>
        <c:axPos val="r"/>
        <c:numFmt formatCode="General" sourceLinked="1"/>
        <c:tickLblPos val="nextTo"/>
        <c:txPr>
          <a:bodyPr/>
          <a:lstStyle/>
          <a:p>
            <a:pPr>
              <a:defRPr sz="800"/>
            </a:pPr>
            <a:endParaRPr lang="en-US"/>
          </a:p>
        </c:txPr>
        <c:crossAx val="105476096"/>
        <c:crosses val="max"/>
        <c:crossBetween val="between"/>
      </c:valAx>
      <c:catAx>
        <c:axId val="105476096"/>
        <c:scaling>
          <c:orientation val="minMax"/>
        </c:scaling>
        <c:delete val="1"/>
        <c:axPos val="b"/>
        <c:tickLblPos val="nextTo"/>
        <c:crossAx val="105474304"/>
        <c:crosses val="autoZero"/>
        <c:auto val="1"/>
        <c:lblAlgn val="ctr"/>
        <c:lblOffset val="100"/>
      </c:catAx>
    </c:plotArea>
    <c:legend>
      <c:legendPos val="r"/>
      <c:layout>
        <c:manualLayout>
          <c:xMode val="edge"/>
          <c:yMode val="edge"/>
          <c:x val="0.74444041688546336"/>
          <c:y val="0.19807791645725134"/>
          <c:w val="0.23838169921334318"/>
          <c:h val="0.64203520353603172"/>
        </c:manualLayout>
      </c:layout>
      <c:txPr>
        <a:bodyPr/>
        <a:lstStyle/>
        <a:p>
          <a:pPr>
            <a:defRPr sz="800"/>
          </a:pPr>
          <a:endParaRPr lang="en-US"/>
        </a:p>
      </c:txP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200"/>
            </a:pPr>
            <a:r>
              <a:rPr lang="en-US" sz="1200"/>
              <a:t>Dedicated Strorage vs. VHDs on Shared Storage</a:t>
            </a:r>
          </a:p>
        </c:rich>
      </c:tx>
      <c:layout>
        <c:manualLayout>
          <c:xMode val="edge"/>
          <c:yMode val="edge"/>
          <c:x val="0.10543878087230689"/>
          <c:y val="2.834467120181406E-2"/>
        </c:manualLayout>
      </c:layout>
    </c:title>
    <c:plotArea>
      <c:layout>
        <c:manualLayout>
          <c:layoutTarget val="inner"/>
          <c:xMode val="edge"/>
          <c:yMode val="edge"/>
          <c:x val="0.1409835692503755"/>
          <c:y val="0.20334474559727844"/>
          <c:w val="0.61385048886755678"/>
          <c:h val="0.68184334101094457"/>
        </c:manualLayout>
      </c:layout>
      <c:barChart>
        <c:barDir val="col"/>
        <c:grouping val="clustered"/>
        <c:ser>
          <c:idx val="0"/>
          <c:order val="0"/>
          <c:tx>
            <c:v>Total Batchs/sec 4 VMs (Dedicated LUNs)</c:v>
          </c:tx>
          <c:dLbls>
            <c:txPr>
              <a:bodyPr/>
              <a:lstStyle/>
              <a:p>
                <a:pPr>
                  <a:defRPr sz="800" baseline="0"/>
                </a:pPr>
                <a:endParaRPr lang="en-US"/>
              </a:p>
            </c:txPr>
            <c:showVal val="1"/>
          </c:dLbls>
          <c:val>
            <c:numRef>
              <c:f>('TPCE Workloads Concurrent VM''s'!$C$86,'TPCE Workloads Concurrent VM''s'!$G$86,'TPCE Workloads Concurrent VM''s'!$K$86)</c:f>
              <c:numCache>
                <c:formatCode>#,##0</c:formatCode>
                <c:ptCount val="3"/>
                <c:pt idx="0">
                  <c:v>2244</c:v>
                </c:pt>
                <c:pt idx="1">
                  <c:v>3245</c:v>
                </c:pt>
                <c:pt idx="2">
                  <c:v>3612</c:v>
                </c:pt>
              </c:numCache>
            </c:numRef>
          </c:val>
        </c:ser>
        <c:ser>
          <c:idx val="1"/>
          <c:order val="1"/>
          <c:tx>
            <c:v>Total Batchs/sec 4 VMs (Common Volume w/ VHDs)</c:v>
          </c:tx>
          <c:dLbls>
            <c:txPr>
              <a:bodyPr/>
              <a:lstStyle/>
              <a:p>
                <a:pPr>
                  <a:defRPr sz="800" baseline="0"/>
                </a:pPr>
                <a:endParaRPr lang="en-US"/>
              </a:p>
            </c:txPr>
            <c:showVal val="1"/>
          </c:dLbls>
          <c:cat>
            <c:strRef>
              <c:f>('TPCE Workloads Concurrent VM''s'!$C$4,'TPCE Workloads Concurrent VM''s'!$E$4,'TPCE Workloads Concurrent VM''s'!$G$4)</c:f>
              <c:strCache>
                <c:ptCount val="3"/>
                <c:pt idx="0">
                  <c:v>Low OLTP Workload</c:v>
                </c:pt>
                <c:pt idx="1">
                  <c:v>Med OLTP Workload</c:v>
                </c:pt>
                <c:pt idx="2">
                  <c:v>High OLTP Workload</c:v>
                </c:pt>
              </c:strCache>
            </c:strRef>
          </c:cat>
          <c:val>
            <c:numRef>
              <c:f>('TPCE Workloads Concurrent VM''s'!$O$86,'TPCE Workloads Concurrent VM''s'!$S$86,'TPCE Workloads Concurrent VM''s'!$W$86)</c:f>
              <c:numCache>
                <c:formatCode>#,##0</c:formatCode>
                <c:ptCount val="3"/>
                <c:pt idx="0">
                  <c:v>2182</c:v>
                </c:pt>
                <c:pt idx="1">
                  <c:v>3173</c:v>
                </c:pt>
                <c:pt idx="2">
                  <c:v>3444</c:v>
                </c:pt>
              </c:numCache>
            </c:numRef>
          </c:val>
        </c:ser>
        <c:axId val="105505920"/>
        <c:axId val="105507456"/>
      </c:barChart>
      <c:catAx>
        <c:axId val="105505920"/>
        <c:scaling>
          <c:orientation val="minMax"/>
        </c:scaling>
        <c:axPos val="b"/>
        <c:majorTickMark val="none"/>
        <c:tickLblPos val="nextTo"/>
        <c:txPr>
          <a:bodyPr/>
          <a:lstStyle/>
          <a:p>
            <a:pPr>
              <a:defRPr sz="800"/>
            </a:pPr>
            <a:endParaRPr lang="en-US"/>
          </a:p>
        </c:txPr>
        <c:crossAx val="105507456"/>
        <c:crosses val="autoZero"/>
        <c:auto val="1"/>
        <c:lblAlgn val="ctr"/>
        <c:lblOffset val="100"/>
      </c:catAx>
      <c:valAx>
        <c:axId val="105507456"/>
        <c:scaling>
          <c:orientation val="minMax"/>
          <c:min val="0"/>
        </c:scaling>
        <c:axPos val="l"/>
        <c:majorGridlines/>
        <c:title>
          <c:tx>
            <c:rich>
              <a:bodyPr/>
              <a:lstStyle/>
              <a:p>
                <a:pPr>
                  <a:defRPr/>
                </a:pPr>
                <a:r>
                  <a:rPr lang="en-US"/>
                  <a:t>Batches/sec</a:t>
                </a:r>
              </a:p>
            </c:rich>
          </c:tx>
          <c:layout>
            <c:manualLayout>
              <c:xMode val="edge"/>
              <c:yMode val="edge"/>
              <c:x val="1.2348715869265683E-2"/>
              <c:y val="0.36953156153099931"/>
            </c:manualLayout>
          </c:layout>
        </c:title>
        <c:numFmt formatCode="#,##0" sourceLinked="1"/>
        <c:tickLblPos val="nextTo"/>
        <c:txPr>
          <a:bodyPr/>
          <a:lstStyle/>
          <a:p>
            <a:pPr>
              <a:defRPr sz="800"/>
            </a:pPr>
            <a:endParaRPr lang="en-US"/>
          </a:p>
        </c:txPr>
        <c:crossAx val="105505920"/>
        <c:crosses val="autoZero"/>
        <c:crossBetween val="between"/>
      </c:valAx>
    </c:plotArea>
    <c:legend>
      <c:legendPos val="r"/>
      <c:layout>
        <c:manualLayout>
          <c:xMode val="edge"/>
          <c:yMode val="edge"/>
          <c:x val="0.79529276194652831"/>
          <c:y val="0.30550664121530913"/>
          <c:w val="0.19335984210591647"/>
          <c:h val="0.36196611787163613"/>
        </c:manualLayout>
      </c:layout>
      <c:txPr>
        <a:bodyPr/>
        <a:lstStyle/>
        <a:p>
          <a:pPr>
            <a:defRPr sz="800"/>
          </a:pPr>
          <a:endParaRPr lang="en-US"/>
        </a:p>
      </c:txPr>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100"/>
            </a:pPr>
            <a:r>
              <a:rPr lang="en-US" sz="1100"/>
              <a:t>Aggregated Batches/sec vs. Guest Run Time of 2</a:t>
            </a:r>
            <a:r>
              <a:rPr lang="en-US" sz="1100" baseline="0"/>
              <a:t> </a:t>
            </a:r>
            <a:r>
              <a:rPr lang="en-US" sz="1100"/>
              <a:t>VMs</a:t>
            </a:r>
          </a:p>
        </c:rich>
      </c:tx>
      <c:layout>
        <c:manualLayout>
          <c:xMode val="edge"/>
          <c:yMode val="edge"/>
          <c:x val="0.10716143395357292"/>
          <c:y val="0"/>
        </c:manualLayout>
      </c:layout>
    </c:title>
    <c:plotArea>
      <c:layout>
        <c:manualLayout>
          <c:layoutTarget val="inner"/>
          <c:xMode val="edge"/>
          <c:yMode val="edge"/>
          <c:x val="0.15711452884759491"/>
          <c:y val="0.18919605782318791"/>
          <c:w val="0.56330796184861431"/>
          <c:h val="0.65549601704601379"/>
        </c:manualLayout>
      </c:layout>
      <c:barChart>
        <c:barDir val="col"/>
        <c:grouping val="clustered"/>
        <c:ser>
          <c:idx val="0"/>
          <c:order val="0"/>
          <c:tx>
            <c:strRef>
              <c:f>'TPCE Workloads Concurrent VM''s'!$B$19</c:f>
              <c:strCache>
                <c:ptCount val="1"/>
                <c:pt idx="0">
                  <c:v>Total Batches/sec All VMs</c:v>
                </c:pt>
              </c:strCache>
            </c:strRef>
          </c:tx>
          <c:dLbls>
            <c:numFmt formatCode="General" sourceLinked="0"/>
            <c:txPr>
              <a:bodyPr/>
              <a:lstStyle/>
              <a:p>
                <a:pPr>
                  <a:defRPr sz="800" baseline="0">
                    <a:solidFill>
                      <a:schemeClr val="accent1">
                        <a:lumMod val="20000"/>
                        <a:lumOff val="80000"/>
                      </a:schemeClr>
                    </a:solidFill>
                  </a:defRPr>
                </a:pPr>
                <a:endParaRPr lang="en-US"/>
              </a:p>
            </c:txPr>
            <c:dLblPos val="ctr"/>
            <c:showVal val="1"/>
          </c:dLbls>
          <c:cat>
            <c:strRef>
              <c:f>('TPCE Workloads Concurrent VM''s'!$C$4,'TPCE Workloads Concurrent VM''s'!$E$4,'TPCE Workloads Concurrent VM''s'!$G$4)</c:f>
              <c:strCache>
                <c:ptCount val="3"/>
                <c:pt idx="0">
                  <c:v>Low OLTP Workload</c:v>
                </c:pt>
                <c:pt idx="1">
                  <c:v>Med OLTP Workload</c:v>
                </c:pt>
                <c:pt idx="2">
                  <c:v>High OLTP Workload</c:v>
                </c:pt>
              </c:strCache>
            </c:strRef>
          </c:cat>
          <c:val>
            <c:numRef>
              <c:f>('TPCE Workloads Concurrent VM''s'!$C$19,'TPCE Workloads Concurrent VM''s'!$E$19,'TPCE Workloads Concurrent VM''s'!$G$19)</c:f>
              <c:numCache>
                <c:formatCode>General</c:formatCode>
                <c:ptCount val="3"/>
                <c:pt idx="0">
                  <c:v>1080</c:v>
                </c:pt>
                <c:pt idx="1">
                  <c:v>1647</c:v>
                </c:pt>
                <c:pt idx="2">
                  <c:v>1884</c:v>
                </c:pt>
              </c:numCache>
            </c:numRef>
          </c:val>
        </c:ser>
        <c:axId val="105531264"/>
        <c:axId val="105532800"/>
      </c:barChart>
      <c:lineChart>
        <c:grouping val="standard"/>
        <c:ser>
          <c:idx val="1"/>
          <c:order val="1"/>
          <c:tx>
            <c:strRef>
              <c:f>'TPCE Workloads Concurrent VM''s'!$B$15</c:f>
              <c:strCache>
                <c:ptCount val="1"/>
                <c:pt idx="0">
                  <c:v>Hyper-V - %Guest Run Time</c:v>
                </c:pt>
              </c:strCache>
            </c:strRef>
          </c:tx>
          <c:spPr>
            <a:ln w="28575"/>
          </c:spPr>
          <c:cat>
            <c:strRef>
              <c:f>('TPCE Workloads Concurrent VM''s'!$C$4,'TPCE Workloads Concurrent VM''s'!$E$4,'TPCE Workloads Concurrent VM''s'!$G$4)</c:f>
              <c:strCache>
                <c:ptCount val="3"/>
                <c:pt idx="0">
                  <c:v>Low OLTP Workload</c:v>
                </c:pt>
                <c:pt idx="1">
                  <c:v>Med OLTP Workload</c:v>
                </c:pt>
                <c:pt idx="2">
                  <c:v>High OLTP Workload</c:v>
                </c:pt>
              </c:strCache>
            </c:strRef>
          </c:cat>
          <c:val>
            <c:numRef>
              <c:f>('TPCE Workloads Concurrent VM''s'!$C$15,'TPCE Workloads Concurrent VM''s'!$E$15,'TPCE Workloads Concurrent VM''s'!$G$15)</c:f>
              <c:numCache>
                <c:formatCode>General</c:formatCode>
                <c:ptCount val="3"/>
                <c:pt idx="0">
                  <c:v>40.5</c:v>
                </c:pt>
                <c:pt idx="1">
                  <c:v>70.099999999999994</c:v>
                </c:pt>
                <c:pt idx="2">
                  <c:v>84.6</c:v>
                </c:pt>
              </c:numCache>
            </c:numRef>
          </c:val>
          <c:smooth val="1"/>
        </c:ser>
        <c:ser>
          <c:idx val="2"/>
          <c:order val="2"/>
          <c:tx>
            <c:strRef>
              <c:f>'TPCE Workloads Concurrent VM''s'!$B$14</c:f>
              <c:strCache>
                <c:ptCount val="1"/>
                <c:pt idx="0">
                  <c:v>Hyper-V - %Total Run Time </c:v>
                </c:pt>
              </c:strCache>
            </c:strRef>
          </c:tx>
          <c:spPr>
            <a:ln w="28575"/>
          </c:spPr>
          <c:val>
            <c:numRef>
              <c:f>('TPCE Workloads Concurrent VM''s'!$C$14,'TPCE Workloads Concurrent VM''s'!$E$14,'TPCE Workloads Concurrent VM''s'!$G$14)</c:f>
              <c:numCache>
                <c:formatCode>General</c:formatCode>
                <c:ptCount val="3"/>
                <c:pt idx="0">
                  <c:v>46.018000000000001</c:v>
                </c:pt>
                <c:pt idx="1">
                  <c:v>76.099999999999994</c:v>
                </c:pt>
                <c:pt idx="2">
                  <c:v>90.034999999999997</c:v>
                </c:pt>
              </c:numCache>
            </c:numRef>
          </c:val>
          <c:smooth val="1"/>
        </c:ser>
        <c:marker val="1"/>
        <c:axId val="105548800"/>
        <c:axId val="105547264"/>
      </c:lineChart>
      <c:catAx>
        <c:axId val="105531264"/>
        <c:scaling>
          <c:orientation val="minMax"/>
        </c:scaling>
        <c:axPos val="b"/>
        <c:majorTickMark val="none"/>
        <c:tickLblPos val="nextTo"/>
        <c:txPr>
          <a:bodyPr/>
          <a:lstStyle/>
          <a:p>
            <a:pPr>
              <a:defRPr sz="800"/>
            </a:pPr>
            <a:endParaRPr lang="en-US"/>
          </a:p>
        </c:txPr>
        <c:crossAx val="105532800"/>
        <c:crosses val="autoZero"/>
        <c:auto val="1"/>
        <c:lblAlgn val="ctr"/>
        <c:lblOffset val="100"/>
      </c:catAx>
      <c:valAx>
        <c:axId val="105532800"/>
        <c:scaling>
          <c:orientation val="minMax"/>
          <c:max val="2250"/>
          <c:min val="0"/>
        </c:scaling>
        <c:axPos val="l"/>
        <c:majorGridlines/>
        <c:title>
          <c:tx>
            <c:rich>
              <a:bodyPr/>
              <a:lstStyle/>
              <a:p>
                <a:pPr>
                  <a:defRPr/>
                </a:pPr>
                <a:r>
                  <a:rPr lang="en-US"/>
                  <a:t>Batches/sec</a:t>
                </a:r>
              </a:p>
            </c:rich>
          </c:tx>
        </c:title>
        <c:numFmt formatCode="General" sourceLinked="1"/>
        <c:tickLblPos val="nextTo"/>
        <c:txPr>
          <a:bodyPr/>
          <a:lstStyle/>
          <a:p>
            <a:pPr>
              <a:defRPr sz="800"/>
            </a:pPr>
            <a:endParaRPr lang="en-US"/>
          </a:p>
        </c:txPr>
        <c:crossAx val="105531264"/>
        <c:crosses val="autoZero"/>
        <c:crossBetween val="between"/>
      </c:valAx>
      <c:valAx>
        <c:axId val="105547264"/>
        <c:scaling>
          <c:orientation val="minMax"/>
        </c:scaling>
        <c:axPos val="r"/>
        <c:numFmt formatCode="General" sourceLinked="1"/>
        <c:tickLblPos val="nextTo"/>
        <c:txPr>
          <a:bodyPr/>
          <a:lstStyle/>
          <a:p>
            <a:pPr>
              <a:defRPr sz="800"/>
            </a:pPr>
            <a:endParaRPr lang="en-US"/>
          </a:p>
        </c:txPr>
        <c:crossAx val="105548800"/>
        <c:crosses val="max"/>
        <c:crossBetween val="between"/>
      </c:valAx>
      <c:catAx>
        <c:axId val="105548800"/>
        <c:scaling>
          <c:orientation val="minMax"/>
        </c:scaling>
        <c:delete val="1"/>
        <c:axPos val="b"/>
        <c:tickLblPos val="nextTo"/>
        <c:crossAx val="105547264"/>
        <c:crosses val="autoZero"/>
        <c:auto val="1"/>
        <c:lblAlgn val="ctr"/>
        <c:lblOffset val="100"/>
      </c:catAx>
    </c:plotArea>
    <c:legend>
      <c:legendPos val="r"/>
      <c:layout>
        <c:manualLayout>
          <c:xMode val="edge"/>
          <c:yMode val="edge"/>
          <c:x val="0.79258609510954459"/>
          <c:y val="0.26811380245832767"/>
          <c:w val="0.19056924558695693"/>
          <c:h val="0.46579513497713065"/>
        </c:manualLayout>
      </c:layout>
      <c:txPr>
        <a:bodyPr/>
        <a:lstStyle/>
        <a:p>
          <a:pPr>
            <a:defRPr sz="800"/>
          </a:pPr>
          <a:endParaRPr lang="en-US"/>
        </a:p>
      </c:txP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100"/>
            </a:pPr>
            <a:r>
              <a:rPr lang="en-US" sz="1100"/>
              <a:t>Aggregated Batches/sec vs. Guest Run Time </a:t>
            </a:r>
            <a:r>
              <a:rPr lang="en-US" sz="1100" baseline="0"/>
              <a:t>from 2 to </a:t>
            </a:r>
            <a:r>
              <a:rPr lang="en-US" sz="1100"/>
              <a:t>4 VMs</a:t>
            </a:r>
          </a:p>
        </c:rich>
      </c:tx>
      <c:layout>
        <c:manualLayout>
          <c:xMode val="edge"/>
          <c:yMode val="edge"/>
          <c:x val="8.4893850406535881E-2"/>
          <c:y val="2.23150512736623E-2"/>
        </c:manualLayout>
      </c:layout>
    </c:title>
    <c:plotArea>
      <c:layout>
        <c:manualLayout>
          <c:layoutTarget val="inner"/>
          <c:xMode val="edge"/>
          <c:yMode val="edge"/>
          <c:x val="0.14453140207311641"/>
          <c:y val="0.21404599920191991"/>
          <c:w val="0.49639464476461853"/>
          <c:h val="0.65227417705014312"/>
        </c:manualLayout>
      </c:layout>
      <c:barChart>
        <c:barDir val="col"/>
        <c:grouping val="clustered"/>
        <c:ser>
          <c:idx val="0"/>
          <c:order val="0"/>
          <c:tx>
            <c:strRef>
              <c:f>'TPCE Workloads Concurrent VM''s'!$B$64</c:f>
              <c:strCache>
                <c:ptCount val="1"/>
                <c:pt idx="0">
                  <c:v>Total Batches/sec 2 VMs</c:v>
                </c:pt>
              </c:strCache>
            </c:strRef>
          </c:tx>
          <c:dLbls>
            <c:txPr>
              <a:bodyPr/>
              <a:lstStyle/>
              <a:p>
                <a:pPr>
                  <a:defRPr sz="800" baseline="0"/>
                </a:pPr>
                <a:endParaRPr lang="en-US"/>
              </a:p>
            </c:txPr>
            <c:showVal val="1"/>
          </c:dLbls>
          <c:val>
            <c:numRef>
              <c:f>('TPCE Workloads Concurrent VM''s'!$C$64,'TPCE Workloads Concurrent VM''s'!$E$64,'TPCE Workloads Concurrent VM''s'!$G$64)</c:f>
              <c:numCache>
                <c:formatCode>General</c:formatCode>
                <c:ptCount val="3"/>
                <c:pt idx="0">
                  <c:v>1128</c:v>
                </c:pt>
                <c:pt idx="1">
                  <c:v>1779</c:v>
                </c:pt>
                <c:pt idx="2">
                  <c:v>2102</c:v>
                </c:pt>
              </c:numCache>
            </c:numRef>
          </c:val>
        </c:ser>
        <c:ser>
          <c:idx val="1"/>
          <c:order val="1"/>
          <c:tx>
            <c:strRef>
              <c:f>'TPCE Workloads Concurrent VM''s'!$B$86</c:f>
              <c:strCache>
                <c:ptCount val="1"/>
                <c:pt idx="0">
                  <c:v>Total Batches/sec 4 VMs</c:v>
                </c:pt>
              </c:strCache>
            </c:strRef>
          </c:tx>
          <c:dLbls>
            <c:txPr>
              <a:bodyPr/>
              <a:lstStyle/>
              <a:p>
                <a:pPr>
                  <a:defRPr sz="800" baseline="0"/>
                </a:pPr>
                <a:endParaRPr lang="en-US"/>
              </a:p>
            </c:txPr>
            <c:showVal val="1"/>
          </c:dLbls>
          <c:cat>
            <c:strRef>
              <c:f>('TPCE Workloads Concurrent VM''s'!$C$4,'TPCE Workloads Concurrent VM''s'!$E$4,'TPCE Workloads Concurrent VM''s'!$G$4)</c:f>
              <c:strCache>
                <c:ptCount val="3"/>
                <c:pt idx="0">
                  <c:v>Low OLTP Workload</c:v>
                </c:pt>
                <c:pt idx="1">
                  <c:v>Med OLTP Workload</c:v>
                </c:pt>
                <c:pt idx="2">
                  <c:v>High OLTP Workload</c:v>
                </c:pt>
              </c:strCache>
            </c:strRef>
          </c:cat>
          <c:val>
            <c:numRef>
              <c:f>('TPCE Workloads Concurrent VM''s'!$C$86,'TPCE Workloads Concurrent VM''s'!$G$86,'TPCE Workloads Concurrent VM''s'!$K$86)</c:f>
              <c:numCache>
                <c:formatCode>#,##0</c:formatCode>
                <c:ptCount val="3"/>
                <c:pt idx="0">
                  <c:v>2244</c:v>
                </c:pt>
                <c:pt idx="1">
                  <c:v>3245</c:v>
                </c:pt>
                <c:pt idx="2">
                  <c:v>3612</c:v>
                </c:pt>
              </c:numCache>
            </c:numRef>
          </c:val>
        </c:ser>
        <c:axId val="105607936"/>
        <c:axId val="105609472"/>
      </c:barChart>
      <c:lineChart>
        <c:grouping val="standard"/>
        <c:ser>
          <c:idx val="2"/>
          <c:order val="2"/>
          <c:tx>
            <c:strRef>
              <c:f>'TPCE Workloads Concurrent VM''s'!$B$60</c:f>
              <c:strCache>
                <c:ptCount val="1"/>
                <c:pt idx="0">
                  <c:v>Hyper-V - %Guest Run Time (2 VMs)</c:v>
                </c:pt>
              </c:strCache>
            </c:strRef>
          </c:tx>
          <c:spPr>
            <a:ln w="28575"/>
          </c:spPr>
          <c:val>
            <c:numRef>
              <c:f>('TPCE Workloads Concurrent VM''s'!$C$60,'TPCE Workloads Concurrent VM''s'!$E$60,'TPCE Workloads Concurrent VM''s'!$G$60)</c:f>
              <c:numCache>
                <c:formatCode>General</c:formatCode>
                <c:ptCount val="3"/>
                <c:pt idx="0">
                  <c:v>17.7</c:v>
                </c:pt>
                <c:pt idx="1">
                  <c:v>32.9</c:v>
                </c:pt>
                <c:pt idx="2">
                  <c:v>41.9</c:v>
                </c:pt>
              </c:numCache>
            </c:numRef>
          </c:val>
        </c:ser>
        <c:ser>
          <c:idx val="3"/>
          <c:order val="3"/>
          <c:tx>
            <c:strRef>
              <c:f>'TPCE Workloads Concurrent VM''s'!$B$82</c:f>
              <c:strCache>
                <c:ptCount val="1"/>
                <c:pt idx="0">
                  <c:v>Hyper-V - %Guest Run Time (4 VMs)</c:v>
                </c:pt>
              </c:strCache>
            </c:strRef>
          </c:tx>
          <c:spPr>
            <a:ln w="28575"/>
          </c:spPr>
          <c:val>
            <c:numRef>
              <c:f>('TPCE Workloads Concurrent VM''s'!$C$82,'TPCE Workloads Concurrent VM''s'!$G$82,'TPCE Workloads Concurrent VM''s'!$K$82)</c:f>
              <c:numCache>
                <c:formatCode>General</c:formatCode>
                <c:ptCount val="3"/>
                <c:pt idx="0">
                  <c:v>40.6</c:v>
                </c:pt>
                <c:pt idx="1">
                  <c:v>71.599999999999994</c:v>
                </c:pt>
                <c:pt idx="2">
                  <c:v>83.1</c:v>
                </c:pt>
              </c:numCache>
            </c:numRef>
          </c:val>
        </c:ser>
        <c:ser>
          <c:idx val="4"/>
          <c:order val="4"/>
          <c:tx>
            <c:strRef>
              <c:f>'TPCE Workloads Concurrent VM''s'!$B$59</c:f>
              <c:strCache>
                <c:ptCount val="1"/>
                <c:pt idx="0">
                  <c:v>Hyper-V - %Total Run Time </c:v>
                </c:pt>
              </c:strCache>
            </c:strRef>
          </c:tx>
          <c:spPr>
            <a:ln w="28575"/>
          </c:spPr>
          <c:val>
            <c:numRef>
              <c:f>('TPCE Workloads Concurrent VM''s'!$C$59,'TPCE Workloads Concurrent VM''s'!$E$59,'TPCE Workloads Concurrent VM''s'!$G$59)</c:f>
              <c:numCache>
                <c:formatCode>General</c:formatCode>
                <c:ptCount val="3"/>
                <c:pt idx="0">
                  <c:v>22</c:v>
                </c:pt>
                <c:pt idx="1">
                  <c:v>38.200000000000003</c:v>
                </c:pt>
                <c:pt idx="2">
                  <c:v>46.8</c:v>
                </c:pt>
              </c:numCache>
            </c:numRef>
          </c:val>
        </c:ser>
        <c:ser>
          <c:idx val="5"/>
          <c:order val="5"/>
          <c:tx>
            <c:strRef>
              <c:f>'TPCE Workloads Concurrent VM''s'!$B$81</c:f>
              <c:strCache>
                <c:ptCount val="1"/>
                <c:pt idx="0">
                  <c:v>Hyper-V - %Total Run Time </c:v>
                </c:pt>
              </c:strCache>
            </c:strRef>
          </c:tx>
          <c:spPr>
            <a:ln w="28575"/>
          </c:spPr>
          <c:val>
            <c:numRef>
              <c:f>('TPCE Workloads Concurrent VM''s'!$C$81,'TPCE Workloads Concurrent VM''s'!$G$81,'TPCE Workloads Concurrent VM''s'!$K$81)</c:f>
              <c:numCache>
                <c:formatCode>General</c:formatCode>
                <c:ptCount val="3"/>
                <c:pt idx="0">
                  <c:v>49.1</c:v>
                </c:pt>
                <c:pt idx="1">
                  <c:v>80.3</c:v>
                </c:pt>
                <c:pt idx="2">
                  <c:v>90.5</c:v>
                </c:pt>
              </c:numCache>
            </c:numRef>
          </c:val>
        </c:ser>
        <c:marker val="1"/>
        <c:axId val="105613184"/>
        <c:axId val="105611648"/>
      </c:lineChart>
      <c:catAx>
        <c:axId val="105607936"/>
        <c:scaling>
          <c:orientation val="minMax"/>
        </c:scaling>
        <c:axPos val="b"/>
        <c:majorTickMark val="none"/>
        <c:tickLblPos val="nextTo"/>
        <c:txPr>
          <a:bodyPr/>
          <a:lstStyle/>
          <a:p>
            <a:pPr>
              <a:defRPr sz="800"/>
            </a:pPr>
            <a:endParaRPr lang="en-US"/>
          </a:p>
        </c:txPr>
        <c:crossAx val="105609472"/>
        <c:crosses val="autoZero"/>
        <c:auto val="1"/>
        <c:lblAlgn val="ctr"/>
        <c:lblOffset val="100"/>
      </c:catAx>
      <c:valAx>
        <c:axId val="105609472"/>
        <c:scaling>
          <c:orientation val="minMax"/>
          <c:min val="0"/>
        </c:scaling>
        <c:axPos val="l"/>
        <c:majorGridlines/>
        <c:title>
          <c:tx>
            <c:rich>
              <a:bodyPr/>
              <a:lstStyle/>
              <a:p>
                <a:pPr>
                  <a:defRPr/>
                </a:pPr>
                <a:r>
                  <a:rPr lang="en-US"/>
                  <a:t>Batches/sec</a:t>
                </a:r>
              </a:p>
            </c:rich>
          </c:tx>
          <c:layout>
            <c:manualLayout>
              <c:xMode val="edge"/>
              <c:yMode val="edge"/>
              <c:x val="1.9835386094466681E-2"/>
              <c:y val="0.36601070944825986"/>
            </c:manualLayout>
          </c:layout>
        </c:title>
        <c:numFmt formatCode="General" sourceLinked="1"/>
        <c:tickLblPos val="nextTo"/>
        <c:txPr>
          <a:bodyPr/>
          <a:lstStyle/>
          <a:p>
            <a:pPr>
              <a:defRPr sz="800"/>
            </a:pPr>
            <a:endParaRPr lang="en-US"/>
          </a:p>
        </c:txPr>
        <c:crossAx val="105607936"/>
        <c:crosses val="autoZero"/>
        <c:crossBetween val="between"/>
      </c:valAx>
      <c:valAx>
        <c:axId val="105611648"/>
        <c:scaling>
          <c:orientation val="minMax"/>
          <c:max val="100"/>
        </c:scaling>
        <c:axPos val="r"/>
        <c:numFmt formatCode="General" sourceLinked="1"/>
        <c:tickLblPos val="nextTo"/>
        <c:txPr>
          <a:bodyPr/>
          <a:lstStyle/>
          <a:p>
            <a:pPr>
              <a:defRPr sz="800"/>
            </a:pPr>
            <a:endParaRPr lang="en-US"/>
          </a:p>
        </c:txPr>
        <c:crossAx val="105613184"/>
        <c:crosses val="max"/>
        <c:crossBetween val="between"/>
      </c:valAx>
      <c:catAx>
        <c:axId val="105613184"/>
        <c:scaling>
          <c:orientation val="minMax"/>
        </c:scaling>
        <c:delete val="1"/>
        <c:axPos val="b"/>
        <c:tickLblPos val="nextTo"/>
        <c:crossAx val="105611648"/>
        <c:crosses val="autoZero"/>
        <c:auto val="1"/>
        <c:lblAlgn val="ctr"/>
        <c:lblOffset val="100"/>
      </c:catAx>
    </c:plotArea>
    <c:legend>
      <c:legendPos val="r"/>
      <c:layout>
        <c:manualLayout>
          <c:xMode val="edge"/>
          <c:yMode val="edge"/>
          <c:x val="0.73145794796557362"/>
          <c:y val="0.21097662243504359"/>
          <c:w val="0.25083858619947141"/>
          <c:h val="0.60252132897199417"/>
        </c:manualLayout>
      </c:layout>
      <c:txPr>
        <a:bodyPr/>
        <a:lstStyle/>
        <a:p>
          <a:pPr>
            <a:defRPr sz="800"/>
          </a:pPr>
          <a:endParaRPr lang="en-US"/>
        </a:p>
      </c:txPr>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100"/>
            </a:pPr>
            <a:r>
              <a:rPr lang="en-US" sz="1100"/>
              <a:t>Aggregated Batches / sec vs. Guest Run Time of 4 VM</a:t>
            </a:r>
          </a:p>
        </c:rich>
      </c:tx>
    </c:title>
    <c:plotArea>
      <c:layout>
        <c:manualLayout>
          <c:layoutTarget val="inner"/>
          <c:xMode val="edge"/>
          <c:yMode val="edge"/>
          <c:x val="0.15186716512424364"/>
          <c:y val="0.21731106641561121"/>
          <c:w val="0.56058190286879872"/>
          <c:h val="0.65432393301381531"/>
        </c:manualLayout>
      </c:layout>
      <c:barChart>
        <c:barDir val="col"/>
        <c:grouping val="clustered"/>
        <c:ser>
          <c:idx val="0"/>
          <c:order val="0"/>
          <c:tx>
            <c:strRef>
              <c:f>'TPCE Workloads Concurrent VM''s'!$B$19</c:f>
              <c:strCache>
                <c:ptCount val="1"/>
                <c:pt idx="0">
                  <c:v>Total Batches/sec All VMs</c:v>
                </c:pt>
              </c:strCache>
            </c:strRef>
          </c:tx>
          <c:dLbls>
            <c:txPr>
              <a:bodyPr/>
              <a:lstStyle/>
              <a:p>
                <a:pPr>
                  <a:defRPr sz="800" baseline="0">
                    <a:solidFill>
                      <a:schemeClr val="accent1">
                        <a:lumMod val="20000"/>
                        <a:lumOff val="80000"/>
                      </a:schemeClr>
                    </a:solidFill>
                  </a:defRPr>
                </a:pPr>
                <a:endParaRPr lang="en-US"/>
              </a:p>
            </c:txPr>
            <c:dLblPos val="inEnd"/>
            <c:showVal val="1"/>
          </c:dLbls>
          <c:cat>
            <c:strRef>
              <c:f>('TPCE Workloads Concurrent VM''s'!$C$4,'TPCE Workloads Concurrent VM''s'!$E$4,'TPCE Workloads Concurrent VM''s'!$G$4)</c:f>
              <c:strCache>
                <c:ptCount val="3"/>
                <c:pt idx="0">
                  <c:v>Low OLTP Workload</c:v>
                </c:pt>
                <c:pt idx="1">
                  <c:v>Med OLTP Workload</c:v>
                </c:pt>
                <c:pt idx="2">
                  <c:v>High OLTP Workload</c:v>
                </c:pt>
              </c:strCache>
            </c:strRef>
          </c:cat>
          <c:val>
            <c:numRef>
              <c:f>('TPCE Workloads Concurrent VM''s'!$C$41,'TPCE Workloads Concurrent VM''s'!$G$41,'TPCE Workloads Concurrent VM''s'!$K$41)</c:f>
              <c:numCache>
                <c:formatCode>General</c:formatCode>
                <c:ptCount val="3"/>
                <c:pt idx="0">
                  <c:v>1893</c:v>
                </c:pt>
                <c:pt idx="1">
                  <c:v>2104</c:v>
                </c:pt>
                <c:pt idx="2">
                  <c:v>2203</c:v>
                </c:pt>
              </c:numCache>
            </c:numRef>
          </c:val>
        </c:ser>
        <c:axId val="105652992"/>
        <c:axId val="105654528"/>
      </c:barChart>
      <c:lineChart>
        <c:grouping val="standard"/>
        <c:ser>
          <c:idx val="1"/>
          <c:order val="1"/>
          <c:tx>
            <c:strRef>
              <c:f>'TPCE Workloads Concurrent VM''s'!$B$15</c:f>
              <c:strCache>
                <c:ptCount val="1"/>
                <c:pt idx="0">
                  <c:v>Hyper-V - %Guest Run Time</c:v>
                </c:pt>
              </c:strCache>
            </c:strRef>
          </c:tx>
          <c:spPr>
            <a:ln w="28575"/>
          </c:spPr>
          <c:cat>
            <c:strRef>
              <c:f>('TPCE Workloads Concurrent VM''s'!$C$4,'TPCE Workloads Concurrent VM''s'!$E$4,'TPCE Workloads Concurrent VM''s'!$G$4)</c:f>
              <c:strCache>
                <c:ptCount val="3"/>
                <c:pt idx="0">
                  <c:v>Low OLTP Workload</c:v>
                </c:pt>
                <c:pt idx="1">
                  <c:v>Med OLTP Workload</c:v>
                </c:pt>
                <c:pt idx="2">
                  <c:v>High OLTP Workload</c:v>
                </c:pt>
              </c:strCache>
            </c:strRef>
          </c:cat>
          <c:val>
            <c:numRef>
              <c:f>('TPCE Workloads Concurrent VM''s'!$C$37,'TPCE Workloads Concurrent VM''s'!$G$37,'TPCE Workloads Concurrent VM''s'!$K$37)</c:f>
              <c:numCache>
                <c:formatCode>General</c:formatCode>
                <c:ptCount val="3"/>
                <c:pt idx="0">
                  <c:v>85.1</c:v>
                </c:pt>
                <c:pt idx="1">
                  <c:v>91.8</c:v>
                </c:pt>
                <c:pt idx="2">
                  <c:v>93.6</c:v>
                </c:pt>
              </c:numCache>
            </c:numRef>
          </c:val>
        </c:ser>
        <c:ser>
          <c:idx val="2"/>
          <c:order val="2"/>
          <c:tx>
            <c:strRef>
              <c:f>'TPCE Workloads Concurrent VM''s'!$B$36</c:f>
              <c:strCache>
                <c:ptCount val="1"/>
                <c:pt idx="0">
                  <c:v>Hyper-V - %Total Run Time </c:v>
                </c:pt>
              </c:strCache>
            </c:strRef>
          </c:tx>
          <c:spPr>
            <a:ln w="28575"/>
          </c:spPr>
          <c:val>
            <c:numRef>
              <c:f>('TPCE Workloads Concurrent VM''s'!$C$36,'TPCE Workloads Concurrent VM''s'!$G$36,'TPCE Workloads Concurrent VM''s'!$K$36)</c:f>
              <c:numCache>
                <c:formatCode>General</c:formatCode>
                <c:ptCount val="3"/>
                <c:pt idx="0">
                  <c:v>93.1</c:v>
                </c:pt>
                <c:pt idx="1">
                  <c:v>98.3</c:v>
                </c:pt>
                <c:pt idx="2">
                  <c:v>99.3</c:v>
                </c:pt>
              </c:numCache>
            </c:numRef>
          </c:val>
        </c:ser>
        <c:marker val="1"/>
        <c:axId val="105674624"/>
        <c:axId val="105673088"/>
      </c:lineChart>
      <c:catAx>
        <c:axId val="105652992"/>
        <c:scaling>
          <c:orientation val="minMax"/>
        </c:scaling>
        <c:axPos val="b"/>
        <c:majorTickMark val="none"/>
        <c:tickLblPos val="nextTo"/>
        <c:txPr>
          <a:bodyPr/>
          <a:lstStyle/>
          <a:p>
            <a:pPr>
              <a:defRPr sz="800"/>
            </a:pPr>
            <a:endParaRPr lang="en-US"/>
          </a:p>
        </c:txPr>
        <c:crossAx val="105654528"/>
        <c:crosses val="autoZero"/>
        <c:auto val="1"/>
        <c:lblAlgn val="ctr"/>
        <c:lblOffset val="100"/>
      </c:catAx>
      <c:valAx>
        <c:axId val="105654528"/>
        <c:scaling>
          <c:orientation val="minMax"/>
          <c:min val="0"/>
        </c:scaling>
        <c:axPos val="l"/>
        <c:majorGridlines/>
        <c:title>
          <c:tx>
            <c:rich>
              <a:bodyPr/>
              <a:lstStyle/>
              <a:p>
                <a:pPr>
                  <a:defRPr/>
                </a:pPr>
                <a:r>
                  <a:rPr lang="en-US"/>
                  <a:t>Batches/sec</a:t>
                </a:r>
              </a:p>
            </c:rich>
          </c:tx>
          <c:layout>
            <c:manualLayout>
              <c:xMode val="edge"/>
              <c:yMode val="edge"/>
              <c:x val="2.4911541120249056E-2"/>
              <c:y val="0.36538571265548625"/>
            </c:manualLayout>
          </c:layout>
        </c:title>
        <c:numFmt formatCode="General" sourceLinked="1"/>
        <c:tickLblPos val="nextTo"/>
        <c:txPr>
          <a:bodyPr/>
          <a:lstStyle/>
          <a:p>
            <a:pPr>
              <a:defRPr sz="800"/>
            </a:pPr>
            <a:endParaRPr lang="en-US"/>
          </a:p>
        </c:txPr>
        <c:crossAx val="105652992"/>
        <c:crosses val="autoZero"/>
        <c:crossBetween val="between"/>
      </c:valAx>
      <c:valAx>
        <c:axId val="105673088"/>
        <c:scaling>
          <c:orientation val="minMax"/>
          <c:max val="100"/>
          <c:min val="0"/>
        </c:scaling>
        <c:axPos val="r"/>
        <c:numFmt formatCode="General" sourceLinked="1"/>
        <c:tickLblPos val="nextTo"/>
        <c:txPr>
          <a:bodyPr/>
          <a:lstStyle/>
          <a:p>
            <a:pPr>
              <a:defRPr sz="800"/>
            </a:pPr>
            <a:endParaRPr lang="en-US"/>
          </a:p>
        </c:txPr>
        <c:crossAx val="105674624"/>
        <c:crosses val="max"/>
        <c:crossBetween val="between"/>
      </c:valAx>
      <c:catAx>
        <c:axId val="105674624"/>
        <c:scaling>
          <c:orientation val="minMax"/>
        </c:scaling>
        <c:delete val="1"/>
        <c:axPos val="b"/>
        <c:tickLblPos val="nextTo"/>
        <c:crossAx val="105673088"/>
        <c:crosses val="autoZero"/>
        <c:auto val="1"/>
        <c:lblAlgn val="ctr"/>
        <c:lblOffset val="100"/>
      </c:catAx>
    </c:plotArea>
    <c:legend>
      <c:legendPos val="r"/>
      <c:layout>
        <c:manualLayout>
          <c:xMode val="edge"/>
          <c:yMode val="edge"/>
          <c:x val="0.7926883996570685"/>
          <c:y val="0.29461407337670098"/>
          <c:w val="0.18409210727708741"/>
          <c:h val="0.49542001882917103"/>
        </c:manualLayout>
      </c:layout>
      <c:txPr>
        <a:bodyPr/>
        <a:lstStyle/>
        <a:p>
          <a:pPr>
            <a:defRPr sz="800"/>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6"/>
  <c:chart>
    <c:view3D>
      <c:depthPercent val="100"/>
      <c:rAngAx val="1"/>
    </c:view3D>
    <c:plotArea>
      <c:layout>
        <c:manualLayout>
          <c:layoutTarget val="inner"/>
          <c:xMode val="edge"/>
          <c:yMode val="edge"/>
          <c:x val="0.16700218722659671"/>
          <c:y val="0.23195610965296146"/>
          <c:w val="0.67231293264572323"/>
          <c:h val="0.64081765820939662"/>
        </c:manualLayout>
      </c:layout>
      <c:bar3DChart>
        <c:barDir val="col"/>
        <c:grouping val="clustered"/>
        <c:ser>
          <c:idx val="0"/>
          <c:order val="0"/>
          <c:tx>
            <c:v>Native OS</c:v>
          </c:tx>
          <c:dLbls>
            <c:txPr>
              <a:bodyPr rot="1800000"/>
              <a:lstStyle/>
              <a:p>
                <a:pPr>
                  <a:defRPr sz="800" baseline="0"/>
                </a:pPr>
                <a:endParaRPr lang="en-US"/>
              </a:p>
            </c:txPr>
            <c:showVal val="1"/>
          </c:dLbls>
          <c:cat>
            <c:strLit>
              <c:ptCount val="2"/>
              <c:pt idx="0">
                <c:v>Write</c:v>
              </c:pt>
              <c:pt idx="1">
                <c:v>Read</c:v>
              </c:pt>
            </c:strLit>
          </c:cat>
          <c:val>
            <c:numRef>
              <c:f>'SQLIO Hyper-V Individual'!$E$9:$E$10</c:f>
              <c:numCache>
                <c:formatCode>#,##0</c:formatCode>
                <c:ptCount val="2"/>
                <c:pt idx="0">
                  <c:v>5112.1900000000014</c:v>
                </c:pt>
                <c:pt idx="1">
                  <c:v>9742.1200000000008</c:v>
                </c:pt>
              </c:numCache>
            </c:numRef>
          </c:val>
        </c:ser>
        <c:ser>
          <c:idx val="1"/>
          <c:order val="1"/>
          <c:tx>
            <c:v>VM</c:v>
          </c:tx>
          <c:dLbls>
            <c:txPr>
              <a:bodyPr rot="1800000"/>
              <a:lstStyle/>
              <a:p>
                <a:pPr>
                  <a:defRPr sz="800" baseline="0"/>
                </a:pPr>
                <a:endParaRPr lang="en-US"/>
              </a:p>
            </c:txPr>
            <c:showVal val="1"/>
          </c:dLbls>
          <c:cat>
            <c:strLit>
              <c:ptCount val="2"/>
              <c:pt idx="0">
                <c:v>Write</c:v>
              </c:pt>
              <c:pt idx="1">
                <c:v>Read</c:v>
              </c:pt>
            </c:strLit>
          </c:cat>
          <c:val>
            <c:numRef>
              <c:f>'SQLIO Hyper-V Individual'!$N$9:$N$10</c:f>
              <c:numCache>
                <c:formatCode>#,##0</c:formatCode>
                <c:ptCount val="2"/>
                <c:pt idx="0">
                  <c:v>4390.57</c:v>
                </c:pt>
                <c:pt idx="1">
                  <c:v>9830.16</c:v>
                </c:pt>
              </c:numCache>
            </c:numRef>
          </c:val>
        </c:ser>
        <c:shape val="box"/>
        <c:axId val="74033408"/>
        <c:axId val="74039296"/>
        <c:axId val="0"/>
      </c:bar3DChart>
      <c:catAx>
        <c:axId val="74033408"/>
        <c:scaling>
          <c:orientation val="minMax"/>
        </c:scaling>
        <c:axPos val="b"/>
        <c:tickLblPos val="nextTo"/>
        <c:crossAx val="74039296"/>
        <c:crosses val="autoZero"/>
        <c:auto val="1"/>
        <c:lblAlgn val="ctr"/>
        <c:lblOffset val="100"/>
      </c:catAx>
      <c:valAx>
        <c:axId val="74039296"/>
        <c:scaling>
          <c:orientation val="minMax"/>
        </c:scaling>
        <c:axPos val="l"/>
        <c:majorGridlines/>
        <c:numFmt formatCode="#,##0" sourceLinked="1"/>
        <c:tickLblPos val="nextTo"/>
        <c:crossAx val="74033408"/>
        <c:crosses val="autoZero"/>
        <c:crossBetween val="between"/>
      </c:valAx>
    </c:plotArea>
    <c:legend>
      <c:legendPos val="r"/>
      <c:layout>
        <c:manualLayout>
          <c:xMode val="edge"/>
          <c:yMode val="edge"/>
          <c:x val="0.84211242344706916"/>
          <c:y val="0.41628280839895443"/>
          <c:w val="0.15677254383629488"/>
          <c:h val="0.16743438320210174"/>
        </c:manualLayout>
      </c:layout>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6"/>
  <c:chart>
    <c:title>
      <c:tx>
        <c:rich>
          <a:bodyPr/>
          <a:lstStyle/>
          <a:p>
            <a:pPr>
              <a:defRPr sz="1200"/>
            </a:pPr>
            <a:r>
              <a:rPr lang="en-US" sz="1200"/>
              <a:t>Relative Throughput - Batches per CPU %</a:t>
            </a:r>
          </a:p>
          <a:p>
            <a:pPr>
              <a:defRPr sz="1200"/>
            </a:pPr>
            <a:r>
              <a:rPr lang="en-US" sz="1200"/>
              <a:t>(Batches per second / Total % Processor Time)</a:t>
            </a:r>
          </a:p>
        </c:rich>
      </c:tx>
      <c:layout>
        <c:manualLayout>
          <c:xMode val="edge"/>
          <c:yMode val="edge"/>
          <c:x val="0.15565735945734438"/>
          <c:y val="2.5260152578141001E-2"/>
        </c:manualLayout>
      </c:layout>
    </c:title>
    <c:view3D>
      <c:rAngAx val="1"/>
    </c:view3D>
    <c:plotArea>
      <c:layout>
        <c:manualLayout>
          <c:layoutTarget val="inner"/>
          <c:xMode val="edge"/>
          <c:yMode val="edge"/>
          <c:x val="0.10078655725505876"/>
          <c:y val="0.21759817149455721"/>
          <c:w val="0.64368017053793303"/>
          <c:h val="0.69470079505548865"/>
        </c:manualLayout>
      </c:layout>
      <c:bar3DChart>
        <c:barDir val="col"/>
        <c:grouping val="clustered"/>
        <c:ser>
          <c:idx val="0"/>
          <c:order val="0"/>
          <c:tx>
            <c:strRef>
              <c:f>'TPCE Workloads Root vs VM'!$C$1:$E$1</c:f>
              <c:strCache>
                <c:ptCount val="1"/>
                <c:pt idx="0">
                  <c:v>Native OS - Hyper-V Disabled</c:v>
                </c:pt>
              </c:strCache>
            </c:strRef>
          </c:tx>
          <c:dLbls>
            <c:txPr>
              <a:bodyPr rot="3000000"/>
              <a:lstStyle/>
              <a:p>
                <a:pPr>
                  <a:defRPr sz="800" baseline="0"/>
                </a:pPr>
                <a:endParaRPr lang="en-US"/>
              </a:p>
            </c:txPr>
            <c:showVal val="1"/>
          </c:dLbls>
          <c:cat>
            <c:strRef>
              <c:f>'TPCE Workloads Root vs VM'!$C$2:$E$2</c:f>
              <c:strCache>
                <c:ptCount val="3"/>
                <c:pt idx="0">
                  <c:v>Low OLTP Workload</c:v>
                </c:pt>
                <c:pt idx="1">
                  <c:v>Med OLTP Workload</c:v>
                </c:pt>
                <c:pt idx="2">
                  <c:v>High OLTP Workload</c:v>
                </c:pt>
              </c:strCache>
            </c:strRef>
          </c:cat>
          <c:val>
            <c:numRef>
              <c:f>'TPCE Workloads Root vs VM'!$C$12:$E$12</c:f>
              <c:numCache>
                <c:formatCode>0.0</c:formatCode>
                <c:ptCount val="3"/>
                <c:pt idx="0">
                  <c:v>19.186440677965809</c:v>
                </c:pt>
                <c:pt idx="1">
                  <c:v>15.957820738137084</c:v>
                </c:pt>
                <c:pt idx="2">
                  <c:v>14.806094182825484</c:v>
                </c:pt>
              </c:numCache>
            </c:numRef>
          </c:val>
        </c:ser>
        <c:ser>
          <c:idx val="1"/>
          <c:order val="1"/>
          <c:tx>
            <c:strRef>
              <c:f>'TPCE Workloads Root vs VM'!$F$1:$H$1</c:f>
              <c:strCache>
                <c:ptCount val="1"/>
                <c:pt idx="0">
                  <c:v>Root Partition - Hyper-V Enabled</c:v>
                </c:pt>
              </c:strCache>
            </c:strRef>
          </c:tx>
          <c:dLbls>
            <c:txPr>
              <a:bodyPr rot="3000000"/>
              <a:lstStyle/>
              <a:p>
                <a:pPr>
                  <a:defRPr sz="800" baseline="0"/>
                </a:pPr>
                <a:endParaRPr lang="en-US"/>
              </a:p>
            </c:txPr>
            <c:showVal val="1"/>
          </c:dLbls>
          <c:val>
            <c:numRef>
              <c:f>'TPCE Workloads Root vs VM'!$F$12:$H$12</c:f>
              <c:numCache>
                <c:formatCode>0.0</c:formatCode>
                <c:ptCount val="3"/>
                <c:pt idx="0">
                  <c:v>17.523219814241486</c:v>
                </c:pt>
                <c:pt idx="1">
                  <c:v>14.844517184942717</c:v>
                </c:pt>
                <c:pt idx="2">
                  <c:v>13.490909090909106</c:v>
                </c:pt>
              </c:numCache>
            </c:numRef>
          </c:val>
        </c:ser>
        <c:ser>
          <c:idx val="2"/>
          <c:order val="2"/>
          <c:tx>
            <c:strRef>
              <c:f>'TPCE Workloads Root vs VM'!$C$14:$E$14</c:f>
              <c:strCache>
                <c:ptCount val="1"/>
                <c:pt idx="0">
                  <c:v>Single VM (Passthrough Disks)</c:v>
                </c:pt>
              </c:strCache>
            </c:strRef>
          </c:tx>
          <c:dLbls>
            <c:txPr>
              <a:bodyPr rot="3000000"/>
              <a:lstStyle/>
              <a:p>
                <a:pPr>
                  <a:defRPr sz="800" baseline="0"/>
                </a:pPr>
                <a:endParaRPr lang="en-US"/>
              </a:p>
            </c:txPr>
            <c:showVal val="1"/>
          </c:dLbls>
          <c:val>
            <c:numRef>
              <c:f>'TPCE Workloads Root vs VM'!$C$29:$E$29</c:f>
              <c:numCache>
                <c:formatCode>0.0</c:formatCode>
                <c:ptCount val="3"/>
                <c:pt idx="0">
                  <c:v>16.096866096866098</c:v>
                </c:pt>
                <c:pt idx="1">
                  <c:v>14.03755868544601</c:v>
                </c:pt>
                <c:pt idx="2">
                  <c:v>13.093788063337394</c:v>
                </c:pt>
              </c:numCache>
            </c:numRef>
          </c:val>
        </c:ser>
        <c:ser>
          <c:idx val="3"/>
          <c:order val="3"/>
          <c:tx>
            <c:strRef>
              <c:f>'TPCE Workloads Root vs VM'!$F$14:$H$14</c:f>
              <c:strCache>
                <c:ptCount val="1"/>
                <c:pt idx="0">
                  <c:v>Single VM (Fixed Size VHD)</c:v>
                </c:pt>
              </c:strCache>
            </c:strRef>
          </c:tx>
          <c:dLbls>
            <c:txPr>
              <a:bodyPr rot="3000000"/>
              <a:lstStyle/>
              <a:p>
                <a:pPr>
                  <a:defRPr sz="800" baseline="0"/>
                </a:pPr>
                <a:endParaRPr lang="en-US"/>
              </a:p>
            </c:txPr>
            <c:showVal val="1"/>
          </c:dLbls>
          <c:val>
            <c:numRef>
              <c:f>'TPCE Workloads Root vs VM'!$F$29:$H$29</c:f>
              <c:numCache>
                <c:formatCode>0.0</c:formatCode>
                <c:ptCount val="3"/>
                <c:pt idx="0">
                  <c:v>15.682451253481998</c:v>
                </c:pt>
                <c:pt idx="1">
                  <c:v>13.949044585987357</c:v>
                </c:pt>
                <c:pt idx="2">
                  <c:v>13.175416133162731</c:v>
                </c:pt>
              </c:numCache>
            </c:numRef>
          </c:val>
        </c:ser>
        <c:gapWidth val="111"/>
        <c:shape val="box"/>
        <c:axId val="74292608"/>
        <c:axId val="74310784"/>
        <c:axId val="0"/>
      </c:bar3DChart>
      <c:catAx>
        <c:axId val="74292608"/>
        <c:scaling>
          <c:orientation val="minMax"/>
        </c:scaling>
        <c:axPos val="b"/>
        <c:majorTickMark val="none"/>
        <c:tickLblPos val="nextTo"/>
        <c:txPr>
          <a:bodyPr/>
          <a:lstStyle/>
          <a:p>
            <a:pPr>
              <a:defRPr sz="800"/>
            </a:pPr>
            <a:endParaRPr lang="en-US"/>
          </a:p>
        </c:txPr>
        <c:crossAx val="74310784"/>
        <c:crosses val="autoZero"/>
        <c:auto val="1"/>
        <c:lblAlgn val="ctr"/>
        <c:lblOffset val="100"/>
      </c:catAx>
      <c:valAx>
        <c:axId val="74310784"/>
        <c:scaling>
          <c:orientation val="minMax"/>
        </c:scaling>
        <c:axPos val="l"/>
        <c:majorGridlines/>
        <c:title>
          <c:tx>
            <c:rich>
              <a:bodyPr/>
              <a:lstStyle/>
              <a:p>
                <a:pPr>
                  <a:defRPr/>
                </a:pPr>
                <a:r>
                  <a:rPr lang="en-US" sz="900"/>
                  <a:t>Releative Throughput (Batches/sec / %Processor</a:t>
                </a:r>
                <a:r>
                  <a:rPr lang="en-US" sz="900" baseline="0"/>
                  <a:t> Time)</a:t>
                </a:r>
                <a:endParaRPr lang="en-US" sz="900"/>
              </a:p>
            </c:rich>
          </c:tx>
          <c:layout>
            <c:manualLayout>
              <c:xMode val="edge"/>
              <c:yMode val="edge"/>
              <c:x val="1.1562841328919566E-2"/>
              <c:y val="0.17068645956372391"/>
            </c:manualLayout>
          </c:layout>
        </c:title>
        <c:numFmt formatCode="0.0" sourceLinked="1"/>
        <c:tickLblPos val="nextTo"/>
        <c:txPr>
          <a:bodyPr/>
          <a:lstStyle/>
          <a:p>
            <a:pPr>
              <a:defRPr sz="800"/>
            </a:pPr>
            <a:endParaRPr lang="en-US"/>
          </a:p>
        </c:txPr>
        <c:crossAx val="74292608"/>
        <c:crosses val="autoZero"/>
        <c:crossBetween val="between"/>
      </c:valAx>
    </c:plotArea>
    <c:legend>
      <c:legendPos val="r"/>
      <c:layout>
        <c:manualLayout>
          <c:xMode val="edge"/>
          <c:yMode val="edge"/>
          <c:x val="0.73344176571625197"/>
          <c:y val="0.45603042811270289"/>
          <c:w val="0.26655823428374292"/>
          <c:h val="0.22614798016808091"/>
        </c:manualLayout>
      </c:layout>
      <c:txPr>
        <a:bodyPr/>
        <a:lstStyle/>
        <a:p>
          <a:pPr>
            <a:defRPr sz="800"/>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6"/>
  <c:chart>
    <c:title>
      <c:tx>
        <c:rich>
          <a:bodyPr/>
          <a:lstStyle/>
          <a:p>
            <a:pPr>
              <a:defRPr sz="1200"/>
            </a:pPr>
            <a:r>
              <a:rPr lang="en-US" sz="1200"/>
              <a:t> Reads Per Second for Data Volumes</a:t>
            </a:r>
          </a:p>
        </c:rich>
      </c:tx>
      <c:layout>
        <c:manualLayout>
          <c:xMode val="edge"/>
          <c:yMode val="edge"/>
          <c:x val="0.12810642378929121"/>
          <c:y val="4.9153055051421923E-2"/>
        </c:manualLayout>
      </c:layout>
    </c:title>
    <c:view3D>
      <c:rAngAx val="1"/>
    </c:view3D>
    <c:plotArea>
      <c:layout>
        <c:manualLayout>
          <c:layoutTarget val="inner"/>
          <c:xMode val="edge"/>
          <c:yMode val="edge"/>
          <c:x val="0.10905991244063502"/>
          <c:y val="0.18011160487742503"/>
          <c:w val="0.67610112342667861"/>
          <c:h val="0.6939952889282669"/>
        </c:manualLayout>
      </c:layout>
      <c:bar3DChart>
        <c:barDir val="col"/>
        <c:grouping val="clustered"/>
        <c:ser>
          <c:idx val="0"/>
          <c:order val="0"/>
          <c:tx>
            <c:strRef>
              <c:f>'TPCE Workloads Root vs VM'!$C$1:$E$1</c:f>
              <c:strCache>
                <c:ptCount val="1"/>
                <c:pt idx="0">
                  <c:v>Native OS - Hyper-V Disabled</c:v>
                </c:pt>
              </c:strCache>
            </c:strRef>
          </c:tx>
          <c:dLbls>
            <c:txPr>
              <a:bodyPr rot="3000000"/>
              <a:lstStyle/>
              <a:p>
                <a:pPr>
                  <a:defRPr sz="800" baseline="0"/>
                </a:pPr>
                <a:endParaRPr lang="en-US"/>
              </a:p>
            </c:txPr>
            <c:showVal val="1"/>
          </c:dLbls>
          <c:cat>
            <c:strRef>
              <c:f>'TPCE Workloads Root vs VM'!$C$2:$E$2</c:f>
              <c:strCache>
                <c:ptCount val="3"/>
                <c:pt idx="0">
                  <c:v>Low OLTP Workload</c:v>
                </c:pt>
                <c:pt idx="1">
                  <c:v>Med OLTP Workload</c:v>
                </c:pt>
                <c:pt idx="2">
                  <c:v>High OLTP Workload</c:v>
                </c:pt>
              </c:strCache>
            </c:strRef>
          </c:cat>
          <c:val>
            <c:numRef>
              <c:f>'TPCE Workloads Root vs VM'!$C$8:$E$8</c:f>
              <c:numCache>
                <c:formatCode>General</c:formatCode>
                <c:ptCount val="3"/>
                <c:pt idx="0">
                  <c:v>1049</c:v>
                </c:pt>
                <c:pt idx="1">
                  <c:v>1619</c:v>
                </c:pt>
                <c:pt idx="2">
                  <c:v>1876</c:v>
                </c:pt>
              </c:numCache>
            </c:numRef>
          </c:val>
        </c:ser>
        <c:ser>
          <c:idx val="1"/>
          <c:order val="1"/>
          <c:tx>
            <c:strRef>
              <c:f>'TPCE Workloads Root vs VM'!$F$1:$H$1</c:f>
              <c:strCache>
                <c:ptCount val="1"/>
                <c:pt idx="0">
                  <c:v>Root Partition - Hyper-V Enabled</c:v>
                </c:pt>
              </c:strCache>
            </c:strRef>
          </c:tx>
          <c:dLbls>
            <c:txPr>
              <a:bodyPr rot="3000000"/>
              <a:lstStyle/>
              <a:p>
                <a:pPr>
                  <a:defRPr sz="800" baseline="0"/>
                </a:pPr>
                <a:endParaRPr lang="en-US"/>
              </a:p>
            </c:txPr>
            <c:showVal val="1"/>
          </c:dLbls>
          <c:cat>
            <c:strRef>
              <c:f>'TPCE Workloads Root vs VM'!$C$2:$E$2</c:f>
              <c:strCache>
                <c:ptCount val="3"/>
                <c:pt idx="0">
                  <c:v>Low OLTP Workload</c:v>
                </c:pt>
                <c:pt idx="1">
                  <c:v>Med OLTP Workload</c:v>
                </c:pt>
                <c:pt idx="2">
                  <c:v>High OLTP Workload</c:v>
                </c:pt>
              </c:strCache>
            </c:strRef>
          </c:cat>
          <c:val>
            <c:numRef>
              <c:f>'TPCE Workloads Root vs VM'!$F$8:$H$8</c:f>
              <c:numCache>
                <c:formatCode>General</c:formatCode>
                <c:ptCount val="3"/>
                <c:pt idx="0">
                  <c:v>1052</c:v>
                </c:pt>
                <c:pt idx="1">
                  <c:v>1614</c:v>
                </c:pt>
                <c:pt idx="2">
                  <c:v>1965</c:v>
                </c:pt>
              </c:numCache>
            </c:numRef>
          </c:val>
        </c:ser>
        <c:ser>
          <c:idx val="2"/>
          <c:order val="2"/>
          <c:tx>
            <c:strRef>
              <c:f>'TPCE Workloads Root vs VM'!$C$14:$E$14</c:f>
              <c:strCache>
                <c:ptCount val="1"/>
                <c:pt idx="0">
                  <c:v>Single VM (Passthrough Disks)</c:v>
                </c:pt>
              </c:strCache>
            </c:strRef>
          </c:tx>
          <c:dLbls>
            <c:txPr>
              <a:bodyPr rot="3000000"/>
              <a:lstStyle/>
              <a:p>
                <a:pPr>
                  <a:defRPr sz="800" baseline="0"/>
                </a:pPr>
                <a:endParaRPr lang="en-US"/>
              </a:p>
            </c:txPr>
            <c:showVal val="1"/>
          </c:dLbls>
          <c:cat>
            <c:strRef>
              <c:f>'TPCE Workloads Root vs VM'!$C$2:$E$2</c:f>
              <c:strCache>
                <c:ptCount val="3"/>
                <c:pt idx="0">
                  <c:v>Low OLTP Workload</c:v>
                </c:pt>
                <c:pt idx="1">
                  <c:v>Med OLTP Workload</c:v>
                </c:pt>
                <c:pt idx="2">
                  <c:v>High OLTP Workload</c:v>
                </c:pt>
              </c:strCache>
            </c:strRef>
          </c:cat>
          <c:val>
            <c:numRef>
              <c:f>'TPCE Workloads Root vs VM'!$C$28:$E$28</c:f>
              <c:numCache>
                <c:formatCode>General</c:formatCode>
                <c:ptCount val="3"/>
                <c:pt idx="0">
                  <c:v>1053</c:v>
                </c:pt>
                <c:pt idx="1">
                  <c:v>1597</c:v>
                </c:pt>
                <c:pt idx="2">
                  <c:v>1880</c:v>
                </c:pt>
              </c:numCache>
            </c:numRef>
          </c:val>
        </c:ser>
        <c:ser>
          <c:idx val="3"/>
          <c:order val="3"/>
          <c:tx>
            <c:strRef>
              <c:f>'TPCE Workloads Root vs VM'!$F$14:$H$14</c:f>
              <c:strCache>
                <c:ptCount val="1"/>
                <c:pt idx="0">
                  <c:v>Single VM (Fixed Size VHD)</c:v>
                </c:pt>
              </c:strCache>
            </c:strRef>
          </c:tx>
          <c:dLbls>
            <c:txPr>
              <a:bodyPr rot="3000000"/>
              <a:lstStyle/>
              <a:p>
                <a:pPr>
                  <a:defRPr sz="800" baseline="0"/>
                </a:pPr>
                <a:endParaRPr lang="en-US"/>
              </a:p>
            </c:txPr>
            <c:showVal val="1"/>
          </c:dLbls>
          <c:cat>
            <c:strRef>
              <c:f>'TPCE Workloads Root vs VM'!$C$2:$E$2</c:f>
              <c:strCache>
                <c:ptCount val="3"/>
                <c:pt idx="0">
                  <c:v>Low OLTP Workload</c:v>
                </c:pt>
                <c:pt idx="1">
                  <c:v>Med OLTP Workload</c:v>
                </c:pt>
                <c:pt idx="2">
                  <c:v>High OLTP Workload</c:v>
                </c:pt>
              </c:strCache>
            </c:strRef>
          </c:cat>
          <c:val>
            <c:numRef>
              <c:f>'TPCE Workloads Root vs VM'!$F$28:$H$28</c:f>
              <c:numCache>
                <c:formatCode>General</c:formatCode>
                <c:ptCount val="3"/>
                <c:pt idx="0">
                  <c:v>1051</c:v>
                </c:pt>
                <c:pt idx="1">
                  <c:v>1567</c:v>
                </c:pt>
                <c:pt idx="2">
                  <c:v>1831</c:v>
                </c:pt>
              </c:numCache>
            </c:numRef>
          </c:val>
        </c:ser>
        <c:shape val="box"/>
        <c:axId val="75068928"/>
        <c:axId val="75070464"/>
        <c:axId val="0"/>
      </c:bar3DChart>
      <c:catAx>
        <c:axId val="75068928"/>
        <c:scaling>
          <c:orientation val="minMax"/>
        </c:scaling>
        <c:axPos val="b"/>
        <c:majorTickMark val="none"/>
        <c:tickLblPos val="nextTo"/>
        <c:txPr>
          <a:bodyPr/>
          <a:lstStyle/>
          <a:p>
            <a:pPr>
              <a:defRPr sz="800"/>
            </a:pPr>
            <a:endParaRPr lang="en-US"/>
          </a:p>
        </c:txPr>
        <c:crossAx val="75070464"/>
        <c:crosses val="autoZero"/>
        <c:auto val="1"/>
        <c:lblAlgn val="ctr"/>
        <c:lblOffset val="100"/>
      </c:catAx>
      <c:valAx>
        <c:axId val="75070464"/>
        <c:scaling>
          <c:orientation val="minMax"/>
        </c:scaling>
        <c:axPos val="l"/>
        <c:majorGridlines/>
        <c:title>
          <c:tx>
            <c:rich>
              <a:bodyPr/>
              <a:lstStyle/>
              <a:p>
                <a:pPr>
                  <a:defRPr/>
                </a:pPr>
                <a:r>
                  <a:rPr lang="en-US"/>
                  <a:t>Disk</a:t>
                </a:r>
                <a:r>
                  <a:rPr lang="en-US" baseline="0"/>
                  <a:t> Reads/sec</a:t>
                </a:r>
                <a:endParaRPr lang="en-US"/>
              </a:p>
            </c:rich>
          </c:tx>
          <c:layout>
            <c:manualLayout>
              <c:xMode val="edge"/>
              <c:yMode val="edge"/>
              <c:x val="1.0734203427025154E-2"/>
              <c:y val="0.40232549349100538"/>
            </c:manualLayout>
          </c:layout>
        </c:title>
        <c:numFmt formatCode="General" sourceLinked="1"/>
        <c:tickLblPos val="nextTo"/>
        <c:txPr>
          <a:bodyPr/>
          <a:lstStyle/>
          <a:p>
            <a:pPr>
              <a:defRPr sz="800"/>
            </a:pPr>
            <a:endParaRPr lang="en-US"/>
          </a:p>
        </c:txPr>
        <c:crossAx val="75068928"/>
        <c:crosses val="autoZero"/>
        <c:crossBetween val="between"/>
      </c:valAx>
    </c:plotArea>
    <c:legend>
      <c:legendPos val="r"/>
      <c:layout>
        <c:manualLayout>
          <c:xMode val="edge"/>
          <c:yMode val="edge"/>
          <c:x val="0.80995916610010665"/>
          <c:y val="0.4262557483297813"/>
          <c:w val="0.18785803164423884"/>
          <c:h val="0.32382022144184336"/>
        </c:manualLayout>
      </c:layout>
      <c:txPr>
        <a:bodyPr/>
        <a:lstStyle/>
        <a:p>
          <a:pPr>
            <a:defRPr sz="800"/>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16"/>
  <c:chart>
    <c:title>
      <c:tx>
        <c:rich>
          <a:bodyPr/>
          <a:lstStyle/>
          <a:p>
            <a:pPr>
              <a:defRPr sz="1600"/>
            </a:pPr>
            <a:r>
              <a:rPr lang="en-US" sz="1200"/>
              <a:t>Average Disk Latency in Seconds</a:t>
            </a:r>
          </a:p>
        </c:rich>
      </c:tx>
      <c:layout>
        <c:manualLayout>
          <c:xMode val="edge"/>
          <c:yMode val="edge"/>
          <c:x val="0.15476840000650596"/>
          <c:y val="4.3402777777777783E-2"/>
        </c:manualLayout>
      </c:layout>
    </c:title>
    <c:view3D>
      <c:rAngAx val="1"/>
    </c:view3D>
    <c:plotArea>
      <c:layout>
        <c:manualLayout>
          <c:layoutTarget val="inner"/>
          <c:xMode val="edge"/>
          <c:yMode val="edge"/>
          <c:x val="0.11700329332378002"/>
          <c:y val="0.17926703755588996"/>
          <c:w val="0.64015810306764509"/>
          <c:h val="0.63461406856352276"/>
        </c:manualLayout>
      </c:layout>
      <c:bar3DChart>
        <c:barDir val="col"/>
        <c:grouping val="clustered"/>
        <c:ser>
          <c:idx val="0"/>
          <c:order val="0"/>
          <c:tx>
            <c:strRef>
              <c:f>'TPCE Workloads Root vs VM'!$C$1:$E$1</c:f>
              <c:strCache>
                <c:ptCount val="1"/>
                <c:pt idx="0">
                  <c:v>Native OS - Hyper-V Disabled</c:v>
                </c:pt>
              </c:strCache>
            </c:strRef>
          </c:tx>
          <c:dLbls>
            <c:txPr>
              <a:bodyPr rot="1800000"/>
              <a:lstStyle/>
              <a:p>
                <a:pPr>
                  <a:defRPr sz="800" baseline="0"/>
                </a:pPr>
                <a:endParaRPr lang="en-US"/>
              </a:p>
            </c:txPr>
            <c:showVal val="1"/>
          </c:dLbls>
          <c:cat>
            <c:strRef>
              <c:f>'TPCE Workloads Root vs VM'!$C$2:$E$2</c:f>
              <c:strCache>
                <c:ptCount val="3"/>
                <c:pt idx="0">
                  <c:v>Low OLTP Workload</c:v>
                </c:pt>
                <c:pt idx="1">
                  <c:v>Med OLTP Workload</c:v>
                </c:pt>
                <c:pt idx="2">
                  <c:v>High OLTP Workload</c:v>
                </c:pt>
              </c:strCache>
            </c:strRef>
          </c:cat>
          <c:val>
            <c:numRef>
              <c:f>'TPCE Workloads Root vs VM'!$C$7:$E$7</c:f>
              <c:numCache>
                <c:formatCode>General</c:formatCode>
                <c:ptCount val="3"/>
                <c:pt idx="0">
                  <c:v>5.0000000000000114E-3</c:v>
                </c:pt>
                <c:pt idx="1">
                  <c:v>6.0000000000000114E-3</c:v>
                </c:pt>
                <c:pt idx="2">
                  <c:v>6.0000000000000114E-3</c:v>
                </c:pt>
              </c:numCache>
            </c:numRef>
          </c:val>
        </c:ser>
        <c:ser>
          <c:idx val="1"/>
          <c:order val="1"/>
          <c:tx>
            <c:strRef>
              <c:f>'TPCE Workloads Root vs VM'!$F$1:$H$1</c:f>
              <c:strCache>
                <c:ptCount val="1"/>
                <c:pt idx="0">
                  <c:v>Root Partition - Hyper-V Enabled</c:v>
                </c:pt>
              </c:strCache>
            </c:strRef>
          </c:tx>
          <c:dLbls>
            <c:txPr>
              <a:bodyPr rot="1800000"/>
              <a:lstStyle/>
              <a:p>
                <a:pPr>
                  <a:defRPr sz="800" baseline="0"/>
                </a:pPr>
                <a:endParaRPr lang="en-US"/>
              </a:p>
            </c:txPr>
            <c:showVal val="1"/>
          </c:dLbls>
          <c:val>
            <c:numRef>
              <c:f>'TPCE Workloads Root vs VM'!$F$7:$H$7</c:f>
              <c:numCache>
                <c:formatCode>General</c:formatCode>
                <c:ptCount val="3"/>
                <c:pt idx="0">
                  <c:v>5.0000000000000114E-3</c:v>
                </c:pt>
                <c:pt idx="1">
                  <c:v>6.0000000000000114E-3</c:v>
                </c:pt>
                <c:pt idx="2">
                  <c:v>6.0000000000000114E-3</c:v>
                </c:pt>
              </c:numCache>
            </c:numRef>
          </c:val>
        </c:ser>
        <c:ser>
          <c:idx val="2"/>
          <c:order val="2"/>
          <c:tx>
            <c:strRef>
              <c:f>'TPCE Workloads Root vs VM'!$C$14:$E$14</c:f>
              <c:strCache>
                <c:ptCount val="1"/>
                <c:pt idx="0">
                  <c:v>Single VM (Passthrough Disks)</c:v>
                </c:pt>
              </c:strCache>
            </c:strRef>
          </c:tx>
          <c:dLbls>
            <c:txPr>
              <a:bodyPr rot="1800000"/>
              <a:lstStyle/>
              <a:p>
                <a:pPr>
                  <a:defRPr sz="800" baseline="0"/>
                </a:pPr>
                <a:endParaRPr lang="en-US"/>
              </a:p>
            </c:txPr>
            <c:showVal val="1"/>
          </c:dLbls>
          <c:val>
            <c:numRef>
              <c:f>'TPCE Workloads Root vs VM'!$C$27:$E$27</c:f>
              <c:numCache>
                <c:formatCode>General</c:formatCode>
                <c:ptCount val="3"/>
                <c:pt idx="0">
                  <c:v>5.0000000000000114E-3</c:v>
                </c:pt>
                <c:pt idx="1">
                  <c:v>6.0000000000000114E-3</c:v>
                </c:pt>
                <c:pt idx="2">
                  <c:v>6.0000000000000114E-3</c:v>
                </c:pt>
              </c:numCache>
            </c:numRef>
          </c:val>
        </c:ser>
        <c:ser>
          <c:idx val="3"/>
          <c:order val="3"/>
          <c:tx>
            <c:strRef>
              <c:f>'TPCE Workloads Root vs VM'!$F$14:$H$14</c:f>
              <c:strCache>
                <c:ptCount val="1"/>
                <c:pt idx="0">
                  <c:v>Single VM (Fixed Size VHD)</c:v>
                </c:pt>
              </c:strCache>
            </c:strRef>
          </c:tx>
          <c:dLbls>
            <c:txPr>
              <a:bodyPr rot="1800000"/>
              <a:lstStyle/>
              <a:p>
                <a:pPr>
                  <a:defRPr sz="800" baseline="0"/>
                </a:pPr>
                <a:endParaRPr lang="en-US"/>
              </a:p>
            </c:txPr>
            <c:showVal val="1"/>
          </c:dLbls>
          <c:val>
            <c:numRef>
              <c:f>'TPCE Workloads Root vs VM'!$F$27:$H$27</c:f>
              <c:numCache>
                <c:formatCode>General</c:formatCode>
                <c:ptCount val="3"/>
                <c:pt idx="0">
                  <c:v>6.0000000000000114E-3</c:v>
                </c:pt>
                <c:pt idx="1">
                  <c:v>7.0000000000000114E-3</c:v>
                </c:pt>
                <c:pt idx="2">
                  <c:v>8.0000000000000227E-3</c:v>
                </c:pt>
              </c:numCache>
            </c:numRef>
          </c:val>
        </c:ser>
        <c:shape val="box"/>
        <c:axId val="75738496"/>
        <c:axId val="75748480"/>
        <c:axId val="0"/>
      </c:bar3DChart>
      <c:catAx>
        <c:axId val="75738496"/>
        <c:scaling>
          <c:orientation val="minMax"/>
        </c:scaling>
        <c:axPos val="b"/>
        <c:majorTickMark val="none"/>
        <c:tickLblPos val="nextTo"/>
        <c:crossAx val="75748480"/>
        <c:crosses val="autoZero"/>
        <c:auto val="1"/>
        <c:lblAlgn val="ctr"/>
        <c:lblOffset val="100"/>
      </c:catAx>
      <c:valAx>
        <c:axId val="75748480"/>
        <c:scaling>
          <c:orientation val="minMax"/>
        </c:scaling>
        <c:axPos val="l"/>
        <c:majorGridlines/>
        <c:title>
          <c:tx>
            <c:rich>
              <a:bodyPr/>
              <a:lstStyle/>
              <a:p>
                <a:pPr>
                  <a:defRPr/>
                </a:pPr>
                <a:r>
                  <a:rPr lang="en-US"/>
                  <a:t>Avg. Disk/sec Read</a:t>
                </a:r>
              </a:p>
            </c:rich>
          </c:tx>
          <c:layout>
            <c:manualLayout>
              <c:xMode val="edge"/>
              <c:yMode val="edge"/>
              <c:x val="1.287939044967242E-2"/>
              <c:y val="0.36263305628463111"/>
            </c:manualLayout>
          </c:layout>
        </c:title>
        <c:numFmt formatCode="General" sourceLinked="1"/>
        <c:tickLblPos val="nextTo"/>
        <c:crossAx val="75738496"/>
        <c:crosses val="autoZero"/>
        <c:crossBetween val="between"/>
      </c:valAx>
    </c:plotArea>
    <c:legend>
      <c:legendPos val="r"/>
      <c:layout>
        <c:manualLayout>
          <c:xMode val="edge"/>
          <c:yMode val="edge"/>
          <c:x val="0.77916895730096214"/>
          <c:y val="0.24853603422271708"/>
          <c:w val="0.21863705039418521"/>
          <c:h val="0.51392705143627881"/>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100"/>
            </a:pPr>
            <a:r>
              <a:rPr lang="en-US" sz="1100"/>
              <a:t>Reporting Queries with MAXDOP 0</a:t>
            </a:r>
          </a:p>
          <a:p>
            <a:pPr>
              <a:defRPr sz="1100"/>
            </a:pPr>
            <a:r>
              <a:rPr lang="en-US" sz="1100"/>
              <a:t>Total time vs. % CPU Consumed</a:t>
            </a:r>
          </a:p>
        </c:rich>
      </c:tx>
    </c:title>
    <c:plotArea>
      <c:layout>
        <c:manualLayout>
          <c:layoutTarget val="inner"/>
          <c:xMode val="edge"/>
          <c:yMode val="edge"/>
          <c:x val="0.17175810493440741"/>
          <c:y val="0.23666670765304967"/>
          <c:w val="0.54022368093285056"/>
          <c:h val="0.49826012803663894"/>
        </c:manualLayout>
      </c:layout>
      <c:barChart>
        <c:barDir val="col"/>
        <c:grouping val="clustered"/>
        <c:ser>
          <c:idx val="0"/>
          <c:order val="0"/>
          <c:tx>
            <c:strRef>
              <c:f>'SQL Operations Root vs VM'!$B$70</c:f>
              <c:strCache>
                <c:ptCount val="1"/>
                <c:pt idx="0">
                  <c:v>Total Time (seconds)</c:v>
                </c:pt>
              </c:strCache>
            </c:strRef>
          </c:tx>
          <c:dLbls>
            <c:txPr>
              <a:bodyPr rot="0"/>
              <a:lstStyle/>
              <a:p>
                <a:pPr>
                  <a:defRPr sz="800" baseline="0">
                    <a:solidFill>
                      <a:schemeClr val="accent1">
                        <a:lumMod val="20000"/>
                        <a:lumOff val="80000"/>
                      </a:schemeClr>
                    </a:solidFill>
                  </a:defRPr>
                </a:pPr>
                <a:endParaRPr lang="en-US"/>
              </a:p>
            </c:txPr>
            <c:dLblPos val="inEnd"/>
            <c:showVal val="1"/>
          </c:dLbls>
          <c:cat>
            <c:strRef>
              <c:f>'SQL Operations Root vs VM'!$C$2:$F$2</c:f>
              <c:strCache>
                <c:ptCount val="4"/>
                <c:pt idx="0">
                  <c:v>Native OS - Hyper-V Disabled</c:v>
                </c:pt>
                <c:pt idx="1">
                  <c:v>Root Partition - Hyper-V Enabled</c:v>
                </c:pt>
                <c:pt idx="2">
                  <c:v>Guest (Passthrough)</c:v>
                </c:pt>
                <c:pt idx="3">
                  <c:v>Guest (VHD)</c:v>
                </c:pt>
              </c:strCache>
            </c:strRef>
          </c:cat>
          <c:val>
            <c:numRef>
              <c:f>'SQL Operations Root vs VM'!$C$70:$F$70</c:f>
              <c:numCache>
                <c:formatCode>General</c:formatCode>
                <c:ptCount val="4"/>
                <c:pt idx="0">
                  <c:v>600</c:v>
                </c:pt>
                <c:pt idx="1">
                  <c:v>605</c:v>
                </c:pt>
                <c:pt idx="2">
                  <c:v>620</c:v>
                </c:pt>
                <c:pt idx="3">
                  <c:v>630</c:v>
                </c:pt>
              </c:numCache>
            </c:numRef>
          </c:val>
        </c:ser>
        <c:axId val="75914624"/>
        <c:axId val="75916416"/>
      </c:barChart>
      <c:lineChart>
        <c:grouping val="standard"/>
        <c:ser>
          <c:idx val="1"/>
          <c:order val="1"/>
          <c:tx>
            <c:strRef>
              <c:f>'SQL Operations Root vs VM'!$B$60</c:f>
              <c:strCache>
                <c:ptCount val="1"/>
                <c:pt idx="0">
                  <c:v>Hyper-V - %Guest Run Time</c:v>
                </c:pt>
              </c:strCache>
            </c:strRef>
          </c:tx>
          <c:spPr>
            <a:ln w="28575"/>
          </c:spPr>
          <c:cat>
            <c:strRef>
              <c:f>'SQL Operations Root vs VM'!$C$2:$F$2</c:f>
              <c:strCache>
                <c:ptCount val="4"/>
                <c:pt idx="0">
                  <c:v>Native OS - Hyper-V Disabled</c:v>
                </c:pt>
                <c:pt idx="1">
                  <c:v>Root Partition - Hyper-V Enabled</c:v>
                </c:pt>
                <c:pt idx="2">
                  <c:v>Guest (Passthrough)</c:v>
                </c:pt>
                <c:pt idx="3">
                  <c:v>Guest (VHD)</c:v>
                </c:pt>
              </c:strCache>
            </c:strRef>
          </c:cat>
          <c:val>
            <c:numRef>
              <c:f>('SQL Operations Root vs VM'!$C$79,'SQL Operations Root vs VM'!$D$77,'SQL Operations Root vs VM'!$E$77,'SQL Operations Root vs VM'!$F$77)</c:f>
              <c:numCache>
                <c:formatCode>General</c:formatCode>
                <c:ptCount val="4"/>
                <c:pt idx="0">
                  <c:v>58.9</c:v>
                </c:pt>
                <c:pt idx="1">
                  <c:v>60.1</c:v>
                </c:pt>
                <c:pt idx="2">
                  <c:v>61.4</c:v>
                </c:pt>
                <c:pt idx="3">
                  <c:v>60.9</c:v>
                </c:pt>
              </c:numCache>
            </c:numRef>
          </c:val>
        </c:ser>
        <c:marker val="1"/>
        <c:axId val="75924224"/>
        <c:axId val="75918336"/>
      </c:lineChart>
      <c:catAx>
        <c:axId val="75914624"/>
        <c:scaling>
          <c:orientation val="minMax"/>
        </c:scaling>
        <c:axPos val="b"/>
        <c:numFmt formatCode="General" sourceLinked="1"/>
        <c:majorTickMark val="none"/>
        <c:tickLblPos val="nextTo"/>
        <c:txPr>
          <a:bodyPr/>
          <a:lstStyle/>
          <a:p>
            <a:pPr>
              <a:defRPr sz="800"/>
            </a:pPr>
            <a:endParaRPr lang="en-US"/>
          </a:p>
        </c:txPr>
        <c:crossAx val="75916416"/>
        <c:crosses val="autoZero"/>
        <c:auto val="1"/>
        <c:lblAlgn val="ctr"/>
        <c:lblOffset val="100"/>
      </c:catAx>
      <c:valAx>
        <c:axId val="75916416"/>
        <c:scaling>
          <c:orientation val="minMax"/>
          <c:max val="700"/>
          <c:min val="300"/>
        </c:scaling>
        <c:axPos val="l"/>
        <c:majorGridlines/>
        <c:title>
          <c:tx>
            <c:rich>
              <a:bodyPr/>
              <a:lstStyle/>
              <a:p>
                <a:pPr>
                  <a:defRPr/>
                </a:pPr>
                <a:r>
                  <a:rPr lang="en-US"/>
                  <a:t>Time to Completeion (seconds)</a:t>
                </a:r>
              </a:p>
            </c:rich>
          </c:tx>
          <c:layout>
            <c:manualLayout>
              <c:xMode val="edge"/>
              <c:yMode val="edge"/>
              <c:x val="4.1406764319925904E-2"/>
              <c:y val="0.20451650654251174"/>
            </c:manualLayout>
          </c:layout>
        </c:title>
        <c:numFmt formatCode="General" sourceLinked="1"/>
        <c:tickLblPos val="nextTo"/>
        <c:txPr>
          <a:bodyPr/>
          <a:lstStyle/>
          <a:p>
            <a:pPr>
              <a:defRPr sz="800"/>
            </a:pPr>
            <a:endParaRPr lang="en-US"/>
          </a:p>
        </c:txPr>
        <c:crossAx val="75914624"/>
        <c:crosses val="autoZero"/>
        <c:crossBetween val="between"/>
      </c:valAx>
      <c:valAx>
        <c:axId val="75918336"/>
        <c:scaling>
          <c:orientation val="minMax"/>
          <c:min val="0"/>
        </c:scaling>
        <c:axPos val="r"/>
        <c:numFmt formatCode="General" sourceLinked="1"/>
        <c:tickLblPos val="nextTo"/>
        <c:txPr>
          <a:bodyPr/>
          <a:lstStyle/>
          <a:p>
            <a:pPr>
              <a:defRPr sz="800"/>
            </a:pPr>
            <a:endParaRPr lang="en-US"/>
          </a:p>
        </c:txPr>
        <c:crossAx val="75924224"/>
        <c:crosses val="max"/>
        <c:crossBetween val="between"/>
      </c:valAx>
      <c:catAx>
        <c:axId val="75924224"/>
        <c:scaling>
          <c:orientation val="minMax"/>
        </c:scaling>
        <c:delete val="1"/>
        <c:axPos val="b"/>
        <c:tickLblPos val="nextTo"/>
        <c:crossAx val="75918336"/>
        <c:crosses val="autoZero"/>
        <c:auto val="1"/>
        <c:lblAlgn val="ctr"/>
        <c:lblOffset val="100"/>
      </c:catAx>
    </c:plotArea>
    <c:legend>
      <c:legendPos val="r"/>
      <c:layout>
        <c:manualLayout>
          <c:xMode val="edge"/>
          <c:yMode val="edge"/>
          <c:x val="0.81908509197410961"/>
          <c:y val="0.34504832656214185"/>
          <c:w val="0.17025404131841343"/>
          <c:h val="0.30466745698057168"/>
        </c:manualLayout>
      </c:layout>
      <c:txPr>
        <a:bodyPr/>
        <a:lstStyle/>
        <a:p>
          <a:pPr>
            <a:defRPr sz="800"/>
          </a:pPr>
          <a:endParaRPr lang="en-US"/>
        </a:p>
      </c:txPr>
    </c:legend>
    <c:plotVisOnly val="1"/>
    <c:dispBlanksAs val="gap"/>
  </c:chart>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16"/>
  <c:chart>
    <c:title>
      <c:tx>
        <c:rich>
          <a:bodyPr/>
          <a:lstStyle/>
          <a:p>
            <a:pPr>
              <a:defRPr sz="1100"/>
            </a:pPr>
            <a:r>
              <a:rPr lang="en-US" sz="1100"/>
              <a:t>Relative Throughput - Backup</a:t>
            </a:r>
            <a:r>
              <a:rPr lang="en-US" sz="1100" baseline="0"/>
              <a:t> and </a:t>
            </a:r>
            <a:r>
              <a:rPr lang="en-US" sz="1100"/>
              <a:t>Restore</a:t>
            </a:r>
          </a:p>
          <a:p>
            <a:pPr>
              <a:defRPr sz="1100"/>
            </a:pPr>
            <a:r>
              <a:rPr lang="en-US" sz="1100"/>
              <a:t>(Total MB per Second / Total Avg CPU %) </a:t>
            </a:r>
          </a:p>
        </c:rich>
      </c:tx>
    </c:title>
    <c:view3D>
      <c:rAngAx val="1"/>
    </c:view3D>
    <c:plotArea>
      <c:layout>
        <c:manualLayout>
          <c:layoutTarget val="inner"/>
          <c:xMode val="edge"/>
          <c:yMode val="edge"/>
          <c:x val="0.14755913735031237"/>
          <c:y val="0.23286695144956374"/>
          <c:w val="0.65212683070153465"/>
          <c:h val="0.60291020104232551"/>
        </c:manualLayout>
      </c:layout>
      <c:bar3DChart>
        <c:barDir val="col"/>
        <c:grouping val="clustered"/>
        <c:ser>
          <c:idx val="0"/>
          <c:order val="0"/>
          <c:tx>
            <c:strRef>
              <c:f>'SQL Operations Root vs VM'!$C$2</c:f>
              <c:strCache>
                <c:ptCount val="1"/>
                <c:pt idx="0">
                  <c:v>Native OS - Hyper-V Disabled</c:v>
                </c:pt>
              </c:strCache>
            </c:strRef>
          </c:tx>
          <c:dLbls>
            <c:txPr>
              <a:bodyPr rot="3000000"/>
              <a:lstStyle/>
              <a:p>
                <a:pPr>
                  <a:defRPr sz="800" baseline="0"/>
                </a:pPr>
                <a:endParaRPr lang="en-US"/>
              </a:p>
            </c:txPr>
            <c:showVal val="1"/>
          </c:dLbls>
          <c:cat>
            <c:strRef>
              <c:f>'SQL Operations Root vs VM'!$A$101:$B$101</c:f>
              <c:strCache>
                <c:ptCount val="2"/>
                <c:pt idx="0">
                  <c:v>Backup</c:v>
                </c:pt>
                <c:pt idx="1">
                  <c:v>Restore</c:v>
                </c:pt>
              </c:strCache>
            </c:strRef>
          </c:cat>
          <c:val>
            <c:numRef>
              <c:f>('SQL Operations Root vs VM'!$C$18,'SQL Operations Root vs VM'!$C$99)</c:f>
              <c:numCache>
                <c:formatCode>0.00</c:formatCode>
                <c:ptCount val="2"/>
                <c:pt idx="0">
                  <c:v>3.0369127516778542</c:v>
                </c:pt>
                <c:pt idx="1">
                  <c:v>5.5022831050228858</c:v>
                </c:pt>
              </c:numCache>
            </c:numRef>
          </c:val>
        </c:ser>
        <c:ser>
          <c:idx val="1"/>
          <c:order val="1"/>
          <c:tx>
            <c:strRef>
              <c:f>'SQL Operations Root vs VM'!$D$2</c:f>
              <c:strCache>
                <c:ptCount val="1"/>
                <c:pt idx="0">
                  <c:v>Root Partition - Hyper-V Enabled</c:v>
                </c:pt>
              </c:strCache>
            </c:strRef>
          </c:tx>
          <c:dLbls>
            <c:txPr>
              <a:bodyPr rot="3000000"/>
              <a:lstStyle/>
              <a:p>
                <a:pPr>
                  <a:defRPr sz="800" baseline="0"/>
                </a:pPr>
                <a:endParaRPr lang="en-US"/>
              </a:p>
            </c:txPr>
            <c:showVal val="1"/>
          </c:dLbls>
          <c:cat>
            <c:strRef>
              <c:f>'SQL Operations Root vs VM'!$A$101:$B$101</c:f>
              <c:strCache>
                <c:ptCount val="2"/>
                <c:pt idx="0">
                  <c:v>Backup</c:v>
                </c:pt>
                <c:pt idx="1">
                  <c:v>Restore</c:v>
                </c:pt>
              </c:strCache>
            </c:strRef>
          </c:cat>
          <c:val>
            <c:numRef>
              <c:f>('SQL Operations Root vs VM'!$D$18,'SQL Operations Root vs VM'!$D$99)</c:f>
              <c:numCache>
                <c:formatCode>0.00</c:formatCode>
                <c:ptCount val="2"/>
                <c:pt idx="0">
                  <c:v>2.8832116788321409</c:v>
                </c:pt>
                <c:pt idx="1">
                  <c:v>5.3562653562653555</c:v>
                </c:pt>
              </c:numCache>
            </c:numRef>
          </c:val>
        </c:ser>
        <c:ser>
          <c:idx val="2"/>
          <c:order val="2"/>
          <c:tx>
            <c:strRef>
              <c:f>'SQL Operations Root vs VM'!$E$2</c:f>
              <c:strCache>
                <c:ptCount val="1"/>
                <c:pt idx="0">
                  <c:v>Guest (Passthrough)</c:v>
                </c:pt>
              </c:strCache>
            </c:strRef>
          </c:tx>
          <c:dLbls>
            <c:txPr>
              <a:bodyPr rot="3000000"/>
              <a:lstStyle/>
              <a:p>
                <a:pPr>
                  <a:defRPr sz="800" baseline="0"/>
                </a:pPr>
                <a:endParaRPr lang="en-US"/>
              </a:p>
            </c:txPr>
            <c:showVal val="1"/>
          </c:dLbls>
          <c:val>
            <c:numRef>
              <c:f>('SQL Operations Root vs VM'!$E$18,'SQL Operations Root vs VM'!$E$99)</c:f>
              <c:numCache>
                <c:formatCode>0.00</c:formatCode>
                <c:ptCount val="2"/>
                <c:pt idx="0">
                  <c:v>2.2814814814814852</c:v>
                </c:pt>
                <c:pt idx="1">
                  <c:v>3.6041666666666692</c:v>
                </c:pt>
              </c:numCache>
            </c:numRef>
          </c:val>
        </c:ser>
        <c:ser>
          <c:idx val="3"/>
          <c:order val="3"/>
          <c:tx>
            <c:strRef>
              <c:f>'SQL Operations Root vs VM'!$F$2</c:f>
              <c:strCache>
                <c:ptCount val="1"/>
                <c:pt idx="0">
                  <c:v>Guest (VHD)</c:v>
                </c:pt>
              </c:strCache>
            </c:strRef>
          </c:tx>
          <c:dLbls>
            <c:txPr>
              <a:bodyPr rot="3000000"/>
              <a:lstStyle/>
              <a:p>
                <a:pPr>
                  <a:defRPr sz="800" baseline="0"/>
                </a:pPr>
                <a:endParaRPr lang="en-US"/>
              </a:p>
            </c:txPr>
            <c:showVal val="1"/>
          </c:dLbls>
          <c:val>
            <c:numRef>
              <c:f>('SQL Operations Root vs VM'!$F$18,'SQL Operations Root vs VM'!$F$99)</c:f>
              <c:numCache>
                <c:formatCode>0.00</c:formatCode>
                <c:ptCount val="2"/>
                <c:pt idx="0">
                  <c:v>2.3328380386329868</c:v>
                </c:pt>
                <c:pt idx="1">
                  <c:v>2.9195804195804187</c:v>
                </c:pt>
              </c:numCache>
            </c:numRef>
          </c:val>
        </c:ser>
        <c:gapWidth val="127"/>
        <c:shape val="box"/>
        <c:axId val="76100352"/>
        <c:axId val="76101888"/>
        <c:axId val="0"/>
      </c:bar3DChart>
      <c:catAx>
        <c:axId val="76100352"/>
        <c:scaling>
          <c:orientation val="minMax"/>
        </c:scaling>
        <c:axPos val="b"/>
        <c:numFmt formatCode="General" sourceLinked="1"/>
        <c:majorTickMark val="none"/>
        <c:tickLblPos val="nextTo"/>
        <c:txPr>
          <a:bodyPr/>
          <a:lstStyle/>
          <a:p>
            <a:pPr>
              <a:defRPr sz="900"/>
            </a:pPr>
            <a:endParaRPr lang="en-US"/>
          </a:p>
        </c:txPr>
        <c:crossAx val="76101888"/>
        <c:crosses val="autoZero"/>
        <c:auto val="1"/>
        <c:lblAlgn val="ctr"/>
        <c:lblOffset val="100"/>
      </c:catAx>
      <c:valAx>
        <c:axId val="76101888"/>
        <c:scaling>
          <c:orientation val="minMax"/>
        </c:scaling>
        <c:axPos val="l"/>
        <c:majorGridlines/>
        <c:title>
          <c:tx>
            <c:rich>
              <a:bodyPr/>
              <a:lstStyle/>
              <a:p>
                <a:pPr>
                  <a:defRPr/>
                </a:pPr>
                <a:r>
                  <a:rPr lang="en-US" sz="900"/>
                  <a:t>Relateive Throughput</a:t>
                </a:r>
              </a:p>
            </c:rich>
          </c:tx>
          <c:layout>
            <c:manualLayout>
              <c:xMode val="edge"/>
              <c:yMode val="edge"/>
              <c:x val="1.5725839491226561E-2"/>
              <c:y val="0.28612816169470923"/>
            </c:manualLayout>
          </c:layout>
        </c:title>
        <c:numFmt formatCode="0.00" sourceLinked="1"/>
        <c:tickLblPos val="nextTo"/>
        <c:txPr>
          <a:bodyPr/>
          <a:lstStyle/>
          <a:p>
            <a:pPr>
              <a:defRPr sz="800"/>
            </a:pPr>
            <a:endParaRPr lang="en-US"/>
          </a:p>
        </c:txPr>
        <c:crossAx val="76100352"/>
        <c:crosses val="autoZero"/>
        <c:crossBetween val="between"/>
      </c:valAx>
    </c:plotArea>
    <c:legend>
      <c:legendPos val="r"/>
      <c:layout>
        <c:manualLayout>
          <c:xMode val="edge"/>
          <c:yMode val="edge"/>
          <c:x val="0.80584345723139506"/>
          <c:y val="0.31245747136422003"/>
          <c:w val="0.19107779817883772"/>
          <c:h val="0.54831859529016458"/>
        </c:manualLayout>
      </c:layout>
      <c:txPr>
        <a:bodyPr/>
        <a:lstStyle/>
        <a:p>
          <a:pPr>
            <a:defRPr sz="800"/>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200"/>
            </a:pPr>
            <a:r>
              <a:rPr lang="en-US" sz="1200"/>
              <a:t>Backup - Network Throughput vs. CPU</a:t>
            </a:r>
          </a:p>
        </c:rich>
      </c:tx>
      <c:layout>
        <c:manualLayout>
          <c:xMode val="edge"/>
          <c:yMode val="edge"/>
          <c:x val="0.11547061340930655"/>
          <c:y val="3.3047082798387084E-2"/>
        </c:manualLayout>
      </c:layout>
    </c:title>
    <c:plotArea>
      <c:layout>
        <c:manualLayout>
          <c:layoutTarget val="inner"/>
          <c:xMode val="edge"/>
          <c:yMode val="edge"/>
          <c:x val="0.16128286606474268"/>
          <c:y val="0.21143743342228927"/>
          <c:w val="0.54528143224326064"/>
          <c:h val="0.60775278090238716"/>
        </c:manualLayout>
      </c:layout>
      <c:barChart>
        <c:barDir val="col"/>
        <c:grouping val="clustered"/>
        <c:ser>
          <c:idx val="0"/>
          <c:order val="0"/>
          <c:tx>
            <c:strRef>
              <c:f>'SQL Operations Root vs VM'!$B$17</c:f>
              <c:strCache>
                <c:ptCount val="1"/>
                <c:pt idx="0">
                  <c:v>Network Interface Bytes Sent/sec</c:v>
                </c:pt>
              </c:strCache>
            </c:strRef>
          </c:tx>
          <c:dLbls>
            <c:txPr>
              <a:bodyPr/>
              <a:lstStyle/>
              <a:p>
                <a:pPr>
                  <a:defRPr sz="800" baseline="0"/>
                </a:pPr>
                <a:endParaRPr lang="en-US"/>
              </a:p>
            </c:txPr>
            <c:showVal val="1"/>
          </c:dLbls>
          <c:cat>
            <c:strRef>
              <c:f>'SQL Operations Root vs VM'!$C$2:$F$2</c:f>
              <c:strCache>
                <c:ptCount val="4"/>
                <c:pt idx="0">
                  <c:v>Native OS - Hyper-V Disabled</c:v>
                </c:pt>
                <c:pt idx="1">
                  <c:v>Root Partition - Hyper-V Enabled</c:v>
                </c:pt>
                <c:pt idx="2">
                  <c:v>Guest (Passthrough)</c:v>
                </c:pt>
                <c:pt idx="3">
                  <c:v>Guest (VHD)</c:v>
                </c:pt>
              </c:strCache>
            </c:strRef>
          </c:cat>
          <c:val>
            <c:numRef>
              <c:f>'SQL Operations Root vs VM'!$C$17:$F$17</c:f>
              <c:numCache>
                <c:formatCode>#,##0</c:formatCode>
                <c:ptCount val="4"/>
                <c:pt idx="0">
                  <c:v>64175343</c:v>
                </c:pt>
                <c:pt idx="1">
                  <c:v>56608244</c:v>
                </c:pt>
                <c:pt idx="2">
                  <c:v>56353835</c:v>
                </c:pt>
                <c:pt idx="3">
                  <c:v>56084247</c:v>
                </c:pt>
              </c:numCache>
            </c:numRef>
          </c:val>
        </c:ser>
        <c:gapWidth val="223"/>
        <c:overlap val="-25"/>
        <c:axId val="76141312"/>
        <c:axId val="76142848"/>
      </c:barChart>
      <c:lineChart>
        <c:grouping val="standard"/>
        <c:ser>
          <c:idx val="1"/>
          <c:order val="1"/>
          <c:tx>
            <c:v>Total % CPU Time </c:v>
          </c:tx>
          <c:spPr>
            <a:ln w="28575"/>
          </c:spPr>
          <c:cat>
            <c:strRef>
              <c:f>'SQL Operations Root vs VM'!$C$2:$F$2</c:f>
              <c:strCache>
                <c:ptCount val="4"/>
                <c:pt idx="0">
                  <c:v>Native OS - Hyper-V Disabled</c:v>
                </c:pt>
                <c:pt idx="1">
                  <c:v>Root Partition - Hyper-V Enabled</c:v>
                </c:pt>
                <c:pt idx="2">
                  <c:v>Guest (Passthrough)</c:v>
                </c:pt>
                <c:pt idx="3">
                  <c:v>Guest (VHD)</c:v>
                </c:pt>
              </c:strCache>
            </c:strRef>
          </c:cat>
          <c:val>
            <c:numRef>
              <c:f>('SQL Operations Root vs VM'!$C$14,'SQL Operations Root vs VM'!$D$12,'SQL Operations Root vs VM'!$E$12,'SQL Operations Root vs VM'!$F$12)</c:f>
              <c:numCache>
                <c:formatCode>General</c:formatCode>
                <c:ptCount val="4"/>
                <c:pt idx="0">
                  <c:v>59.6</c:v>
                </c:pt>
                <c:pt idx="1">
                  <c:v>54.8</c:v>
                </c:pt>
                <c:pt idx="2">
                  <c:v>67.5</c:v>
                </c:pt>
                <c:pt idx="3">
                  <c:v>67.3</c:v>
                </c:pt>
              </c:numCache>
            </c:numRef>
          </c:val>
        </c:ser>
        <c:marker val="1"/>
        <c:axId val="76150272"/>
        <c:axId val="76148736"/>
      </c:lineChart>
      <c:catAx>
        <c:axId val="76141312"/>
        <c:scaling>
          <c:orientation val="minMax"/>
        </c:scaling>
        <c:axPos val="b"/>
        <c:numFmt formatCode="General" sourceLinked="1"/>
        <c:majorTickMark val="none"/>
        <c:tickLblPos val="nextTo"/>
        <c:txPr>
          <a:bodyPr/>
          <a:lstStyle/>
          <a:p>
            <a:pPr>
              <a:defRPr sz="800"/>
            </a:pPr>
            <a:endParaRPr lang="en-US"/>
          </a:p>
        </c:txPr>
        <c:crossAx val="76142848"/>
        <c:crosses val="autoZero"/>
        <c:auto val="1"/>
        <c:lblAlgn val="ctr"/>
        <c:lblOffset val="100"/>
      </c:catAx>
      <c:valAx>
        <c:axId val="76142848"/>
        <c:scaling>
          <c:orientation val="minMax"/>
          <c:min val="0"/>
        </c:scaling>
        <c:axPos val="l"/>
        <c:majorGridlines/>
        <c:numFmt formatCode="#,##0" sourceLinked="1"/>
        <c:majorTickMark val="none"/>
        <c:tickLblPos val="nextTo"/>
        <c:txPr>
          <a:bodyPr/>
          <a:lstStyle/>
          <a:p>
            <a:pPr>
              <a:defRPr sz="800"/>
            </a:pPr>
            <a:endParaRPr lang="en-US"/>
          </a:p>
        </c:txPr>
        <c:crossAx val="76141312"/>
        <c:crosses val="autoZero"/>
        <c:crossBetween val="between"/>
      </c:valAx>
      <c:valAx>
        <c:axId val="76148736"/>
        <c:scaling>
          <c:orientation val="minMax"/>
          <c:max val="100"/>
        </c:scaling>
        <c:axPos val="r"/>
        <c:numFmt formatCode="General" sourceLinked="1"/>
        <c:tickLblPos val="nextTo"/>
        <c:txPr>
          <a:bodyPr/>
          <a:lstStyle/>
          <a:p>
            <a:pPr>
              <a:defRPr sz="800"/>
            </a:pPr>
            <a:endParaRPr lang="en-US"/>
          </a:p>
        </c:txPr>
        <c:crossAx val="76150272"/>
        <c:crosses val="max"/>
        <c:crossBetween val="between"/>
      </c:valAx>
      <c:catAx>
        <c:axId val="76150272"/>
        <c:scaling>
          <c:orientation val="minMax"/>
        </c:scaling>
        <c:delete val="1"/>
        <c:axPos val="b"/>
        <c:tickLblPos val="nextTo"/>
        <c:crossAx val="76148736"/>
        <c:crosses val="autoZero"/>
        <c:auto val="1"/>
        <c:lblAlgn val="ctr"/>
        <c:lblOffset val="100"/>
      </c:catAx>
    </c:plotArea>
    <c:legend>
      <c:legendPos val="b"/>
      <c:layout>
        <c:manualLayout>
          <c:xMode val="edge"/>
          <c:yMode val="edge"/>
          <c:x val="0.76087207698080672"/>
          <c:y val="0.3761137450638794"/>
          <c:w val="0.23126885996233479"/>
          <c:h val="0.30985283089613797"/>
        </c:manualLayout>
      </c:layout>
      <c:txPr>
        <a:bodyPr/>
        <a:lstStyle/>
        <a:p>
          <a:pPr>
            <a:defRPr sz="900"/>
          </a:pPr>
          <a:endParaRPr lang="en-US"/>
        </a:p>
      </c:txP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sz="1200"/>
            </a:pPr>
            <a:r>
              <a:rPr lang="en-US" sz="1200"/>
              <a:t>Restore - Network Utilization vs. CPU </a:t>
            </a:r>
          </a:p>
        </c:rich>
      </c:tx>
      <c:layout>
        <c:manualLayout>
          <c:xMode val="edge"/>
          <c:yMode val="edge"/>
          <c:x val="7.5713950405857197E-2"/>
          <c:y val="1.7979400675213423E-2"/>
        </c:manualLayout>
      </c:layout>
    </c:title>
    <c:plotArea>
      <c:layout>
        <c:manualLayout>
          <c:layoutTarget val="inner"/>
          <c:xMode val="edge"/>
          <c:yMode val="edge"/>
          <c:x val="0.14808102594182621"/>
          <c:y val="0.17105335352000894"/>
          <c:w val="0.56428676787553556"/>
          <c:h val="0.57442382667317105"/>
        </c:manualLayout>
      </c:layout>
      <c:barChart>
        <c:barDir val="col"/>
        <c:grouping val="clustered"/>
        <c:ser>
          <c:idx val="0"/>
          <c:order val="0"/>
          <c:tx>
            <c:strRef>
              <c:f>'SQL Operations Root vs VM'!$B$98</c:f>
              <c:strCache>
                <c:ptCount val="1"/>
                <c:pt idx="0">
                  <c:v>Network Interface Bytes Received/sec </c:v>
                </c:pt>
              </c:strCache>
            </c:strRef>
          </c:tx>
          <c:dLbls>
            <c:txPr>
              <a:bodyPr rot="0"/>
              <a:lstStyle/>
              <a:p>
                <a:pPr>
                  <a:defRPr sz="800" baseline="0"/>
                </a:pPr>
                <a:endParaRPr lang="en-US"/>
              </a:p>
            </c:txPr>
            <c:showVal val="1"/>
          </c:dLbls>
          <c:cat>
            <c:strRef>
              <c:f>'SQL Operations Root vs VM'!$C$2:$F$2</c:f>
              <c:strCache>
                <c:ptCount val="4"/>
                <c:pt idx="0">
                  <c:v>Native OS - Hyper-V Disabled</c:v>
                </c:pt>
                <c:pt idx="1">
                  <c:v>Root Partition - Hyper-V Enabled</c:v>
                </c:pt>
                <c:pt idx="2">
                  <c:v>Guest (Passthrough)</c:v>
                </c:pt>
                <c:pt idx="3">
                  <c:v>Guest (VHD)</c:v>
                </c:pt>
              </c:strCache>
            </c:strRef>
          </c:cat>
          <c:val>
            <c:numRef>
              <c:f>'SQL Operations Root vs VM'!$C$98:$F$98</c:f>
              <c:numCache>
                <c:formatCode>#,##0</c:formatCode>
                <c:ptCount val="4"/>
                <c:pt idx="0">
                  <c:v>85472730</c:v>
                </c:pt>
                <c:pt idx="1">
                  <c:v>75673694</c:v>
                </c:pt>
                <c:pt idx="2">
                  <c:v>61530273</c:v>
                </c:pt>
                <c:pt idx="3">
                  <c:v>59206576</c:v>
                </c:pt>
              </c:numCache>
            </c:numRef>
          </c:val>
        </c:ser>
        <c:gapWidth val="228"/>
        <c:overlap val="-25"/>
        <c:axId val="76242304"/>
        <c:axId val="76252288"/>
      </c:barChart>
      <c:lineChart>
        <c:grouping val="standard"/>
        <c:ser>
          <c:idx val="1"/>
          <c:order val="1"/>
          <c:tx>
            <c:v>Total % CPU Time </c:v>
          </c:tx>
          <c:spPr>
            <a:ln w="28575"/>
          </c:spPr>
          <c:cat>
            <c:strRef>
              <c:f>'SQL Operations Root vs VM'!$C$2:$F$2</c:f>
              <c:strCache>
                <c:ptCount val="4"/>
                <c:pt idx="0">
                  <c:v>Native OS - Hyper-V Disabled</c:v>
                </c:pt>
                <c:pt idx="1">
                  <c:v>Root Partition - Hyper-V Enabled</c:v>
                </c:pt>
                <c:pt idx="2">
                  <c:v>Guest (Passthrough)</c:v>
                </c:pt>
                <c:pt idx="3">
                  <c:v>Guest (VHD)</c:v>
                </c:pt>
              </c:strCache>
            </c:strRef>
          </c:cat>
          <c:val>
            <c:numRef>
              <c:f>('SQL Operations Root vs VM'!$C$95,'SQL Operations Root vs VM'!$D$92,'SQL Operations Root vs VM'!$E$92,'SQL Operations Root vs VM'!$F$92)</c:f>
              <c:numCache>
                <c:formatCode>General</c:formatCode>
                <c:ptCount val="4"/>
                <c:pt idx="0">
                  <c:v>43.8</c:v>
                </c:pt>
                <c:pt idx="1">
                  <c:v>43.5</c:v>
                </c:pt>
                <c:pt idx="2">
                  <c:v>57.3</c:v>
                </c:pt>
                <c:pt idx="3">
                  <c:v>56.1</c:v>
                </c:pt>
              </c:numCache>
            </c:numRef>
          </c:val>
        </c:ser>
        <c:marker val="1"/>
        <c:axId val="76259712"/>
        <c:axId val="76253824"/>
      </c:lineChart>
      <c:catAx>
        <c:axId val="76242304"/>
        <c:scaling>
          <c:orientation val="minMax"/>
        </c:scaling>
        <c:axPos val="b"/>
        <c:numFmt formatCode="General" sourceLinked="1"/>
        <c:majorTickMark val="none"/>
        <c:tickLblPos val="nextTo"/>
        <c:txPr>
          <a:bodyPr/>
          <a:lstStyle/>
          <a:p>
            <a:pPr>
              <a:defRPr sz="800"/>
            </a:pPr>
            <a:endParaRPr lang="en-US"/>
          </a:p>
        </c:txPr>
        <c:crossAx val="76252288"/>
        <c:crosses val="autoZero"/>
        <c:auto val="1"/>
        <c:lblAlgn val="ctr"/>
        <c:lblOffset val="100"/>
      </c:catAx>
      <c:valAx>
        <c:axId val="76252288"/>
        <c:scaling>
          <c:orientation val="minMax"/>
          <c:min val="0"/>
        </c:scaling>
        <c:axPos val="l"/>
        <c:majorGridlines/>
        <c:numFmt formatCode="#,##0" sourceLinked="1"/>
        <c:majorTickMark val="none"/>
        <c:tickLblPos val="nextTo"/>
        <c:txPr>
          <a:bodyPr/>
          <a:lstStyle/>
          <a:p>
            <a:pPr>
              <a:defRPr sz="800"/>
            </a:pPr>
            <a:endParaRPr lang="en-US"/>
          </a:p>
        </c:txPr>
        <c:crossAx val="76242304"/>
        <c:crosses val="autoZero"/>
        <c:crossBetween val="between"/>
      </c:valAx>
      <c:valAx>
        <c:axId val="76253824"/>
        <c:scaling>
          <c:orientation val="minMax"/>
          <c:max val="100"/>
        </c:scaling>
        <c:axPos val="r"/>
        <c:numFmt formatCode="General" sourceLinked="1"/>
        <c:tickLblPos val="nextTo"/>
        <c:txPr>
          <a:bodyPr/>
          <a:lstStyle/>
          <a:p>
            <a:pPr>
              <a:defRPr sz="800"/>
            </a:pPr>
            <a:endParaRPr lang="en-US"/>
          </a:p>
        </c:txPr>
        <c:crossAx val="76259712"/>
        <c:crosses val="max"/>
        <c:crossBetween val="between"/>
      </c:valAx>
      <c:catAx>
        <c:axId val="76259712"/>
        <c:scaling>
          <c:orientation val="minMax"/>
        </c:scaling>
        <c:delete val="1"/>
        <c:axPos val="b"/>
        <c:tickLblPos val="nextTo"/>
        <c:crossAx val="76253824"/>
        <c:crosses val="autoZero"/>
        <c:auto val="1"/>
        <c:lblAlgn val="ctr"/>
        <c:lblOffset val="100"/>
      </c:catAx>
    </c:plotArea>
    <c:legend>
      <c:legendPos val="b"/>
      <c:layout>
        <c:manualLayout>
          <c:xMode val="edge"/>
          <c:yMode val="edge"/>
          <c:x val="0.77906858412392033"/>
          <c:y val="0.4273362346791798"/>
          <c:w val="0.21841906968182251"/>
          <c:h val="0.36561750816257388"/>
        </c:manualLayout>
      </c:layout>
      <c:txPr>
        <a:bodyPr/>
        <a:lstStyle/>
        <a:p>
          <a:pPr>
            <a:defRPr sz="800"/>
          </a:pPr>
          <a:endParaRPr lang="en-US"/>
        </a:p>
      </c:txPr>
    </c:legend>
    <c:plotVisOnly val="1"/>
    <c:dispBlanksAs val="gap"/>
  </c:chart>
  <c:externalData r:id="rId1"/>
</c:chartSpace>
</file>

<file path=word/drawings/drawing1.xml><?xml version="1.0" encoding="utf-8"?>
<c:userShapes xmlns:c="http://schemas.openxmlformats.org/drawingml/2006/chart">
  <cdr:relSizeAnchor xmlns:cdr="http://schemas.openxmlformats.org/drawingml/2006/chartDrawing">
    <cdr:from>
      <cdr:x>0.1875</cdr:x>
      <cdr:y>0.03819</cdr:y>
    </cdr:from>
    <cdr:to>
      <cdr:x>0.7625</cdr:x>
      <cdr:y>0.14222</cdr:y>
    </cdr:to>
    <cdr:sp macro="" textlink="">
      <cdr:nvSpPr>
        <cdr:cNvPr id="2" name="TextBox 1"/>
        <cdr:cNvSpPr txBox="1"/>
      </cdr:nvSpPr>
      <cdr:spPr>
        <a:xfrm xmlns:a="http://schemas.openxmlformats.org/drawingml/2006/main">
          <a:off x="863347" y="104763"/>
          <a:ext cx="2647598" cy="285381"/>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pPr algn="ctr" rtl="0"/>
          <a:r>
            <a:rPr lang="en-US" sz="1200" b="1" i="0" baseline="0">
              <a:latin typeface="+mn-lt"/>
              <a:ea typeface="+mn-ea"/>
              <a:cs typeface="+mn-cs"/>
            </a:rPr>
            <a:t>SQLIO </a:t>
          </a:r>
          <a:r>
            <a:rPr lang="en-US" sz="1200" b="0" i="0" baseline="0">
              <a:latin typeface="+mn-lt"/>
              <a:ea typeface="+mn-ea"/>
              <a:cs typeface="+mn-cs"/>
            </a:rPr>
            <a:t> </a:t>
          </a:r>
          <a:r>
            <a:rPr lang="en-US" sz="1200" b="1" i="0" baseline="0">
              <a:latin typeface="+mn-lt"/>
              <a:ea typeface="+mn-ea"/>
              <a:cs typeface="+mn-cs"/>
            </a:rPr>
            <a:t>64K Sequential - Root vs. VM</a:t>
          </a:r>
        </a:p>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0.75079</cdr:x>
      <cdr:y>0.24912</cdr:y>
    </cdr:from>
    <cdr:to>
      <cdr:x>0.81092</cdr:x>
      <cdr:y>0.69444</cdr:y>
    </cdr:to>
    <cdr:sp macro="" textlink="">
      <cdr:nvSpPr>
        <cdr:cNvPr id="2" name="TextBox 1"/>
        <cdr:cNvSpPr txBox="1"/>
      </cdr:nvSpPr>
      <cdr:spPr>
        <a:xfrm xmlns:a="http://schemas.openxmlformats.org/drawingml/2006/main" rot="10800000">
          <a:off x="3577590" y="688848"/>
          <a:ext cx="286512" cy="1231392"/>
        </a:xfrm>
        <a:prstGeom xmlns:a="http://schemas.openxmlformats.org/drawingml/2006/main" prst="rect">
          <a:avLst/>
        </a:prstGeom>
      </cdr:spPr>
      <cdr:txBody>
        <a:bodyPr xmlns:a="http://schemas.openxmlformats.org/drawingml/2006/main" vert="eaVert" wrap="square" rtlCol="0"/>
        <a:lstStyle xmlns:a="http://schemas.openxmlformats.org/drawingml/2006/main"/>
        <a:p xmlns:a="http://schemas.openxmlformats.org/drawingml/2006/main">
          <a:r>
            <a:rPr lang="en-US" sz="1000" b="1"/>
            <a:t>%Guest</a:t>
          </a:r>
          <a:r>
            <a:rPr lang="en-US" sz="1000" b="1" baseline="0"/>
            <a:t> Run Time</a:t>
          </a:r>
          <a:endParaRPr lang="en-US" sz="1000" b="1"/>
        </a:p>
      </cdr:txBody>
    </cdr:sp>
  </cdr:relSizeAnchor>
</c:userShapes>
</file>

<file path=word/drawings/drawing3.xml><?xml version="1.0" encoding="utf-8"?>
<c:userShapes xmlns:c="http://schemas.openxmlformats.org/drawingml/2006/chart">
  <cdr:relSizeAnchor xmlns:cdr="http://schemas.openxmlformats.org/drawingml/2006/chartDrawing">
    <cdr:from>
      <cdr:x>0.7279</cdr:x>
      <cdr:y>0.1677</cdr:y>
    </cdr:from>
    <cdr:to>
      <cdr:x>0.80466</cdr:x>
      <cdr:y>0.70454</cdr:y>
    </cdr:to>
    <cdr:sp macro="" textlink="">
      <cdr:nvSpPr>
        <cdr:cNvPr id="2" name="TextBox 1"/>
        <cdr:cNvSpPr txBox="1"/>
      </cdr:nvSpPr>
      <cdr:spPr>
        <a:xfrm xmlns:a="http://schemas.openxmlformats.org/drawingml/2006/main" flipV="1">
          <a:off x="3780019" y="502965"/>
          <a:ext cx="398606" cy="1610114"/>
        </a:xfrm>
        <a:prstGeom xmlns:a="http://schemas.openxmlformats.org/drawingml/2006/main" prst="rect">
          <a:avLst/>
        </a:prstGeom>
      </cdr:spPr>
      <cdr:txBody>
        <a:bodyPr xmlns:a="http://schemas.openxmlformats.org/drawingml/2006/main" vert="eaVert" wrap="square" rtlCol="0"/>
        <a:lstStyle xmlns:a="http://schemas.openxmlformats.org/drawingml/2006/main"/>
        <a:p xmlns:a="http://schemas.openxmlformats.org/drawingml/2006/main">
          <a:r>
            <a:rPr lang="en-US" sz="1000" b="1"/>
            <a:t>% Guest CPU Time</a:t>
          </a:r>
        </a:p>
      </cdr:txBody>
    </cdr:sp>
  </cdr:relSizeAnchor>
</c:userShapes>
</file>

<file path=word/drawings/drawing4.xml><?xml version="1.0" encoding="utf-8"?>
<c:userShapes xmlns:c="http://schemas.openxmlformats.org/drawingml/2006/chart">
  <cdr:relSizeAnchor xmlns:cdr="http://schemas.openxmlformats.org/drawingml/2006/chartDrawing">
    <cdr:from>
      <cdr:x>0.76518</cdr:x>
      <cdr:y>0.30688</cdr:y>
    </cdr:from>
    <cdr:to>
      <cdr:x>0.84194</cdr:x>
      <cdr:y>0.69925</cdr:y>
    </cdr:to>
    <cdr:sp macro="" textlink="">
      <cdr:nvSpPr>
        <cdr:cNvPr id="2" name="TextBox 1"/>
        <cdr:cNvSpPr txBox="1"/>
      </cdr:nvSpPr>
      <cdr:spPr>
        <a:xfrm xmlns:a="http://schemas.openxmlformats.org/drawingml/2006/main" flipV="1">
          <a:off x="4272114" y="1060703"/>
          <a:ext cx="428564" cy="1356203"/>
        </a:xfrm>
        <a:prstGeom xmlns:a="http://schemas.openxmlformats.org/drawingml/2006/main" prst="rect">
          <a:avLst/>
        </a:prstGeom>
      </cdr:spPr>
      <cdr:txBody>
        <a:bodyPr xmlns:a="http://schemas.openxmlformats.org/drawingml/2006/main" vert="eaVert" wrap="square" rtlCol="0"/>
        <a:lstStyle xmlns:a="http://schemas.openxmlformats.org/drawingml/2006/main"/>
        <a:p xmlns:a="http://schemas.openxmlformats.org/drawingml/2006/main">
          <a:r>
            <a:rPr lang="en-US" sz="1000" b="1"/>
            <a:t>% Guest CPU Time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In Editing</Status>
    <Author0 xmlns="e088bdf7-e3e8-4871-901b-790e98bd1fd6">lingzhuz</Author0>
    <Paper_x0020_Type xmlns="e088bdf7-e3e8-4871-901b-790e98bd1fd6">Technical</Paper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4" ma:contentTypeDescription="Create a new document." ma:contentTypeScope="" ma:versionID="893311aaf2ad129309e43639d10579a5">
  <xsd:schema xmlns:xsd="http://www.w3.org/2001/XMLSchema" xmlns:p="http://schemas.microsoft.com/office/2006/metadata/properties" xmlns:ns2="e088bdf7-e3e8-4871-901b-790e98bd1fd6" targetNamespace="http://schemas.microsoft.com/office/2006/metadata/properties" ma:root="true" ma:fieldsID="92eca7ef486f8868369430416759302d" ns2:_="">
    <xsd:import namespace="e088bdf7-e3e8-4871-901b-790e98bd1fd6"/>
    <xsd:element name="properties">
      <xsd:complexType>
        <xsd:sequence>
          <xsd:element name="documentManagement">
            <xsd:complexType>
              <xsd:all>
                <xsd:element ref="ns2:Author0" minOccurs="0"/>
                <xsd:element ref="ns2:Status"/>
                <xsd:element ref="ns2:URL" minOccurs="0"/>
                <xsd:element ref="ns2:Paper_x0020_Type"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Ready To Publish"/>
          <xsd:enumeration value="Published"/>
          <xsd:enumeration value="On Hol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Paper_x0020_Type" ma:index="11" nillable="true" ma:displayName="Paper Type" ma:default="Technical" ma:description="'Technical' papers are hosted in the MSDN/TechNet Library. 'Marketing' papers are hosted on microsoft.com." ma:format="RadioButtons" ma:internalName="Paper_x0020_Type">
      <xsd:simpleType>
        <xsd:restriction base="dms:Choice">
          <xsd:enumeration value="Marketing"/>
          <xsd:enumeration value="Technic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156AD-5E3B-49A0-8C7F-768E86572292}">
  <ds:schemaRefs>
    <ds:schemaRef ds:uri="http://schemas.microsoft.com/office/2006/metadata/properties"/>
    <ds:schemaRef ds:uri="e088bdf7-e3e8-4871-901b-790e98bd1fd6"/>
  </ds:schemaRefs>
</ds:datastoreItem>
</file>

<file path=customXml/itemProps2.xml><?xml version="1.0" encoding="utf-8"?>
<ds:datastoreItem xmlns:ds="http://schemas.openxmlformats.org/officeDocument/2006/customXml" ds:itemID="{6578FC36-D1F0-4DC7-93DD-25497A5CC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463BD7B-3EC9-4BF6-9C67-F5E9113D099D}">
  <ds:schemaRefs>
    <ds:schemaRef ds:uri="http://schemas.microsoft.com/sharepoint/v3/contenttype/forms"/>
  </ds:schemaRefs>
</ds:datastoreItem>
</file>

<file path=customXml/itemProps4.xml><?xml version="1.0" encoding="utf-8"?>
<ds:datastoreItem xmlns:ds="http://schemas.openxmlformats.org/officeDocument/2006/customXml" ds:itemID="{71DE174E-9FEE-4B5C-9F77-BE8A3C6F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37</Pages>
  <Words>9544</Words>
  <Characters>54401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Running SQL Server 2008 in Hyper-V Environment</vt:lpstr>
    </vt:vector>
  </TitlesOfParts>
  <Company>Microsoft Corp</Company>
  <LinksUpToDate>false</LinksUpToDate>
  <CharactersWithSpaces>63818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SQL Server 2008 in Hyper-V Environment</dc:title>
  <dc:subject>Technical Note</dc:subject>
  <dc:creator>Lindsey Allen</dc:creator>
  <cp:keywords>SQL 2008; ADM</cp:keywords>
  <cp:lastModifiedBy>Lindsey Allen (ZHU)</cp:lastModifiedBy>
  <cp:revision>14</cp:revision>
  <cp:lastPrinted>2008-08-27T00:32:00Z</cp:lastPrinted>
  <dcterms:created xsi:type="dcterms:W3CDTF">2008-10-02T10:34:00Z</dcterms:created>
  <dcterms:modified xsi:type="dcterms:W3CDTF">2008-10-02T19:16:00Z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y fmtid="{D5CDD505-2E9C-101B-9397-08002B2CF9AE}" pid="3" name="Mtps.Key.AssetId">
    <vt:lpwstr>4969829e-ef6a-452e-93c3-f3d9b63e2b5a</vt:lpwstr>
  </property>
  <property fmtid="{D5CDD505-2E9C-101B-9397-08002B2CF9AE}" pid="4" name="Mtps.Key.ShortId">
    <vt:lpwstr/>
  </property>
  <property fmtid="{D5CDD505-2E9C-101B-9397-08002B2CF9AE}" pid="5" name="Mtps.Key.ContentGuid">
    <vt:lpwstr/>
  </property>
  <property fmtid="{D5CDD505-2E9C-101B-9397-08002B2CF9AE}" pid="6" name="Mtps.Key.Locale">
    <vt:lpwstr>en-us</vt:lpwstr>
  </property>
  <property fmtid="{D5CDD505-2E9C-101B-9397-08002B2CF9AE}" pid="7" name="Mtps.Key.Version">
    <vt:lpwstr>SQL.100</vt:lpwstr>
  </property>
  <property fmtid="{D5CDD505-2E9C-101B-9397-08002B2CF9AE}" pid="8" name="Mtps.SystemInfo.ContentType">
    <vt:lpwstr>mtpsPagePlanner</vt:lpwstr>
  </property>
  <property fmtid="{D5CDD505-2E9C-101B-9397-08002B2CF9AE}" pid="9" name="Mtps.SystemInfo.DisplayType">
    <vt:lpwstr>HomePageType</vt:lpwstr>
  </property>
  <property fmtid="{D5CDD505-2E9C-101B-9397-08002B2CF9AE}" pid="10" name="Mtps.SystemInfo.TocTitle">
    <vt:lpwstr>Running SQL 2008 in Hyper-V Environment</vt:lpwstr>
  </property>
  <property fmtid="{D5CDD505-2E9C-101B-9397-08002B2CF9AE}" pid="11" name="Mtps.Transform">
    <vt:lpwstr/>
  </property>
</Properties>
</file>