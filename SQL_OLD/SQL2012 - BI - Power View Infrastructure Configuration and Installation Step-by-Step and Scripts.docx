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412" w:rsidRPr="00620412" w:rsidRDefault="00620412" w:rsidP="00620412">
      <w:r>
        <w:rPr>
          <w:noProof/>
          <w:lang w:eastAsia="zh-CN"/>
        </w:rPr>
        <w:drawing>
          <wp:inline distT="0" distB="0" distL="0" distR="0" wp14:anchorId="466A78BF" wp14:editId="7DA707EE">
            <wp:extent cx="5943600" cy="1784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201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84350"/>
                    </a:xfrm>
                    <a:prstGeom prst="rect">
                      <a:avLst/>
                    </a:prstGeom>
                  </pic:spPr>
                </pic:pic>
              </a:graphicData>
            </a:graphic>
          </wp:inline>
        </w:drawing>
      </w:r>
    </w:p>
    <w:p w:rsidR="0003060F" w:rsidRDefault="0003060F" w:rsidP="00C65C94">
      <w:pPr>
        <w:rPr>
          <w:rFonts w:ascii="Arial" w:hAnsi="Arial" w:cs="Arial"/>
        </w:rPr>
      </w:pPr>
    </w:p>
    <w:p w:rsidR="0003060F" w:rsidRPr="0003060F" w:rsidRDefault="00935234" w:rsidP="0003060F">
      <w:pPr>
        <w:spacing w:after="0" w:line="240" w:lineRule="auto"/>
        <w:rPr>
          <w:rFonts w:cstheme="minorHAnsi"/>
          <w:sz w:val="48"/>
          <w:szCs w:val="48"/>
        </w:rPr>
      </w:pPr>
      <w:r>
        <w:rPr>
          <w:rFonts w:cstheme="minorHAnsi"/>
          <w:b/>
          <w:sz w:val="48"/>
          <w:szCs w:val="48"/>
        </w:rPr>
        <w:t>Power View Infrastructure Configuration and Installation: Step-by-Step and Scripts</w:t>
      </w:r>
      <w:r w:rsidR="0003060F" w:rsidRPr="0003060F">
        <w:rPr>
          <w:rFonts w:cstheme="minorHAnsi"/>
          <w:b/>
          <w:sz w:val="48"/>
          <w:szCs w:val="48"/>
        </w:rPr>
        <w:t xml:space="preserve"> </w:t>
      </w:r>
    </w:p>
    <w:p w:rsidR="0003060F" w:rsidRDefault="0003060F" w:rsidP="00C65C94">
      <w:pPr>
        <w:rPr>
          <w:rFonts w:ascii="Arial" w:hAnsi="Arial" w:cs="Arial"/>
        </w:rPr>
      </w:pPr>
    </w:p>
    <w:p w:rsidR="00C65C94" w:rsidRPr="00674032" w:rsidRDefault="00C65C94" w:rsidP="00C65C94">
      <w:pPr>
        <w:rPr>
          <w:rFonts w:ascii="Arial" w:hAnsi="Arial" w:cs="Arial"/>
        </w:rPr>
      </w:pPr>
      <w:r w:rsidRPr="00674032">
        <w:rPr>
          <w:rFonts w:ascii="Arial" w:hAnsi="Arial" w:cs="Arial"/>
        </w:rPr>
        <w:t>SQL Server Technical Article</w:t>
      </w:r>
    </w:p>
    <w:p w:rsidR="00C545AA" w:rsidRPr="00674032" w:rsidRDefault="00C545AA" w:rsidP="00C545AA">
      <w:pPr>
        <w:rPr>
          <w:rFonts w:ascii="Arial" w:hAnsi="Arial" w:cs="Arial"/>
        </w:rPr>
      </w:pPr>
    </w:p>
    <w:p w:rsidR="00C65C94" w:rsidRPr="00592368" w:rsidRDefault="00C65C94" w:rsidP="00C545AA">
      <w:pPr>
        <w:rPr>
          <w:rFonts w:ascii="Arial" w:hAnsi="Arial" w:cs="Arial"/>
          <w:b/>
        </w:rPr>
      </w:pPr>
      <w:r w:rsidRPr="00592368">
        <w:rPr>
          <w:rFonts w:ascii="Arial" w:hAnsi="Arial" w:cs="Arial"/>
          <w:b/>
        </w:rPr>
        <w:t>Writer:</w:t>
      </w:r>
      <w:r w:rsidR="00332483" w:rsidRPr="00592368">
        <w:rPr>
          <w:rFonts w:ascii="Arial" w:hAnsi="Arial" w:cs="Arial"/>
        </w:rPr>
        <w:t xml:space="preserve"> </w:t>
      </w:r>
      <w:r w:rsidR="00B51FB5">
        <w:rPr>
          <w:rFonts w:ascii="Arial" w:hAnsi="Arial" w:cs="Arial"/>
        </w:rPr>
        <w:t>Carl Rabeler</w:t>
      </w:r>
      <w:r w:rsidR="0039609F">
        <w:rPr>
          <w:rFonts w:ascii="Arial" w:hAnsi="Arial" w:cs="Arial"/>
        </w:rPr>
        <w:t xml:space="preserve">, owner of TheBIGuru.com and mentor at </w:t>
      </w:r>
      <w:proofErr w:type="spellStart"/>
      <w:r w:rsidR="0039609F">
        <w:rPr>
          <w:rFonts w:ascii="Arial" w:hAnsi="Arial" w:cs="Arial"/>
        </w:rPr>
        <w:t>SolidQ</w:t>
      </w:r>
      <w:proofErr w:type="spellEnd"/>
    </w:p>
    <w:p w:rsidR="00C65C94" w:rsidRPr="00592368" w:rsidRDefault="00C65C94" w:rsidP="00C65C94">
      <w:pPr>
        <w:rPr>
          <w:rFonts w:ascii="Arial" w:hAnsi="Arial" w:cs="Arial"/>
          <w:b/>
        </w:rPr>
      </w:pPr>
      <w:r w:rsidRPr="00592368">
        <w:rPr>
          <w:rFonts w:ascii="Arial" w:hAnsi="Arial" w:cs="Arial"/>
          <w:b/>
        </w:rPr>
        <w:t>Technical Reviewer:</w:t>
      </w:r>
      <w:r w:rsidRPr="00592368">
        <w:rPr>
          <w:rFonts w:ascii="Arial" w:hAnsi="Arial" w:cs="Arial"/>
        </w:rPr>
        <w:t xml:space="preserve"> </w:t>
      </w:r>
      <w:r w:rsidR="007940FD">
        <w:rPr>
          <w:rFonts w:ascii="Arial" w:hAnsi="Arial" w:cs="Arial"/>
        </w:rPr>
        <w:t>Karan Gulati</w:t>
      </w:r>
      <w:r w:rsidR="003A17A5">
        <w:rPr>
          <w:rFonts w:ascii="Arial" w:hAnsi="Arial" w:cs="Arial"/>
        </w:rPr>
        <w:t xml:space="preserve"> (CSS)</w:t>
      </w:r>
      <w:r w:rsidR="002F6C4E">
        <w:rPr>
          <w:rFonts w:ascii="Arial" w:hAnsi="Arial" w:cs="Arial"/>
        </w:rPr>
        <w:t xml:space="preserve">, </w:t>
      </w:r>
      <w:r w:rsidR="007F417C">
        <w:rPr>
          <w:rFonts w:ascii="Arial" w:hAnsi="Arial" w:cs="Arial"/>
        </w:rPr>
        <w:t>Kay Unkroth</w:t>
      </w:r>
      <w:r w:rsidR="003A17A5">
        <w:rPr>
          <w:rFonts w:ascii="Arial" w:hAnsi="Arial" w:cs="Arial"/>
        </w:rPr>
        <w:t xml:space="preserve"> </w:t>
      </w:r>
      <w:r w:rsidR="002F6C4E">
        <w:rPr>
          <w:rFonts w:ascii="Arial" w:hAnsi="Arial" w:cs="Arial"/>
        </w:rPr>
        <w:t>(A</w:t>
      </w:r>
      <w:r w:rsidR="007F417C">
        <w:rPr>
          <w:rFonts w:ascii="Arial" w:hAnsi="Arial" w:cs="Arial"/>
        </w:rPr>
        <w:t xml:space="preserve">nalysis </w:t>
      </w:r>
      <w:r w:rsidR="002F6C4E">
        <w:rPr>
          <w:rFonts w:ascii="Arial" w:hAnsi="Arial" w:cs="Arial"/>
        </w:rPr>
        <w:t>S</w:t>
      </w:r>
      <w:r w:rsidR="007F417C">
        <w:rPr>
          <w:rFonts w:ascii="Arial" w:hAnsi="Arial" w:cs="Arial"/>
        </w:rPr>
        <w:t>ervices</w:t>
      </w:r>
      <w:r w:rsidR="002F6C4E">
        <w:rPr>
          <w:rFonts w:ascii="Arial" w:hAnsi="Arial" w:cs="Arial"/>
        </w:rPr>
        <w:t>)</w:t>
      </w:r>
    </w:p>
    <w:p w:rsidR="00C65C94" w:rsidRPr="00592368" w:rsidRDefault="00C65C94" w:rsidP="00C545AA">
      <w:pPr>
        <w:rPr>
          <w:rFonts w:ascii="Arial" w:hAnsi="Arial" w:cs="Arial"/>
        </w:rPr>
      </w:pPr>
    </w:p>
    <w:p w:rsidR="00C65C94" w:rsidRPr="00592368" w:rsidRDefault="00C65C94" w:rsidP="00C65C94">
      <w:pPr>
        <w:rPr>
          <w:rFonts w:ascii="Arial" w:hAnsi="Arial" w:cs="Arial"/>
          <w:b/>
        </w:rPr>
      </w:pPr>
      <w:r w:rsidRPr="00592368">
        <w:rPr>
          <w:rFonts w:ascii="Arial" w:hAnsi="Arial" w:cs="Arial"/>
          <w:b/>
        </w:rPr>
        <w:t>Published:</w:t>
      </w:r>
      <w:r w:rsidRPr="00592368">
        <w:rPr>
          <w:rFonts w:ascii="Arial" w:hAnsi="Arial" w:cs="Arial"/>
        </w:rPr>
        <w:t xml:space="preserve"> </w:t>
      </w:r>
      <w:r w:rsidR="00EB7848">
        <w:rPr>
          <w:rFonts w:ascii="Arial" w:hAnsi="Arial" w:cs="Arial"/>
        </w:rPr>
        <w:t>August 2012</w:t>
      </w:r>
    </w:p>
    <w:p w:rsidR="00C65C94" w:rsidRPr="00592368" w:rsidRDefault="00C65C94" w:rsidP="00C545AA">
      <w:pPr>
        <w:rPr>
          <w:rFonts w:ascii="Arial" w:hAnsi="Arial" w:cs="Arial"/>
        </w:rPr>
      </w:pPr>
      <w:r w:rsidRPr="00592368">
        <w:rPr>
          <w:rFonts w:ascii="Arial" w:hAnsi="Arial" w:cs="Arial"/>
          <w:b/>
        </w:rPr>
        <w:t>Applies to:</w:t>
      </w:r>
      <w:r w:rsidRPr="00592368">
        <w:rPr>
          <w:rFonts w:ascii="Arial" w:hAnsi="Arial" w:cs="Arial"/>
        </w:rPr>
        <w:t xml:space="preserve"> SQL Server </w:t>
      </w:r>
      <w:r w:rsidR="00620412">
        <w:rPr>
          <w:rFonts w:ascii="Arial" w:hAnsi="Arial" w:cs="Arial"/>
        </w:rPr>
        <w:t>2012</w:t>
      </w:r>
      <w:r w:rsidR="00371256">
        <w:rPr>
          <w:rFonts w:ascii="Arial" w:hAnsi="Arial" w:cs="Arial"/>
        </w:rPr>
        <w:t>; SharePoint 201</w:t>
      </w:r>
      <w:r w:rsidR="00C74658">
        <w:rPr>
          <w:rFonts w:ascii="Arial" w:hAnsi="Arial" w:cs="Arial"/>
        </w:rPr>
        <w:t>0</w:t>
      </w:r>
      <w:r w:rsidR="00371256">
        <w:rPr>
          <w:rFonts w:ascii="Arial" w:hAnsi="Arial" w:cs="Arial"/>
        </w:rPr>
        <w:t xml:space="preserve">; Power View for SharePoint; </w:t>
      </w:r>
      <w:r w:rsidR="00C74658" w:rsidRPr="00592368">
        <w:rPr>
          <w:rFonts w:ascii="Arial" w:hAnsi="Arial" w:cs="Arial"/>
        </w:rPr>
        <w:t xml:space="preserve">SQL Server </w:t>
      </w:r>
      <w:r w:rsidR="00C74658">
        <w:rPr>
          <w:rFonts w:ascii="Arial" w:hAnsi="Arial" w:cs="Arial"/>
        </w:rPr>
        <w:t xml:space="preserve">2012 </w:t>
      </w:r>
      <w:proofErr w:type="spellStart"/>
      <w:r w:rsidR="00371256">
        <w:rPr>
          <w:rFonts w:ascii="Arial" w:hAnsi="Arial" w:cs="Arial"/>
        </w:rPr>
        <w:t>PowerPivot</w:t>
      </w:r>
      <w:proofErr w:type="spellEnd"/>
      <w:r w:rsidR="00371256">
        <w:rPr>
          <w:rFonts w:ascii="Arial" w:hAnsi="Arial" w:cs="Arial"/>
        </w:rPr>
        <w:t xml:space="preserve"> for SharePoint</w:t>
      </w:r>
      <w:r w:rsidR="00C74658">
        <w:rPr>
          <w:rFonts w:ascii="Arial" w:hAnsi="Arial" w:cs="Arial"/>
        </w:rPr>
        <w:t xml:space="preserve">, </w:t>
      </w:r>
      <w:r w:rsidR="00C74658" w:rsidRPr="00592368">
        <w:rPr>
          <w:rFonts w:ascii="Arial" w:hAnsi="Arial" w:cs="Arial"/>
        </w:rPr>
        <w:t xml:space="preserve">SQL Server </w:t>
      </w:r>
      <w:r w:rsidR="00C74658">
        <w:rPr>
          <w:rFonts w:ascii="Arial" w:hAnsi="Arial" w:cs="Arial"/>
        </w:rPr>
        <w:t>2012 Reporting Services for SharePoint</w:t>
      </w:r>
    </w:p>
    <w:p w:rsidR="00C65C94" w:rsidRPr="00592368" w:rsidRDefault="00C65C94" w:rsidP="00C545AA">
      <w:pPr>
        <w:rPr>
          <w:rFonts w:ascii="Arial" w:hAnsi="Arial" w:cs="Arial"/>
        </w:rPr>
      </w:pPr>
    </w:p>
    <w:p w:rsidR="00935234" w:rsidRPr="00935234" w:rsidRDefault="00C65C94" w:rsidP="00935234">
      <w:pPr>
        <w:rPr>
          <w:rFonts w:ascii="Arial" w:hAnsi="Arial" w:cs="Arial"/>
        </w:rPr>
      </w:pPr>
      <w:r w:rsidRPr="00592368">
        <w:rPr>
          <w:rFonts w:ascii="Arial" w:hAnsi="Arial" w:cs="Arial"/>
          <w:b/>
        </w:rPr>
        <w:t>Summary:</w:t>
      </w:r>
      <w:r w:rsidRPr="00592368">
        <w:rPr>
          <w:rFonts w:ascii="Arial" w:hAnsi="Arial" w:cs="Arial"/>
        </w:rPr>
        <w:t xml:space="preserve"> </w:t>
      </w:r>
      <w:r w:rsidR="00935234" w:rsidRPr="00935234">
        <w:rPr>
          <w:rFonts w:ascii="Arial" w:hAnsi="Arial" w:cs="Arial"/>
        </w:rPr>
        <w:t xml:space="preserve">This document contains step-by-step instructions for installing and testing the Microsoft Business Intelligence infrastructure based on SQL Server 2012 and SharePoint 2010, focused on SQL Server 2012 Reporting Services with Power View. </w:t>
      </w:r>
      <w:r w:rsidR="007940FD" w:rsidRPr="00722F7B">
        <w:rPr>
          <w:rFonts w:ascii="Arial" w:hAnsi="Arial" w:cs="Arial"/>
        </w:rPr>
        <w:t xml:space="preserve">This document </w:t>
      </w:r>
      <w:r w:rsidR="007940FD">
        <w:rPr>
          <w:rFonts w:ascii="Arial" w:hAnsi="Arial" w:cs="Arial"/>
        </w:rPr>
        <w:t>describes how to completely install</w:t>
      </w:r>
      <w:r w:rsidR="007940FD" w:rsidRPr="00722F7B">
        <w:rPr>
          <w:rFonts w:ascii="Arial" w:hAnsi="Arial" w:cs="Arial"/>
        </w:rPr>
        <w:t xml:space="preserve"> the following scenarios</w:t>
      </w:r>
      <w:r w:rsidR="007940FD">
        <w:rPr>
          <w:rFonts w:ascii="Arial" w:hAnsi="Arial" w:cs="Arial"/>
        </w:rPr>
        <w:t xml:space="preserve">: a standalone instance of </w:t>
      </w:r>
      <w:r w:rsidR="00617596">
        <w:rPr>
          <w:rFonts w:ascii="Arial" w:hAnsi="Arial" w:cs="Arial"/>
        </w:rPr>
        <w:t xml:space="preserve">SharePoint and </w:t>
      </w:r>
      <w:r w:rsidR="007940FD">
        <w:rPr>
          <w:rFonts w:ascii="Arial" w:hAnsi="Arial" w:cs="Arial"/>
        </w:rPr>
        <w:t xml:space="preserve">Power View with all required components; a new SharePoint farm with the Power View infrastructure; a server with the Power View infrastructure </w:t>
      </w:r>
      <w:r w:rsidR="00617596">
        <w:rPr>
          <w:rFonts w:ascii="Arial" w:hAnsi="Arial" w:cs="Arial"/>
        </w:rPr>
        <w:t xml:space="preserve">joined </w:t>
      </w:r>
      <w:r w:rsidR="007940FD">
        <w:rPr>
          <w:rFonts w:ascii="Arial" w:hAnsi="Arial" w:cs="Arial"/>
        </w:rPr>
        <w:t>to an existing SharePoint farm; installation on a se</w:t>
      </w:r>
      <w:r w:rsidR="00617596">
        <w:rPr>
          <w:rFonts w:ascii="Arial" w:hAnsi="Arial" w:cs="Arial"/>
        </w:rPr>
        <w:t xml:space="preserve">parate computer of client tools; installation of </w:t>
      </w:r>
      <w:r w:rsidR="007940FD">
        <w:rPr>
          <w:rFonts w:ascii="Arial" w:hAnsi="Arial" w:cs="Arial"/>
        </w:rPr>
        <w:t>a tabular instance of Analysis Services</w:t>
      </w:r>
      <w:r w:rsidR="00617596">
        <w:rPr>
          <w:rFonts w:ascii="Arial" w:hAnsi="Arial" w:cs="Arial"/>
        </w:rPr>
        <w:t xml:space="preserve"> on a separate instance</w:t>
      </w:r>
      <w:r w:rsidR="00C74658">
        <w:rPr>
          <w:rFonts w:ascii="Arial" w:hAnsi="Arial" w:cs="Arial"/>
        </w:rPr>
        <w:t>; and configuration of single sign-on access for double-hop scenarios with and without Kerberos</w:t>
      </w:r>
      <w:r w:rsidR="007940FD">
        <w:rPr>
          <w:rFonts w:ascii="Arial" w:hAnsi="Arial" w:cs="Arial"/>
        </w:rPr>
        <w:t>. Scripts are provided for all/most scenarios</w:t>
      </w:r>
      <w:r w:rsidR="00617596">
        <w:rPr>
          <w:rFonts w:ascii="Arial" w:hAnsi="Arial" w:cs="Arial"/>
        </w:rPr>
        <w:t>.</w:t>
      </w:r>
    </w:p>
    <w:p w:rsidR="00F30476" w:rsidRDefault="00F30476" w:rsidP="00F30476">
      <w:pPr>
        <w:rPr>
          <w:rFonts w:asciiTheme="majorHAnsi" w:eastAsiaTheme="majorEastAsia" w:hAnsiTheme="majorHAnsi" w:cstheme="majorBidi"/>
          <w:color w:val="365F91" w:themeColor="accent1" w:themeShade="BF"/>
          <w:sz w:val="28"/>
          <w:szCs w:val="28"/>
        </w:rPr>
      </w:pPr>
      <w:r>
        <w:br w:type="page"/>
      </w:r>
    </w:p>
    <w:p w:rsidR="00F30476" w:rsidRPr="00033202" w:rsidRDefault="00F30476" w:rsidP="00033202">
      <w:pPr>
        <w:rPr>
          <w:sz w:val="36"/>
          <w:szCs w:val="36"/>
        </w:rPr>
      </w:pPr>
      <w:r w:rsidRPr="00033202">
        <w:rPr>
          <w:sz w:val="36"/>
          <w:szCs w:val="36"/>
        </w:rPr>
        <w:lastRenderedPageBreak/>
        <w:t>Copyright</w:t>
      </w:r>
    </w:p>
    <w:p w:rsidR="00F30476" w:rsidRDefault="00F30476" w:rsidP="00F30476">
      <w:pPr>
        <w:pStyle w:val="Text"/>
        <w:rPr>
          <w:sz w:val="16"/>
        </w:rPr>
      </w:pPr>
    </w:p>
    <w:p w:rsidR="00E43B6E" w:rsidRPr="0072608B" w:rsidRDefault="00E43B6E" w:rsidP="00E43B6E">
      <w:pPr>
        <w:rPr>
          <w:rFonts w:ascii="Arial" w:hAnsi="Arial" w:cs="Arial"/>
          <w:color w:val="000000"/>
        </w:rPr>
      </w:pPr>
      <w:r w:rsidRPr="0072608B">
        <w:rPr>
          <w:rFonts w:ascii="Arial" w:hAnsi="Arial" w:cs="Arial"/>
          <w:color w:val="000000"/>
        </w:rPr>
        <w:t xml:space="preserve">This document is provided “as-is”. Information and views expressed in this document, including URL and other Internet Web site references, may change without notice. You bear the risk of using it. </w:t>
      </w:r>
    </w:p>
    <w:p w:rsidR="00E43B6E" w:rsidRPr="0072608B" w:rsidRDefault="00253768" w:rsidP="00E43B6E">
      <w:pPr>
        <w:pStyle w:val="ListParagraph"/>
        <w:ind w:left="0"/>
        <w:rPr>
          <w:rFonts w:ascii="Arial" w:hAnsi="Arial" w:cs="Arial"/>
          <w:color w:val="000000"/>
        </w:rPr>
      </w:pPr>
      <w:r w:rsidRPr="0072608B">
        <w:rPr>
          <w:rFonts w:ascii="Arial" w:hAnsi="Arial" w:cs="Arial"/>
          <w:color w:val="000000"/>
        </w:rPr>
        <w:t xml:space="preserve">The names of accounts and services used in these examples are provided for illustration only and are fictitious.  </w:t>
      </w:r>
      <w:r w:rsidR="00E43B6E" w:rsidRPr="0072608B">
        <w:rPr>
          <w:rFonts w:ascii="Arial" w:hAnsi="Arial" w:cs="Arial"/>
          <w:color w:val="000000"/>
        </w:rPr>
        <w:t>No real association or connection is intended or should be inferred.</w:t>
      </w:r>
    </w:p>
    <w:p w:rsidR="00E43B6E" w:rsidRPr="0072608B" w:rsidRDefault="00E43B6E" w:rsidP="00E43B6E">
      <w:pPr>
        <w:rPr>
          <w:rFonts w:ascii="Arial" w:hAnsi="Arial" w:cs="Arial"/>
          <w:b/>
          <w:bCs/>
          <w:i/>
          <w:iCs/>
          <w:color w:val="000000"/>
          <w:sz w:val="20"/>
          <w:szCs w:val="20"/>
        </w:rPr>
      </w:pPr>
      <w:r w:rsidRPr="0072608B">
        <w:rPr>
          <w:rFonts w:ascii="Arial" w:hAnsi="Arial" w:cs="Arial"/>
          <w:color w:val="000000"/>
        </w:rPr>
        <w:t xml:space="preserve">This document does not provide you with any legal rights to any intellectual property in any Microsoft product. You may copy and use this document for your internal, reference purposes. </w:t>
      </w:r>
    </w:p>
    <w:p w:rsidR="00E43B6E" w:rsidRPr="0072608B" w:rsidRDefault="00E43B6E" w:rsidP="00E43B6E">
      <w:pPr>
        <w:rPr>
          <w:rFonts w:ascii="Arial" w:hAnsi="Arial" w:cs="Arial"/>
          <w:color w:val="000000"/>
        </w:rPr>
      </w:pPr>
      <w:r w:rsidRPr="0072608B">
        <w:rPr>
          <w:rFonts w:ascii="Arial" w:hAnsi="Arial" w:cs="Arial"/>
          <w:color w:val="000000"/>
        </w:rPr>
        <w:t>© 201</w:t>
      </w:r>
      <w:r w:rsidR="00253768" w:rsidRPr="0072608B">
        <w:rPr>
          <w:rFonts w:ascii="Arial" w:hAnsi="Arial" w:cs="Arial"/>
          <w:color w:val="000000"/>
        </w:rPr>
        <w:t>2</w:t>
      </w:r>
      <w:r w:rsidRPr="0072608B">
        <w:rPr>
          <w:rFonts w:ascii="Arial" w:hAnsi="Arial" w:cs="Arial"/>
          <w:color w:val="000000"/>
        </w:rPr>
        <w:t xml:space="preserve"> Microsoft. All rights reserved.</w:t>
      </w:r>
    </w:p>
    <w:p w:rsidR="00F30476" w:rsidRDefault="00F30476" w:rsidP="00F30476"/>
    <w:p w:rsidR="00F30476" w:rsidRDefault="00F30476">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540189968"/>
        <w:docPartObj>
          <w:docPartGallery w:val="Table of Contents"/>
          <w:docPartUnique/>
        </w:docPartObj>
      </w:sdtPr>
      <w:sdtEndPr>
        <w:rPr>
          <w:rFonts w:eastAsiaTheme="minorEastAsia"/>
        </w:rPr>
      </w:sdtEndPr>
      <w:sdtContent>
        <w:p w:rsidR="00033202" w:rsidRDefault="00033202">
          <w:pPr>
            <w:pStyle w:val="TOCHeading"/>
          </w:pPr>
          <w:r>
            <w:t>Contents</w:t>
          </w:r>
        </w:p>
        <w:p w:rsidR="00EB7848" w:rsidRDefault="004D3320">
          <w:pPr>
            <w:pStyle w:val="TOC1"/>
            <w:tabs>
              <w:tab w:val="right" w:leader="dot" w:pos="9350"/>
            </w:tabs>
            <w:rPr>
              <w:noProof/>
              <w:lang w:eastAsia="zh-CN"/>
            </w:rPr>
          </w:pPr>
          <w:r>
            <w:fldChar w:fldCharType="begin"/>
          </w:r>
          <w:r w:rsidR="00033202">
            <w:instrText xml:space="preserve"> TOC \o "1-3" \h \z \u </w:instrText>
          </w:r>
          <w:r>
            <w:fldChar w:fldCharType="separate"/>
          </w:r>
          <w:hyperlink w:anchor="_Toc332020941" w:history="1">
            <w:r w:rsidR="00EB7848" w:rsidRPr="004837FB">
              <w:rPr>
                <w:rStyle w:val="Hyperlink"/>
                <w:noProof/>
              </w:rPr>
              <w:t>Introduction</w:t>
            </w:r>
            <w:r w:rsidR="00EB7848">
              <w:rPr>
                <w:noProof/>
                <w:webHidden/>
              </w:rPr>
              <w:tab/>
            </w:r>
            <w:r w:rsidR="00EB7848">
              <w:rPr>
                <w:noProof/>
                <w:webHidden/>
              </w:rPr>
              <w:fldChar w:fldCharType="begin"/>
            </w:r>
            <w:r w:rsidR="00EB7848">
              <w:rPr>
                <w:noProof/>
                <w:webHidden/>
              </w:rPr>
              <w:instrText xml:space="preserve"> PAGEREF _Toc332020941 \h </w:instrText>
            </w:r>
            <w:r w:rsidR="00EB7848">
              <w:rPr>
                <w:noProof/>
                <w:webHidden/>
              </w:rPr>
            </w:r>
            <w:r w:rsidR="00EB7848">
              <w:rPr>
                <w:noProof/>
                <w:webHidden/>
              </w:rPr>
              <w:fldChar w:fldCharType="separate"/>
            </w:r>
            <w:r w:rsidR="00EB7848">
              <w:rPr>
                <w:noProof/>
                <w:webHidden/>
              </w:rPr>
              <w:t>7</w:t>
            </w:r>
            <w:r w:rsidR="00EB7848">
              <w:rPr>
                <w:noProof/>
                <w:webHidden/>
              </w:rPr>
              <w:fldChar w:fldCharType="end"/>
            </w:r>
          </w:hyperlink>
        </w:p>
        <w:p w:rsidR="00EB7848" w:rsidRDefault="00EB7848">
          <w:pPr>
            <w:pStyle w:val="TOC1"/>
            <w:tabs>
              <w:tab w:val="right" w:leader="dot" w:pos="9350"/>
            </w:tabs>
            <w:rPr>
              <w:noProof/>
              <w:lang w:eastAsia="zh-CN"/>
            </w:rPr>
          </w:pPr>
          <w:hyperlink w:anchor="_Toc332020942" w:history="1">
            <w:r w:rsidRPr="004837FB">
              <w:rPr>
                <w:rStyle w:val="Hyperlink"/>
                <w:noProof/>
              </w:rPr>
              <w:t>Summary of Scenarios</w:t>
            </w:r>
            <w:r>
              <w:rPr>
                <w:noProof/>
                <w:webHidden/>
              </w:rPr>
              <w:tab/>
            </w:r>
            <w:r>
              <w:rPr>
                <w:noProof/>
                <w:webHidden/>
              </w:rPr>
              <w:fldChar w:fldCharType="begin"/>
            </w:r>
            <w:r>
              <w:rPr>
                <w:noProof/>
                <w:webHidden/>
              </w:rPr>
              <w:instrText xml:space="preserve"> PAGEREF _Toc332020942 \h </w:instrText>
            </w:r>
            <w:r>
              <w:rPr>
                <w:noProof/>
                <w:webHidden/>
              </w:rPr>
            </w:r>
            <w:r>
              <w:rPr>
                <w:noProof/>
                <w:webHidden/>
              </w:rPr>
              <w:fldChar w:fldCharType="separate"/>
            </w:r>
            <w:r>
              <w:rPr>
                <w:noProof/>
                <w:webHidden/>
              </w:rPr>
              <w:t>7</w:t>
            </w:r>
            <w:r>
              <w:rPr>
                <w:noProof/>
                <w:webHidden/>
              </w:rPr>
              <w:fldChar w:fldCharType="end"/>
            </w:r>
          </w:hyperlink>
        </w:p>
        <w:p w:rsidR="00EB7848" w:rsidRDefault="00EB7848">
          <w:pPr>
            <w:pStyle w:val="TOC1"/>
            <w:tabs>
              <w:tab w:val="right" w:leader="dot" w:pos="9350"/>
            </w:tabs>
            <w:rPr>
              <w:noProof/>
              <w:lang w:eastAsia="zh-CN"/>
            </w:rPr>
          </w:pPr>
          <w:hyperlink w:anchor="_Toc332020943" w:history="1">
            <w:r w:rsidRPr="004837FB">
              <w:rPr>
                <w:rStyle w:val="Hyperlink"/>
                <w:noProof/>
              </w:rPr>
              <w:t>References</w:t>
            </w:r>
            <w:r>
              <w:rPr>
                <w:noProof/>
                <w:webHidden/>
              </w:rPr>
              <w:tab/>
            </w:r>
            <w:r>
              <w:rPr>
                <w:noProof/>
                <w:webHidden/>
              </w:rPr>
              <w:fldChar w:fldCharType="begin"/>
            </w:r>
            <w:r>
              <w:rPr>
                <w:noProof/>
                <w:webHidden/>
              </w:rPr>
              <w:instrText xml:space="preserve"> PAGEREF _Toc332020943 \h </w:instrText>
            </w:r>
            <w:r>
              <w:rPr>
                <w:noProof/>
                <w:webHidden/>
              </w:rPr>
            </w:r>
            <w:r>
              <w:rPr>
                <w:noProof/>
                <w:webHidden/>
              </w:rPr>
              <w:fldChar w:fldCharType="separate"/>
            </w:r>
            <w:r>
              <w:rPr>
                <w:noProof/>
                <w:webHidden/>
              </w:rPr>
              <w:t>9</w:t>
            </w:r>
            <w:r>
              <w:rPr>
                <w:noProof/>
                <w:webHidden/>
              </w:rPr>
              <w:fldChar w:fldCharType="end"/>
            </w:r>
          </w:hyperlink>
        </w:p>
        <w:p w:rsidR="00EB7848" w:rsidRDefault="00EB7848">
          <w:pPr>
            <w:pStyle w:val="TOC2"/>
            <w:tabs>
              <w:tab w:val="right" w:leader="dot" w:pos="9350"/>
            </w:tabs>
            <w:rPr>
              <w:noProof/>
              <w:lang w:eastAsia="zh-CN"/>
            </w:rPr>
          </w:pPr>
          <w:hyperlink w:anchor="_Toc332020944" w:history="1">
            <w:r w:rsidRPr="004837FB">
              <w:rPr>
                <w:rStyle w:val="Hyperlink"/>
                <w:noProof/>
              </w:rPr>
              <w:t>Hardware and Software Requirements</w:t>
            </w:r>
            <w:r>
              <w:rPr>
                <w:noProof/>
                <w:webHidden/>
              </w:rPr>
              <w:tab/>
            </w:r>
            <w:r>
              <w:rPr>
                <w:noProof/>
                <w:webHidden/>
              </w:rPr>
              <w:fldChar w:fldCharType="begin"/>
            </w:r>
            <w:r>
              <w:rPr>
                <w:noProof/>
                <w:webHidden/>
              </w:rPr>
              <w:instrText xml:space="preserve"> PAGEREF _Toc332020944 \h </w:instrText>
            </w:r>
            <w:r>
              <w:rPr>
                <w:noProof/>
                <w:webHidden/>
              </w:rPr>
            </w:r>
            <w:r>
              <w:rPr>
                <w:noProof/>
                <w:webHidden/>
              </w:rPr>
              <w:fldChar w:fldCharType="separate"/>
            </w:r>
            <w:r>
              <w:rPr>
                <w:noProof/>
                <w:webHidden/>
              </w:rPr>
              <w:t>10</w:t>
            </w:r>
            <w:r>
              <w:rPr>
                <w:noProof/>
                <w:webHidden/>
              </w:rPr>
              <w:fldChar w:fldCharType="end"/>
            </w:r>
          </w:hyperlink>
        </w:p>
        <w:p w:rsidR="00EB7848" w:rsidRDefault="00EB7848">
          <w:pPr>
            <w:pStyle w:val="TOC2"/>
            <w:tabs>
              <w:tab w:val="right" w:leader="dot" w:pos="9350"/>
            </w:tabs>
            <w:rPr>
              <w:noProof/>
              <w:lang w:eastAsia="zh-CN"/>
            </w:rPr>
          </w:pPr>
          <w:hyperlink w:anchor="_Toc332020945" w:history="1">
            <w:r w:rsidRPr="004837FB">
              <w:rPr>
                <w:rStyle w:val="Hyperlink"/>
                <w:noProof/>
              </w:rPr>
              <w:t>Software Required and Download Locations</w:t>
            </w:r>
            <w:r>
              <w:rPr>
                <w:noProof/>
                <w:webHidden/>
              </w:rPr>
              <w:tab/>
            </w:r>
            <w:r>
              <w:rPr>
                <w:noProof/>
                <w:webHidden/>
              </w:rPr>
              <w:fldChar w:fldCharType="begin"/>
            </w:r>
            <w:r>
              <w:rPr>
                <w:noProof/>
                <w:webHidden/>
              </w:rPr>
              <w:instrText xml:space="preserve"> PAGEREF _Toc332020945 \h </w:instrText>
            </w:r>
            <w:r>
              <w:rPr>
                <w:noProof/>
                <w:webHidden/>
              </w:rPr>
            </w:r>
            <w:r>
              <w:rPr>
                <w:noProof/>
                <w:webHidden/>
              </w:rPr>
              <w:fldChar w:fldCharType="separate"/>
            </w:r>
            <w:r>
              <w:rPr>
                <w:noProof/>
                <w:webHidden/>
              </w:rPr>
              <w:t>10</w:t>
            </w:r>
            <w:r>
              <w:rPr>
                <w:noProof/>
                <w:webHidden/>
              </w:rPr>
              <w:fldChar w:fldCharType="end"/>
            </w:r>
          </w:hyperlink>
        </w:p>
        <w:p w:rsidR="00EB7848" w:rsidRDefault="00EB7848">
          <w:pPr>
            <w:pStyle w:val="TOC2"/>
            <w:tabs>
              <w:tab w:val="right" w:leader="dot" w:pos="9350"/>
            </w:tabs>
            <w:rPr>
              <w:noProof/>
              <w:lang w:eastAsia="zh-CN"/>
            </w:rPr>
          </w:pPr>
          <w:hyperlink w:anchor="_Toc332020946" w:history="1">
            <w:r w:rsidRPr="004837FB">
              <w:rPr>
                <w:rStyle w:val="Hyperlink"/>
                <w:noProof/>
              </w:rPr>
              <w:t>Sample Files for Validation</w:t>
            </w:r>
            <w:r>
              <w:rPr>
                <w:noProof/>
                <w:webHidden/>
              </w:rPr>
              <w:tab/>
            </w:r>
            <w:r>
              <w:rPr>
                <w:noProof/>
                <w:webHidden/>
              </w:rPr>
              <w:fldChar w:fldCharType="begin"/>
            </w:r>
            <w:r>
              <w:rPr>
                <w:noProof/>
                <w:webHidden/>
              </w:rPr>
              <w:instrText xml:space="preserve"> PAGEREF _Toc332020946 \h </w:instrText>
            </w:r>
            <w:r>
              <w:rPr>
                <w:noProof/>
                <w:webHidden/>
              </w:rPr>
            </w:r>
            <w:r>
              <w:rPr>
                <w:noProof/>
                <w:webHidden/>
              </w:rPr>
              <w:fldChar w:fldCharType="separate"/>
            </w:r>
            <w:r>
              <w:rPr>
                <w:noProof/>
                <w:webHidden/>
              </w:rPr>
              <w:t>10</w:t>
            </w:r>
            <w:r>
              <w:rPr>
                <w:noProof/>
                <w:webHidden/>
              </w:rPr>
              <w:fldChar w:fldCharType="end"/>
            </w:r>
          </w:hyperlink>
        </w:p>
        <w:p w:rsidR="00EB7848" w:rsidRDefault="00EB7848">
          <w:pPr>
            <w:pStyle w:val="TOC1"/>
            <w:tabs>
              <w:tab w:val="right" w:leader="dot" w:pos="9350"/>
            </w:tabs>
            <w:rPr>
              <w:noProof/>
              <w:lang w:eastAsia="zh-CN"/>
            </w:rPr>
          </w:pPr>
          <w:hyperlink w:anchor="_Toc332020947" w:history="1">
            <w:r w:rsidRPr="004837FB">
              <w:rPr>
                <w:rStyle w:val="Hyperlink"/>
                <w:noProof/>
              </w:rPr>
              <w:t>Scenario 1: Install a SharePoint 2010 Farm, Add the Power View and PowerPivot Infrastructure, and an Analysis Services Tabular Instance</w:t>
            </w:r>
            <w:r>
              <w:rPr>
                <w:noProof/>
                <w:webHidden/>
              </w:rPr>
              <w:tab/>
            </w:r>
            <w:r>
              <w:rPr>
                <w:noProof/>
                <w:webHidden/>
              </w:rPr>
              <w:fldChar w:fldCharType="begin"/>
            </w:r>
            <w:r>
              <w:rPr>
                <w:noProof/>
                <w:webHidden/>
              </w:rPr>
              <w:instrText xml:space="preserve"> PAGEREF _Toc332020947 \h </w:instrText>
            </w:r>
            <w:r>
              <w:rPr>
                <w:noProof/>
                <w:webHidden/>
              </w:rPr>
            </w:r>
            <w:r>
              <w:rPr>
                <w:noProof/>
                <w:webHidden/>
              </w:rPr>
              <w:fldChar w:fldCharType="separate"/>
            </w:r>
            <w:r>
              <w:rPr>
                <w:noProof/>
                <w:webHidden/>
              </w:rPr>
              <w:t>12</w:t>
            </w:r>
            <w:r>
              <w:rPr>
                <w:noProof/>
                <w:webHidden/>
              </w:rPr>
              <w:fldChar w:fldCharType="end"/>
            </w:r>
          </w:hyperlink>
        </w:p>
        <w:p w:rsidR="00EB7848" w:rsidRDefault="00EB7848">
          <w:pPr>
            <w:pStyle w:val="TOC2"/>
            <w:tabs>
              <w:tab w:val="right" w:leader="dot" w:pos="9350"/>
            </w:tabs>
            <w:rPr>
              <w:noProof/>
              <w:lang w:eastAsia="zh-CN"/>
            </w:rPr>
          </w:pPr>
          <w:hyperlink w:anchor="_Toc332020948" w:history="1">
            <w:r w:rsidRPr="004837FB">
              <w:rPr>
                <w:rStyle w:val="Hyperlink"/>
                <w:noProof/>
              </w:rPr>
              <w:t>Environment, Hardware, and Software Requirements</w:t>
            </w:r>
            <w:r>
              <w:rPr>
                <w:noProof/>
                <w:webHidden/>
              </w:rPr>
              <w:tab/>
            </w:r>
            <w:r>
              <w:rPr>
                <w:noProof/>
                <w:webHidden/>
              </w:rPr>
              <w:fldChar w:fldCharType="begin"/>
            </w:r>
            <w:r>
              <w:rPr>
                <w:noProof/>
                <w:webHidden/>
              </w:rPr>
              <w:instrText xml:space="preserve"> PAGEREF _Toc332020948 \h </w:instrText>
            </w:r>
            <w:r>
              <w:rPr>
                <w:noProof/>
                <w:webHidden/>
              </w:rPr>
            </w:r>
            <w:r>
              <w:rPr>
                <w:noProof/>
                <w:webHidden/>
              </w:rPr>
              <w:fldChar w:fldCharType="separate"/>
            </w:r>
            <w:r>
              <w:rPr>
                <w:noProof/>
                <w:webHidden/>
              </w:rPr>
              <w:t>12</w:t>
            </w:r>
            <w:r>
              <w:rPr>
                <w:noProof/>
                <w:webHidden/>
              </w:rPr>
              <w:fldChar w:fldCharType="end"/>
            </w:r>
          </w:hyperlink>
        </w:p>
        <w:p w:rsidR="00EB7848" w:rsidRDefault="00EB7848">
          <w:pPr>
            <w:pStyle w:val="TOC3"/>
            <w:tabs>
              <w:tab w:val="right" w:leader="dot" w:pos="9350"/>
            </w:tabs>
            <w:rPr>
              <w:noProof/>
              <w:lang w:eastAsia="zh-CN"/>
            </w:rPr>
          </w:pPr>
          <w:hyperlink w:anchor="_Toc332020949" w:history="1">
            <w:r w:rsidRPr="004837FB">
              <w:rPr>
                <w:rStyle w:val="Hyperlink"/>
                <w:noProof/>
              </w:rPr>
              <w:t>Existing Environment</w:t>
            </w:r>
            <w:r>
              <w:rPr>
                <w:noProof/>
                <w:webHidden/>
              </w:rPr>
              <w:tab/>
            </w:r>
            <w:r>
              <w:rPr>
                <w:noProof/>
                <w:webHidden/>
              </w:rPr>
              <w:fldChar w:fldCharType="begin"/>
            </w:r>
            <w:r>
              <w:rPr>
                <w:noProof/>
                <w:webHidden/>
              </w:rPr>
              <w:instrText xml:space="preserve"> PAGEREF _Toc332020949 \h </w:instrText>
            </w:r>
            <w:r>
              <w:rPr>
                <w:noProof/>
                <w:webHidden/>
              </w:rPr>
            </w:r>
            <w:r>
              <w:rPr>
                <w:noProof/>
                <w:webHidden/>
              </w:rPr>
              <w:fldChar w:fldCharType="separate"/>
            </w:r>
            <w:r>
              <w:rPr>
                <w:noProof/>
                <w:webHidden/>
              </w:rPr>
              <w:t>12</w:t>
            </w:r>
            <w:r>
              <w:rPr>
                <w:noProof/>
                <w:webHidden/>
              </w:rPr>
              <w:fldChar w:fldCharType="end"/>
            </w:r>
          </w:hyperlink>
        </w:p>
        <w:p w:rsidR="00EB7848" w:rsidRDefault="00EB7848">
          <w:pPr>
            <w:pStyle w:val="TOC3"/>
            <w:tabs>
              <w:tab w:val="right" w:leader="dot" w:pos="9350"/>
            </w:tabs>
            <w:rPr>
              <w:noProof/>
              <w:lang w:eastAsia="zh-CN"/>
            </w:rPr>
          </w:pPr>
          <w:hyperlink w:anchor="_Toc332020950" w:history="1">
            <w:r w:rsidRPr="004837FB">
              <w:rPr>
                <w:rStyle w:val="Hyperlink"/>
                <w:noProof/>
              </w:rPr>
              <w:t>Required Server Software</w:t>
            </w:r>
            <w:r>
              <w:rPr>
                <w:noProof/>
                <w:webHidden/>
              </w:rPr>
              <w:tab/>
            </w:r>
            <w:r>
              <w:rPr>
                <w:noProof/>
                <w:webHidden/>
              </w:rPr>
              <w:fldChar w:fldCharType="begin"/>
            </w:r>
            <w:r>
              <w:rPr>
                <w:noProof/>
                <w:webHidden/>
              </w:rPr>
              <w:instrText xml:space="preserve"> PAGEREF _Toc332020950 \h </w:instrText>
            </w:r>
            <w:r>
              <w:rPr>
                <w:noProof/>
                <w:webHidden/>
              </w:rPr>
            </w:r>
            <w:r>
              <w:rPr>
                <w:noProof/>
                <w:webHidden/>
              </w:rPr>
              <w:fldChar w:fldCharType="separate"/>
            </w:r>
            <w:r>
              <w:rPr>
                <w:noProof/>
                <w:webHidden/>
              </w:rPr>
              <w:t>13</w:t>
            </w:r>
            <w:r>
              <w:rPr>
                <w:noProof/>
                <w:webHidden/>
              </w:rPr>
              <w:fldChar w:fldCharType="end"/>
            </w:r>
          </w:hyperlink>
        </w:p>
        <w:p w:rsidR="00EB7848" w:rsidRDefault="00EB7848">
          <w:pPr>
            <w:pStyle w:val="TOC3"/>
            <w:tabs>
              <w:tab w:val="right" w:leader="dot" w:pos="9350"/>
            </w:tabs>
            <w:rPr>
              <w:noProof/>
              <w:lang w:eastAsia="zh-CN"/>
            </w:rPr>
          </w:pPr>
          <w:hyperlink w:anchor="_Toc332020951" w:history="1">
            <w:r w:rsidRPr="004837FB">
              <w:rPr>
                <w:rStyle w:val="Hyperlink"/>
                <w:noProof/>
              </w:rPr>
              <w:t>Optional Server Software</w:t>
            </w:r>
            <w:r>
              <w:rPr>
                <w:noProof/>
                <w:webHidden/>
              </w:rPr>
              <w:tab/>
            </w:r>
            <w:r>
              <w:rPr>
                <w:noProof/>
                <w:webHidden/>
              </w:rPr>
              <w:fldChar w:fldCharType="begin"/>
            </w:r>
            <w:r>
              <w:rPr>
                <w:noProof/>
                <w:webHidden/>
              </w:rPr>
              <w:instrText xml:space="preserve"> PAGEREF _Toc332020951 \h </w:instrText>
            </w:r>
            <w:r>
              <w:rPr>
                <w:noProof/>
                <w:webHidden/>
              </w:rPr>
            </w:r>
            <w:r>
              <w:rPr>
                <w:noProof/>
                <w:webHidden/>
              </w:rPr>
              <w:fldChar w:fldCharType="separate"/>
            </w:r>
            <w:r>
              <w:rPr>
                <w:noProof/>
                <w:webHidden/>
              </w:rPr>
              <w:t>13</w:t>
            </w:r>
            <w:r>
              <w:rPr>
                <w:noProof/>
                <w:webHidden/>
              </w:rPr>
              <w:fldChar w:fldCharType="end"/>
            </w:r>
          </w:hyperlink>
        </w:p>
        <w:p w:rsidR="00EB7848" w:rsidRDefault="00EB7848">
          <w:pPr>
            <w:pStyle w:val="TOC2"/>
            <w:tabs>
              <w:tab w:val="right" w:leader="dot" w:pos="9350"/>
            </w:tabs>
            <w:rPr>
              <w:noProof/>
              <w:lang w:eastAsia="zh-CN"/>
            </w:rPr>
          </w:pPr>
          <w:hyperlink w:anchor="_Toc332020952" w:history="1">
            <w:r w:rsidRPr="004837FB">
              <w:rPr>
                <w:rStyle w:val="Hyperlink"/>
                <w:noProof/>
              </w:rPr>
              <w:t>Scenario 1 Detailed Steps</w:t>
            </w:r>
            <w:r>
              <w:rPr>
                <w:noProof/>
                <w:webHidden/>
              </w:rPr>
              <w:tab/>
            </w:r>
            <w:r>
              <w:rPr>
                <w:noProof/>
                <w:webHidden/>
              </w:rPr>
              <w:fldChar w:fldCharType="begin"/>
            </w:r>
            <w:r>
              <w:rPr>
                <w:noProof/>
                <w:webHidden/>
              </w:rPr>
              <w:instrText xml:space="preserve"> PAGEREF _Toc332020952 \h </w:instrText>
            </w:r>
            <w:r>
              <w:rPr>
                <w:noProof/>
                <w:webHidden/>
              </w:rPr>
            </w:r>
            <w:r>
              <w:rPr>
                <w:noProof/>
                <w:webHidden/>
              </w:rPr>
              <w:fldChar w:fldCharType="separate"/>
            </w:r>
            <w:r>
              <w:rPr>
                <w:noProof/>
                <w:webHidden/>
              </w:rPr>
              <w:t>14</w:t>
            </w:r>
            <w:r>
              <w:rPr>
                <w:noProof/>
                <w:webHidden/>
              </w:rPr>
              <w:fldChar w:fldCharType="end"/>
            </w:r>
          </w:hyperlink>
        </w:p>
        <w:p w:rsidR="00EB7848" w:rsidRDefault="00EB7848">
          <w:pPr>
            <w:pStyle w:val="TOC3"/>
            <w:tabs>
              <w:tab w:val="right" w:leader="dot" w:pos="9350"/>
            </w:tabs>
            <w:rPr>
              <w:noProof/>
              <w:lang w:eastAsia="zh-CN"/>
            </w:rPr>
          </w:pPr>
          <w:hyperlink w:anchor="_Toc332020953" w:history="1">
            <w:r w:rsidRPr="004837FB">
              <w:rPr>
                <w:rStyle w:val="Hyperlink"/>
                <w:noProof/>
              </w:rPr>
              <w:t>Log in to SP1</w:t>
            </w:r>
            <w:r>
              <w:rPr>
                <w:noProof/>
                <w:webHidden/>
              </w:rPr>
              <w:tab/>
            </w:r>
            <w:r>
              <w:rPr>
                <w:noProof/>
                <w:webHidden/>
              </w:rPr>
              <w:fldChar w:fldCharType="begin"/>
            </w:r>
            <w:r>
              <w:rPr>
                <w:noProof/>
                <w:webHidden/>
              </w:rPr>
              <w:instrText xml:space="preserve"> PAGEREF _Toc332020953 \h </w:instrText>
            </w:r>
            <w:r>
              <w:rPr>
                <w:noProof/>
                <w:webHidden/>
              </w:rPr>
            </w:r>
            <w:r>
              <w:rPr>
                <w:noProof/>
                <w:webHidden/>
              </w:rPr>
              <w:fldChar w:fldCharType="separate"/>
            </w:r>
            <w:r>
              <w:rPr>
                <w:noProof/>
                <w:webHidden/>
              </w:rPr>
              <w:t>14</w:t>
            </w:r>
            <w:r>
              <w:rPr>
                <w:noProof/>
                <w:webHidden/>
              </w:rPr>
              <w:fldChar w:fldCharType="end"/>
            </w:r>
          </w:hyperlink>
        </w:p>
        <w:p w:rsidR="00EB7848" w:rsidRDefault="00EB7848">
          <w:pPr>
            <w:pStyle w:val="TOC3"/>
            <w:tabs>
              <w:tab w:val="right" w:leader="dot" w:pos="9350"/>
            </w:tabs>
            <w:rPr>
              <w:noProof/>
              <w:lang w:eastAsia="zh-CN"/>
            </w:rPr>
          </w:pPr>
          <w:hyperlink w:anchor="_Toc332020954" w:history="1">
            <w:r w:rsidRPr="004837FB">
              <w:rPr>
                <w:rStyle w:val="Hyperlink"/>
                <w:noProof/>
              </w:rPr>
              <w:t>Enable Execution of PowerShell Unsigned cmdlets</w:t>
            </w:r>
            <w:r>
              <w:rPr>
                <w:noProof/>
                <w:webHidden/>
              </w:rPr>
              <w:tab/>
            </w:r>
            <w:r>
              <w:rPr>
                <w:noProof/>
                <w:webHidden/>
              </w:rPr>
              <w:fldChar w:fldCharType="begin"/>
            </w:r>
            <w:r>
              <w:rPr>
                <w:noProof/>
                <w:webHidden/>
              </w:rPr>
              <w:instrText xml:space="preserve"> PAGEREF _Toc332020954 \h </w:instrText>
            </w:r>
            <w:r>
              <w:rPr>
                <w:noProof/>
                <w:webHidden/>
              </w:rPr>
            </w:r>
            <w:r>
              <w:rPr>
                <w:noProof/>
                <w:webHidden/>
              </w:rPr>
              <w:fldChar w:fldCharType="separate"/>
            </w:r>
            <w:r>
              <w:rPr>
                <w:noProof/>
                <w:webHidden/>
              </w:rPr>
              <w:t>14</w:t>
            </w:r>
            <w:r>
              <w:rPr>
                <w:noProof/>
                <w:webHidden/>
              </w:rPr>
              <w:fldChar w:fldCharType="end"/>
            </w:r>
          </w:hyperlink>
        </w:p>
        <w:p w:rsidR="00EB7848" w:rsidRDefault="00EB7848">
          <w:pPr>
            <w:pStyle w:val="TOC3"/>
            <w:tabs>
              <w:tab w:val="right" w:leader="dot" w:pos="9350"/>
            </w:tabs>
            <w:rPr>
              <w:noProof/>
              <w:lang w:eastAsia="zh-CN"/>
            </w:rPr>
          </w:pPr>
          <w:hyperlink w:anchor="_Toc332020955" w:history="1">
            <w:r w:rsidRPr="004837FB">
              <w:rPr>
                <w:rStyle w:val="Hyperlink"/>
                <w:noProof/>
              </w:rPr>
              <w:t>Enable the .NET 3.5 SP1 Framework</w:t>
            </w:r>
            <w:r>
              <w:rPr>
                <w:noProof/>
                <w:webHidden/>
              </w:rPr>
              <w:tab/>
            </w:r>
            <w:r>
              <w:rPr>
                <w:noProof/>
                <w:webHidden/>
              </w:rPr>
              <w:fldChar w:fldCharType="begin"/>
            </w:r>
            <w:r>
              <w:rPr>
                <w:noProof/>
                <w:webHidden/>
              </w:rPr>
              <w:instrText xml:space="preserve"> PAGEREF _Toc332020955 \h </w:instrText>
            </w:r>
            <w:r>
              <w:rPr>
                <w:noProof/>
                <w:webHidden/>
              </w:rPr>
            </w:r>
            <w:r>
              <w:rPr>
                <w:noProof/>
                <w:webHidden/>
              </w:rPr>
              <w:fldChar w:fldCharType="separate"/>
            </w:r>
            <w:r>
              <w:rPr>
                <w:noProof/>
                <w:webHidden/>
              </w:rPr>
              <w:t>14</w:t>
            </w:r>
            <w:r>
              <w:rPr>
                <w:noProof/>
                <w:webHidden/>
              </w:rPr>
              <w:fldChar w:fldCharType="end"/>
            </w:r>
          </w:hyperlink>
        </w:p>
        <w:p w:rsidR="00EB7848" w:rsidRDefault="00EB7848">
          <w:pPr>
            <w:pStyle w:val="TOC3"/>
            <w:tabs>
              <w:tab w:val="right" w:leader="dot" w:pos="9350"/>
            </w:tabs>
            <w:rPr>
              <w:noProof/>
              <w:lang w:eastAsia="zh-CN"/>
            </w:rPr>
          </w:pPr>
          <w:hyperlink w:anchor="_Toc332020956" w:history="1">
            <w:r w:rsidRPr="004837FB">
              <w:rPr>
                <w:rStyle w:val="Hyperlink"/>
                <w:noProof/>
              </w:rPr>
              <w:t>Install SQL Server 2012</w:t>
            </w:r>
            <w:r>
              <w:rPr>
                <w:noProof/>
                <w:webHidden/>
              </w:rPr>
              <w:tab/>
            </w:r>
            <w:r>
              <w:rPr>
                <w:noProof/>
                <w:webHidden/>
              </w:rPr>
              <w:fldChar w:fldCharType="begin"/>
            </w:r>
            <w:r>
              <w:rPr>
                <w:noProof/>
                <w:webHidden/>
              </w:rPr>
              <w:instrText xml:space="preserve"> PAGEREF _Toc332020956 \h </w:instrText>
            </w:r>
            <w:r>
              <w:rPr>
                <w:noProof/>
                <w:webHidden/>
              </w:rPr>
            </w:r>
            <w:r>
              <w:rPr>
                <w:noProof/>
                <w:webHidden/>
              </w:rPr>
              <w:fldChar w:fldCharType="separate"/>
            </w:r>
            <w:r>
              <w:rPr>
                <w:noProof/>
                <w:webHidden/>
              </w:rPr>
              <w:t>15</w:t>
            </w:r>
            <w:r>
              <w:rPr>
                <w:noProof/>
                <w:webHidden/>
              </w:rPr>
              <w:fldChar w:fldCharType="end"/>
            </w:r>
          </w:hyperlink>
        </w:p>
        <w:p w:rsidR="00EB7848" w:rsidRDefault="00EB7848">
          <w:pPr>
            <w:pStyle w:val="TOC3"/>
            <w:tabs>
              <w:tab w:val="right" w:leader="dot" w:pos="9350"/>
            </w:tabs>
            <w:rPr>
              <w:noProof/>
              <w:lang w:eastAsia="zh-CN"/>
            </w:rPr>
          </w:pPr>
          <w:hyperlink w:anchor="_Toc332020957" w:history="1">
            <w:r w:rsidRPr="004837FB">
              <w:rPr>
                <w:rStyle w:val="Hyperlink"/>
                <w:noProof/>
              </w:rPr>
              <w:t>Open Firewall Port for Connectivity to SQL Server Relational Engine</w:t>
            </w:r>
            <w:r>
              <w:rPr>
                <w:noProof/>
                <w:webHidden/>
              </w:rPr>
              <w:tab/>
            </w:r>
            <w:r>
              <w:rPr>
                <w:noProof/>
                <w:webHidden/>
              </w:rPr>
              <w:fldChar w:fldCharType="begin"/>
            </w:r>
            <w:r>
              <w:rPr>
                <w:noProof/>
                <w:webHidden/>
              </w:rPr>
              <w:instrText xml:space="preserve"> PAGEREF _Toc332020957 \h </w:instrText>
            </w:r>
            <w:r>
              <w:rPr>
                <w:noProof/>
                <w:webHidden/>
              </w:rPr>
            </w:r>
            <w:r>
              <w:rPr>
                <w:noProof/>
                <w:webHidden/>
              </w:rPr>
              <w:fldChar w:fldCharType="separate"/>
            </w:r>
            <w:r>
              <w:rPr>
                <w:noProof/>
                <w:webHidden/>
              </w:rPr>
              <w:t>17</w:t>
            </w:r>
            <w:r>
              <w:rPr>
                <w:noProof/>
                <w:webHidden/>
              </w:rPr>
              <w:fldChar w:fldCharType="end"/>
            </w:r>
          </w:hyperlink>
        </w:p>
        <w:p w:rsidR="00EB7848" w:rsidRDefault="00EB7848">
          <w:pPr>
            <w:pStyle w:val="TOC3"/>
            <w:tabs>
              <w:tab w:val="right" w:leader="dot" w:pos="9350"/>
            </w:tabs>
            <w:rPr>
              <w:noProof/>
              <w:lang w:eastAsia="zh-CN"/>
            </w:rPr>
          </w:pPr>
          <w:hyperlink w:anchor="_Toc332020958" w:history="1">
            <w:r w:rsidRPr="004837FB">
              <w:rPr>
                <w:rStyle w:val="Hyperlink"/>
                <w:noProof/>
              </w:rPr>
              <w:t>Open Firewall Port for Connectivity to SQL Server Analysis Services</w:t>
            </w:r>
            <w:r>
              <w:rPr>
                <w:noProof/>
                <w:webHidden/>
              </w:rPr>
              <w:tab/>
            </w:r>
            <w:r>
              <w:rPr>
                <w:noProof/>
                <w:webHidden/>
              </w:rPr>
              <w:fldChar w:fldCharType="begin"/>
            </w:r>
            <w:r>
              <w:rPr>
                <w:noProof/>
                <w:webHidden/>
              </w:rPr>
              <w:instrText xml:space="preserve"> PAGEREF _Toc332020958 \h </w:instrText>
            </w:r>
            <w:r>
              <w:rPr>
                <w:noProof/>
                <w:webHidden/>
              </w:rPr>
            </w:r>
            <w:r>
              <w:rPr>
                <w:noProof/>
                <w:webHidden/>
              </w:rPr>
              <w:fldChar w:fldCharType="separate"/>
            </w:r>
            <w:r>
              <w:rPr>
                <w:noProof/>
                <w:webHidden/>
              </w:rPr>
              <w:t>18</w:t>
            </w:r>
            <w:r>
              <w:rPr>
                <w:noProof/>
                <w:webHidden/>
              </w:rPr>
              <w:fldChar w:fldCharType="end"/>
            </w:r>
          </w:hyperlink>
        </w:p>
        <w:p w:rsidR="00EB7848" w:rsidRDefault="00EB7848">
          <w:pPr>
            <w:pStyle w:val="TOC3"/>
            <w:tabs>
              <w:tab w:val="right" w:leader="dot" w:pos="9350"/>
            </w:tabs>
            <w:rPr>
              <w:noProof/>
              <w:lang w:eastAsia="zh-CN"/>
            </w:rPr>
          </w:pPr>
          <w:hyperlink w:anchor="_Toc332020959" w:history="1">
            <w:r w:rsidRPr="004837FB">
              <w:rPr>
                <w:rStyle w:val="Hyperlink"/>
                <w:noProof/>
              </w:rPr>
              <w:t>Install SharePoint 2010</w:t>
            </w:r>
            <w:r>
              <w:rPr>
                <w:noProof/>
                <w:webHidden/>
              </w:rPr>
              <w:tab/>
            </w:r>
            <w:r>
              <w:rPr>
                <w:noProof/>
                <w:webHidden/>
              </w:rPr>
              <w:fldChar w:fldCharType="begin"/>
            </w:r>
            <w:r>
              <w:rPr>
                <w:noProof/>
                <w:webHidden/>
              </w:rPr>
              <w:instrText xml:space="preserve"> PAGEREF _Toc332020959 \h </w:instrText>
            </w:r>
            <w:r>
              <w:rPr>
                <w:noProof/>
                <w:webHidden/>
              </w:rPr>
            </w:r>
            <w:r>
              <w:rPr>
                <w:noProof/>
                <w:webHidden/>
              </w:rPr>
              <w:fldChar w:fldCharType="separate"/>
            </w:r>
            <w:r>
              <w:rPr>
                <w:noProof/>
                <w:webHidden/>
              </w:rPr>
              <w:t>18</w:t>
            </w:r>
            <w:r>
              <w:rPr>
                <w:noProof/>
                <w:webHidden/>
              </w:rPr>
              <w:fldChar w:fldCharType="end"/>
            </w:r>
          </w:hyperlink>
        </w:p>
        <w:p w:rsidR="00EB7848" w:rsidRDefault="00EB7848">
          <w:pPr>
            <w:pStyle w:val="TOC3"/>
            <w:tabs>
              <w:tab w:val="right" w:leader="dot" w:pos="9350"/>
            </w:tabs>
            <w:rPr>
              <w:noProof/>
              <w:lang w:eastAsia="zh-CN"/>
            </w:rPr>
          </w:pPr>
          <w:hyperlink w:anchor="_Toc332020960" w:history="1">
            <w:r w:rsidRPr="004837FB">
              <w:rPr>
                <w:rStyle w:val="Hyperlink"/>
                <w:noProof/>
              </w:rPr>
              <w:t>Install SharePoint 2010 Service Pack 1 and cumulative updates</w:t>
            </w:r>
            <w:r>
              <w:rPr>
                <w:noProof/>
                <w:webHidden/>
              </w:rPr>
              <w:tab/>
            </w:r>
            <w:r>
              <w:rPr>
                <w:noProof/>
                <w:webHidden/>
              </w:rPr>
              <w:fldChar w:fldCharType="begin"/>
            </w:r>
            <w:r>
              <w:rPr>
                <w:noProof/>
                <w:webHidden/>
              </w:rPr>
              <w:instrText xml:space="preserve"> PAGEREF _Toc332020960 \h </w:instrText>
            </w:r>
            <w:r>
              <w:rPr>
                <w:noProof/>
                <w:webHidden/>
              </w:rPr>
            </w:r>
            <w:r>
              <w:rPr>
                <w:noProof/>
                <w:webHidden/>
              </w:rPr>
              <w:fldChar w:fldCharType="separate"/>
            </w:r>
            <w:r>
              <w:rPr>
                <w:noProof/>
                <w:webHidden/>
              </w:rPr>
              <w:t>19</w:t>
            </w:r>
            <w:r>
              <w:rPr>
                <w:noProof/>
                <w:webHidden/>
              </w:rPr>
              <w:fldChar w:fldCharType="end"/>
            </w:r>
          </w:hyperlink>
        </w:p>
        <w:p w:rsidR="00EB7848" w:rsidRDefault="00EB7848">
          <w:pPr>
            <w:pStyle w:val="TOC3"/>
            <w:tabs>
              <w:tab w:val="right" w:leader="dot" w:pos="9350"/>
            </w:tabs>
            <w:rPr>
              <w:noProof/>
              <w:lang w:eastAsia="zh-CN"/>
            </w:rPr>
          </w:pPr>
          <w:hyperlink w:anchor="_Toc332020961" w:history="1">
            <w:r w:rsidRPr="004837FB">
              <w:rPr>
                <w:rStyle w:val="Hyperlink"/>
                <w:noProof/>
              </w:rPr>
              <w:t>Install SQL Server 2012 PowerPivot for SharePoint</w:t>
            </w:r>
            <w:r>
              <w:rPr>
                <w:noProof/>
                <w:webHidden/>
              </w:rPr>
              <w:tab/>
            </w:r>
            <w:r>
              <w:rPr>
                <w:noProof/>
                <w:webHidden/>
              </w:rPr>
              <w:fldChar w:fldCharType="begin"/>
            </w:r>
            <w:r>
              <w:rPr>
                <w:noProof/>
                <w:webHidden/>
              </w:rPr>
              <w:instrText xml:space="preserve"> PAGEREF _Toc332020961 \h </w:instrText>
            </w:r>
            <w:r>
              <w:rPr>
                <w:noProof/>
                <w:webHidden/>
              </w:rPr>
            </w:r>
            <w:r>
              <w:rPr>
                <w:noProof/>
                <w:webHidden/>
              </w:rPr>
              <w:fldChar w:fldCharType="separate"/>
            </w:r>
            <w:r>
              <w:rPr>
                <w:noProof/>
                <w:webHidden/>
              </w:rPr>
              <w:t>20</w:t>
            </w:r>
            <w:r>
              <w:rPr>
                <w:noProof/>
                <w:webHidden/>
              </w:rPr>
              <w:fldChar w:fldCharType="end"/>
            </w:r>
          </w:hyperlink>
        </w:p>
        <w:p w:rsidR="00EB7848" w:rsidRDefault="00EB7848">
          <w:pPr>
            <w:pStyle w:val="TOC3"/>
            <w:tabs>
              <w:tab w:val="right" w:leader="dot" w:pos="9350"/>
            </w:tabs>
            <w:rPr>
              <w:noProof/>
              <w:lang w:eastAsia="zh-CN"/>
            </w:rPr>
          </w:pPr>
          <w:hyperlink w:anchor="_Toc332020962" w:history="1">
            <w:r w:rsidRPr="004837FB">
              <w:rPr>
                <w:rStyle w:val="Hyperlink"/>
                <w:noProof/>
              </w:rPr>
              <w:t>Configure SharePoint and PowerPivot</w:t>
            </w:r>
            <w:r>
              <w:rPr>
                <w:noProof/>
                <w:webHidden/>
              </w:rPr>
              <w:tab/>
            </w:r>
            <w:r>
              <w:rPr>
                <w:noProof/>
                <w:webHidden/>
              </w:rPr>
              <w:fldChar w:fldCharType="begin"/>
            </w:r>
            <w:r>
              <w:rPr>
                <w:noProof/>
                <w:webHidden/>
              </w:rPr>
              <w:instrText xml:space="preserve"> PAGEREF _Toc332020962 \h </w:instrText>
            </w:r>
            <w:r>
              <w:rPr>
                <w:noProof/>
                <w:webHidden/>
              </w:rPr>
            </w:r>
            <w:r>
              <w:rPr>
                <w:noProof/>
                <w:webHidden/>
              </w:rPr>
              <w:fldChar w:fldCharType="separate"/>
            </w:r>
            <w:r>
              <w:rPr>
                <w:noProof/>
                <w:webHidden/>
              </w:rPr>
              <w:t>21</w:t>
            </w:r>
            <w:r>
              <w:rPr>
                <w:noProof/>
                <w:webHidden/>
              </w:rPr>
              <w:fldChar w:fldCharType="end"/>
            </w:r>
          </w:hyperlink>
        </w:p>
        <w:p w:rsidR="00EB7848" w:rsidRDefault="00EB7848">
          <w:pPr>
            <w:pStyle w:val="TOC3"/>
            <w:tabs>
              <w:tab w:val="right" w:leader="dot" w:pos="9350"/>
            </w:tabs>
            <w:rPr>
              <w:noProof/>
              <w:lang w:eastAsia="zh-CN"/>
            </w:rPr>
          </w:pPr>
          <w:hyperlink w:anchor="_Toc332020963" w:history="1">
            <w:r w:rsidRPr="004837FB">
              <w:rPr>
                <w:rStyle w:val="Hyperlink"/>
                <w:rFonts w:eastAsia="Times New Roman"/>
                <w:noProof/>
              </w:rPr>
              <w:t>Register and Configure Reporting Services</w:t>
            </w:r>
            <w:r>
              <w:rPr>
                <w:noProof/>
                <w:webHidden/>
              </w:rPr>
              <w:tab/>
            </w:r>
            <w:r>
              <w:rPr>
                <w:noProof/>
                <w:webHidden/>
              </w:rPr>
              <w:fldChar w:fldCharType="begin"/>
            </w:r>
            <w:r>
              <w:rPr>
                <w:noProof/>
                <w:webHidden/>
              </w:rPr>
              <w:instrText xml:space="preserve"> PAGEREF _Toc332020963 \h </w:instrText>
            </w:r>
            <w:r>
              <w:rPr>
                <w:noProof/>
                <w:webHidden/>
              </w:rPr>
            </w:r>
            <w:r>
              <w:rPr>
                <w:noProof/>
                <w:webHidden/>
              </w:rPr>
              <w:fldChar w:fldCharType="separate"/>
            </w:r>
            <w:r>
              <w:rPr>
                <w:noProof/>
                <w:webHidden/>
              </w:rPr>
              <w:t>26</w:t>
            </w:r>
            <w:r>
              <w:rPr>
                <w:noProof/>
                <w:webHidden/>
              </w:rPr>
              <w:fldChar w:fldCharType="end"/>
            </w:r>
          </w:hyperlink>
        </w:p>
        <w:p w:rsidR="00EB7848" w:rsidRDefault="00EB7848">
          <w:pPr>
            <w:pStyle w:val="TOC3"/>
            <w:tabs>
              <w:tab w:val="right" w:leader="dot" w:pos="9350"/>
            </w:tabs>
            <w:rPr>
              <w:noProof/>
              <w:lang w:eastAsia="zh-CN"/>
            </w:rPr>
          </w:pPr>
          <w:hyperlink w:anchor="_Toc332020964" w:history="1">
            <w:r w:rsidRPr="004837FB">
              <w:rPr>
                <w:rStyle w:val="Hyperlink"/>
                <w:noProof/>
              </w:rPr>
              <w:t>(Optional) Configure Alternative Address Mapping</w:t>
            </w:r>
            <w:r>
              <w:rPr>
                <w:noProof/>
                <w:webHidden/>
              </w:rPr>
              <w:tab/>
            </w:r>
            <w:r>
              <w:rPr>
                <w:noProof/>
                <w:webHidden/>
              </w:rPr>
              <w:fldChar w:fldCharType="begin"/>
            </w:r>
            <w:r>
              <w:rPr>
                <w:noProof/>
                <w:webHidden/>
              </w:rPr>
              <w:instrText xml:space="preserve"> PAGEREF _Toc332020964 \h </w:instrText>
            </w:r>
            <w:r>
              <w:rPr>
                <w:noProof/>
                <w:webHidden/>
              </w:rPr>
            </w:r>
            <w:r>
              <w:rPr>
                <w:noProof/>
                <w:webHidden/>
              </w:rPr>
              <w:fldChar w:fldCharType="separate"/>
            </w:r>
            <w:r>
              <w:rPr>
                <w:noProof/>
                <w:webHidden/>
              </w:rPr>
              <w:t>27</w:t>
            </w:r>
            <w:r>
              <w:rPr>
                <w:noProof/>
                <w:webHidden/>
              </w:rPr>
              <w:fldChar w:fldCharType="end"/>
            </w:r>
          </w:hyperlink>
        </w:p>
        <w:p w:rsidR="00EB7848" w:rsidRDefault="00EB7848">
          <w:pPr>
            <w:pStyle w:val="TOC1"/>
            <w:tabs>
              <w:tab w:val="right" w:leader="dot" w:pos="9350"/>
            </w:tabs>
            <w:rPr>
              <w:noProof/>
              <w:lang w:eastAsia="zh-CN"/>
            </w:rPr>
          </w:pPr>
          <w:hyperlink w:anchor="_Toc332020965" w:history="1">
            <w:r w:rsidRPr="004837FB">
              <w:rPr>
                <w:rStyle w:val="Hyperlink"/>
                <w:noProof/>
              </w:rPr>
              <w:t>Scenario 2: Add the Power View and PowerPivot Infrastructure to the SharePoint 2010 Farm</w:t>
            </w:r>
            <w:r>
              <w:rPr>
                <w:noProof/>
                <w:webHidden/>
              </w:rPr>
              <w:tab/>
            </w:r>
            <w:r>
              <w:rPr>
                <w:noProof/>
                <w:webHidden/>
              </w:rPr>
              <w:fldChar w:fldCharType="begin"/>
            </w:r>
            <w:r>
              <w:rPr>
                <w:noProof/>
                <w:webHidden/>
              </w:rPr>
              <w:instrText xml:space="preserve"> PAGEREF _Toc332020965 \h </w:instrText>
            </w:r>
            <w:r>
              <w:rPr>
                <w:noProof/>
                <w:webHidden/>
              </w:rPr>
            </w:r>
            <w:r>
              <w:rPr>
                <w:noProof/>
                <w:webHidden/>
              </w:rPr>
              <w:fldChar w:fldCharType="separate"/>
            </w:r>
            <w:r>
              <w:rPr>
                <w:noProof/>
                <w:webHidden/>
              </w:rPr>
              <w:t>29</w:t>
            </w:r>
            <w:r>
              <w:rPr>
                <w:noProof/>
                <w:webHidden/>
              </w:rPr>
              <w:fldChar w:fldCharType="end"/>
            </w:r>
          </w:hyperlink>
        </w:p>
        <w:p w:rsidR="00EB7848" w:rsidRDefault="00EB7848">
          <w:pPr>
            <w:pStyle w:val="TOC2"/>
            <w:tabs>
              <w:tab w:val="right" w:leader="dot" w:pos="9350"/>
            </w:tabs>
            <w:rPr>
              <w:noProof/>
              <w:lang w:eastAsia="zh-CN"/>
            </w:rPr>
          </w:pPr>
          <w:hyperlink w:anchor="_Toc332020966" w:history="1">
            <w:r w:rsidRPr="004837FB">
              <w:rPr>
                <w:rStyle w:val="Hyperlink"/>
                <w:noProof/>
              </w:rPr>
              <w:t>Environment, Hardware, and Software Requirements</w:t>
            </w:r>
            <w:r>
              <w:rPr>
                <w:noProof/>
                <w:webHidden/>
              </w:rPr>
              <w:tab/>
            </w:r>
            <w:r>
              <w:rPr>
                <w:noProof/>
                <w:webHidden/>
              </w:rPr>
              <w:fldChar w:fldCharType="begin"/>
            </w:r>
            <w:r>
              <w:rPr>
                <w:noProof/>
                <w:webHidden/>
              </w:rPr>
              <w:instrText xml:space="preserve"> PAGEREF _Toc332020966 \h </w:instrText>
            </w:r>
            <w:r>
              <w:rPr>
                <w:noProof/>
                <w:webHidden/>
              </w:rPr>
            </w:r>
            <w:r>
              <w:rPr>
                <w:noProof/>
                <w:webHidden/>
              </w:rPr>
              <w:fldChar w:fldCharType="separate"/>
            </w:r>
            <w:r>
              <w:rPr>
                <w:noProof/>
                <w:webHidden/>
              </w:rPr>
              <w:t>29</w:t>
            </w:r>
            <w:r>
              <w:rPr>
                <w:noProof/>
                <w:webHidden/>
              </w:rPr>
              <w:fldChar w:fldCharType="end"/>
            </w:r>
          </w:hyperlink>
        </w:p>
        <w:p w:rsidR="00EB7848" w:rsidRDefault="00EB7848">
          <w:pPr>
            <w:pStyle w:val="TOC3"/>
            <w:tabs>
              <w:tab w:val="right" w:leader="dot" w:pos="9350"/>
            </w:tabs>
            <w:rPr>
              <w:noProof/>
              <w:lang w:eastAsia="zh-CN"/>
            </w:rPr>
          </w:pPr>
          <w:hyperlink w:anchor="_Toc332020967" w:history="1">
            <w:r w:rsidRPr="004837FB">
              <w:rPr>
                <w:rStyle w:val="Hyperlink"/>
                <w:noProof/>
              </w:rPr>
              <w:t>Existing Environment</w:t>
            </w:r>
            <w:r>
              <w:rPr>
                <w:noProof/>
                <w:webHidden/>
              </w:rPr>
              <w:tab/>
            </w:r>
            <w:r>
              <w:rPr>
                <w:noProof/>
                <w:webHidden/>
              </w:rPr>
              <w:fldChar w:fldCharType="begin"/>
            </w:r>
            <w:r>
              <w:rPr>
                <w:noProof/>
                <w:webHidden/>
              </w:rPr>
              <w:instrText xml:space="preserve"> PAGEREF _Toc332020967 \h </w:instrText>
            </w:r>
            <w:r>
              <w:rPr>
                <w:noProof/>
                <w:webHidden/>
              </w:rPr>
            </w:r>
            <w:r>
              <w:rPr>
                <w:noProof/>
                <w:webHidden/>
              </w:rPr>
              <w:fldChar w:fldCharType="separate"/>
            </w:r>
            <w:r>
              <w:rPr>
                <w:noProof/>
                <w:webHidden/>
              </w:rPr>
              <w:t>29</w:t>
            </w:r>
            <w:r>
              <w:rPr>
                <w:noProof/>
                <w:webHidden/>
              </w:rPr>
              <w:fldChar w:fldCharType="end"/>
            </w:r>
          </w:hyperlink>
        </w:p>
        <w:p w:rsidR="00EB7848" w:rsidRDefault="00EB7848">
          <w:pPr>
            <w:pStyle w:val="TOC3"/>
            <w:tabs>
              <w:tab w:val="right" w:leader="dot" w:pos="9350"/>
            </w:tabs>
            <w:rPr>
              <w:noProof/>
              <w:lang w:eastAsia="zh-CN"/>
            </w:rPr>
          </w:pPr>
          <w:hyperlink w:anchor="_Toc332020968" w:history="1">
            <w:r w:rsidRPr="004837FB">
              <w:rPr>
                <w:rStyle w:val="Hyperlink"/>
                <w:rFonts w:ascii="Arial" w:hAnsi="Arial" w:cs="Arial"/>
                <w:noProof/>
              </w:rPr>
              <w:t>Required Server Software</w:t>
            </w:r>
            <w:r>
              <w:rPr>
                <w:noProof/>
                <w:webHidden/>
              </w:rPr>
              <w:tab/>
            </w:r>
            <w:r>
              <w:rPr>
                <w:noProof/>
                <w:webHidden/>
              </w:rPr>
              <w:fldChar w:fldCharType="begin"/>
            </w:r>
            <w:r>
              <w:rPr>
                <w:noProof/>
                <w:webHidden/>
              </w:rPr>
              <w:instrText xml:space="preserve"> PAGEREF _Toc332020968 \h </w:instrText>
            </w:r>
            <w:r>
              <w:rPr>
                <w:noProof/>
                <w:webHidden/>
              </w:rPr>
            </w:r>
            <w:r>
              <w:rPr>
                <w:noProof/>
                <w:webHidden/>
              </w:rPr>
              <w:fldChar w:fldCharType="separate"/>
            </w:r>
            <w:r>
              <w:rPr>
                <w:noProof/>
                <w:webHidden/>
              </w:rPr>
              <w:t>30</w:t>
            </w:r>
            <w:r>
              <w:rPr>
                <w:noProof/>
                <w:webHidden/>
              </w:rPr>
              <w:fldChar w:fldCharType="end"/>
            </w:r>
          </w:hyperlink>
        </w:p>
        <w:p w:rsidR="00EB7848" w:rsidRDefault="00EB7848">
          <w:pPr>
            <w:pStyle w:val="TOC3"/>
            <w:tabs>
              <w:tab w:val="right" w:leader="dot" w:pos="9350"/>
            </w:tabs>
            <w:rPr>
              <w:noProof/>
              <w:lang w:eastAsia="zh-CN"/>
            </w:rPr>
          </w:pPr>
          <w:hyperlink w:anchor="_Toc332020969" w:history="1">
            <w:r w:rsidRPr="004837FB">
              <w:rPr>
                <w:rStyle w:val="Hyperlink"/>
                <w:noProof/>
              </w:rPr>
              <w:t>Optional Server Software</w:t>
            </w:r>
            <w:r>
              <w:rPr>
                <w:noProof/>
                <w:webHidden/>
              </w:rPr>
              <w:tab/>
            </w:r>
            <w:r>
              <w:rPr>
                <w:noProof/>
                <w:webHidden/>
              </w:rPr>
              <w:fldChar w:fldCharType="begin"/>
            </w:r>
            <w:r>
              <w:rPr>
                <w:noProof/>
                <w:webHidden/>
              </w:rPr>
              <w:instrText xml:space="preserve"> PAGEREF _Toc332020969 \h </w:instrText>
            </w:r>
            <w:r>
              <w:rPr>
                <w:noProof/>
                <w:webHidden/>
              </w:rPr>
            </w:r>
            <w:r>
              <w:rPr>
                <w:noProof/>
                <w:webHidden/>
              </w:rPr>
              <w:fldChar w:fldCharType="separate"/>
            </w:r>
            <w:r>
              <w:rPr>
                <w:noProof/>
                <w:webHidden/>
              </w:rPr>
              <w:t>30</w:t>
            </w:r>
            <w:r>
              <w:rPr>
                <w:noProof/>
                <w:webHidden/>
              </w:rPr>
              <w:fldChar w:fldCharType="end"/>
            </w:r>
          </w:hyperlink>
        </w:p>
        <w:p w:rsidR="00EB7848" w:rsidRDefault="00EB7848">
          <w:pPr>
            <w:pStyle w:val="TOC2"/>
            <w:tabs>
              <w:tab w:val="right" w:leader="dot" w:pos="9350"/>
            </w:tabs>
            <w:rPr>
              <w:noProof/>
              <w:lang w:eastAsia="zh-CN"/>
            </w:rPr>
          </w:pPr>
          <w:hyperlink w:anchor="_Toc332020970" w:history="1">
            <w:r w:rsidRPr="004837FB">
              <w:rPr>
                <w:rStyle w:val="Hyperlink"/>
                <w:noProof/>
              </w:rPr>
              <w:t>Scenario 2 Detailed Steps</w:t>
            </w:r>
            <w:r>
              <w:rPr>
                <w:noProof/>
                <w:webHidden/>
              </w:rPr>
              <w:tab/>
            </w:r>
            <w:r>
              <w:rPr>
                <w:noProof/>
                <w:webHidden/>
              </w:rPr>
              <w:fldChar w:fldCharType="begin"/>
            </w:r>
            <w:r>
              <w:rPr>
                <w:noProof/>
                <w:webHidden/>
              </w:rPr>
              <w:instrText xml:space="preserve"> PAGEREF _Toc332020970 \h </w:instrText>
            </w:r>
            <w:r>
              <w:rPr>
                <w:noProof/>
                <w:webHidden/>
              </w:rPr>
            </w:r>
            <w:r>
              <w:rPr>
                <w:noProof/>
                <w:webHidden/>
              </w:rPr>
              <w:fldChar w:fldCharType="separate"/>
            </w:r>
            <w:r>
              <w:rPr>
                <w:noProof/>
                <w:webHidden/>
              </w:rPr>
              <w:t>31</w:t>
            </w:r>
            <w:r>
              <w:rPr>
                <w:noProof/>
                <w:webHidden/>
              </w:rPr>
              <w:fldChar w:fldCharType="end"/>
            </w:r>
          </w:hyperlink>
        </w:p>
        <w:p w:rsidR="00EB7848" w:rsidRDefault="00EB7848">
          <w:pPr>
            <w:pStyle w:val="TOC3"/>
            <w:tabs>
              <w:tab w:val="right" w:leader="dot" w:pos="9350"/>
            </w:tabs>
            <w:rPr>
              <w:noProof/>
              <w:lang w:eastAsia="zh-CN"/>
            </w:rPr>
          </w:pPr>
          <w:hyperlink w:anchor="_Toc332020971" w:history="1">
            <w:r w:rsidRPr="004837FB">
              <w:rPr>
                <w:rStyle w:val="Hyperlink"/>
                <w:noProof/>
              </w:rPr>
              <w:t>Log in to SP2</w:t>
            </w:r>
            <w:r>
              <w:rPr>
                <w:noProof/>
                <w:webHidden/>
              </w:rPr>
              <w:tab/>
            </w:r>
            <w:r>
              <w:rPr>
                <w:noProof/>
                <w:webHidden/>
              </w:rPr>
              <w:fldChar w:fldCharType="begin"/>
            </w:r>
            <w:r>
              <w:rPr>
                <w:noProof/>
                <w:webHidden/>
              </w:rPr>
              <w:instrText xml:space="preserve"> PAGEREF _Toc332020971 \h </w:instrText>
            </w:r>
            <w:r>
              <w:rPr>
                <w:noProof/>
                <w:webHidden/>
              </w:rPr>
            </w:r>
            <w:r>
              <w:rPr>
                <w:noProof/>
                <w:webHidden/>
              </w:rPr>
              <w:fldChar w:fldCharType="separate"/>
            </w:r>
            <w:r>
              <w:rPr>
                <w:noProof/>
                <w:webHidden/>
              </w:rPr>
              <w:t>31</w:t>
            </w:r>
            <w:r>
              <w:rPr>
                <w:noProof/>
                <w:webHidden/>
              </w:rPr>
              <w:fldChar w:fldCharType="end"/>
            </w:r>
          </w:hyperlink>
        </w:p>
        <w:p w:rsidR="00EB7848" w:rsidRDefault="00EB7848">
          <w:pPr>
            <w:pStyle w:val="TOC3"/>
            <w:tabs>
              <w:tab w:val="right" w:leader="dot" w:pos="9350"/>
            </w:tabs>
            <w:rPr>
              <w:noProof/>
              <w:lang w:eastAsia="zh-CN"/>
            </w:rPr>
          </w:pPr>
          <w:hyperlink w:anchor="_Toc332020972" w:history="1">
            <w:r w:rsidRPr="004837FB">
              <w:rPr>
                <w:rStyle w:val="Hyperlink"/>
                <w:noProof/>
              </w:rPr>
              <w:t>Enable Execution of PowerShell Unsigned cmdlets</w:t>
            </w:r>
            <w:r>
              <w:rPr>
                <w:noProof/>
                <w:webHidden/>
              </w:rPr>
              <w:tab/>
            </w:r>
            <w:r>
              <w:rPr>
                <w:noProof/>
                <w:webHidden/>
              </w:rPr>
              <w:fldChar w:fldCharType="begin"/>
            </w:r>
            <w:r>
              <w:rPr>
                <w:noProof/>
                <w:webHidden/>
              </w:rPr>
              <w:instrText xml:space="preserve"> PAGEREF _Toc332020972 \h </w:instrText>
            </w:r>
            <w:r>
              <w:rPr>
                <w:noProof/>
                <w:webHidden/>
              </w:rPr>
            </w:r>
            <w:r>
              <w:rPr>
                <w:noProof/>
                <w:webHidden/>
              </w:rPr>
              <w:fldChar w:fldCharType="separate"/>
            </w:r>
            <w:r>
              <w:rPr>
                <w:noProof/>
                <w:webHidden/>
              </w:rPr>
              <w:t>31</w:t>
            </w:r>
            <w:r>
              <w:rPr>
                <w:noProof/>
                <w:webHidden/>
              </w:rPr>
              <w:fldChar w:fldCharType="end"/>
            </w:r>
          </w:hyperlink>
        </w:p>
        <w:p w:rsidR="00EB7848" w:rsidRDefault="00EB7848">
          <w:pPr>
            <w:pStyle w:val="TOC3"/>
            <w:tabs>
              <w:tab w:val="right" w:leader="dot" w:pos="9350"/>
            </w:tabs>
            <w:rPr>
              <w:noProof/>
              <w:lang w:eastAsia="zh-CN"/>
            </w:rPr>
          </w:pPr>
          <w:hyperlink w:anchor="_Toc332020973" w:history="1">
            <w:r w:rsidRPr="004837FB">
              <w:rPr>
                <w:rStyle w:val="Hyperlink"/>
                <w:noProof/>
              </w:rPr>
              <w:t>Enable the .NET 3.5 SP1 Framework</w:t>
            </w:r>
            <w:r>
              <w:rPr>
                <w:noProof/>
                <w:webHidden/>
              </w:rPr>
              <w:tab/>
            </w:r>
            <w:r>
              <w:rPr>
                <w:noProof/>
                <w:webHidden/>
              </w:rPr>
              <w:fldChar w:fldCharType="begin"/>
            </w:r>
            <w:r>
              <w:rPr>
                <w:noProof/>
                <w:webHidden/>
              </w:rPr>
              <w:instrText xml:space="preserve"> PAGEREF _Toc332020973 \h </w:instrText>
            </w:r>
            <w:r>
              <w:rPr>
                <w:noProof/>
                <w:webHidden/>
              </w:rPr>
            </w:r>
            <w:r>
              <w:rPr>
                <w:noProof/>
                <w:webHidden/>
              </w:rPr>
              <w:fldChar w:fldCharType="separate"/>
            </w:r>
            <w:r>
              <w:rPr>
                <w:noProof/>
                <w:webHidden/>
              </w:rPr>
              <w:t>32</w:t>
            </w:r>
            <w:r>
              <w:rPr>
                <w:noProof/>
                <w:webHidden/>
              </w:rPr>
              <w:fldChar w:fldCharType="end"/>
            </w:r>
          </w:hyperlink>
        </w:p>
        <w:p w:rsidR="00EB7848" w:rsidRDefault="00EB7848">
          <w:pPr>
            <w:pStyle w:val="TOC3"/>
            <w:tabs>
              <w:tab w:val="right" w:leader="dot" w:pos="9350"/>
            </w:tabs>
            <w:rPr>
              <w:noProof/>
              <w:lang w:eastAsia="zh-CN"/>
            </w:rPr>
          </w:pPr>
          <w:hyperlink w:anchor="_Toc332020974" w:history="1">
            <w:r w:rsidRPr="004837FB">
              <w:rPr>
                <w:rStyle w:val="Hyperlink"/>
                <w:noProof/>
              </w:rPr>
              <w:t>Install SQL Server 2012</w:t>
            </w:r>
            <w:r>
              <w:rPr>
                <w:noProof/>
                <w:webHidden/>
              </w:rPr>
              <w:tab/>
            </w:r>
            <w:r>
              <w:rPr>
                <w:noProof/>
                <w:webHidden/>
              </w:rPr>
              <w:fldChar w:fldCharType="begin"/>
            </w:r>
            <w:r>
              <w:rPr>
                <w:noProof/>
                <w:webHidden/>
              </w:rPr>
              <w:instrText xml:space="preserve"> PAGEREF _Toc332020974 \h </w:instrText>
            </w:r>
            <w:r>
              <w:rPr>
                <w:noProof/>
                <w:webHidden/>
              </w:rPr>
            </w:r>
            <w:r>
              <w:rPr>
                <w:noProof/>
                <w:webHidden/>
              </w:rPr>
              <w:fldChar w:fldCharType="separate"/>
            </w:r>
            <w:r>
              <w:rPr>
                <w:noProof/>
                <w:webHidden/>
              </w:rPr>
              <w:t>32</w:t>
            </w:r>
            <w:r>
              <w:rPr>
                <w:noProof/>
                <w:webHidden/>
              </w:rPr>
              <w:fldChar w:fldCharType="end"/>
            </w:r>
          </w:hyperlink>
        </w:p>
        <w:p w:rsidR="00EB7848" w:rsidRDefault="00EB7848">
          <w:pPr>
            <w:pStyle w:val="TOC3"/>
            <w:tabs>
              <w:tab w:val="right" w:leader="dot" w:pos="9350"/>
            </w:tabs>
            <w:rPr>
              <w:noProof/>
              <w:lang w:eastAsia="zh-CN"/>
            </w:rPr>
          </w:pPr>
          <w:hyperlink w:anchor="_Toc332020975" w:history="1">
            <w:r w:rsidRPr="004837FB">
              <w:rPr>
                <w:rStyle w:val="Hyperlink"/>
                <w:noProof/>
              </w:rPr>
              <w:t>Install SharePoint 2010</w:t>
            </w:r>
            <w:r>
              <w:rPr>
                <w:noProof/>
                <w:webHidden/>
              </w:rPr>
              <w:tab/>
            </w:r>
            <w:r>
              <w:rPr>
                <w:noProof/>
                <w:webHidden/>
              </w:rPr>
              <w:fldChar w:fldCharType="begin"/>
            </w:r>
            <w:r>
              <w:rPr>
                <w:noProof/>
                <w:webHidden/>
              </w:rPr>
              <w:instrText xml:space="preserve"> PAGEREF _Toc332020975 \h </w:instrText>
            </w:r>
            <w:r>
              <w:rPr>
                <w:noProof/>
                <w:webHidden/>
              </w:rPr>
            </w:r>
            <w:r>
              <w:rPr>
                <w:noProof/>
                <w:webHidden/>
              </w:rPr>
              <w:fldChar w:fldCharType="separate"/>
            </w:r>
            <w:r>
              <w:rPr>
                <w:noProof/>
                <w:webHidden/>
              </w:rPr>
              <w:t>34</w:t>
            </w:r>
            <w:r>
              <w:rPr>
                <w:noProof/>
                <w:webHidden/>
              </w:rPr>
              <w:fldChar w:fldCharType="end"/>
            </w:r>
          </w:hyperlink>
        </w:p>
        <w:p w:rsidR="00EB7848" w:rsidRDefault="00EB7848">
          <w:pPr>
            <w:pStyle w:val="TOC3"/>
            <w:tabs>
              <w:tab w:val="right" w:leader="dot" w:pos="9350"/>
            </w:tabs>
            <w:rPr>
              <w:noProof/>
              <w:lang w:eastAsia="zh-CN"/>
            </w:rPr>
          </w:pPr>
          <w:hyperlink w:anchor="_Toc332020976" w:history="1">
            <w:r w:rsidRPr="004837FB">
              <w:rPr>
                <w:rStyle w:val="Hyperlink"/>
                <w:noProof/>
              </w:rPr>
              <w:t>Open Firewall Port for Connectivity to SQL Server Database Engine</w:t>
            </w:r>
            <w:r>
              <w:rPr>
                <w:noProof/>
                <w:webHidden/>
              </w:rPr>
              <w:tab/>
            </w:r>
            <w:r>
              <w:rPr>
                <w:noProof/>
                <w:webHidden/>
              </w:rPr>
              <w:fldChar w:fldCharType="begin"/>
            </w:r>
            <w:r>
              <w:rPr>
                <w:noProof/>
                <w:webHidden/>
              </w:rPr>
              <w:instrText xml:space="preserve"> PAGEREF _Toc332020976 \h </w:instrText>
            </w:r>
            <w:r>
              <w:rPr>
                <w:noProof/>
                <w:webHidden/>
              </w:rPr>
            </w:r>
            <w:r>
              <w:rPr>
                <w:noProof/>
                <w:webHidden/>
              </w:rPr>
              <w:fldChar w:fldCharType="separate"/>
            </w:r>
            <w:r>
              <w:rPr>
                <w:noProof/>
                <w:webHidden/>
              </w:rPr>
              <w:t>35</w:t>
            </w:r>
            <w:r>
              <w:rPr>
                <w:noProof/>
                <w:webHidden/>
              </w:rPr>
              <w:fldChar w:fldCharType="end"/>
            </w:r>
          </w:hyperlink>
        </w:p>
        <w:p w:rsidR="00EB7848" w:rsidRDefault="00EB7848">
          <w:pPr>
            <w:pStyle w:val="TOC3"/>
            <w:tabs>
              <w:tab w:val="right" w:leader="dot" w:pos="9350"/>
            </w:tabs>
            <w:rPr>
              <w:noProof/>
              <w:lang w:eastAsia="zh-CN"/>
            </w:rPr>
          </w:pPr>
          <w:hyperlink w:anchor="_Toc332020977" w:history="1">
            <w:r w:rsidRPr="004837FB">
              <w:rPr>
                <w:rStyle w:val="Hyperlink"/>
                <w:noProof/>
              </w:rPr>
              <w:t>Install SharePoint 2010 Service Pack 1</w:t>
            </w:r>
            <w:r>
              <w:rPr>
                <w:noProof/>
                <w:webHidden/>
              </w:rPr>
              <w:tab/>
            </w:r>
            <w:r>
              <w:rPr>
                <w:noProof/>
                <w:webHidden/>
              </w:rPr>
              <w:fldChar w:fldCharType="begin"/>
            </w:r>
            <w:r>
              <w:rPr>
                <w:noProof/>
                <w:webHidden/>
              </w:rPr>
              <w:instrText xml:space="preserve"> PAGEREF _Toc332020977 \h </w:instrText>
            </w:r>
            <w:r>
              <w:rPr>
                <w:noProof/>
                <w:webHidden/>
              </w:rPr>
            </w:r>
            <w:r>
              <w:rPr>
                <w:noProof/>
                <w:webHidden/>
              </w:rPr>
              <w:fldChar w:fldCharType="separate"/>
            </w:r>
            <w:r>
              <w:rPr>
                <w:noProof/>
                <w:webHidden/>
              </w:rPr>
              <w:t>36</w:t>
            </w:r>
            <w:r>
              <w:rPr>
                <w:noProof/>
                <w:webHidden/>
              </w:rPr>
              <w:fldChar w:fldCharType="end"/>
            </w:r>
          </w:hyperlink>
        </w:p>
        <w:p w:rsidR="00EB7848" w:rsidRDefault="00EB7848">
          <w:pPr>
            <w:pStyle w:val="TOC3"/>
            <w:tabs>
              <w:tab w:val="right" w:leader="dot" w:pos="9350"/>
            </w:tabs>
            <w:rPr>
              <w:noProof/>
              <w:lang w:eastAsia="zh-CN"/>
            </w:rPr>
          </w:pPr>
          <w:hyperlink w:anchor="_Toc332020978" w:history="1">
            <w:r w:rsidRPr="004837FB">
              <w:rPr>
                <w:rStyle w:val="Hyperlink"/>
                <w:noProof/>
              </w:rPr>
              <w:t>Configure SharePoint using SharePoint Products Configuration Wizard</w:t>
            </w:r>
            <w:r>
              <w:rPr>
                <w:noProof/>
                <w:webHidden/>
              </w:rPr>
              <w:tab/>
            </w:r>
            <w:r>
              <w:rPr>
                <w:noProof/>
                <w:webHidden/>
              </w:rPr>
              <w:fldChar w:fldCharType="begin"/>
            </w:r>
            <w:r>
              <w:rPr>
                <w:noProof/>
                <w:webHidden/>
              </w:rPr>
              <w:instrText xml:space="preserve"> PAGEREF _Toc332020978 \h </w:instrText>
            </w:r>
            <w:r>
              <w:rPr>
                <w:noProof/>
                <w:webHidden/>
              </w:rPr>
            </w:r>
            <w:r>
              <w:rPr>
                <w:noProof/>
                <w:webHidden/>
              </w:rPr>
              <w:fldChar w:fldCharType="separate"/>
            </w:r>
            <w:r>
              <w:rPr>
                <w:noProof/>
                <w:webHidden/>
              </w:rPr>
              <w:t>36</w:t>
            </w:r>
            <w:r>
              <w:rPr>
                <w:noProof/>
                <w:webHidden/>
              </w:rPr>
              <w:fldChar w:fldCharType="end"/>
            </w:r>
          </w:hyperlink>
        </w:p>
        <w:p w:rsidR="00EB7848" w:rsidRDefault="00EB7848">
          <w:pPr>
            <w:pStyle w:val="TOC3"/>
            <w:tabs>
              <w:tab w:val="right" w:leader="dot" w:pos="9350"/>
            </w:tabs>
            <w:rPr>
              <w:noProof/>
              <w:lang w:eastAsia="zh-CN"/>
            </w:rPr>
          </w:pPr>
          <w:hyperlink w:anchor="_Toc332020979" w:history="1">
            <w:r w:rsidRPr="004837FB">
              <w:rPr>
                <w:rStyle w:val="Hyperlink"/>
                <w:noProof/>
              </w:rPr>
              <w:t>Configure the SharePoint Site using the Wizard</w:t>
            </w:r>
            <w:r>
              <w:rPr>
                <w:noProof/>
                <w:webHidden/>
              </w:rPr>
              <w:tab/>
            </w:r>
            <w:r>
              <w:rPr>
                <w:noProof/>
                <w:webHidden/>
              </w:rPr>
              <w:fldChar w:fldCharType="begin"/>
            </w:r>
            <w:r>
              <w:rPr>
                <w:noProof/>
                <w:webHidden/>
              </w:rPr>
              <w:instrText xml:space="preserve"> PAGEREF _Toc332020979 \h </w:instrText>
            </w:r>
            <w:r>
              <w:rPr>
                <w:noProof/>
                <w:webHidden/>
              </w:rPr>
            </w:r>
            <w:r>
              <w:rPr>
                <w:noProof/>
                <w:webHidden/>
              </w:rPr>
              <w:fldChar w:fldCharType="separate"/>
            </w:r>
            <w:r>
              <w:rPr>
                <w:noProof/>
                <w:webHidden/>
              </w:rPr>
              <w:t>37</w:t>
            </w:r>
            <w:r>
              <w:rPr>
                <w:noProof/>
                <w:webHidden/>
              </w:rPr>
              <w:fldChar w:fldCharType="end"/>
            </w:r>
          </w:hyperlink>
        </w:p>
        <w:p w:rsidR="00EB7848" w:rsidRDefault="00EB7848">
          <w:pPr>
            <w:pStyle w:val="TOC3"/>
            <w:tabs>
              <w:tab w:val="right" w:leader="dot" w:pos="9350"/>
            </w:tabs>
            <w:rPr>
              <w:noProof/>
              <w:lang w:eastAsia="zh-CN"/>
            </w:rPr>
          </w:pPr>
          <w:hyperlink w:anchor="_Toc332020980" w:history="1">
            <w:r w:rsidRPr="004837FB">
              <w:rPr>
                <w:rStyle w:val="Hyperlink"/>
                <w:noProof/>
              </w:rPr>
              <w:t>Generate the Secure Store Master Key</w:t>
            </w:r>
            <w:r>
              <w:rPr>
                <w:noProof/>
                <w:webHidden/>
              </w:rPr>
              <w:tab/>
            </w:r>
            <w:r>
              <w:rPr>
                <w:noProof/>
                <w:webHidden/>
              </w:rPr>
              <w:fldChar w:fldCharType="begin"/>
            </w:r>
            <w:r>
              <w:rPr>
                <w:noProof/>
                <w:webHidden/>
              </w:rPr>
              <w:instrText xml:space="preserve"> PAGEREF _Toc332020980 \h </w:instrText>
            </w:r>
            <w:r>
              <w:rPr>
                <w:noProof/>
                <w:webHidden/>
              </w:rPr>
            </w:r>
            <w:r>
              <w:rPr>
                <w:noProof/>
                <w:webHidden/>
              </w:rPr>
              <w:fldChar w:fldCharType="separate"/>
            </w:r>
            <w:r>
              <w:rPr>
                <w:noProof/>
                <w:webHidden/>
              </w:rPr>
              <w:t>37</w:t>
            </w:r>
            <w:r>
              <w:rPr>
                <w:noProof/>
                <w:webHidden/>
              </w:rPr>
              <w:fldChar w:fldCharType="end"/>
            </w:r>
          </w:hyperlink>
        </w:p>
        <w:p w:rsidR="00EB7848" w:rsidRDefault="00EB7848">
          <w:pPr>
            <w:pStyle w:val="TOC3"/>
            <w:tabs>
              <w:tab w:val="right" w:leader="dot" w:pos="9350"/>
            </w:tabs>
            <w:rPr>
              <w:noProof/>
              <w:lang w:eastAsia="zh-CN"/>
            </w:rPr>
          </w:pPr>
          <w:hyperlink w:anchor="_Toc332020981" w:history="1">
            <w:r w:rsidRPr="004837FB">
              <w:rPr>
                <w:rStyle w:val="Hyperlink"/>
                <w:noProof/>
              </w:rPr>
              <w:t>Update the Reporting Services Add-in For Microsoft SharePoint Technologies 2010</w:t>
            </w:r>
            <w:r>
              <w:rPr>
                <w:noProof/>
                <w:webHidden/>
              </w:rPr>
              <w:tab/>
            </w:r>
            <w:r>
              <w:rPr>
                <w:noProof/>
                <w:webHidden/>
              </w:rPr>
              <w:fldChar w:fldCharType="begin"/>
            </w:r>
            <w:r>
              <w:rPr>
                <w:noProof/>
                <w:webHidden/>
              </w:rPr>
              <w:instrText xml:space="preserve"> PAGEREF _Toc332020981 \h </w:instrText>
            </w:r>
            <w:r>
              <w:rPr>
                <w:noProof/>
                <w:webHidden/>
              </w:rPr>
            </w:r>
            <w:r>
              <w:rPr>
                <w:noProof/>
                <w:webHidden/>
              </w:rPr>
              <w:fldChar w:fldCharType="separate"/>
            </w:r>
            <w:r>
              <w:rPr>
                <w:noProof/>
                <w:webHidden/>
              </w:rPr>
              <w:t>37</w:t>
            </w:r>
            <w:r>
              <w:rPr>
                <w:noProof/>
                <w:webHidden/>
              </w:rPr>
              <w:fldChar w:fldCharType="end"/>
            </w:r>
          </w:hyperlink>
        </w:p>
        <w:p w:rsidR="00EB7848" w:rsidRDefault="00EB7848">
          <w:pPr>
            <w:pStyle w:val="TOC3"/>
            <w:tabs>
              <w:tab w:val="right" w:leader="dot" w:pos="9350"/>
            </w:tabs>
            <w:rPr>
              <w:noProof/>
              <w:lang w:eastAsia="zh-CN"/>
            </w:rPr>
          </w:pPr>
          <w:hyperlink w:anchor="_Toc332020982" w:history="1">
            <w:r w:rsidRPr="004837FB">
              <w:rPr>
                <w:rStyle w:val="Hyperlink"/>
                <w:noProof/>
              </w:rPr>
              <w:t>(Optional) Configure Alternative Address Mapping</w:t>
            </w:r>
            <w:r>
              <w:rPr>
                <w:noProof/>
                <w:webHidden/>
              </w:rPr>
              <w:tab/>
            </w:r>
            <w:r>
              <w:rPr>
                <w:noProof/>
                <w:webHidden/>
              </w:rPr>
              <w:fldChar w:fldCharType="begin"/>
            </w:r>
            <w:r>
              <w:rPr>
                <w:noProof/>
                <w:webHidden/>
              </w:rPr>
              <w:instrText xml:space="preserve"> PAGEREF _Toc332020982 \h </w:instrText>
            </w:r>
            <w:r>
              <w:rPr>
                <w:noProof/>
                <w:webHidden/>
              </w:rPr>
            </w:r>
            <w:r>
              <w:rPr>
                <w:noProof/>
                <w:webHidden/>
              </w:rPr>
              <w:fldChar w:fldCharType="separate"/>
            </w:r>
            <w:r>
              <w:rPr>
                <w:noProof/>
                <w:webHidden/>
              </w:rPr>
              <w:t>38</w:t>
            </w:r>
            <w:r>
              <w:rPr>
                <w:noProof/>
                <w:webHidden/>
              </w:rPr>
              <w:fldChar w:fldCharType="end"/>
            </w:r>
          </w:hyperlink>
        </w:p>
        <w:p w:rsidR="00EB7848" w:rsidRDefault="00EB7848">
          <w:pPr>
            <w:pStyle w:val="TOC3"/>
            <w:tabs>
              <w:tab w:val="right" w:leader="dot" w:pos="9350"/>
            </w:tabs>
            <w:rPr>
              <w:noProof/>
              <w:lang w:eastAsia="zh-CN"/>
            </w:rPr>
          </w:pPr>
          <w:hyperlink w:anchor="_Toc332020983" w:history="1">
            <w:r w:rsidRPr="004837FB">
              <w:rPr>
                <w:rStyle w:val="Hyperlink"/>
                <w:noProof/>
              </w:rPr>
              <w:t>Log in to PWRPVT2</w:t>
            </w:r>
            <w:r>
              <w:rPr>
                <w:noProof/>
                <w:webHidden/>
              </w:rPr>
              <w:tab/>
            </w:r>
            <w:r>
              <w:rPr>
                <w:noProof/>
                <w:webHidden/>
              </w:rPr>
              <w:fldChar w:fldCharType="begin"/>
            </w:r>
            <w:r>
              <w:rPr>
                <w:noProof/>
                <w:webHidden/>
              </w:rPr>
              <w:instrText xml:space="preserve"> PAGEREF _Toc332020983 \h </w:instrText>
            </w:r>
            <w:r>
              <w:rPr>
                <w:noProof/>
                <w:webHidden/>
              </w:rPr>
            </w:r>
            <w:r>
              <w:rPr>
                <w:noProof/>
                <w:webHidden/>
              </w:rPr>
              <w:fldChar w:fldCharType="separate"/>
            </w:r>
            <w:r>
              <w:rPr>
                <w:noProof/>
                <w:webHidden/>
              </w:rPr>
              <w:t>39</w:t>
            </w:r>
            <w:r>
              <w:rPr>
                <w:noProof/>
                <w:webHidden/>
              </w:rPr>
              <w:fldChar w:fldCharType="end"/>
            </w:r>
          </w:hyperlink>
        </w:p>
        <w:p w:rsidR="00EB7848" w:rsidRDefault="00EB7848">
          <w:pPr>
            <w:pStyle w:val="TOC3"/>
            <w:tabs>
              <w:tab w:val="right" w:leader="dot" w:pos="9350"/>
            </w:tabs>
            <w:rPr>
              <w:noProof/>
              <w:lang w:eastAsia="zh-CN"/>
            </w:rPr>
          </w:pPr>
          <w:hyperlink w:anchor="_Toc332020984" w:history="1">
            <w:r w:rsidRPr="004837FB">
              <w:rPr>
                <w:rStyle w:val="Hyperlink"/>
                <w:noProof/>
              </w:rPr>
              <w:t>Install SharePoint 2010</w:t>
            </w:r>
            <w:r>
              <w:rPr>
                <w:noProof/>
                <w:webHidden/>
              </w:rPr>
              <w:tab/>
            </w:r>
            <w:r>
              <w:rPr>
                <w:noProof/>
                <w:webHidden/>
              </w:rPr>
              <w:fldChar w:fldCharType="begin"/>
            </w:r>
            <w:r>
              <w:rPr>
                <w:noProof/>
                <w:webHidden/>
              </w:rPr>
              <w:instrText xml:space="preserve"> PAGEREF _Toc332020984 \h </w:instrText>
            </w:r>
            <w:r>
              <w:rPr>
                <w:noProof/>
                <w:webHidden/>
              </w:rPr>
            </w:r>
            <w:r>
              <w:rPr>
                <w:noProof/>
                <w:webHidden/>
              </w:rPr>
              <w:fldChar w:fldCharType="separate"/>
            </w:r>
            <w:r>
              <w:rPr>
                <w:noProof/>
                <w:webHidden/>
              </w:rPr>
              <w:t>39</w:t>
            </w:r>
            <w:r>
              <w:rPr>
                <w:noProof/>
                <w:webHidden/>
              </w:rPr>
              <w:fldChar w:fldCharType="end"/>
            </w:r>
          </w:hyperlink>
        </w:p>
        <w:p w:rsidR="00EB7848" w:rsidRDefault="00EB7848">
          <w:pPr>
            <w:pStyle w:val="TOC3"/>
            <w:tabs>
              <w:tab w:val="right" w:leader="dot" w:pos="9350"/>
            </w:tabs>
            <w:rPr>
              <w:noProof/>
              <w:lang w:eastAsia="zh-CN"/>
            </w:rPr>
          </w:pPr>
          <w:hyperlink w:anchor="_Toc332020985" w:history="1">
            <w:r w:rsidRPr="004837FB">
              <w:rPr>
                <w:rStyle w:val="Hyperlink"/>
                <w:noProof/>
              </w:rPr>
              <w:t>Install SharePoint 2010 Service Pack 1</w:t>
            </w:r>
            <w:r>
              <w:rPr>
                <w:noProof/>
                <w:webHidden/>
              </w:rPr>
              <w:tab/>
            </w:r>
            <w:r>
              <w:rPr>
                <w:noProof/>
                <w:webHidden/>
              </w:rPr>
              <w:fldChar w:fldCharType="begin"/>
            </w:r>
            <w:r>
              <w:rPr>
                <w:noProof/>
                <w:webHidden/>
              </w:rPr>
              <w:instrText xml:space="preserve"> PAGEREF _Toc332020985 \h </w:instrText>
            </w:r>
            <w:r>
              <w:rPr>
                <w:noProof/>
                <w:webHidden/>
              </w:rPr>
            </w:r>
            <w:r>
              <w:rPr>
                <w:noProof/>
                <w:webHidden/>
              </w:rPr>
              <w:fldChar w:fldCharType="separate"/>
            </w:r>
            <w:r>
              <w:rPr>
                <w:noProof/>
                <w:webHidden/>
              </w:rPr>
              <w:t>40</w:t>
            </w:r>
            <w:r>
              <w:rPr>
                <w:noProof/>
                <w:webHidden/>
              </w:rPr>
              <w:fldChar w:fldCharType="end"/>
            </w:r>
          </w:hyperlink>
        </w:p>
        <w:p w:rsidR="00EB7848" w:rsidRDefault="00EB7848">
          <w:pPr>
            <w:pStyle w:val="TOC3"/>
            <w:tabs>
              <w:tab w:val="right" w:leader="dot" w:pos="9350"/>
            </w:tabs>
            <w:rPr>
              <w:noProof/>
              <w:lang w:eastAsia="zh-CN"/>
            </w:rPr>
          </w:pPr>
          <w:hyperlink w:anchor="_Toc332020986" w:history="1">
            <w:r w:rsidRPr="004837FB">
              <w:rPr>
                <w:rStyle w:val="Hyperlink"/>
                <w:noProof/>
              </w:rPr>
              <w:t>Install SQL Server 2012 PowerPivot for SharePoint</w:t>
            </w:r>
            <w:r>
              <w:rPr>
                <w:noProof/>
                <w:webHidden/>
              </w:rPr>
              <w:tab/>
            </w:r>
            <w:r>
              <w:rPr>
                <w:noProof/>
                <w:webHidden/>
              </w:rPr>
              <w:fldChar w:fldCharType="begin"/>
            </w:r>
            <w:r>
              <w:rPr>
                <w:noProof/>
                <w:webHidden/>
              </w:rPr>
              <w:instrText xml:space="preserve"> PAGEREF _Toc332020986 \h </w:instrText>
            </w:r>
            <w:r>
              <w:rPr>
                <w:noProof/>
                <w:webHidden/>
              </w:rPr>
            </w:r>
            <w:r>
              <w:rPr>
                <w:noProof/>
                <w:webHidden/>
              </w:rPr>
              <w:fldChar w:fldCharType="separate"/>
            </w:r>
            <w:r>
              <w:rPr>
                <w:noProof/>
                <w:webHidden/>
              </w:rPr>
              <w:t>40</w:t>
            </w:r>
            <w:r>
              <w:rPr>
                <w:noProof/>
                <w:webHidden/>
              </w:rPr>
              <w:fldChar w:fldCharType="end"/>
            </w:r>
          </w:hyperlink>
        </w:p>
        <w:p w:rsidR="00EB7848" w:rsidRDefault="00EB7848">
          <w:pPr>
            <w:pStyle w:val="TOC3"/>
            <w:tabs>
              <w:tab w:val="right" w:leader="dot" w:pos="9350"/>
            </w:tabs>
            <w:rPr>
              <w:noProof/>
              <w:lang w:eastAsia="zh-CN"/>
            </w:rPr>
          </w:pPr>
          <w:hyperlink w:anchor="_Toc332020987" w:history="1">
            <w:r w:rsidRPr="004837FB">
              <w:rPr>
                <w:rStyle w:val="Hyperlink"/>
                <w:noProof/>
              </w:rPr>
              <w:t>Add PWRPVT2 to the SharePoint Farm</w:t>
            </w:r>
            <w:r>
              <w:rPr>
                <w:noProof/>
                <w:webHidden/>
              </w:rPr>
              <w:tab/>
            </w:r>
            <w:r>
              <w:rPr>
                <w:noProof/>
                <w:webHidden/>
              </w:rPr>
              <w:fldChar w:fldCharType="begin"/>
            </w:r>
            <w:r>
              <w:rPr>
                <w:noProof/>
                <w:webHidden/>
              </w:rPr>
              <w:instrText xml:space="preserve"> PAGEREF _Toc332020987 \h </w:instrText>
            </w:r>
            <w:r>
              <w:rPr>
                <w:noProof/>
                <w:webHidden/>
              </w:rPr>
            </w:r>
            <w:r>
              <w:rPr>
                <w:noProof/>
                <w:webHidden/>
              </w:rPr>
              <w:fldChar w:fldCharType="separate"/>
            </w:r>
            <w:r>
              <w:rPr>
                <w:noProof/>
                <w:webHidden/>
              </w:rPr>
              <w:t>42</w:t>
            </w:r>
            <w:r>
              <w:rPr>
                <w:noProof/>
                <w:webHidden/>
              </w:rPr>
              <w:fldChar w:fldCharType="end"/>
            </w:r>
          </w:hyperlink>
        </w:p>
        <w:p w:rsidR="00EB7848" w:rsidRDefault="00EB7848">
          <w:pPr>
            <w:pStyle w:val="TOC3"/>
            <w:tabs>
              <w:tab w:val="right" w:leader="dot" w:pos="9350"/>
            </w:tabs>
            <w:rPr>
              <w:noProof/>
              <w:lang w:eastAsia="zh-CN"/>
            </w:rPr>
          </w:pPr>
          <w:hyperlink w:anchor="_Toc332020988" w:history="1">
            <w:r w:rsidRPr="004837FB">
              <w:rPr>
                <w:rStyle w:val="Hyperlink"/>
                <w:noProof/>
              </w:rPr>
              <w:t>Configure SharePoint and PowerPivot</w:t>
            </w:r>
            <w:r>
              <w:rPr>
                <w:noProof/>
                <w:webHidden/>
              </w:rPr>
              <w:tab/>
            </w:r>
            <w:r>
              <w:rPr>
                <w:noProof/>
                <w:webHidden/>
              </w:rPr>
              <w:fldChar w:fldCharType="begin"/>
            </w:r>
            <w:r>
              <w:rPr>
                <w:noProof/>
                <w:webHidden/>
              </w:rPr>
              <w:instrText xml:space="preserve"> PAGEREF _Toc332020988 \h </w:instrText>
            </w:r>
            <w:r>
              <w:rPr>
                <w:noProof/>
                <w:webHidden/>
              </w:rPr>
            </w:r>
            <w:r>
              <w:rPr>
                <w:noProof/>
                <w:webHidden/>
              </w:rPr>
              <w:fldChar w:fldCharType="separate"/>
            </w:r>
            <w:r>
              <w:rPr>
                <w:noProof/>
                <w:webHidden/>
              </w:rPr>
              <w:t>43</w:t>
            </w:r>
            <w:r>
              <w:rPr>
                <w:noProof/>
                <w:webHidden/>
              </w:rPr>
              <w:fldChar w:fldCharType="end"/>
            </w:r>
          </w:hyperlink>
        </w:p>
        <w:p w:rsidR="00EB7848" w:rsidRDefault="00EB7848">
          <w:pPr>
            <w:pStyle w:val="TOC3"/>
            <w:tabs>
              <w:tab w:val="right" w:leader="dot" w:pos="9350"/>
            </w:tabs>
            <w:rPr>
              <w:noProof/>
              <w:lang w:eastAsia="zh-CN"/>
            </w:rPr>
          </w:pPr>
          <w:hyperlink w:anchor="_Toc332020989" w:history="1">
            <w:r w:rsidRPr="004837FB">
              <w:rPr>
                <w:rStyle w:val="Hyperlink"/>
                <w:noProof/>
              </w:rPr>
              <w:t>Install SQL Server 2012 Reporting Services</w:t>
            </w:r>
            <w:r>
              <w:rPr>
                <w:noProof/>
                <w:webHidden/>
              </w:rPr>
              <w:tab/>
            </w:r>
            <w:r>
              <w:rPr>
                <w:noProof/>
                <w:webHidden/>
              </w:rPr>
              <w:fldChar w:fldCharType="begin"/>
            </w:r>
            <w:r>
              <w:rPr>
                <w:noProof/>
                <w:webHidden/>
              </w:rPr>
              <w:instrText xml:space="preserve"> PAGEREF _Toc332020989 \h </w:instrText>
            </w:r>
            <w:r>
              <w:rPr>
                <w:noProof/>
                <w:webHidden/>
              </w:rPr>
            </w:r>
            <w:r>
              <w:rPr>
                <w:noProof/>
                <w:webHidden/>
              </w:rPr>
              <w:fldChar w:fldCharType="separate"/>
            </w:r>
            <w:r>
              <w:rPr>
                <w:noProof/>
                <w:webHidden/>
              </w:rPr>
              <w:t>46</w:t>
            </w:r>
            <w:r>
              <w:rPr>
                <w:noProof/>
                <w:webHidden/>
              </w:rPr>
              <w:fldChar w:fldCharType="end"/>
            </w:r>
          </w:hyperlink>
        </w:p>
        <w:p w:rsidR="00EB7848" w:rsidRDefault="00EB7848">
          <w:pPr>
            <w:pStyle w:val="TOC3"/>
            <w:tabs>
              <w:tab w:val="right" w:leader="dot" w:pos="9350"/>
            </w:tabs>
            <w:rPr>
              <w:noProof/>
              <w:lang w:eastAsia="zh-CN"/>
            </w:rPr>
          </w:pPr>
          <w:hyperlink w:anchor="_Toc332020990" w:history="1">
            <w:r w:rsidRPr="004837FB">
              <w:rPr>
                <w:rStyle w:val="Hyperlink"/>
                <w:noProof/>
              </w:rPr>
              <w:t>Configure Reporting Services</w:t>
            </w:r>
            <w:r>
              <w:rPr>
                <w:noProof/>
                <w:webHidden/>
              </w:rPr>
              <w:tab/>
            </w:r>
            <w:r>
              <w:rPr>
                <w:noProof/>
                <w:webHidden/>
              </w:rPr>
              <w:fldChar w:fldCharType="begin"/>
            </w:r>
            <w:r>
              <w:rPr>
                <w:noProof/>
                <w:webHidden/>
              </w:rPr>
              <w:instrText xml:space="preserve"> PAGEREF _Toc332020990 \h </w:instrText>
            </w:r>
            <w:r>
              <w:rPr>
                <w:noProof/>
                <w:webHidden/>
              </w:rPr>
            </w:r>
            <w:r>
              <w:rPr>
                <w:noProof/>
                <w:webHidden/>
              </w:rPr>
              <w:fldChar w:fldCharType="separate"/>
            </w:r>
            <w:r>
              <w:rPr>
                <w:noProof/>
                <w:webHidden/>
              </w:rPr>
              <w:t>48</w:t>
            </w:r>
            <w:r>
              <w:rPr>
                <w:noProof/>
                <w:webHidden/>
              </w:rPr>
              <w:fldChar w:fldCharType="end"/>
            </w:r>
          </w:hyperlink>
        </w:p>
        <w:p w:rsidR="00EB7848" w:rsidRDefault="00EB7848">
          <w:pPr>
            <w:pStyle w:val="TOC1"/>
            <w:tabs>
              <w:tab w:val="right" w:leader="dot" w:pos="9350"/>
            </w:tabs>
            <w:rPr>
              <w:noProof/>
              <w:lang w:eastAsia="zh-CN"/>
            </w:rPr>
          </w:pPr>
          <w:hyperlink w:anchor="_Toc332020991" w:history="1">
            <w:r w:rsidRPr="004837FB">
              <w:rPr>
                <w:rStyle w:val="Hyperlink"/>
                <w:noProof/>
              </w:rPr>
              <w:t>Scenario 3: Install an Analysis Services Tabular Instance</w:t>
            </w:r>
            <w:r>
              <w:rPr>
                <w:noProof/>
                <w:webHidden/>
              </w:rPr>
              <w:tab/>
            </w:r>
            <w:r>
              <w:rPr>
                <w:noProof/>
                <w:webHidden/>
              </w:rPr>
              <w:fldChar w:fldCharType="begin"/>
            </w:r>
            <w:r>
              <w:rPr>
                <w:noProof/>
                <w:webHidden/>
              </w:rPr>
              <w:instrText xml:space="preserve"> PAGEREF _Toc332020991 \h </w:instrText>
            </w:r>
            <w:r>
              <w:rPr>
                <w:noProof/>
                <w:webHidden/>
              </w:rPr>
            </w:r>
            <w:r>
              <w:rPr>
                <w:noProof/>
                <w:webHidden/>
              </w:rPr>
              <w:fldChar w:fldCharType="separate"/>
            </w:r>
            <w:r>
              <w:rPr>
                <w:noProof/>
                <w:webHidden/>
              </w:rPr>
              <w:t>50</w:t>
            </w:r>
            <w:r>
              <w:rPr>
                <w:noProof/>
                <w:webHidden/>
              </w:rPr>
              <w:fldChar w:fldCharType="end"/>
            </w:r>
          </w:hyperlink>
        </w:p>
        <w:p w:rsidR="00EB7848" w:rsidRDefault="00EB7848">
          <w:pPr>
            <w:pStyle w:val="TOC2"/>
            <w:tabs>
              <w:tab w:val="right" w:leader="dot" w:pos="9350"/>
            </w:tabs>
            <w:rPr>
              <w:noProof/>
              <w:lang w:eastAsia="zh-CN"/>
            </w:rPr>
          </w:pPr>
          <w:hyperlink w:anchor="_Toc332020992" w:history="1">
            <w:r w:rsidRPr="004837FB">
              <w:rPr>
                <w:rStyle w:val="Hyperlink"/>
                <w:noProof/>
              </w:rPr>
              <w:t>Environment, Hardware, and Software Requirements</w:t>
            </w:r>
            <w:r>
              <w:rPr>
                <w:noProof/>
                <w:webHidden/>
              </w:rPr>
              <w:tab/>
            </w:r>
            <w:r>
              <w:rPr>
                <w:noProof/>
                <w:webHidden/>
              </w:rPr>
              <w:fldChar w:fldCharType="begin"/>
            </w:r>
            <w:r>
              <w:rPr>
                <w:noProof/>
                <w:webHidden/>
              </w:rPr>
              <w:instrText xml:space="preserve"> PAGEREF _Toc332020992 \h </w:instrText>
            </w:r>
            <w:r>
              <w:rPr>
                <w:noProof/>
                <w:webHidden/>
              </w:rPr>
            </w:r>
            <w:r>
              <w:rPr>
                <w:noProof/>
                <w:webHidden/>
              </w:rPr>
              <w:fldChar w:fldCharType="separate"/>
            </w:r>
            <w:r>
              <w:rPr>
                <w:noProof/>
                <w:webHidden/>
              </w:rPr>
              <w:t>50</w:t>
            </w:r>
            <w:r>
              <w:rPr>
                <w:noProof/>
                <w:webHidden/>
              </w:rPr>
              <w:fldChar w:fldCharType="end"/>
            </w:r>
          </w:hyperlink>
        </w:p>
        <w:p w:rsidR="00EB7848" w:rsidRDefault="00EB7848">
          <w:pPr>
            <w:pStyle w:val="TOC3"/>
            <w:tabs>
              <w:tab w:val="right" w:leader="dot" w:pos="9350"/>
            </w:tabs>
            <w:rPr>
              <w:noProof/>
              <w:lang w:eastAsia="zh-CN"/>
            </w:rPr>
          </w:pPr>
          <w:hyperlink w:anchor="_Toc332020993" w:history="1">
            <w:r w:rsidRPr="004837FB">
              <w:rPr>
                <w:rStyle w:val="Hyperlink"/>
                <w:noProof/>
              </w:rPr>
              <w:t>Existing Environment</w:t>
            </w:r>
            <w:r>
              <w:rPr>
                <w:noProof/>
                <w:webHidden/>
              </w:rPr>
              <w:tab/>
            </w:r>
            <w:r>
              <w:rPr>
                <w:noProof/>
                <w:webHidden/>
              </w:rPr>
              <w:fldChar w:fldCharType="begin"/>
            </w:r>
            <w:r>
              <w:rPr>
                <w:noProof/>
                <w:webHidden/>
              </w:rPr>
              <w:instrText xml:space="preserve"> PAGEREF _Toc332020993 \h </w:instrText>
            </w:r>
            <w:r>
              <w:rPr>
                <w:noProof/>
                <w:webHidden/>
              </w:rPr>
            </w:r>
            <w:r>
              <w:rPr>
                <w:noProof/>
                <w:webHidden/>
              </w:rPr>
              <w:fldChar w:fldCharType="separate"/>
            </w:r>
            <w:r>
              <w:rPr>
                <w:noProof/>
                <w:webHidden/>
              </w:rPr>
              <w:t>50</w:t>
            </w:r>
            <w:r>
              <w:rPr>
                <w:noProof/>
                <w:webHidden/>
              </w:rPr>
              <w:fldChar w:fldCharType="end"/>
            </w:r>
          </w:hyperlink>
        </w:p>
        <w:p w:rsidR="00EB7848" w:rsidRDefault="00EB7848">
          <w:pPr>
            <w:pStyle w:val="TOC3"/>
            <w:tabs>
              <w:tab w:val="right" w:leader="dot" w:pos="9350"/>
            </w:tabs>
            <w:rPr>
              <w:noProof/>
              <w:lang w:eastAsia="zh-CN"/>
            </w:rPr>
          </w:pPr>
          <w:hyperlink w:anchor="_Toc332020994" w:history="1">
            <w:r w:rsidRPr="004837FB">
              <w:rPr>
                <w:rStyle w:val="Hyperlink"/>
                <w:rFonts w:ascii="Arial" w:hAnsi="Arial" w:cs="Arial"/>
                <w:noProof/>
              </w:rPr>
              <w:t>Required Server Software</w:t>
            </w:r>
            <w:r>
              <w:rPr>
                <w:noProof/>
                <w:webHidden/>
              </w:rPr>
              <w:tab/>
            </w:r>
            <w:r>
              <w:rPr>
                <w:noProof/>
                <w:webHidden/>
              </w:rPr>
              <w:fldChar w:fldCharType="begin"/>
            </w:r>
            <w:r>
              <w:rPr>
                <w:noProof/>
                <w:webHidden/>
              </w:rPr>
              <w:instrText xml:space="preserve"> PAGEREF _Toc332020994 \h </w:instrText>
            </w:r>
            <w:r>
              <w:rPr>
                <w:noProof/>
                <w:webHidden/>
              </w:rPr>
            </w:r>
            <w:r>
              <w:rPr>
                <w:noProof/>
                <w:webHidden/>
              </w:rPr>
              <w:fldChar w:fldCharType="separate"/>
            </w:r>
            <w:r>
              <w:rPr>
                <w:noProof/>
                <w:webHidden/>
              </w:rPr>
              <w:t>51</w:t>
            </w:r>
            <w:r>
              <w:rPr>
                <w:noProof/>
                <w:webHidden/>
              </w:rPr>
              <w:fldChar w:fldCharType="end"/>
            </w:r>
          </w:hyperlink>
        </w:p>
        <w:p w:rsidR="00EB7848" w:rsidRDefault="00EB7848">
          <w:pPr>
            <w:pStyle w:val="TOC3"/>
            <w:tabs>
              <w:tab w:val="right" w:leader="dot" w:pos="9350"/>
            </w:tabs>
            <w:rPr>
              <w:noProof/>
              <w:lang w:eastAsia="zh-CN"/>
            </w:rPr>
          </w:pPr>
          <w:hyperlink w:anchor="_Toc332020995" w:history="1">
            <w:r w:rsidRPr="004837FB">
              <w:rPr>
                <w:rStyle w:val="Hyperlink"/>
                <w:noProof/>
              </w:rPr>
              <w:t>Optional Server Software</w:t>
            </w:r>
            <w:r>
              <w:rPr>
                <w:noProof/>
                <w:webHidden/>
              </w:rPr>
              <w:tab/>
            </w:r>
            <w:r>
              <w:rPr>
                <w:noProof/>
                <w:webHidden/>
              </w:rPr>
              <w:fldChar w:fldCharType="begin"/>
            </w:r>
            <w:r>
              <w:rPr>
                <w:noProof/>
                <w:webHidden/>
              </w:rPr>
              <w:instrText xml:space="preserve"> PAGEREF _Toc332020995 \h </w:instrText>
            </w:r>
            <w:r>
              <w:rPr>
                <w:noProof/>
                <w:webHidden/>
              </w:rPr>
            </w:r>
            <w:r>
              <w:rPr>
                <w:noProof/>
                <w:webHidden/>
              </w:rPr>
              <w:fldChar w:fldCharType="separate"/>
            </w:r>
            <w:r>
              <w:rPr>
                <w:noProof/>
                <w:webHidden/>
              </w:rPr>
              <w:t>51</w:t>
            </w:r>
            <w:r>
              <w:rPr>
                <w:noProof/>
                <w:webHidden/>
              </w:rPr>
              <w:fldChar w:fldCharType="end"/>
            </w:r>
          </w:hyperlink>
        </w:p>
        <w:p w:rsidR="00EB7848" w:rsidRDefault="00EB7848">
          <w:pPr>
            <w:pStyle w:val="TOC2"/>
            <w:tabs>
              <w:tab w:val="right" w:leader="dot" w:pos="9350"/>
            </w:tabs>
            <w:rPr>
              <w:noProof/>
              <w:lang w:eastAsia="zh-CN"/>
            </w:rPr>
          </w:pPr>
          <w:hyperlink w:anchor="_Toc332020996" w:history="1">
            <w:r w:rsidRPr="004837FB">
              <w:rPr>
                <w:rStyle w:val="Hyperlink"/>
                <w:noProof/>
              </w:rPr>
              <w:t>Scenario 3 Detailed Steps</w:t>
            </w:r>
            <w:r>
              <w:rPr>
                <w:noProof/>
                <w:webHidden/>
              </w:rPr>
              <w:tab/>
            </w:r>
            <w:r>
              <w:rPr>
                <w:noProof/>
                <w:webHidden/>
              </w:rPr>
              <w:fldChar w:fldCharType="begin"/>
            </w:r>
            <w:r>
              <w:rPr>
                <w:noProof/>
                <w:webHidden/>
              </w:rPr>
              <w:instrText xml:space="preserve"> PAGEREF _Toc332020996 \h </w:instrText>
            </w:r>
            <w:r>
              <w:rPr>
                <w:noProof/>
                <w:webHidden/>
              </w:rPr>
            </w:r>
            <w:r>
              <w:rPr>
                <w:noProof/>
                <w:webHidden/>
              </w:rPr>
              <w:fldChar w:fldCharType="separate"/>
            </w:r>
            <w:r>
              <w:rPr>
                <w:noProof/>
                <w:webHidden/>
              </w:rPr>
              <w:t>52</w:t>
            </w:r>
            <w:r>
              <w:rPr>
                <w:noProof/>
                <w:webHidden/>
              </w:rPr>
              <w:fldChar w:fldCharType="end"/>
            </w:r>
          </w:hyperlink>
        </w:p>
        <w:p w:rsidR="00EB7848" w:rsidRDefault="00EB7848">
          <w:pPr>
            <w:pStyle w:val="TOC3"/>
            <w:tabs>
              <w:tab w:val="right" w:leader="dot" w:pos="9350"/>
            </w:tabs>
            <w:rPr>
              <w:noProof/>
              <w:lang w:eastAsia="zh-CN"/>
            </w:rPr>
          </w:pPr>
          <w:hyperlink w:anchor="_Toc332020997" w:history="1">
            <w:r w:rsidRPr="004837FB">
              <w:rPr>
                <w:rStyle w:val="Hyperlink"/>
                <w:noProof/>
              </w:rPr>
              <w:t>Log in to DS3</w:t>
            </w:r>
            <w:r>
              <w:rPr>
                <w:noProof/>
                <w:webHidden/>
              </w:rPr>
              <w:tab/>
            </w:r>
            <w:r>
              <w:rPr>
                <w:noProof/>
                <w:webHidden/>
              </w:rPr>
              <w:fldChar w:fldCharType="begin"/>
            </w:r>
            <w:r>
              <w:rPr>
                <w:noProof/>
                <w:webHidden/>
              </w:rPr>
              <w:instrText xml:space="preserve"> PAGEREF _Toc332020997 \h </w:instrText>
            </w:r>
            <w:r>
              <w:rPr>
                <w:noProof/>
                <w:webHidden/>
              </w:rPr>
            </w:r>
            <w:r>
              <w:rPr>
                <w:noProof/>
                <w:webHidden/>
              </w:rPr>
              <w:fldChar w:fldCharType="separate"/>
            </w:r>
            <w:r>
              <w:rPr>
                <w:noProof/>
                <w:webHidden/>
              </w:rPr>
              <w:t>52</w:t>
            </w:r>
            <w:r>
              <w:rPr>
                <w:noProof/>
                <w:webHidden/>
              </w:rPr>
              <w:fldChar w:fldCharType="end"/>
            </w:r>
          </w:hyperlink>
        </w:p>
        <w:p w:rsidR="00EB7848" w:rsidRDefault="00EB7848">
          <w:pPr>
            <w:pStyle w:val="TOC3"/>
            <w:tabs>
              <w:tab w:val="right" w:leader="dot" w:pos="9350"/>
            </w:tabs>
            <w:rPr>
              <w:noProof/>
              <w:lang w:eastAsia="zh-CN"/>
            </w:rPr>
          </w:pPr>
          <w:hyperlink w:anchor="_Toc332020998" w:history="1">
            <w:r w:rsidRPr="004837FB">
              <w:rPr>
                <w:rStyle w:val="Hyperlink"/>
                <w:noProof/>
              </w:rPr>
              <w:t>Enable Execution of PowerShell Unsigned cmdlets</w:t>
            </w:r>
            <w:r>
              <w:rPr>
                <w:noProof/>
                <w:webHidden/>
              </w:rPr>
              <w:tab/>
            </w:r>
            <w:r>
              <w:rPr>
                <w:noProof/>
                <w:webHidden/>
              </w:rPr>
              <w:fldChar w:fldCharType="begin"/>
            </w:r>
            <w:r>
              <w:rPr>
                <w:noProof/>
                <w:webHidden/>
              </w:rPr>
              <w:instrText xml:space="preserve"> PAGEREF _Toc332020998 \h </w:instrText>
            </w:r>
            <w:r>
              <w:rPr>
                <w:noProof/>
                <w:webHidden/>
              </w:rPr>
            </w:r>
            <w:r>
              <w:rPr>
                <w:noProof/>
                <w:webHidden/>
              </w:rPr>
              <w:fldChar w:fldCharType="separate"/>
            </w:r>
            <w:r>
              <w:rPr>
                <w:noProof/>
                <w:webHidden/>
              </w:rPr>
              <w:t>52</w:t>
            </w:r>
            <w:r>
              <w:rPr>
                <w:noProof/>
                <w:webHidden/>
              </w:rPr>
              <w:fldChar w:fldCharType="end"/>
            </w:r>
          </w:hyperlink>
        </w:p>
        <w:p w:rsidR="00EB7848" w:rsidRDefault="00EB7848">
          <w:pPr>
            <w:pStyle w:val="TOC3"/>
            <w:tabs>
              <w:tab w:val="right" w:leader="dot" w:pos="9350"/>
            </w:tabs>
            <w:rPr>
              <w:noProof/>
              <w:lang w:eastAsia="zh-CN"/>
            </w:rPr>
          </w:pPr>
          <w:hyperlink w:anchor="_Toc332020999" w:history="1">
            <w:r w:rsidRPr="004837FB">
              <w:rPr>
                <w:rStyle w:val="Hyperlink"/>
                <w:noProof/>
              </w:rPr>
              <w:t>Enable the .NET 3.5 SP1 Framework</w:t>
            </w:r>
            <w:r>
              <w:rPr>
                <w:noProof/>
                <w:webHidden/>
              </w:rPr>
              <w:tab/>
            </w:r>
            <w:r>
              <w:rPr>
                <w:noProof/>
                <w:webHidden/>
              </w:rPr>
              <w:fldChar w:fldCharType="begin"/>
            </w:r>
            <w:r>
              <w:rPr>
                <w:noProof/>
                <w:webHidden/>
              </w:rPr>
              <w:instrText xml:space="preserve"> PAGEREF _Toc332020999 \h </w:instrText>
            </w:r>
            <w:r>
              <w:rPr>
                <w:noProof/>
                <w:webHidden/>
              </w:rPr>
            </w:r>
            <w:r>
              <w:rPr>
                <w:noProof/>
                <w:webHidden/>
              </w:rPr>
              <w:fldChar w:fldCharType="separate"/>
            </w:r>
            <w:r>
              <w:rPr>
                <w:noProof/>
                <w:webHidden/>
              </w:rPr>
              <w:t>52</w:t>
            </w:r>
            <w:r>
              <w:rPr>
                <w:noProof/>
                <w:webHidden/>
              </w:rPr>
              <w:fldChar w:fldCharType="end"/>
            </w:r>
          </w:hyperlink>
        </w:p>
        <w:p w:rsidR="00EB7848" w:rsidRDefault="00EB7848">
          <w:pPr>
            <w:pStyle w:val="TOC3"/>
            <w:tabs>
              <w:tab w:val="right" w:leader="dot" w:pos="9350"/>
            </w:tabs>
            <w:rPr>
              <w:noProof/>
              <w:lang w:eastAsia="zh-CN"/>
            </w:rPr>
          </w:pPr>
          <w:hyperlink w:anchor="_Toc332021000" w:history="1">
            <w:r w:rsidRPr="004837FB">
              <w:rPr>
                <w:rStyle w:val="Hyperlink"/>
                <w:noProof/>
              </w:rPr>
              <w:t>Install SQL Server 2012</w:t>
            </w:r>
            <w:r>
              <w:rPr>
                <w:noProof/>
                <w:webHidden/>
              </w:rPr>
              <w:tab/>
            </w:r>
            <w:r>
              <w:rPr>
                <w:noProof/>
                <w:webHidden/>
              </w:rPr>
              <w:fldChar w:fldCharType="begin"/>
            </w:r>
            <w:r>
              <w:rPr>
                <w:noProof/>
                <w:webHidden/>
              </w:rPr>
              <w:instrText xml:space="preserve"> PAGEREF _Toc332021000 \h </w:instrText>
            </w:r>
            <w:r>
              <w:rPr>
                <w:noProof/>
                <w:webHidden/>
              </w:rPr>
            </w:r>
            <w:r>
              <w:rPr>
                <w:noProof/>
                <w:webHidden/>
              </w:rPr>
              <w:fldChar w:fldCharType="separate"/>
            </w:r>
            <w:r>
              <w:rPr>
                <w:noProof/>
                <w:webHidden/>
              </w:rPr>
              <w:t>53</w:t>
            </w:r>
            <w:r>
              <w:rPr>
                <w:noProof/>
                <w:webHidden/>
              </w:rPr>
              <w:fldChar w:fldCharType="end"/>
            </w:r>
          </w:hyperlink>
        </w:p>
        <w:p w:rsidR="00EB7848" w:rsidRDefault="00EB7848">
          <w:pPr>
            <w:pStyle w:val="TOC3"/>
            <w:tabs>
              <w:tab w:val="right" w:leader="dot" w:pos="9350"/>
            </w:tabs>
            <w:rPr>
              <w:noProof/>
              <w:lang w:eastAsia="zh-CN"/>
            </w:rPr>
          </w:pPr>
          <w:hyperlink w:anchor="_Toc332021001" w:history="1">
            <w:r w:rsidRPr="004837FB">
              <w:rPr>
                <w:rStyle w:val="Hyperlink"/>
                <w:noProof/>
              </w:rPr>
              <w:t>Open Firewall Port for Connectivity to SQL Server Analysis Services</w:t>
            </w:r>
            <w:r>
              <w:rPr>
                <w:noProof/>
                <w:webHidden/>
              </w:rPr>
              <w:tab/>
            </w:r>
            <w:r>
              <w:rPr>
                <w:noProof/>
                <w:webHidden/>
              </w:rPr>
              <w:fldChar w:fldCharType="begin"/>
            </w:r>
            <w:r>
              <w:rPr>
                <w:noProof/>
                <w:webHidden/>
              </w:rPr>
              <w:instrText xml:space="preserve"> PAGEREF _Toc332021001 \h </w:instrText>
            </w:r>
            <w:r>
              <w:rPr>
                <w:noProof/>
                <w:webHidden/>
              </w:rPr>
            </w:r>
            <w:r>
              <w:rPr>
                <w:noProof/>
                <w:webHidden/>
              </w:rPr>
              <w:fldChar w:fldCharType="separate"/>
            </w:r>
            <w:r>
              <w:rPr>
                <w:noProof/>
                <w:webHidden/>
              </w:rPr>
              <w:t>54</w:t>
            </w:r>
            <w:r>
              <w:rPr>
                <w:noProof/>
                <w:webHidden/>
              </w:rPr>
              <w:fldChar w:fldCharType="end"/>
            </w:r>
          </w:hyperlink>
        </w:p>
        <w:p w:rsidR="00EB7848" w:rsidRDefault="00EB7848">
          <w:pPr>
            <w:pStyle w:val="TOC1"/>
            <w:tabs>
              <w:tab w:val="right" w:leader="dot" w:pos="9350"/>
            </w:tabs>
            <w:rPr>
              <w:noProof/>
              <w:lang w:eastAsia="zh-CN"/>
            </w:rPr>
          </w:pPr>
          <w:hyperlink w:anchor="_Toc332021002" w:history="1">
            <w:r w:rsidRPr="004837FB">
              <w:rPr>
                <w:rStyle w:val="Hyperlink"/>
                <w:noProof/>
              </w:rPr>
              <w:t>Scenario 4: Install the Power View Infrastructure (without PowerPivot) on a Single Windows Server 2008 R2 Computer that is a Workgroup Member</w:t>
            </w:r>
            <w:r>
              <w:rPr>
                <w:noProof/>
                <w:webHidden/>
              </w:rPr>
              <w:tab/>
            </w:r>
            <w:r>
              <w:rPr>
                <w:noProof/>
                <w:webHidden/>
              </w:rPr>
              <w:fldChar w:fldCharType="begin"/>
            </w:r>
            <w:r>
              <w:rPr>
                <w:noProof/>
                <w:webHidden/>
              </w:rPr>
              <w:instrText xml:space="preserve"> PAGEREF _Toc332021002 \h </w:instrText>
            </w:r>
            <w:r>
              <w:rPr>
                <w:noProof/>
                <w:webHidden/>
              </w:rPr>
            </w:r>
            <w:r>
              <w:rPr>
                <w:noProof/>
                <w:webHidden/>
              </w:rPr>
              <w:fldChar w:fldCharType="separate"/>
            </w:r>
            <w:r>
              <w:rPr>
                <w:noProof/>
                <w:webHidden/>
              </w:rPr>
              <w:t>56</w:t>
            </w:r>
            <w:r>
              <w:rPr>
                <w:noProof/>
                <w:webHidden/>
              </w:rPr>
              <w:fldChar w:fldCharType="end"/>
            </w:r>
          </w:hyperlink>
        </w:p>
        <w:p w:rsidR="00EB7848" w:rsidRDefault="00EB7848">
          <w:pPr>
            <w:pStyle w:val="TOC3"/>
            <w:tabs>
              <w:tab w:val="right" w:leader="dot" w:pos="9350"/>
            </w:tabs>
            <w:rPr>
              <w:noProof/>
              <w:lang w:eastAsia="zh-CN"/>
            </w:rPr>
          </w:pPr>
          <w:hyperlink w:anchor="_Toc332021003" w:history="1">
            <w:r w:rsidRPr="004837FB">
              <w:rPr>
                <w:rStyle w:val="Hyperlink"/>
                <w:noProof/>
              </w:rPr>
              <w:t>Create accounts in the workgroup</w:t>
            </w:r>
            <w:r>
              <w:rPr>
                <w:noProof/>
                <w:webHidden/>
              </w:rPr>
              <w:tab/>
            </w:r>
            <w:r>
              <w:rPr>
                <w:noProof/>
                <w:webHidden/>
              </w:rPr>
              <w:fldChar w:fldCharType="begin"/>
            </w:r>
            <w:r>
              <w:rPr>
                <w:noProof/>
                <w:webHidden/>
              </w:rPr>
              <w:instrText xml:space="preserve"> PAGEREF _Toc332021003 \h </w:instrText>
            </w:r>
            <w:r>
              <w:rPr>
                <w:noProof/>
                <w:webHidden/>
              </w:rPr>
            </w:r>
            <w:r>
              <w:rPr>
                <w:noProof/>
                <w:webHidden/>
              </w:rPr>
              <w:fldChar w:fldCharType="separate"/>
            </w:r>
            <w:r>
              <w:rPr>
                <w:noProof/>
                <w:webHidden/>
              </w:rPr>
              <w:t>56</w:t>
            </w:r>
            <w:r>
              <w:rPr>
                <w:noProof/>
                <w:webHidden/>
              </w:rPr>
              <w:fldChar w:fldCharType="end"/>
            </w:r>
          </w:hyperlink>
        </w:p>
        <w:p w:rsidR="00EB7848" w:rsidRDefault="00EB7848">
          <w:pPr>
            <w:pStyle w:val="TOC3"/>
            <w:tabs>
              <w:tab w:val="right" w:leader="dot" w:pos="9350"/>
            </w:tabs>
            <w:rPr>
              <w:noProof/>
              <w:lang w:eastAsia="zh-CN"/>
            </w:rPr>
          </w:pPr>
          <w:hyperlink w:anchor="_Toc332021004" w:history="1">
            <w:r w:rsidRPr="004837FB">
              <w:rPr>
                <w:rStyle w:val="Hyperlink"/>
                <w:noProof/>
              </w:rPr>
              <w:t>Install SharePoint 2010</w:t>
            </w:r>
            <w:r>
              <w:rPr>
                <w:noProof/>
                <w:webHidden/>
              </w:rPr>
              <w:tab/>
            </w:r>
            <w:r>
              <w:rPr>
                <w:noProof/>
                <w:webHidden/>
              </w:rPr>
              <w:fldChar w:fldCharType="begin"/>
            </w:r>
            <w:r>
              <w:rPr>
                <w:noProof/>
                <w:webHidden/>
              </w:rPr>
              <w:instrText xml:space="preserve"> PAGEREF _Toc332021004 \h </w:instrText>
            </w:r>
            <w:r>
              <w:rPr>
                <w:noProof/>
                <w:webHidden/>
              </w:rPr>
            </w:r>
            <w:r>
              <w:rPr>
                <w:noProof/>
                <w:webHidden/>
              </w:rPr>
              <w:fldChar w:fldCharType="separate"/>
            </w:r>
            <w:r>
              <w:rPr>
                <w:noProof/>
                <w:webHidden/>
              </w:rPr>
              <w:t>56</w:t>
            </w:r>
            <w:r>
              <w:rPr>
                <w:noProof/>
                <w:webHidden/>
              </w:rPr>
              <w:fldChar w:fldCharType="end"/>
            </w:r>
          </w:hyperlink>
        </w:p>
        <w:p w:rsidR="00EB7848" w:rsidRDefault="00EB7848">
          <w:pPr>
            <w:pStyle w:val="TOC3"/>
            <w:tabs>
              <w:tab w:val="right" w:leader="dot" w:pos="9350"/>
            </w:tabs>
            <w:rPr>
              <w:noProof/>
              <w:lang w:eastAsia="zh-CN"/>
            </w:rPr>
          </w:pPr>
          <w:hyperlink w:anchor="_Toc332021005" w:history="1">
            <w:r w:rsidRPr="004837FB">
              <w:rPr>
                <w:rStyle w:val="Hyperlink"/>
                <w:noProof/>
              </w:rPr>
              <w:t>Install SharePoint SP1</w:t>
            </w:r>
            <w:r>
              <w:rPr>
                <w:noProof/>
                <w:webHidden/>
              </w:rPr>
              <w:tab/>
            </w:r>
            <w:r>
              <w:rPr>
                <w:noProof/>
                <w:webHidden/>
              </w:rPr>
              <w:fldChar w:fldCharType="begin"/>
            </w:r>
            <w:r>
              <w:rPr>
                <w:noProof/>
                <w:webHidden/>
              </w:rPr>
              <w:instrText xml:space="preserve"> PAGEREF _Toc332021005 \h </w:instrText>
            </w:r>
            <w:r>
              <w:rPr>
                <w:noProof/>
                <w:webHidden/>
              </w:rPr>
            </w:r>
            <w:r>
              <w:rPr>
                <w:noProof/>
                <w:webHidden/>
              </w:rPr>
              <w:fldChar w:fldCharType="separate"/>
            </w:r>
            <w:r>
              <w:rPr>
                <w:noProof/>
                <w:webHidden/>
              </w:rPr>
              <w:t>57</w:t>
            </w:r>
            <w:r>
              <w:rPr>
                <w:noProof/>
                <w:webHidden/>
              </w:rPr>
              <w:fldChar w:fldCharType="end"/>
            </w:r>
          </w:hyperlink>
        </w:p>
        <w:p w:rsidR="00EB7848" w:rsidRDefault="00EB7848">
          <w:pPr>
            <w:pStyle w:val="TOC3"/>
            <w:tabs>
              <w:tab w:val="right" w:leader="dot" w:pos="9350"/>
            </w:tabs>
            <w:rPr>
              <w:noProof/>
              <w:lang w:eastAsia="zh-CN"/>
            </w:rPr>
          </w:pPr>
          <w:hyperlink w:anchor="_Toc332021006" w:history="1">
            <w:r w:rsidRPr="004837FB">
              <w:rPr>
                <w:rStyle w:val="Hyperlink"/>
                <w:noProof/>
              </w:rPr>
              <w:t>Install SQL Server 2008 SP2</w:t>
            </w:r>
            <w:r>
              <w:rPr>
                <w:noProof/>
                <w:webHidden/>
              </w:rPr>
              <w:tab/>
            </w:r>
            <w:r>
              <w:rPr>
                <w:noProof/>
                <w:webHidden/>
              </w:rPr>
              <w:fldChar w:fldCharType="begin"/>
            </w:r>
            <w:r>
              <w:rPr>
                <w:noProof/>
                <w:webHidden/>
              </w:rPr>
              <w:instrText xml:space="preserve"> PAGEREF _Toc332021006 \h </w:instrText>
            </w:r>
            <w:r>
              <w:rPr>
                <w:noProof/>
                <w:webHidden/>
              </w:rPr>
            </w:r>
            <w:r>
              <w:rPr>
                <w:noProof/>
                <w:webHidden/>
              </w:rPr>
              <w:fldChar w:fldCharType="separate"/>
            </w:r>
            <w:r>
              <w:rPr>
                <w:noProof/>
                <w:webHidden/>
              </w:rPr>
              <w:t>57</w:t>
            </w:r>
            <w:r>
              <w:rPr>
                <w:noProof/>
                <w:webHidden/>
              </w:rPr>
              <w:fldChar w:fldCharType="end"/>
            </w:r>
          </w:hyperlink>
        </w:p>
        <w:p w:rsidR="00EB7848" w:rsidRDefault="00EB7848">
          <w:pPr>
            <w:pStyle w:val="TOC3"/>
            <w:tabs>
              <w:tab w:val="right" w:leader="dot" w:pos="9350"/>
            </w:tabs>
            <w:rPr>
              <w:noProof/>
              <w:lang w:eastAsia="zh-CN"/>
            </w:rPr>
          </w:pPr>
          <w:hyperlink w:anchor="_Toc332021007" w:history="1">
            <w:r w:rsidRPr="004837FB">
              <w:rPr>
                <w:rStyle w:val="Hyperlink"/>
                <w:noProof/>
              </w:rPr>
              <w:t>Upgrade to SQL Server 2012</w:t>
            </w:r>
            <w:r>
              <w:rPr>
                <w:noProof/>
                <w:webHidden/>
              </w:rPr>
              <w:tab/>
            </w:r>
            <w:r>
              <w:rPr>
                <w:noProof/>
                <w:webHidden/>
              </w:rPr>
              <w:fldChar w:fldCharType="begin"/>
            </w:r>
            <w:r>
              <w:rPr>
                <w:noProof/>
                <w:webHidden/>
              </w:rPr>
              <w:instrText xml:space="preserve"> PAGEREF _Toc332021007 \h </w:instrText>
            </w:r>
            <w:r>
              <w:rPr>
                <w:noProof/>
                <w:webHidden/>
              </w:rPr>
            </w:r>
            <w:r>
              <w:rPr>
                <w:noProof/>
                <w:webHidden/>
              </w:rPr>
              <w:fldChar w:fldCharType="separate"/>
            </w:r>
            <w:r>
              <w:rPr>
                <w:noProof/>
                <w:webHidden/>
              </w:rPr>
              <w:t>57</w:t>
            </w:r>
            <w:r>
              <w:rPr>
                <w:noProof/>
                <w:webHidden/>
              </w:rPr>
              <w:fldChar w:fldCharType="end"/>
            </w:r>
          </w:hyperlink>
        </w:p>
        <w:p w:rsidR="00EB7848" w:rsidRDefault="00EB7848">
          <w:pPr>
            <w:pStyle w:val="TOC3"/>
            <w:tabs>
              <w:tab w:val="right" w:leader="dot" w:pos="9350"/>
            </w:tabs>
            <w:rPr>
              <w:noProof/>
              <w:lang w:eastAsia="zh-CN"/>
            </w:rPr>
          </w:pPr>
          <w:hyperlink w:anchor="_Toc332021008" w:history="1">
            <w:r w:rsidRPr="004837FB">
              <w:rPr>
                <w:rStyle w:val="Hyperlink"/>
                <w:noProof/>
              </w:rPr>
              <w:t>Install Analysis Services</w:t>
            </w:r>
            <w:r>
              <w:rPr>
                <w:noProof/>
                <w:webHidden/>
              </w:rPr>
              <w:tab/>
            </w:r>
            <w:r>
              <w:rPr>
                <w:noProof/>
                <w:webHidden/>
              </w:rPr>
              <w:fldChar w:fldCharType="begin"/>
            </w:r>
            <w:r>
              <w:rPr>
                <w:noProof/>
                <w:webHidden/>
              </w:rPr>
              <w:instrText xml:space="preserve"> PAGEREF _Toc332021008 \h </w:instrText>
            </w:r>
            <w:r>
              <w:rPr>
                <w:noProof/>
                <w:webHidden/>
              </w:rPr>
            </w:r>
            <w:r>
              <w:rPr>
                <w:noProof/>
                <w:webHidden/>
              </w:rPr>
              <w:fldChar w:fldCharType="separate"/>
            </w:r>
            <w:r>
              <w:rPr>
                <w:noProof/>
                <w:webHidden/>
              </w:rPr>
              <w:t>57</w:t>
            </w:r>
            <w:r>
              <w:rPr>
                <w:noProof/>
                <w:webHidden/>
              </w:rPr>
              <w:fldChar w:fldCharType="end"/>
            </w:r>
          </w:hyperlink>
        </w:p>
        <w:p w:rsidR="00EB7848" w:rsidRDefault="00EB7848">
          <w:pPr>
            <w:pStyle w:val="TOC3"/>
            <w:tabs>
              <w:tab w:val="right" w:leader="dot" w:pos="9350"/>
            </w:tabs>
            <w:rPr>
              <w:noProof/>
              <w:lang w:eastAsia="zh-CN"/>
            </w:rPr>
          </w:pPr>
          <w:hyperlink w:anchor="_Toc332021009" w:history="1">
            <w:r w:rsidRPr="004837FB">
              <w:rPr>
                <w:rStyle w:val="Hyperlink"/>
                <w:noProof/>
              </w:rPr>
              <w:t>Install Reporting Services</w:t>
            </w:r>
            <w:r>
              <w:rPr>
                <w:noProof/>
                <w:webHidden/>
              </w:rPr>
              <w:tab/>
            </w:r>
            <w:r>
              <w:rPr>
                <w:noProof/>
                <w:webHidden/>
              </w:rPr>
              <w:fldChar w:fldCharType="begin"/>
            </w:r>
            <w:r>
              <w:rPr>
                <w:noProof/>
                <w:webHidden/>
              </w:rPr>
              <w:instrText xml:space="preserve"> PAGEREF _Toc332021009 \h </w:instrText>
            </w:r>
            <w:r>
              <w:rPr>
                <w:noProof/>
                <w:webHidden/>
              </w:rPr>
            </w:r>
            <w:r>
              <w:rPr>
                <w:noProof/>
                <w:webHidden/>
              </w:rPr>
              <w:fldChar w:fldCharType="separate"/>
            </w:r>
            <w:r>
              <w:rPr>
                <w:noProof/>
                <w:webHidden/>
              </w:rPr>
              <w:t>57</w:t>
            </w:r>
            <w:r>
              <w:rPr>
                <w:noProof/>
                <w:webHidden/>
              </w:rPr>
              <w:fldChar w:fldCharType="end"/>
            </w:r>
          </w:hyperlink>
        </w:p>
        <w:p w:rsidR="00EB7848" w:rsidRDefault="00EB7848">
          <w:pPr>
            <w:pStyle w:val="TOC3"/>
            <w:tabs>
              <w:tab w:val="right" w:leader="dot" w:pos="9350"/>
            </w:tabs>
            <w:rPr>
              <w:noProof/>
              <w:lang w:eastAsia="zh-CN"/>
            </w:rPr>
          </w:pPr>
          <w:hyperlink w:anchor="_Toc332021010" w:history="1">
            <w:r w:rsidRPr="004837FB">
              <w:rPr>
                <w:rStyle w:val="Hyperlink"/>
                <w:noProof/>
              </w:rPr>
              <w:t>Configure Reporting Services</w:t>
            </w:r>
            <w:r>
              <w:rPr>
                <w:noProof/>
                <w:webHidden/>
              </w:rPr>
              <w:tab/>
            </w:r>
            <w:r>
              <w:rPr>
                <w:noProof/>
                <w:webHidden/>
              </w:rPr>
              <w:fldChar w:fldCharType="begin"/>
            </w:r>
            <w:r>
              <w:rPr>
                <w:noProof/>
                <w:webHidden/>
              </w:rPr>
              <w:instrText xml:space="preserve"> PAGEREF _Toc332021010 \h </w:instrText>
            </w:r>
            <w:r>
              <w:rPr>
                <w:noProof/>
                <w:webHidden/>
              </w:rPr>
            </w:r>
            <w:r>
              <w:rPr>
                <w:noProof/>
                <w:webHidden/>
              </w:rPr>
              <w:fldChar w:fldCharType="separate"/>
            </w:r>
            <w:r>
              <w:rPr>
                <w:noProof/>
                <w:webHidden/>
              </w:rPr>
              <w:t>57</w:t>
            </w:r>
            <w:r>
              <w:rPr>
                <w:noProof/>
                <w:webHidden/>
              </w:rPr>
              <w:fldChar w:fldCharType="end"/>
            </w:r>
          </w:hyperlink>
        </w:p>
        <w:p w:rsidR="00EB7848" w:rsidRDefault="00EB7848">
          <w:pPr>
            <w:pStyle w:val="TOC1"/>
            <w:tabs>
              <w:tab w:val="right" w:leader="dot" w:pos="9350"/>
            </w:tabs>
            <w:rPr>
              <w:noProof/>
              <w:lang w:eastAsia="zh-CN"/>
            </w:rPr>
          </w:pPr>
          <w:hyperlink w:anchor="_Toc332021011" w:history="1">
            <w:r w:rsidRPr="004837FB">
              <w:rPr>
                <w:rStyle w:val="Hyperlink"/>
                <w:noProof/>
              </w:rPr>
              <w:t>Scenario 5: Install Client Tools on a Windows 7 Computer and Verify the Power View and PowerPivot Installations</w:t>
            </w:r>
            <w:r>
              <w:rPr>
                <w:noProof/>
                <w:webHidden/>
              </w:rPr>
              <w:tab/>
            </w:r>
            <w:r>
              <w:rPr>
                <w:noProof/>
                <w:webHidden/>
              </w:rPr>
              <w:fldChar w:fldCharType="begin"/>
            </w:r>
            <w:r>
              <w:rPr>
                <w:noProof/>
                <w:webHidden/>
              </w:rPr>
              <w:instrText xml:space="preserve"> PAGEREF _Toc332021011 \h </w:instrText>
            </w:r>
            <w:r>
              <w:rPr>
                <w:noProof/>
                <w:webHidden/>
              </w:rPr>
            </w:r>
            <w:r>
              <w:rPr>
                <w:noProof/>
                <w:webHidden/>
              </w:rPr>
              <w:fldChar w:fldCharType="separate"/>
            </w:r>
            <w:r>
              <w:rPr>
                <w:noProof/>
                <w:webHidden/>
              </w:rPr>
              <w:t>58</w:t>
            </w:r>
            <w:r>
              <w:rPr>
                <w:noProof/>
                <w:webHidden/>
              </w:rPr>
              <w:fldChar w:fldCharType="end"/>
            </w:r>
          </w:hyperlink>
        </w:p>
        <w:p w:rsidR="00EB7848" w:rsidRDefault="00EB7848">
          <w:pPr>
            <w:pStyle w:val="TOC2"/>
            <w:tabs>
              <w:tab w:val="right" w:leader="dot" w:pos="9350"/>
            </w:tabs>
            <w:rPr>
              <w:noProof/>
              <w:lang w:eastAsia="zh-CN"/>
            </w:rPr>
          </w:pPr>
          <w:hyperlink w:anchor="_Toc332021012" w:history="1">
            <w:r w:rsidRPr="004837FB">
              <w:rPr>
                <w:rStyle w:val="Hyperlink"/>
                <w:noProof/>
              </w:rPr>
              <w:t>Environment, Hardware, and Software Requirements</w:t>
            </w:r>
            <w:r>
              <w:rPr>
                <w:noProof/>
                <w:webHidden/>
              </w:rPr>
              <w:tab/>
            </w:r>
            <w:r>
              <w:rPr>
                <w:noProof/>
                <w:webHidden/>
              </w:rPr>
              <w:fldChar w:fldCharType="begin"/>
            </w:r>
            <w:r>
              <w:rPr>
                <w:noProof/>
                <w:webHidden/>
              </w:rPr>
              <w:instrText xml:space="preserve"> PAGEREF _Toc332021012 \h </w:instrText>
            </w:r>
            <w:r>
              <w:rPr>
                <w:noProof/>
                <w:webHidden/>
              </w:rPr>
            </w:r>
            <w:r>
              <w:rPr>
                <w:noProof/>
                <w:webHidden/>
              </w:rPr>
              <w:fldChar w:fldCharType="separate"/>
            </w:r>
            <w:r>
              <w:rPr>
                <w:noProof/>
                <w:webHidden/>
              </w:rPr>
              <w:t>58</w:t>
            </w:r>
            <w:r>
              <w:rPr>
                <w:noProof/>
                <w:webHidden/>
              </w:rPr>
              <w:fldChar w:fldCharType="end"/>
            </w:r>
          </w:hyperlink>
        </w:p>
        <w:p w:rsidR="00EB7848" w:rsidRDefault="00EB7848">
          <w:pPr>
            <w:pStyle w:val="TOC3"/>
            <w:tabs>
              <w:tab w:val="right" w:leader="dot" w:pos="9350"/>
            </w:tabs>
            <w:rPr>
              <w:noProof/>
              <w:lang w:eastAsia="zh-CN"/>
            </w:rPr>
          </w:pPr>
          <w:hyperlink w:anchor="_Toc332021013" w:history="1">
            <w:r w:rsidRPr="004837FB">
              <w:rPr>
                <w:rStyle w:val="Hyperlink"/>
                <w:noProof/>
              </w:rPr>
              <w:t>Existing Environment</w:t>
            </w:r>
            <w:r>
              <w:rPr>
                <w:noProof/>
                <w:webHidden/>
              </w:rPr>
              <w:tab/>
            </w:r>
            <w:r>
              <w:rPr>
                <w:noProof/>
                <w:webHidden/>
              </w:rPr>
              <w:fldChar w:fldCharType="begin"/>
            </w:r>
            <w:r>
              <w:rPr>
                <w:noProof/>
                <w:webHidden/>
              </w:rPr>
              <w:instrText xml:space="preserve"> PAGEREF _Toc332021013 \h </w:instrText>
            </w:r>
            <w:r>
              <w:rPr>
                <w:noProof/>
                <w:webHidden/>
              </w:rPr>
            </w:r>
            <w:r>
              <w:rPr>
                <w:noProof/>
                <w:webHidden/>
              </w:rPr>
              <w:fldChar w:fldCharType="separate"/>
            </w:r>
            <w:r>
              <w:rPr>
                <w:noProof/>
                <w:webHidden/>
              </w:rPr>
              <w:t>58</w:t>
            </w:r>
            <w:r>
              <w:rPr>
                <w:noProof/>
                <w:webHidden/>
              </w:rPr>
              <w:fldChar w:fldCharType="end"/>
            </w:r>
          </w:hyperlink>
        </w:p>
        <w:p w:rsidR="00EB7848" w:rsidRDefault="00EB7848">
          <w:pPr>
            <w:pStyle w:val="TOC3"/>
            <w:tabs>
              <w:tab w:val="right" w:leader="dot" w:pos="9350"/>
            </w:tabs>
            <w:rPr>
              <w:noProof/>
              <w:lang w:eastAsia="zh-CN"/>
            </w:rPr>
          </w:pPr>
          <w:hyperlink w:anchor="_Toc332021014" w:history="1">
            <w:r w:rsidRPr="004837FB">
              <w:rPr>
                <w:rStyle w:val="Hyperlink"/>
                <w:noProof/>
              </w:rPr>
              <w:t>Required Software</w:t>
            </w:r>
            <w:r>
              <w:rPr>
                <w:noProof/>
                <w:webHidden/>
              </w:rPr>
              <w:tab/>
            </w:r>
            <w:r>
              <w:rPr>
                <w:noProof/>
                <w:webHidden/>
              </w:rPr>
              <w:fldChar w:fldCharType="begin"/>
            </w:r>
            <w:r>
              <w:rPr>
                <w:noProof/>
                <w:webHidden/>
              </w:rPr>
              <w:instrText xml:space="preserve"> PAGEREF _Toc332021014 \h </w:instrText>
            </w:r>
            <w:r>
              <w:rPr>
                <w:noProof/>
                <w:webHidden/>
              </w:rPr>
            </w:r>
            <w:r>
              <w:rPr>
                <w:noProof/>
                <w:webHidden/>
              </w:rPr>
              <w:fldChar w:fldCharType="separate"/>
            </w:r>
            <w:r>
              <w:rPr>
                <w:noProof/>
                <w:webHidden/>
              </w:rPr>
              <w:t>59</w:t>
            </w:r>
            <w:r>
              <w:rPr>
                <w:noProof/>
                <w:webHidden/>
              </w:rPr>
              <w:fldChar w:fldCharType="end"/>
            </w:r>
          </w:hyperlink>
        </w:p>
        <w:p w:rsidR="00EB7848" w:rsidRDefault="00EB7848">
          <w:pPr>
            <w:pStyle w:val="TOC2"/>
            <w:tabs>
              <w:tab w:val="right" w:leader="dot" w:pos="9350"/>
            </w:tabs>
            <w:rPr>
              <w:noProof/>
              <w:lang w:eastAsia="zh-CN"/>
            </w:rPr>
          </w:pPr>
          <w:hyperlink w:anchor="_Toc332021015" w:history="1">
            <w:r w:rsidRPr="004837FB">
              <w:rPr>
                <w:rStyle w:val="Hyperlink"/>
                <w:noProof/>
              </w:rPr>
              <w:t>Scenario 5 Detailed Steps</w:t>
            </w:r>
            <w:r>
              <w:rPr>
                <w:noProof/>
                <w:webHidden/>
              </w:rPr>
              <w:tab/>
            </w:r>
            <w:r>
              <w:rPr>
                <w:noProof/>
                <w:webHidden/>
              </w:rPr>
              <w:fldChar w:fldCharType="begin"/>
            </w:r>
            <w:r>
              <w:rPr>
                <w:noProof/>
                <w:webHidden/>
              </w:rPr>
              <w:instrText xml:space="preserve"> PAGEREF _Toc332021015 \h </w:instrText>
            </w:r>
            <w:r>
              <w:rPr>
                <w:noProof/>
                <w:webHidden/>
              </w:rPr>
            </w:r>
            <w:r>
              <w:rPr>
                <w:noProof/>
                <w:webHidden/>
              </w:rPr>
              <w:fldChar w:fldCharType="separate"/>
            </w:r>
            <w:r>
              <w:rPr>
                <w:noProof/>
                <w:webHidden/>
              </w:rPr>
              <w:t>59</w:t>
            </w:r>
            <w:r>
              <w:rPr>
                <w:noProof/>
                <w:webHidden/>
              </w:rPr>
              <w:fldChar w:fldCharType="end"/>
            </w:r>
          </w:hyperlink>
        </w:p>
        <w:p w:rsidR="00EB7848" w:rsidRDefault="00EB7848">
          <w:pPr>
            <w:pStyle w:val="TOC3"/>
            <w:tabs>
              <w:tab w:val="right" w:leader="dot" w:pos="9350"/>
            </w:tabs>
            <w:rPr>
              <w:noProof/>
              <w:lang w:eastAsia="zh-CN"/>
            </w:rPr>
          </w:pPr>
          <w:hyperlink w:anchor="_Toc332021016" w:history="1">
            <w:r w:rsidRPr="004837FB">
              <w:rPr>
                <w:rStyle w:val="Hyperlink"/>
                <w:noProof/>
              </w:rPr>
              <w:t>Log in to Client Computer</w:t>
            </w:r>
            <w:r>
              <w:rPr>
                <w:noProof/>
                <w:webHidden/>
              </w:rPr>
              <w:tab/>
            </w:r>
            <w:r>
              <w:rPr>
                <w:noProof/>
                <w:webHidden/>
              </w:rPr>
              <w:fldChar w:fldCharType="begin"/>
            </w:r>
            <w:r>
              <w:rPr>
                <w:noProof/>
                <w:webHidden/>
              </w:rPr>
              <w:instrText xml:space="preserve"> PAGEREF _Toc332021016 \h </w:instrText>
            </w:r>
            <w:r>
              <w:rPr>
                <w:noProof/>
                <w:webHidden/>
              </w:rPr>
            </w:r>
            <w:r>
              <w:rPr>
                <w:noProof/>
                <w:webHidden/>
              </w:rPr>
              <w:fldChar w:fldCharType="separate"/>
            </w:r>
            <w:r>
              <w:rPr>
                <w:noProof/>
                <w:webHidden/>
              </w:rPr>
              <w:t>59</w:t>
            </w:r>
            <w:r>
              <w:rPr>
                <w:noProof/>
                <w:webHidden/>
              </w:rPr>
              <w:fldChar w:fldCharType="end"/>
            </w:r>
          </w:hyperlink>
        </w:p>
        <w:p w:rsidR="00EB7848" w:rsidRDefault="00EB7848">
          <w:pPr>
            <w:pStyle w:val="TOC3"/>
            <w:tabs>
              <w:tab w:val="right" w:leader="dot" w:pos="9350"/>
            </w:tabs>
            <w:rPr>
              <w:noProof/>
              <w:lang w:eastAsia="zh-CN"/>
            </w:rPr>
          </w:pPr>
          <w:hyperlink w:anchor="_Toc332021017" w:history="1">
            <w:r w:rsidRPr="004837FB">
              <w:rPr>
                <w:rStyle w:val="Hyperlink"/>
                <w:noProof/>
              </w:rPr>
              <w:t>Install Client Tools</w:t>
            </w:r>
            <w:r>
              <w:rPr>
                <w:noProof/>
                <w:webHidden/>
              </w:rPr>
              <w:tab/>
            </w:r>
            <w:r>
              <w:rPr>
                <w:noProof/>
                <w:webHidden/>
              </w:rPr>
              <w:fldChar w:fldCharType="begin"/>
            </w:r>
            <w:r>
              <w:rPr>
                <w:noProof/>
                <w:webHidden/>
              </w:rPr>
              <w:instrText xml:space="preserve"> PAGEREF _Toc332021017 \h </w:instrText>
            </w:r>
            <w:r>
              <w:rPr>
                <w:noProof/>
                <w:webHidden/>
              </w:rPr>
            </w:r>
            <w:r>
              <w:rPr>
                <w:noProof/>
                <w:webHidden/>
              </w:rPr>
              <w:fldChar w:fldCharType="separate"/>
            </w:r>
            <w:r>
              <w:rPr>
                <w:noProof/>
                <w:webHidden/>
              </w:rPr>
              <w:t>60</w:t>
            </w:r>
            <w:r>
              <w:rPr>
                <w:noProof/>
                <w:webHidden/>
              </w:rPr>
              <w:fldChar w:fldCharType="end"/>
            </w:r>
          </w:hyperlink>
        </w:p>
        <w:p w:rsidR="00EB7848" w:rsidRDefault="00EB7848">
          <w:pPr>
            <w:pStyle w:val="TOC1"/>
            <w:tabs>
              <w:tab w:val="right" w:leader="dot" w:pos="9350"/>
            </w:tabs>
            <w:rPr>
              <w:noProof/>
              <w:lang w:eastAsia="zh-CN"/>
            </w:rPr>
          </w:pPr>
          <w:hyperlink w:anchor="_Toc332021018" w:history="1">
            <w:r w:rsidRPr="004837FB">
              <w:rPr>
                <w:rStyle w:val="Hyperlink"/>
                <w:noProof/>
              </w:rPr>
              <w:t>Validate and Test the Scenarios</w:t>
            </w:r>
            <w:r>
              <w:rPr>
                <w:noProof/>
                <w:webHidden/>
              </w:rPr>
              <w:tab/>
            </w:r>
            <w:r>
              <w:rPr>
                <w:noProof/>
                <w:webHidden/>
              </w:rPr>
              <w:fldChar w:fldCharType="begin"/>
            </w:r>
            <w:r>
              <w:rPr>
                <w:noProof/>
                <w:webHidden/>
              </w:rPr>
              <w:instrText xml:space="preserve"> PAGEREF _Toc332021018 \h </w:instrText>
            </w:r>
            <w:r>
              <w:rPr>
                <w:noProof/>
                <w:webHidden/>
              </w:rPr>
            </w:r>
            <w:r>
              <w:rPr>
                <w:noProof/>
                <w:webHidden/>
              </w:rPr>
              <w:fldChar w:fldCharType="separate"/>
            </w:r>
            <w:r>
              <w:rPr>
                <w:noProof/>
                <w:webHidden/>
              </w:rPr>
              <w:t>60</w:t>
            </w:r>
            <w:r>
              <w:rPr>
                <w:noProof/>
                <w:webHidden/>
              </w:rPr>
              <w:fldChar w:fldCharType="end"/>
            </w:r>
          </w:hyperlink>
        </w:p>
        <w:p w:rsidR="00EB7848" w:rsidRDefault="00EB7848">
          <w:pPr>
            <w:pStyle w:val="TOC2"/>
            <w:tabs>
              <w:tab w:val="right" w:leader="dot" w:pos="9350"/>
            </w:tabs>
            <w:rPr>
              <w:noProof/>
              <w:lang w:eastAsia="zh-CN"/>
            </w:rPr>
          </w:pPr>
          <w:hyperlink w:anchor="_Toc332021019" w:history="1">
            <w:r w:rsidRPr="004837FB">
              <w:rPr>
                <w:rStyle w:val="Hyperlink"/>
                <w:noProof/>
              </w:rPr>
              <w:t>Validate and Test Scenario 1 (all services on one host)</w:t>
            </w:r>
            <w:r>
              <w:rPr>
                <w:noProof/>
                <w:webHidden/>
              </w:rPr>
              <w:tab/>
            </w:r>
            <w:r>
              <w:rPr>
                <w:noProof/>
                <w:webHidden/>
              </w:rPr>
              <w:fldChar w:fldCharType="begin"/>
            </w:r>
            <w:r>
              <w:rPr>
                <w:noProof/>
                <w:webHidden/>
              </w:rPr>
              <w:instrText xml:space="preserve"> PAGEREF _Toc332021019 \h </w:instrText>
            </w:r>
            <w:r>
              <w:rPr>
                <w:noProof/>
                <w:webHidden/>
              </w:rPr>
            </w:r>
            <w:r>
              <w:rPr>
                <w:noProof/>
                <w:webHidden/>
              </w:rPr>
              <w:fldChar w:fldCharType="separate"/>
            </w:r>
            <w:r>
              <w:rPr>
                <w:noProof/>
                <w:webHidden/>
              </w:rPr>
              <w:t>60</w:t>
            </w:r>
            <w:r>
              <w:rPr>
                <w:noProof/>
                <w:webHidden/>
              </w:rPr>
              <w:fldChar w:fldCharType="end"/>
            </w:r>
          </w:hyperlink>
        </w:p>
        <w:p w:rsidR="00EB7848" w:rsidRDefault="00EB7848">
          <w:pPr>
            <w:pStyle w:val="TOC3"/>
            <w:tabs>
              <w:tab w:val="right" w:leader="dot" w:pos="9350"/>
            </w:tabs>
            <w:rPr>
              <w:noProof/>
              <w:lang w:eastAsia="zh-CN"/>
            </w:rPr>
          </w:pPr>
          <w:hyperlink w:anchor="_Toc332021020" w:history="1">
            <w:r w:rsidRPr="004837FB">
              <w:rPr>
                <w:rStyle w:val="Hyperlink"/>
                <w:noProof/>
              </w:rPr>
              <w:t>Connect to SharePoint Web Site for Scenario 1</w:t>
            </w:r>
            <w:r>
              <w:rPr>
                <w:noProof/>
                <w:webHidden/>
              </w:rPr>
              <w:tab/>
            </w:r>
            <w:r>
              <w:rPr>
                <w:noProof/>
                <w:webHidden/>
              </w:rPr>
              <w:fldChar w:fldCharType="begin"/>
            </w:r>
            <w:r>
              <w:rPr>
                <w:noProof/>
                <w:webHidden/>
              </w:rPr>
              <w:instrText xml:space="preserve"> PAGEREF _Toc332021020 \h </w:instrText>
            </w:r>
            <w:r>
              <w:rPr>
                <w:noProof/>
                <w:webHidden/>
              </w:rPr>
            </w:r>
            <w:r>
              <w:rPr>
                <w:noProof/>
                <w:webHidden/>
              </w:rPr>
              <w:fldChar w:fldCharType="separate"/>
            </w:r>
            <w:r>
              <w:rPr>
                <w:noProof/>
                <w:webHidden/>
              </w:rPr>
              <w:t>60</w:t>
            </w:r>
            <w:r>
              <w:rPr>
                <w:noProof/>
                <w:webHidden/>
              </w:rPr>
              <w:fldChar w:fldCharType="end"/>
            </w:r>
          </w:hyperlink>
        </w:p>
        <w:p w:rsidR="00EB7848" w:rsidRDefault="00EB7848">
          <w:pPr>
            <w:pStyle w:val="TOC3"/>
            <w:tabs>
              <w:tab w:val="right" w:leader="dot" w:pos="9350"/>
            </w:tabs>
            <w:rPr>
              <w:noProof/>
              <w:lang w:eastAsia="zh-CN"/>
            </w:rPr>
          </w:pPr>
          <w:hyperlink w:anchor="_Toc332021021" w:history="1">
            <w:r w:rsidRPr="004837FB">
              <w:rPr>
                <w:rStyle w:val="Hyperlink"/>
                <w:noProof/>
              </w:rPr>
              <w:t>Add SQL Server 2012 Business Intelligence Content Types to SharePoint Site</w:t>
            </w:r>
            <w:r>
              <w:rPr>
                <w:noProof/>
                <w:webHidden/>
              </w:rPr>
              <w:tab/>
            </w:r>
            <w:r>
              <w:rPr>
                <w:noProof/>
                <w:webHidden/>
              </w:rPr>
              <w:fldChar w:fldCharType="begin"/>
            </w:r>
            <w:r>
              <w:rPr>
                <w:noProof/>
                <w:webHidden/>
              </w:rPr>
              <w:instrText xml:space="preserve"> PAGEREF _Toc332021021 \h </w:instrText>
            </w:r>
            <w:r>
              <w:rPr>
                <w:noProof/>
                <w:webHidden/>
              </w:rPr>
            </w:r>
            <w:r>
              <w:rPr>
                <w:noProof/>
                <w:webHidden/>
              </w:rPr>
              <w:fldChar w:fldCharType="separate"/>
            </w:r>
            <w:r>
              <w:rPr>
                <w:noProof/>
                <w:webHidden/>
              </w:rPr>
              <w:t>60</w:t>
            </w:r>
            <w:r>
              <w:rPr>
                <w:noProof/>
                <w:webHidden/>
              </w:rPr>
              <w:fldChar w:fldCharType="end"/>
            </w:r>
          </w:hyperlink>
        </w:p>
        <w:p w:rsidR="00EB7848" w:rsidRDefault="00EB7848">
          <w:pPr>
            <w:pStyle w:val="TOC3"/>
            <w:tabs>
              <w:tab w:val="right" w:leader="dot" w:pos="9350"/>
            </w:tabs>
            <w:rPr>
              <w:noProof/>
              <w:lang w:eastAsia="zh-CN"/>
            </w:rPr>
          </w:pPr>
          <w:hyperlink w:anchor="_Toc332021022" w:history="1">
            <w:r w:rsidRPr="004837FB">
              <w:rPr>
                <w:rStyle w:val="Hyperlink"/>
                <w:noProof/>
              </w:rPr>
              <w:t>Grant Users Permissions to Site</w:t>
            </w:r>
            <w:r>
              <w:rPr>
                <w:noProof/>
                <w:webHidden/>
              </w:rPr>
              <w:tab/>
            </w:r>
            <w:r>
              <w:rPr>
                <w:noProof/>
                <w:webHidden/>
              </w:rPr>
              <w:fldChar w:fldCharType="begin"/>
            </w:r>
            <w:r>
              <w:rPr>
                <w:noProof/>
                <w:webHidden/>
              </w:rPr>
              <w:instrText xml:space="preserve"> PAGEREF _Toc332021022 \h </w:instrText>
            </w:r>
            <w:r>
              <w:rPr>
                <w:noProof/>
                <w:webHidden/>
              </w:rPr>
            </w:r>
            <w:r>
              <w:rPr>
                <w:noProof/>
                <w:webHidden/>
              </w:rPr>
              <w:fldChar w:fldCharType="separate"/>
            </w:r>
            <w:r>
              <w:rPr>
                <w:noProof/>
                <w:webHidden/>
              </w:rPr>
              <w:t>61</w:t>
            </w:r>
            <w:r>
              <w:rPr>
                <w:noProof/>
                <w:webHidden/>
              </w:rPr>
              <w:fldChar w:fldCharType="end"/>
            </w:r>
          </w:hyperlink>
        </w:p>
        <w:p w:rsidR="00EB7848" w:rsidRDefault="00EB7848">
          <w:pPr>
            <w:pStyle w:val="TOC3"/>
            <w:tabs>
              <w:tab w:val="right" w:leader="dot" w:pos="9350"/>
            </w:tabs>
            <w:rPr>
              <w:noProof/>
              <w:lang w:eastAsia="zh-CN"/>
            </w:rPr>
          </w:pPr>
          <w:hyperlink w:anchor="_Toc332021023" w:history="1">
            <w:r w:rsidRPr="004837FB">
              <w:rPr>
                <w:rStyle w:val="Hyperlink"/>
                <w:noProof/>
              </w:rPr>
              <w:t>Add PowerPivot Model to PowerPivot Gallery</w:t>
            </w:r>
            <w:r>
              <w:rPr>
                <w:noProof/>
                <w:webHidden/>
              </w:rPr>
              <w:tab/>
            </w:r>
            <w:r>
              <w:rPr>
                <w:noProof/>
                <w:webHidden/>
              </w:rPr>
              <w:fldChar w:fldCharType="begin"/>
            </w:r>
            <w:r>
              <w:rPr>
                <w:noProof/>
                <w:webHidden/>
              </w:rPr>
              <w:instrText xml:space="preserve"> PAGEREF _Toc332021023 \h </w:instrText>
            </w:r>
            <w:r>
              <w:rPr>
                <w:noProof/>
                <w:webHidden/>
              </w:rPr>
            </w:r>
            <w:r>
              <w:rPr>
                <w:noProof/>
                <w:webHidden/>
              </w:rPr>
              <w:fldChar w:fldCharType="separate"/>
            </w:r>
            <w:r>
              <w:rPr>
                <w:noProof/>
                <w:webHidden/>
              </w:rPr>
              <w:t>61</w:t>
            </w:r>
            <w:r>
              <w:rPr>
                <w:noProof/>
                <w:webHidden/>
              </w:rPr>
              <w:fldChar w:fldCharType="end"/>
            </w:r>
          </w:hyperlink>
        </w:p>
        <w:p w:rsidR="00EB7848" w:rsidRDefault="00EB7848">
          <w:pPr>
            <w:pStyle w:val="TOC3"/>
            <w:tabs>
              <w:tab w:val="right" w:leader="dot" w:pos="9350"/>
            </w:tabs>
            <w:rPr>
              <w:noProof/>
              <w:lang w:eastAsia="zh-CN"/>
            </w:rPr>
          </w:pPr>
          <w:hyperlink w:anchor="_Toc332021024" w:history="1">
            <w:r w:rsidRPr="004837FB">
              <w:rPr>
                <w:rStyle w:val="Hyperlink"/>
                <w:noProof/>
              </w:rPr>
              <w:t xml:space="preserve">Launch Power View Report to </w:t>
            </w:r>
            <w:r w:rsidRPr="004837FB">
              <w:rPr>
                <w:rStyle w:val="Hyperlink"/>
                <w:rFonts w:ascii="Arial" w:hAnsi="Arial" w:cs="Arial"/>
                <w:noProof/>
              </w:rPr>
              <w:t>Verify that Power View is Working</w:t>
            </w:r>
            <w:r>
              <w:rPr>
                <w:noProof/>
                <w:webHidden/>
              </w:rPr>
              <w:tab/>
            </w:r>
            <w:r>
              <w:rPr>
                <w:noProof/>
                <w:webHidden/>
              </w:rPr>
              <w:fldChar w:fldCharType="begin"/>
            </w:r>
            <w:r>
              <w:rPr>
                <w:noProof/>
                <w:webHidden/>
              </w:rPr>
              <w:instrText xml:space="preserve"> PAGEREF _Toc332021024 \h </w:instrText>
            </w:r>
            <w:r>
              <w:rPr>
                <w:noProof/>
                <w:webHidden/>
              </w:rPr>
            </w:r>
            <w:r>
              <w:rPr>
                <w:noProof/>
                <w:webHidden/>
              </w:rPr>
              <w:fldChar w:fldCharType="separate"/>
            </w:r>
            <w:r>
              <w:rPr>
                <w:noProof/>
                <w:webHidden/>
              </w:rPr>
              <w:t>61</w:t>
            </w:r>
            <w:r>
              <w:rPr>
                <w:noProof/>
                <w:webHidden/>
              </w:rPr>
              <w:fldChar w:fldCharType="end"/>
            </w:r>
          </w:hyperlink>
        </w:p>
        <w:p w:rsidR="00EB7848" w:rsidRDefault="00EB7848">
          <w:pPr>
            <w:pStyle w:val="TOC3"/>
            <w:tabs>
              <w:tab w:val="right" w:leader="dot" w:pos="9350"/>
            </w:tabs>
            <w:rPr>
              <w:noProof/>
              <w:lang w:eastAsia="zh-CN"/>
            </w:rPr>
          </w:pPr>
          <w:hyperlink w:anchor="_Toc332021025" w:history="1">
            <w:r w:rsidRPr="004837FB">
              <w:rPr>
                <w:rStyle w:val="Hyperlink"/>
                <w:noProof/>
              </w:rPr>
              <w:t>Add Power View Report to Shared Documents and Update the Data Source Connection</w:t>
            </w:r>
            <w:r>
              <w:rPr>
                <w:noProof/>
                <w:webHidden/>
              </w:rPr>
              <w:tab/>
            </w:r>
            <w:r>
              <w:rPr>
                <w:noProof/>
                <w:webHidden/>
              </w:rPr>
              <w:fldChar w:fldCharType="begin"/>
            </w:r>
            <w:r>
              <w:rPr>
                <w:noProof/>
                <w:webHidden/>
              </w:rPr>
              <w:instrText xml:space="preserve"> PAGEREF _Toc332021025 \h </w:instrText>
            </w:r>
            <w:r>
              <w:rPr>
                <w:noProof/>
                <w:webHidden/>
              </w:rPr>
            </w:r>
            <w:r>
              <w:rPr>
                <w:noProof/>
                <w:webHidden/>
              </w:rPr>
              <w:fldChar w:fldCharType="separate"/>
            </w:r>
            <w:r>
              <w:rPr>
                <w:noProof/>
                <w:webHidden/>
              </w:rPr>
              <w:t>62</w:t>
            </w:r>
            <w:r>
              <w:rPr>
                <w:noProof/>
                <w:webHidden/>
              </w:rPr>
              <w:fldChar w:fldCharType="end"/>
            </w:r>
          </w:hyperlink>
        </w:p>
        <w:p w:rsidR="00EB7848" w:rsidRDefault="00EB7848">
          <w:pPr>
            <w:pStyle w:val="TOC2"/>
            <w:tabs>
              <w:tab w:val="right" w:leader="dot" w:pos="9350"/>
            </w:tabs>
            <w:rPr>
              <w:noProof/>
              <w:lang w:eastAsia="zh-CN"/>
            </w:rPr>
          </w:pPr>
          <w:hyperlink w:anchor="_Toc332021026" w:history="1">
            <w:r w:rsidRPr="004837FB">
              <w:rPr>
                <w:rStyle w:val="Hyperlink"/>
                <w:noProof/>
              </w:rPr>
              <w:t>Validate and Test Scenario 2 (services on multiple hosts)</w:t>
            </w:r>
            <w:r>
              <w:rPr>
                <w:noProof/>
                <w:webHidden/>
              </w:rPr>
              <w:tab/>
            </w:r>
            <w:r>
              <w:rPr>
                <w:noProof/>
                <w:webHidden/>
              </w:rPr>
              <w:fldChar w:fldCharType="begin"/>
            </w:r>
            <w:r>
              <w:rPr>
                <w:noProof/>
                <w:webHidden/>
              </w:rPr>
              <w:instrText xml:space="preserve"> PAGEREF _Toc332021026 \h </w:instrText>
            </w:r>
            <w:r>
              <w:rPr>
                <w:noProof/>
                <w:webHidden/>
              </w:rPr>
            </w:r>
            <w:r>
              <w:rPr>
                <w:noProof/>
                <w:webHidden/>
              </w:rPr>
              <w:fldChar w:fldCharType="separate"/>
            </w:r>
            <w:r>
              <w:rPr>
                <w:noProof/>
                <w:webHidden/>
              </w:rPr>
              <w:t>63</w:t>
            </w:r>
            <w:r>
              <w:rPr>
                <w:noProof/>
                <w:webHidden/>
              </w:rPr>
              <w:fldChar w:fldCharType="end"/>
            </w:r>
          </w:hyperlink>
        </w:p>
        <w:p w:rsidR="00EB7848" w:rsidRDefault="00EB7848">
          <w:pPr>
            <w:pStyle w:val="TOC3"/>
            <w:tabs>
              <w:tab w:val="right" w:leader="dot" w:pos="9350"/>
            </w:tabs>
            <w:rPr>
              <w:noProof/>
              <w:lang w:eastAsia="zh-CN"/>
            </w:rPr>
          </w:pPr>
          <w:hyperlink w:anchor="_Toc332021027" w:history="1">
            <w:r w:rsidRPr="004837FB">
              <w:rPr>
                <w:rStyle w:val="Hyperlink"/>
                <w:noProof/>
              </w:rPr>
              <w:t>Connect to SharePoint Web Site for Scenario 2</w:t>
            </w:r>
            <w:r>
              <w:rPr>
                <w:noProof/>
                <w:webHidden/>
              </w:rPr>
              <w:tab/>
            </w:r>
            <w:r>
              <w:rPr>
                <w:noProof/>
                <w:webHidden/>
              </w:rPr>
              <w:fldChar w:fldCharType="begin"/>
            </w:r>
            <w:r>
              <w:rPr>
                <w:noProof/>
                <w:webHidden/>
              </w:rPr>
              <w:instrText xml:space="preserve"> PAGEREF _Toc332021027 \h </w:instrText>
            </w:r>
            <w:r>
              <w:rPr>
                <w:noProof/>
                <w:webHidden/>
              </w:rPr>
            </w:r>
            <w:r>
              <w:rPr>
                <w:noProof/>
                <w:webHidden/>
              </w:rPr>
              <w:fldChar w:fldCharType="separate"/>
            </w:r>
            <w:r>
              <w:rPr>
                <w:noProof/>
                <w:webHidden/>
              </w:rPr>
              <w:t>63</w:t>
            </w:r>
            <w:r>
              <w:rPr>
                <w:noProof/>
                <w:webHidden/>
              </w:rPr>
              <w:fldChar w:fldCharType="end"/>
            </w:r>
          </w:hyperlink>
        </w:p>
        <w:p w:rsidR="00EB7848" w:rsidRDefault="00EB7848">
          <w:pPr>
            <w:pStyle w:val="TOC3"/>
            <w:tabs>
              <w:tab w:val="right" w:leader="dot" w:pos="9350"/>
            </w:tabs>
            <w:rPr>
              <w:noProof/>
              <w:lang w:eastAsia="zh-CN"/>
            </w:rPr>
          </w:pPr>
          <w:hyperlink w:anchor="_Toc332021028" w:history="1">
            <w:r w:rsidRPr="004837FB">
              <w:rPr>
                <w:rStyle w:val="Hyperlink"/>
                <w:noProof/>
              </w:rPr>
              <w:t>Verify that You Can Use Power View and PowerPivot</w:t>
            </w:r>
            <w:r>
              <w:rPr>
                <w:noProof/>
                <w:webHidden/>
              </w:rPr>
              <w:tab/>
            </w:r>
            <w:r>
              <w:rPr>
                <w:noProof/>
                <w:webHidden/>
              </w:rPr>
              <w:fldChar w:fldCharType="begin"/>
            </w:r>
            <w:r>
              <w:rPr>
                <w:noProof/>
                <w:webHidden/>
              </w:rPr>
              <w:instrText xml:space="preserve"> PAGEREF _Toc332021028 \h </w:instrText>
            </w:r>
            <w:r>
              <w:rPr>
                <w:noProof/>
                <w:webHidden/>
              </w:rPr>
            </w:r>
            <w:r>
              <w:rPr>
                <w:noProof/>
                <w:webHidden/>
              </w:rPr>
              <w:fldChar w:fldCharType="separate"/>
            </w:r>
            <w:r>
              <w:rPr>
                <w:noProof/>
                <w:webHidden/>
              </w:rPr>
              <w:t>63</w:t>
            </w:r>
            <w:r>
              <w:rPr>
                <w:noProof/>
                <w:webHidden/>
              </w:rPr>
              <w:fldChar w:fldCharType="end"/>
            </w:r>
          </w:hyperlink>
        </w:p>
        <w:p w:rsidR="00EB7848" w:rsidRDefault="00EB7848">
          <w:pPr>
            <w:pStyle w:val="TOC2"/>
            <w:tabs>
              <w:tab w:val="right" w:leader="dot" w:pos="9350"/>
            </w:tabs>
            <w:rPr>
              <w:noProof/>
              <w:lang w:eastAsia="zh-CN"/>
            </w:rPr>
          </w:pPr>
          <w:hyperlink w:anchor="_Toc332021029" w:history="1">
            <w:r w:rsidRPr="004837FB">
              <w:rPr>
                <w:rStyle w:val="Hyperlink"/>
                <w:noProof/>
              </w:rPr>
              <w:t>Create Tabular Models on SP1, SP2, and DS3</w:t>
            </w:r>
            <w:r>
              <w:rPr>
                <w:noProof/>
                <w:webHidden/>
              </w:rPr>
              <w:tab/>
            </w:r>
            <w:r>
              <w:rPr>
                <w:noProof/>
                <w:webHidden/>
              </w:rPr>
              <w:fldChar w:fldCharType="begin"/>
            </w:r>
            <w:r>
              <w:rPr>
                <w:noProof/>
                <w:webHidden/>
              </w:rPr>
              <w:instrText xml:space="preserve"> PAGEREF _Toc332021029 \h </w:instrText>
            </w:r>
            <w:r>
              <w:rPr>
                <w:noProof/>
                <w:webHidden/>
              </w:rPr>
            </w:r>
            <w:r>
              <w:rPr>
                <w:noProof/>
                <w:webHidden/>
              </w:rPr>
              <w:fldChar w:fldCharType="separate"/>
            </w:r>
            <w:r>
              <w:rPr>
                <w:noProof/>
                <w:webHidden/>
              </w:rPr>
              <w:t>63</w:t>
            </w:r>
            <w:r>
              <w:rPr>
                <w:noProof/>
                <w:webHidden/>
              </w:rPr>
              <w:fldChar w:fldCharType="end"/>
            </w:r>
          </w:hyperlink>
        </w:p>
        <w:p w:rsidR="00EB7848" w:rsidRDefault="00EB7848">
          <w:pPr>
            <w:pStyle w:val="TOC3"/>
            <w:tabs>
              <w:tab w:val="right" w:leader="dot" w:pos="9350"/>
            </w:tabs>
            <w:rPr>
              <w:noProof/>
              <w:lang w:eastAsia="zh-CN"/>
            </w:rPr>
          </w:pPr>
          <w:hyperlink w:anchor="_Toc332021030" w:history="1">
            <w:r w:rsidRPr="004837FB">
              <w:rPr>
                <w:rStyle w:val="Hyperlink"/>
                <w:noProof/>
              </w:rPr>
              <w:t>SP1: Import Sample Model to Analysis Services Tabular Instance</w:t>
            </w:r>
            <w:r>
              <w:rPr>
                <w:noProof/>
                <w:webHidden/>
              </w:rPr>
              <w:tab/>
            </w:r>
            <w:r>
              <w:rPr>
                <w:noProof/>
                <w:webHidden/>
              </w:rPr>
              <w:fldChar w:fldCharType="begin"/>
            </w:r>
            <w:r>
              <w:rPr>
                <w:noProof/>
                <w:webHidden/>
              </w:rPr>
              <w:instrText xml:space="preserve"> PAGEREF _Toc332021030 \h </w:instrText>
            </w:r>
            <w:r>
              <w:rPr>
                <w:noProof/>
                <w:webHidden/>
              </w:rPr>
            </w:r>
            <w:r>
              <w:rPr>
                <w:noProof/>
                <w:webHidden/>
              </w:rPr>
              <w:fldChar w:fldCharType="separate"/>
            </w:r>
            <w:r>
              <w:rPr>
                <w:noProof/>
                <w:webHidden/>
              </w:rPr>
              <w:t>63</w:t>
            </w:r>
            <w:r>
              <w:rPr>
                <w:noProof/>
                <w:webHidden/>
              </w:rPr>
              <w:fldChar w:fldCharType="end"/>
            </w:r>
          </w:hyperlink>
        </w:p>
        <w:p w:rsidR="00EB7848" w:rsidRDefault="00EB7848">
          <w:pPr>
            <w:pStyle w:val="TOC3"/>
            <w:tabs>
              <w:tab w:val="right" w:leader="dot" w:pos="9350"/>
            </w:tabs>
            <w:rPr>
              <w:noProof/>
              <w:lang w:eastAsia="zh-CN"/>
            </w:rPr>
          </w:pPr>
          <w:hyperlink w:anchor="_Toc332021031" w:history="1">
            <w:r w:rsidRPr="004837FB">
              <w:rPr>
                <w:rStyle w:val="Hyperlink"/>
                <w:noProof/>
              </w:rPr>
              <w:t>DS3: Import Sample Model to Dedicated Tabular Instance of Analysis Services</w:t>
            </w:r>
            <w:r>
              <w:rPr>
                <w:noProof/>
                <w:webHidden/>
              </w:rPr>
              <w:tab/>
            </w:r>
            <w:r>
              <w:rPr>
                <w:noProof/>
                <w:webHidden/>
              </w:rPr>
              <w:fldChar w:fldCharType="begin"/>
            </w:r>
            <w:r>
              <w:rPr>
                <w:noProof/>
                <w:webHidden/>
              </w:rPr>
              <w:instrText xml:space="preserve"> PAGEREF _Toc332021031 \h </w:instrText>
            </w:r>
            <w:r>
              <w:rPr>
                <w:noProof/>
                <w:webHidden/>
              </w:rPr>
            </w:r>
            <w:r>
              <w:rPr>
                <w:noProof/>
                <w:webHidden/>
              </w:rPr>
              <w:fldChar w:fldCharType="separate"/>
            </w:r>
            <w:r>
              <w:rPr>
                <w:noProof/>
                <w:webHidden/>
              </w:rPr>
              <w:t>64</w:t>
            </w:r>
            <w:r>
              <w:rPr>
                <w:noProof/>
                <w:webHidden/>
              </w:rPr>
              <w:fldChar w:fldCharType="end"/>
            </w:r>
          </w:hyperlink>
        </w:p>
        <w:p w:rsidR="00EB7848" w:rsidRDefault="00EB7848">
          <w:pPr>
            <w:pStyle w:val="TOC2"/>
            <w:tabs>
              <w:tab w:val="right" w:leader="dot" w:pos="9350"/>
            </w:tabs>
            <w:rPr>
              <w:noProof/>
              <w:lang w:eastAsia="zh-CN"/>
            </w:rPr>
          </w:pPr>
          <w:hyperlink w:anchor="_Toc332021032" w:history="1">
            <w:r w:rsidRPr="004837FB">
              <w:rPr>
                <w:rStyle w:val="Hyperlink"/>
                <w:noProof/>
              </w:rPr>
              <w:t>Validate Same-Box Scenario</w:t>
            </w:r>
            <w:r>
              <w:rPr>
                <w:noProof/>
                <w:webHidden/>
              </w:rPr>
              <w:tab/>
            </w:r>
            <w:r>
              <w:rPr>
                <w:noProof/>
                <w:webHidden/>
              </w:rPr>
              <w:fldChar w:fldCharType="begin"/>
            </w:r>
            <w:r>
              <w:rPr>
                <w:noProof/>
                <w:webHidden/>
              </w:rPr>
              <w:instrText xml:space="preserve"> PAGEREF _Toc332021032 \h </w:instrText>
            </w:r>
            <w:r>
              <w:rPr>
                <w:noProof/>
                <w:webHidden/>
              </w:rPr>
            </w:r>
            <w:r>
              <w:rPr>
                <w:noProof/>
                <w:webHidden/>
              </w:rPr>
              <w:fldChar w:fldCharType="separate"/>
            </w:r>
            <w:r>
              <w:rPr>
                <w:noProof/>
                <w:webHidden/>
              </w:rPr>
              <w:t>64</w:t>
            </w:r>
            <w:r>
              <w:rPr>
                <w:noProof/>
                <w:webHidden/>
              </w:rPr>
              <w:fldChar w:fldCharType="end"/>
            </w:r>
          </w:hyperlink>
        </w:p>
        <w:p w:rsidR="00EB7848" w:rsidRDefault="00EB7848">
          <w:pPr>
            <w:pStyle w:val="TOC3"/>
            <w:tabs>
              <w:tab w:val="right" w:leader="dot" w:pos="9350"/>
            </w:tabs>
            <w:rPr>
              <w:noProof/>
              <w:lang w:eastAsia="zh-CN"/>
            </w:rPr>
          </w:pPr>
          <w:hyperlink w:anchor="_Toc332021033" w:history="1">
            <w:r w:rsidRPr="004837FB">
              <w:rPr>
                <w:rStyle w:val="Hyperlink"/>
                <w:noProof/>
              </w:rPr>
              <w:t>SP1-SP1: Use a Report Data Source Connection for the Power View Report on SP1 with the Analysis Services Tabular Model on SP1</w:t>
            </w:r>
            <w:r>
              <w:rPr>
                <w:noProof/>
                <w:webHidden/>
              </w:rPr>
              <w:tab/>
            </w:r>
            <w:r>
              <w:rPr>
                <w:noProof/>
                <w:webHidden/>
              </w:rPr>
              <w:fldChar w:fldCharType="begin"/>
            </w:r>
            <w:r>
              <w:rPr>
                <w:noProof/>
                <w:webHidden/>
              </w:rPr>
              <w:instrText xml:space="preserve"> PAGEREF _Toc332021033 \h </w:instrText>
            </w:r>
            <w:r>
              <w:rPr>
                <w:noProof/>
                <w:webHidden/>
              </w:rPr>
            </w:r>
            <w:r>
              <w:rPr>
                <w:noProof/>
                <w:webHidden/>
              </w:rPr>
              <w:fldChar w:fldCharType="separate"/>
            </w:r>
            <w:r>
              <w:rPr>
                <w:noProof/>
                <w:webHidden/>
              </w:rPr>
              <w:t>64</w:t>
            </w:r>
            <w:r>
              <w:rPr>
                <w:noProof/>
                <w:webHidden/>
              </w:rPr>
              <w:fldChar w:fldCharType="end"/>
            </w:r>
          </w:hyperlink>
        </w:p>
        <w:p w:rsidR="00EB7848" w:rsidRDefault="00EB7848">
          <w:pPr>
            <w:pStyle w:val="TOC3"/>
            <w:tabs>
              <w:tab w:val="right" w:leader="dot" w:pos="9350"/>
            </w:tabs>
            <w:rPr>
              <w:noProof/>
              <w:lang w:eastAsia="zh-CN"/>
            </w:rPr>
          </w:pPr>
          <w:hyperlink w:anchor="_Toc332021034" w:history="1">
            <w:r w:rsidRPr="004837FB">
              <w:rPr>
                <w:rStyle w:val="Hyperlink"/>
                <w:noProof/>
              </w:rPr>
              <w:t>SP1-SP1: Use a BI Semantic Model Connection on SP1 to Connect a Power View Report to Analysis Services Tabular on SP1</w:t>
            </w:r>
            <w:r>
              <w:rPr>
                <w:noProof/>
                <w:webHidden/>
              </w:rPr>
              <w:tab/>
            </w:r>
            <w:r>
              <w:rPr>
                <w:noProof/>
                <w:webHidden/>
              </w:rPr>
              <w:fldChar w:fldCharType="begin"/>
            </w:r>
            <w:r>
              <w:rPr>
                <w:noProof/>
                <w:webHidden/>
              </w:rPr>
              <w:instrText xml:space="preserve"> PAGEREF _Toc332021034 \h </w:instrText>
            </w:r>
            <w:r>
              <w:rPr>
                <w:noProof/>
                <w:webHidden/>
              </w:rPr>
            </w:r>
            <w:r>
              <w:rPr>
                <w:noProof/>
                <w:webHidden/>
              </w:rPr>
              <w:fldChar w:fldCharType="separate"/>
            </w:r>
            <w:r>
              <w:rPr>
                <w:noProof/>
                <w:webHidden/>
              </w:rPr>
              <w:t>65</w:t>
            </w:r>
            <w:r>
              <w:rPr>
                <w:noProof/>
                <w:webHidden/>
              </w:rPr>
              <w:fldChar w:fldCharType="end"/>
            </w:r>
          </w:hyperlink>
        </w:p>
        <w:p w:rsidR="00EB7848" w:rsidRDefault="00EB7848">
          <w:pPr>
            <w:pStyle w:val="TOC2"/>
            <w:tabs>
              <w:tab w:val="right" w:leader="dot" w:pos="9350"/>
            </w:tabs>
            <w:rPr>
              <w:noProof/>
              <w:lang w:eastAsia="zh-CN"/>
            </w:rPr>
          </w:pPr>
          <w:hyperlink w:anchor="_Toc332021035" w:history="1">
            <w:r w:rsidRPr="004837FB">
              <w:rPr>
                <w:rStyle w:val="Hyperlink"/>
                <w:noProof/>
              </w:rPr>
              <w:t>Validate Single Sign-On in Double-Hop Scenarios</w:t>
            </w:r>
            <w:r>
              <w:rPr>
                <w:noProof/>
                <w:webHidden/>
              </w:rPr>
              <w:tab/>
            </w:r>
            <w:r>
              <w:rPr>
                <w:noProof/>
                <w:webHidden/>
              </w:rPr>
              <w:fldChar w:fldCharType="begin"/>
            </w:r>
            <w:r>
              <w:rPr>
                <w:noProof/>
                <w:webHidden/>
              </w:rPr>
              <w:instrText xml:space="preserve"> PAGEREF _Toc332021035 \h </w:instrText>
            </w:r>
            <w:r>
              <w:rPr>
                <w:noProof/>
                <w:webHidden/>
              </w:rPr>
            </w:r>
            <w:r>
              <w:rPr>
                <w:noProof/>
                <w:webHidden/>
              </w:rPr>
              <w:fldChar w:fldCharType="separate"/>
            </w:r>
            <w:r>
              <w:rPr>
                <w:noProof/>
                <w:webHidden/>
              </w:rPr>
              <w:t>66</w:t>
            </w:r>
            <w:r>
              <w:rPr>
                <w:noProof/>
                <w:webHidden/>
              </w:rPr>
              <w:fldChar w:fldCharType="end"/>
            </w:r>
          </w:hyperlink>
        </w:p>
        <w:p w:rsidR="00EB7848" w:rsidRDefault="00EB7848">
          <w:pPr>
            <w:pStyle w:val="TOC3"/>
            <w:tabs>
              <w:tab w:val="right" w:leader="dot" w:pos="9350"/>
            </w:tabs>
            <w:rPr>
              <w:noProof/>
              <w:lang w:eastAsia="zh-CN"/>
            </w:rPr>
          </w:pPr>
          <w:hyperlink w:anchor="_Toc332021036" w:history="1">
            <w:r w:rsidRPr="004837FB">
              <w:rPr>
                <w:rStyle w:val="Hyperlink"/>
                <w:noProof/>
              </w:rPr>
              <w:t>SP1-DS3: Use a Report Data Source Connection on SP1 to Connect a Power View Report to Analysis Services Tabular on DS3</w:t>
            </w:r>
            <w:r>
              <w:rPr>
                <w:noProof/>
                <w:webHidden/>
              </w:rPr>
              <w:tab/>
            </w:r>
            <w:r>
              <w:rPr>
                <w:noProof/>
                <w:webHidden/>
              </w:rPr>
              <w:fldChar w:fldCharType="begin"/>
            </w:r>
            <w:r>
              <w:rPr>
                <w:noProof/>
                <w:webHidden/>
              </w:rPr>
              <w:instrText xml:space="preserve"> PAGEREF _Toc332021036 \h </w:instrText>
            </w:r>
            <w:r>
              <w:rPr>
                <w:noProof/>
                <w:webHidden/>
              </w:rPr>
            </w:r>
            <w:r>
              <w:rPr>
                <w:noProof/>
                <w:webHidden/>
              </w:rPr>
              <w:fldChar w:fldCharType="separate"/>
            </w:r>
            <w:r>
              <w:rPr>
                <w:noProof/>
                <w:webHidden/>
              </w:rPr>
              <w:t>66</w:t>
            </w:r>
            <w:r>
              <w:rPr>
                <w:noProof/>
                <w:webHidden/>
              </w:rPr>
              <w:fldChar w:fldCharType="end"/>
            </w:r>
          </w:hyperlink>
        </w:p>
        <w:p w:rsidR="00EB7848" w:rsidRDefault="00EB7848">
          <w:pPr>
            <w:pStyle w:val="TOC3"/>
            <w:tabs>
              <w:tab w:val="right" w:leader="dot" w:pos="9350"/>
            </w:tabs>
            <w:rPr>
              <w:noProof/>
              <w:lang w:eastAsia="zh-CN"/>
            </w:rPr>
          </w:pPr>
          <w:hyperlink w:anchor="_Toc332021037" w:history="1">
            <w:r w:rsidRPr="004837FB">
              <w:rPr>
                <w:rStyle w:val="Hyperlink"/>
                <w:noProof/>
              </w:rPr>
              <w:t>SP2-DS3: Use a Report Data Source Connection on SP2 to Connect a Power View Report to Analysis Services Tabular on DS3</w:t>
            </w:r>
            <w:r>
              <w:rPr>
                <w:noProof/>
                <w:webHidden/>
              </w:rPr>
              <w:tab/>
            </w:r>
            <w:r>
              <w:rPr>
                <w:noProof/>
                <w:webHidden/>
              </w:rPr>
              <w:fldChar w:fldCharType="begin"/>
            </w:r>
            <w:r>
              <w:rPr>
                <w:noProof/>
                <w:webHidden/>
              </w:rPr>
              <w:instrText xml:space="preserve"> PAGEREF _Toc332021037 \h </w:instrText>
            </w:r>
            <w:r>
              <w:rPr>
                <w:noProof/>
                <w:webHidden/>
              </w:rPr>
            </w:r>
            <w:r>
              <w:rPr>
                <w:noProof/>
                <w:webHidden/>
              </w:rPr>
              <w:fldChar w:fldCharType="separate"/>
            </w:r>
            <w:r>
              <w:rPr>
                <w:noProof/>
                <w:webHidden/>
              </w:rPr>
              <w:t>68</w:t>
            </w:r>
            <w:r>
              <w:rPr>
                <w:noProof/>
                <w:webHidden/>
              </w:rPr>
              <w:fldChar w:fldCharType="end"/>
            </w:r>
          </w:hyperlink>
        </w:p>
        <w:p w:rsidR="00EB7848" w:rsidRDefault="00EB7848">
          <w:pPr>
            <w:pStyle w:val="TOC3"/>
            <w:tabs>
              <w:tab w:val="right" w:leader="dot" w:pos="9350"/>
            </w:tabs>
            <w:rPr>
              <w:noProof/>
              <w:lang w:eastAsia="zh-CN"/>
            </w:rPr>
          </w:pPr>
          <w:hyperlink w:anchor="_Toc332021038" w:history="1">
            <w:r w:rsidRPr="004837FB">
              <w:rPr>
                <w:rStyle w:val="Hyperlink"/>
                <w:noProof/>
              </w:rPr>
              <w:t>SP1-DS3: Use a BI Semantic Model Connection on SP1 to Connect a Power View Report to Analysis Services Tabular on DS3</w:t>
            </w:r>
            <w:r>
              <w:rPr>
                <w:noProof/>
                <w:webHidden/>
              </w:rPr>
              <w:tab/>
            </w:r>
            <w:r>
              <w:rPr>
                <w:noProof/>
                <w:webHidden/>
              </w:rPr>
              <w:fldChar w:fldCharType="begin"/>
            </w:r>
            <w:r>
              <w:rPr>
                <w:noProof/>
                <w:webHidden/>
              </w:rPr>
              <w:instrText xml:space="preserve"> PAGEREF _Toc332021038 \h </w:instrText>
            </w:r>
            <w:r>
              <w:rPr>
                <w:noProof/>
                <w:webHidden/>
              </w:rPr>
            </w:r>
            <w:r>
              <w:rPr>
                <w:noProof/>
                <w:webHidden/>
              </w:rPr>
              <w:fldChar w:fldCharType="separate"/>
            </w:r>
            <w:r>
              <w:rPr>
                <w:noProof/>
                <w:webHidden/>
              </w:rPr>
              <w:t>68</w:t>
            </w:r>
            <w:r>
              <w:rPr>
                <w:noProof/>
                <w:webHidden/>
              </w:rPr>
              <w:fldChar w:fldCharType="end"/>
            </w:r>
          </w:hyperlink>
        </w:p>
        <w:p w:rsidR="00EB7848" w:rsidRDefault="00EB7848">
          <w:pPr>
            <w:pStyle w:val="TOC3"/>
            <w:tabs>
              <w:tab w:val="right" w:leader="dot" w:pos="9350"/>
            </w:tabs>
            <w:rPr>
              <w:noProof/>
              <w:lang w:eastAsia="zh-CN"/>
            </w:rPr>
          </w:pPr>
          <w:hyperlink w:anchor="_Toc332021039" w:history="1">
            <w:r w:rsidRPr="004837FB">
              <w:rPr>
                <w:rStyle w:val="Hyperlink"/>
                <w:noProof/>
              </w:rPr>
              <w:t>SP2-DS3: Use a BI Semantic Model Connection on SP2 to Connect a Power View Report to Analysis Services Tabular on DS3</w:t>
            </w:r>
            <w:r>
              <w:rPr>
                <w:noProof/>
                <w:webHidden/>
              </w:rPr>
              <w:tab/>
            </w:r>
            <w:r>
              <w:rPr>
                <w:noProof/>
                <w:webHidden/>
              </w:rPr>
              <w:fldChar w:fldCharType="begin"/>
            </w:r>
            <w:r>
              <w:rPr>
                <w:noProof/>
                <w:webHidden/>
              </w:rPr>
              <w:instrText xml:space="preserve"> PAGEREF _Toc332021039 \h </w:instrText>
            </w:r>
            <w:r>
              <w:rPr>
                <w:noProof/>
                <w:webHidden/>
              </w:rPr>
            </w:r>
            <w:r>
              <w:rPr>
                <w:noProof/>
                <w:webHidden/>
              </w:rPr>
              <w:fldChar w:fldCharType="separate"/>
            </w:r>
            <w:r>
              <w:rPr>
                <w:noProof/>
                <w:webHidden/>
              </w:rPr>
              <w:t>69</w:t>
            </w:r>
            <w:r>
              <w:rPr>
                <w:noProof/>
                <w:webHidden/>
              </w:rPr>
              <w:fldChar w:fldCharType="end"/>
            </w:r>
          </w:hyperlink>
        </w:p>
        <w:p w:rsidR="00EB7848" w:rsidRDefault="00EB7848">
          <w:pPr>
            <w:pStyle w:val="TOC2"/>
            <w:tabs>
              <w:tab w:val="right" w:leader="dot" w:pos="9350"/>
            </w:tabs>
            <w:rPr>
              <w:noProof/>
              <w:lang w:eastAsia="zh-CN"/>
            </w:rPr>
          </w:pPr>
          <w:hyperlink w:anchor="_Toc332021040" w:history="1">
            <w:r w:rsidRPr="004837FB">
              <w:rPr>
                <w:rStyle w:val="Hyperlink"/>
                <w:noProof/>
              </w:rPr>
              <w:t>Validation Summary</w:t>
            </w:r>
            <w:r>
              <w:rPr>
                <w:noProof/>
                <w:webHidden/>
              </w:rPr>
              <w:tab/>
            </w:r>
            <w:r>
              <w:rPr>
                <w:noProof/>
                <w:webHidden/>
              </w:rPr>
              <w:fldChar w:fldCharType="begin"/>
            </w:r>
            <w:r>
              <w:rPr>
                <w:noProof/>
                <w:webHidden/>
              </w:rPr>
              <w:instrText xml:space="preserve"> PAGEREF _Toc332021040 \h </w:instrText>
            </w:r>
            <w:r>
              <w:rPr>
                <w:noProof/>
                <w:webHidden/>
              </w:rPr>
            </w:r>
            <w:r>
              <w:rPr>
                <w:noProof/>
                <w:webHidden/>
              </w:rPr>
              <w:fldChar w:fldCharType="separate"/>
            </w:r>
            <w:r>
              <w:rPr>
                <w:noProof/>
                <w:webHidden/>
              </w:rPr>
              <w:t>69</w:t>
            </w:r>
            <w:r>
              <w:rPr>
                <w:noProof/>
                <w:webHidden/>
              </w:rPr>
              <w:fldChar w:fldCharType="end"/>
            </w:r>
          </w:hyperlink>
        </w:p>
        <w:p w:rsidR="00EB7848" w:rsidRDefault="00EB7848">
          <w:pPr>
            <w:pStyle w:val="TOC1"/>
            <w:tabs>
              <w:tab w:val="right" w:leader="dot" w:pos="9350"/>
            </w:tabs>
            <w:rPr>
              <w:noProof/>
              <w:lang w:eastAsia="zh-CN"/>
            </w:rPr>
          </w:pPr>
          <w:hyperlink w:anchor="_Toc332021041" w:history="1">
            <w:r w:rsidRPr="004837FB">
              <w:rPr>
                <w:rStyle w:val="Hyperlink"/>
                <w:noProof/>
              </w:rPr>
              <w:t>Appendix: Configuring Kerberos</w:t>
            </w:r>
            <w:r>
              <w:rPr>
                <w:noProof/>
                <w:webHidden/>
              </w:rPr>
              <w:tab/>
            </w:r>
            <w:r>
              <w:rPr>
                <w:noProof/>
                <w:webHidden/>
              </w:rPr>
              <w:fldChar w:fldCharType="begin"/>
            </w:r>
            <w:r>
              <w:rPr>
                <w:noProof/>
                <w:webHidden/>
              </w:rPr>
              <w:instrText xml:space="preserve"> PAGEREF _Toc332021041 \h </w:instrText>
            </w:r>
            <w:r>
              <w:rPr>
                <w:noProof/>
                <w:webHidden/>
              </w:rPr>
            </w:r>
            <w:r>
              <w:rPr>
                <w:noProof/>
                <w:webHidden/>
              </w:rPr>
              <w:fldChar w:fldCharType="separate"/>
            </w:r>
            <w:r>
              <w:rPr>
                <w:noProof/>
                <w:webHidden/>
              </w:rPr>
              <w:t>72</w:t>
            </w:r>
            <w:r>
              <w:rPr>
                <w:noProof/>
                <w:webHidden/>
              </w:rPr>
              <w:fldChar w:fldCharType="end"/>
            </w:r>
          </w:hyperlink>
        </w:p>
        <w:p w:rsidR="00EB7848" w:rsidRDefault="00EB7848">
          <w:pPr>
            <w:pStyle w:val="TOC3"/>
            <w:tabs>
              <w:tab w:val="right" w:leader="dot" w:pos="9350"/>
            </w:tabs>
            <w:rPr>
              <w:noProof/>
              <w:lang w:eastAsia="zh-CN"/>
            </w:rPr>
          </w:pPr>
          <w:hyperlink w:anchor="_Toc332021042" w:history="1">
            <w:r w:rsidRPr="004837FB">
              <w:rPr>
                <w:rStyle w:val="Hyperlink"/>
                <w:noProof/>
              </w:rPr>
              <w:t>Log in to Domain Controller</w:t>
            </w:r>
            <w:r>
              <w:rPr>
                <w:noProof/>
                <w:webHidden/>
              </w:rPr>
              <w:tab/>
            </w:r>
            <w:r>
              <w:rPr>
                <w:noProof/>
                <w:webHidden/>
              </w:rPr>
              <w:fldChar w:fldCharType="begin"/>
            </w:r>
            <w:r>
              <w:rPr>
                <w:noProof/>
                <w:webHidden/>
              </w:rPr>
              <w:instrText xml:space="preserve"> PAGEREF _Toc332021042 \h </w:instrText>
            </w:r>
            <w:r>
              <w:rPr>
                <w:noProof/>
                <w:webHidden/>
              </w:rPr>
            </w:r>
            <w:r>
              <w:rPr>
                <w:noProof/>
                <w:webHidden/>
              </w:rPr>
              <w:fldChar w:fldCharType="separate"/>
            </w:r>
            <w:r>
              <w:rPr>
                <w:noProof/>
                <w:webHidden/>
              </w:rPr>
              <w:t>72</w:t>
            </w:r>
            <w:r>
              <w:rPr>
                <w:noProof/>
                <w:webHidden/>
              </w:rPr>
              <w:fldChar w:fldCharType="end"/>
            </w:r>
          </w:hyperlink>
        </w:p>
        <w:p w:rsidR="00EB7848" w:rsidRDefault="00EB7848">
          <w:pPr>
            <w:pStyle w:val="TOC3"/>
            <w:tabs>
              <w:tab w:val="right" w:leader="dot" w:pos="9350"/>
            </w:tabs>
            <w:rPr>
              <w:noProof/>
              <w:lang w:eastAsia="zh-CN"/>
            </w:rPr>
          </w:pPr>
          <w:hyperlink w:anchor="_Toc332021043" w:history="1">
            <w:r w:rsidRPr="004837FB">
              <w:rPr>
                <w:rStyle w:val="Hyperlink"/>
                <w:noProof/>
              </w:rPr>
              <w:t>Configure Service Principal Names</w:t>
            </w:r>
            <w:r>
              <w:rPr>
                <w:noProof/>
                <w:webHidden/>
              </w:rPr>
              <w:tab/>
            </w:r>
            <w:r>
              <w:rPr>
                <w:noProof/>
                <w:webHidden/>
              </w:rPr>
              <w:fldChar w:fldCharType="begin"/>
            </w:r>
            <w:r>
              <w:rPr>
                <w:noProof/>
                <w:webHidden/>
              </w:rPr>
              <w:instrText xml:space="preserve"> PAGEREF _Toc332021043 \h </w:instrText>
            </w:r>
            <w:r>
              <w:rPr>
                <w:noProof/>
                <w:webHidden/>
              </w:rPr>
            </w:r>
            <w:r>
              <w:rPr>
                <w:noProof/>
                <w:webHidden/>
              </w:rPr>
              <w:fldChar w:fldCharType="separate"/>
            </w:r>
            <w:r>
              <w:rPr>
                <w:noProof/>
                <w:webHidden/>
              </w:rPr>
              <w:t>72</w:t>
            </w:r>
            <w:r>
              <w:rPr>
                <w:noProof/>
                <w:webHidden/>
              </w:rPr>
              <w:fldChar w:fldCharType="end"/>
            </w:r>
          </w:hyperlink>
        </w:p>
        <w:p w:rsidR="00EB7848" w:rsidRDefault="00EB7848">
          <w:pPr>
            <w:pStyle w:val="TOC3"/>
            <w:tabs>
              <w:tab w:val="right" w:leader="dot" w:pos="9350"/>
            </w:tabs>
            <w:rPr>
              <w:noProof/>
              <w:lang w:eastAsia="zh-CN"/>
            </w:rPr>
          </w:pPr>
          <w:hyperlink w:anchor="_Toc332021044" w:history="1">
            <w:r w:rsidRPr="004837FB">
              <w:rPr>
                <w:rStyle w:val="Hyperlink"/>
                <w:noProof/>
              </w:rPr>
              <w:t>Prepare to Configure Constrained Delegation</w:t>
            </w:r>
            <w:r>
              <w:rPr>
                <w:noProof/>
                <w:webHidden/>
              </w:rPr>
              <w:tab/>
            </w:r>
            <w:r>
              <w:rPr>
                <w:noProof/>
                <w:webHidden/>
              </w:rPr>
              <w:fldChar w:fldCharType="begin"/>
            </w:r>
            <w:r>
              <w:rPr>
                <w:noProof/>
                <w:webHidden/>
              </w:rPr>
              <w:instrText xml:space="preserve"> PAGEREF _Toc332021044 \h </w:instrText>
            </w:r>
            <w:r>
              <w:rPr>
                <w:noProof/>
                <w:webHidden/>
              </w:rPr>
            </w:r>
            <w:r>
              <w:rPr>
                <w:noProof/>
                <w:webHidden/>
              </w:rPr>
              <w:fldChar w:fldCharType="separate"/>
            </w:r>
            <w:r>
              <w:rPr>
                <w:noProof/>
                <w:webHidden/>
              </w:rPr>
              <w:t>72</w:t>
            </w:r>
            <w:r>
              <w:rPr>
                <w:noProof/>
                <w:webHidden/>
              </w:rPr>
              <w:fldChar w:fldCharType="end"/>
            </w:r>
          </w:hyperlink>
        </w:p>
        <w:p w:rsidR="00EB7848" w:rsidRDefault="00EB7848">
          <w:pPr>
            <w:pStyle w:val="TOC3"/>
            <w:tabs>
              <w:tab w:val="right" w:leader="dot" w:pos="9350"/>
            </w:tabs>
            <w:rPr>
              <w:noProof/>
              <w:lang w:eastAsia="zh-CN"/>
            </w:rPr>
          </w:pPr>
          <w:hyperlink w:anchor="_Toc332021045" w:history="1">
            <w:r w:rsidRPr="004837FB">
              <w:rPr>
                <w:rStyle w:val="Hyperlink"/>
                <w:noProof/>
              </w:rPr>
              <w:t>Configure BIService</w:t>
            </w:r>
            <w:r>
              <w:rPr>
                <w:noProof/>
                <w:webHidden/>
              </w:rPr>
              <w:tab/>
            </w:r>
            <w:r>
              <w:rPr>
                <w:noProof/>
                <w:webHidden/>
              </w:rPr>
              <w:fldChar w:fldCharType="begin"/>
            </w:r>
            <w:r>
              <w:rPr>
                <w:noProof/>
                <w:webHidden/>
              </w:rPr>
              <w:instrText xml:space="preserve"> PAGEREF _Toc332021045 \h </w:instrText>
            </w:r>
            <w:r>
              <w:rPr>
                <w:noProof/>
                <w:webHidden/>
              </w:rPr>
            </w:r>
            <w:r>
              <w:rPr>
                <w:noProof/>
                <w:webHidden/>
              </w:rPr>
              <w:fldChar w:fldCharType="separate"/>
            </w:r>
            <w:r>
              <w:rPr>
                <w:noProof/>
                <w:webHidden/>
              </w:rPr>
              <w:t>73</w:t>
            </w:r>
            <w:r>
              <w:rPr>
                <w:noProof/>
                <w:webHidden/>
              </w:rPr>
              <w:fldChar w:fldCharType="end"/>
            </w:r>
          </w:hyperlink>
        </w:p>
        <w:p w:rsidR="00EB7848" w:rsidRDefault="00EB7848">
          <w:pPr>
            <w:pStyle w:val="TOC1"/>
            <w:tabs>
              <w:tab w:val="right" w:leader="dot" w:pos="9350"/>
            </w:tabs>
            <w:rPr>
              <w:noProof/>
              <w:lang w:eastAsia="zh-CN"/>
            </w:rPr>
          </w:pPr>
          <w:hyperlink w:anchor="_Toc332021046" w:history="1">
            <w:r w:rsidRPr="004837FB">
              <w:rPr>
                <w:rStyle w:val="Hyperlink"/>
                <w:noProof/>
              </w:rPr>
              <w:t>Conclusion</w:t>
            </w:r>
            <w:r>
              <w:rPr>
                <w:noProof/>
                <w:webHidden/>
              </w:rPr>
              <w:tab/>
            </w:r>
            <w:r>
              <w:rPr>
                <w:noProof/>
                <w:webHidden/>
              </w:rPr>
              <w:fldChar w:fldCharType="begin"/>
            </w:r>
            <w:r>
              <w:rPr>
                <w:noProof/>
                <w:webHidden/>
              </w:rPr>
              <w:instrText xml:space="preserve"> PAGEREF _Toc332021046 \h </w:instrText>
            </w:r>
            <w:r>
              <w:rPr>
                <w:noProof/>
                <w:webHidden/>
              </w:rPr>
            </w:r>
            <w:r>
              <w:rPr>
                <w:noProof/>
                <w:webHidden/>
              </w:rPr>
              <w:fldChar w:fldCharType="separate"/>
            </w:r>
            <w:r>
              <w:rPr>
                <w:noProof/>
                <w:webHidden/>
              </w:rPr>
              <w:t>74</w:t>
            </w:r>
            <w:r>
              <w:rPr>
                <w:noProof/>
                <w:webHidden/>
              </w:rPr>
              <w:fldChar w:fldCharType="end"/>
            </w:r>
          </w:hyperlink>
        </w:p>
        <w:p w:rsidR="00033202" w:rsidRDefault="004D3320">
          <w:r>
            <w:fldChar w:fldCharType="end"/>
          </w:r>
        </w:p>
      </w:sdtContent>
    </w:sdt>
    <w:p w:rsidR="00033202" w:rsidRDefault="00033202">
      <w:pPr>
        <w:rPr>
          <w:rFonts w:asciiTheme="majorHAnsi" w:eastAsiaTheme="majorEastAsia" w:hAnsiTheme="majorHAnsi" w:cstheme="majorBidi"/>
          <w:b/>
          <w:bCs/>
          <w:color w:val="365F91" w:themeColor="accent1" w:themeShade="BF"/>
          <w:sz w:val="28"/>
          <w:szCs w:val="28"/>
        </w:rPr>
      </w:pPr>
      <w:r>
        <w:br w:type="page"/>
      </w:r>
    </w:p>
    <w:p w:rsidR="00253768" w:rsidRDefault="00253768" w:rsidP="00253768">
      <w:pPr>
        <w:pStyle w:val="Heading1"/>
      </w:pPr>
      <w:bookmarkStart w:id="0" w:name="_Toc327254327"/>
      <w:bookmarkStart w:id="1" w:name="_Toc324694206"/>
      <w:bookmarkStart w:id="2" w:name="_Toc332020941"/>
      <w:r>
        <w:lastRenderedPageBreak/>
        <w:t>Introduction</w:t>
      </w:r>
      <w:bookmarkEnd w:id="0"/>
      <w:bookmarkEnd w:id="2"/>
    </w:p>
    <w:p w:rsidR="00253768" w:rsidRDefault="00253768" w:rsidP="00253768">
      <w:pPr>
        <w:rPr>
          <w:rFonts w:ascii="Arial" w:hAnsi="Arial" w:cs="Arial"/>
        </w:rPr>
      </w:pPr>
      <w:r>
        <w:rPr>
          <w:rFonts w:ascii="Arial" w:hAnsi="Arial" w:cs="Arial"/>
        </w:rPr>
        <w:t xml:space="preserve">Power View is an interactive data exploration </w:t>
      </w:r>
      <w:r w:rsidR="00C74658">
        <w:rPr>
          <w:rFonts w:ascii="Arial" w:hAnsi="Arial" w:cs="Arial"/>
        </w:rPr>
        <w:t xml:space="preserve">and presentation experience </w:t>
      </w:r>
      <w:r>
        <w:rPr>
          <w:rFonts w:ascii="Arial" w:hAnsi="Arial" w:cs="Arial"/>
        </w:rPr>
        <w:t xml:space="preserve">that was introduced in SQL Server 2012. To make it easier to </w:t>
      </w:r>
      <w:r w:rsidR="002E21BC">
        <w:rPr>
          <w:rFonts w:ascii="Arial" w:hAnsi="Arial" w:cs="Arial"/>
        </w:rPr>
        <w:t xml:space="preserve">correctly </w:t>
      </w:r>
      <w:r>
        <w:rPr>
          <w:rFonts w:ascii="Arial" w:hAnsi="Arial" w:cs="Arial"/>
        </w:rPr>
        <w:t xml:space="preserve">install and configure the components required for use of Power View, this paper provides </w:t>
      </w:r>
      <w:r w:rsidR="00C74658">
        <w:rPr>
          <w:rFonts w:ascii="Arial" w:hAnsi="Arial" w:cs="Arial"/>
        </w:rPr>
        <w:t>detailed steps and scripts</w:t>
      </w:r>
      <w:r>
        <w:rPr>
          <w:rFonts w:ascii="Arial" w:hAnsi="Arial" w:cs="Arial"/>
        </w:rPr>
        <w:t xml:space="preserve"> for </w:t>
      </w:r>
      <w:r w:rsidR="00AE002B">
        <w:rPr>
          <w:rFonts w:ascii="Arial" w:hAnsi="Arial" w:cs="Arial"/>
        </w:rPr>
        <w:t xml:space="preserve">setting up multiple scenarios, including </w:t>
      </w:r>
      <w:r>
        <w:rPr>
          <w:rFonts w:ascii="Arial" w:hAnsi="Arial" w:cs="Arial"/>
        </w:rPr>
        <w:t>the following</w:t>
      </w:r>
      <w:r w:rsidR="002E21BC">
        <w:rPr>
          <w:rFonts w:ascii="Arial" w:hAnsi="Arial" w:cs="Arial"/>
        </w:rPr>
        <w:t xml:space="preserve"> tasks</w:t>
      </w:r>
      <w:r>
        <w:rPr>
          <w:rFonts w:ascii="Arial" w:hAnsi="Arial" w:cs="Arial"/>
        </w:rPr>
        <w:t>:</w:t>
      </w:r>
    </w:p>
    <w:p w:rsidR="00253768" w:rsidRPr="00AE002B" w:rsidRDefault="00253768" w:rsidP="007F417C">
      <w:pPr>
        <w:pStyle w:val="ListParagraph"/>
        <w:numPr>
          <w:ilvl w:val="0"/>
          <w:numId w:val="5"/>
        </w:numPr>
        <w:rPr>
          <w:rFonts w:ascii="Arial" w:hAnsi="Arial" w:cs="Arial"/>
        </w:rPr>
      </w:pPr>
      <w:r w:rsidRPr="00AE002B">
        <w:rPr>
          <w:rFonts w:ascii="Arial" w:hAnsi="Arial" w:cs="Arial"/>
        </w:rPr>
        <w:t>Understanding the hardware and software requirements</w:t>
      </w:r>
    </w:p>
    <w:p w:rsidR="00253768" w:rsidRPr="00AE002B" w:rsidRDefault="00253768" w:rsidP="007F417C">
      <w:pPr>
        <w:pStyle w:val="ListParagraph"/>
        <w:numPr>
          <w:ilvl w:val="0"/>
          <w:numId w:val="5"/>
        </w:numPr>
        <w:rPr>
          <w:rFonts w:ascii="Arial" w:hAnsi="Arial" w:cs="Arial"/>
        </w:rPr>
      </w:pPr>
      <w:r w:rsidRPr="00AE002B">
        <w:rPr>
          <w:rFonts w:ascii="Arial" w:hAnsi="Arial" w:cs="Arial"/>
        </w:rPr>
        <w:t>Obtaining required software from download locations</w:t>
      </w:r>
    </w:p>
    <w:p w:rsidR="002E21BC" w:rsidRDefault="00253768" w:rsidP="007F417C">
      <w:pPr>
        <w:pStyle w:val="ListParagraph"/>
        <w:numPr>
          <w:ilvl w:val="0"/>
          <w:numId w:val="5"/>
        </w:numPr>
        <w:rPr>
          <w:rFonts w:ascii="Arial" w:hAnsi="Arial" w:cs="Arial"/>
        </w:rPr>
      </w:pPr>
      <w:r w:rsidRPr="00AE002B">
        <w:rPr>
          <w:rFonts w:ascii="Arial" w:hAnsi="Arial" w:cs="Arial"/>
        </w:rPr>
        <w:t xml:space="preserve">Installing and </w:t>
      </w:r>
      <w:r w:rsidR="00AE002B">
        <w:rPr>
          <w:rFonts w:ascii="Arial" w:hAnsi="Arial" w:cs="Arial"/>
        </w:rPr>
        <w:t xml:space="preserve">configuring </w:t>
      </w:r>
      <w:r w:rsidRPr="00AE002B">
        <w:rPr>
          <w:rFonts w:ascii="Arial" w:hAnsi="Arial" w:cs="Arial"/>
        </w:rPr>
        <w:t xml:space="preserve">the required infrastructure </w:t>
      </w:r>
      <w:r w:rsidR="002E21BC">
        <w:rPr>
          <w:rFonts w:ascii="Arial" w:hAnsi="Arial" w:cs="Arial"/>
        </w:rPr>
        <w:t>when Power</w:t>
      </w:r>
      <w:r w:rsidR="00C74658">
        <w:rPr>
          <w:rFonts w:ascii="Arial" w:hAnsi="Arial" w:cs="Arial"/>
        </w:rPr>
        <w:t xml:space="preserve"> </w:t>
      </w:r>
      <w:r w:rsidR="002E21BC">
        <w:rPr>
          <w:rFonts w:ascii="Arial" w:hAnsi="Arial" w:cs="Arial"/>
        </w:rPr>
        <w:t xml:space="preserve">View and </w:t>
      </w:r>
      <w:r w:rsidR="00C74658">
        <w:rPr>
          <w:rFonts w:ascii="Arial" w:hAnsi="Arial" w:cs="Arial"/>
        </w:rPr>
        <w:t>its</w:t>
      </w:r>
      <w:r w:rsidR="002E21BC">
        <w:rPr>
          <w:rFonts w:ascii="Arial" w:hAnsi="Arial" w:cs="Arial"/>
        </w:rPr>
        <w:t xml:space="preserve"> </w:t>
      </w:r>
      <w:r w:rsidR="00C74658">
        <w:rPr>
          <w:rFonts w:ascii="Arial" w:hAnsi="Arial" w:cs="Arial"/>
        </w:rPr>
        <w:t xml:space="preserve">data </w:t>
      </w:r>
      <w:r w:rsidR="002E21BC">
        <w:rPr>
          <w:rFonts w:ascii="Arial" w:hAnsi="Arial" w:cs="Arial"/>
        </w:rPr>
        <w:t>models are on the same computer</w:t>
      </w:r>
    </w:p>
    <w:p w:rsidR="002E21BC" w:rsidRDefault="002E21BC" w:rsidP="007F417C">
      <w:pPr>
        <w:pStyle w:val="ListParagraph"/>
        <w:numPr>
          <w:ilvl w:val="0"/>
          <w:numId w:val="5"/>
        </w:numPr>
        <w:rPr>
          <w:rFonts w:ascii="Arial" w:hAnsi="Arial" w:cs="Arial"/>
        </w:rPr>
      </w:pPr>
      <w:r w:rsidRPr="00AE002B">
        <w:rPr>
          <w:rFonts w:ascii="Arial" w:hAnsi="Arial" w:cs="Arial"/>
        </w:rPr>
        <w:t xml:space="preserve">Installing and </w:t>
      </w:r>
      <w:r>
        <w:rPr>
          <w:rFonts w:ascii="Arial" w:hAnsi="Arial" w:cs="Arial"/>
        </w:rPr>
        <w:t xml:space="preserve">configuring </w:t>
      </w:r>
      <w:r w:rsidRPr="00AE002B">
        <w:rPr>
          <w:rFonts w:ascii="Arial" w:hAnsi="Arial" w:cs="Arial"/>
        </w:rPr>
        <w:t xml:space="preserve">the required infrastructure </w:t>
      </w:r>
      <w:r>
        <w:rPr>
          <w:rFonts w:ascii="Arial" w:hAnsi="Arial" w:cs="Arial"/>
        </w:rPr>
        <w:t xml:space="preserve">when Power View </w:t>
      </w:r>
      <w:r w:rsidR="00C74658">
        <w:rPr>
          <w:rFonts w:ascii="Arial" w:hAnsi="Arial" w:cs="Arial"/>
        </w:rPr>
        <w:t>is</w:t>
      </w:r>
      <w:r>
        <w:rPr>
          <w:rFonts w:ascii="Arial" w:hAnsi="Arial" w:cs="Arial"/>
        </w:rPr>
        <w:t xml:space="preserve"> on a different computer than </w:t>
      </w:r>
      <w:r w:rsidR="00C74658">
        <w:rPr>
          <w:rFonts w:ascii="Arial" w:hAnsi="Arial" w:cs="Arial"/>
        </w:rPr>
        <w:t>its</w:t>
      </w:r>
      <w:r>
        <w:rPr>
          <w:rFonts w:ascii="Arial" w:hAnsi="Arial" w:cs="Arial"/>
        </w:rPr>
        <w:t xml:space="preserve"> Analysis Services </w:t>
      </w:r>
      <w:r w:rsidR="00C74658">
        <w:rPr>
          <w:rFonts w:ascii="Arial" w:hAnsi="Arial" w:cs="Arial"/>
        </w:rPr>
        <w:t xml:space="preserve">data </w:t>
      </w:r>
      <w:r>
        <w:rPr>
          <w:rFonts w:ascii="Arial" w:hAnsi="Arial" w:cs="Arial"/>
        </w:rPr>
        <w:t>model</w:t>
      </w:r>
    </w:p>
    <w:p w:rsidR="002E21BC" w:rsidRDefault="002E21BC" w:rsidP="007F417C">
      <w:pPr>
        <w:pStyle w:val="ListParagraph"/>
        <w:numPr>
          <w:ilvl w:val="0"/>
          <w:numId w:val="5"/>
        </w:numPr>
        <w:rPr>
          <w:rFonts w:ascii="Arial" w:hAnsi="Arial" w:cs="Arial"/>
        </w:rPr>
      </w:pPr>
      <w:r>
        <w:rPr>
          <w:rFonts w:ascii="Arial" w:hAnsi="Arial" w:cs="Arial"/>
        </w:rPr>
        <w:t>Installing and configuring a computer used for client access to Power View reports and models</w:t>
      </w:r>
    </w:p>
    <w:p w:rsidR="00617596" w:rsidRDefault="00617596" w:rsidP="007F417C">
      <w:pPr>
        <w:pStyle w:val="ListParagraph"/>
        <w:numPr>
          <w:ilvl w:val="0"/>
          <w:numId w:val="5"/>
        </w:numPr>
        <w:rPr>
          <w:rFonts w:ascii="Arial" w:hAnsi="Arial" w:cs="Arial"/>
        </w:rPr>
      </w:pPr>
      <w:r>
        <w:rPr>
          <w:rFonts w:ascii="Arial" w:hAnsi="Arial" w:cs="Arial"/>
        </w:rPr>
        <w:t xml:space="preserve">Installing SharePoint </w:t>
      </w:r>
      <w:r w:rsidR="00C74658">
        <w:rPr>
          <w:rFonts w:ascii="Arial" w:hAnsi="Arial" w:cs="Arial"/>
        </w:rPr>
        <w:t xml:space="preserve">2010 </w:t>
      </w:r>
      <w:r>
        <w:rPr>
          <w:rFonts w:ascii="Arial" w:hAnsi="Arial" w:cs="Arial"/>
        </w:rPr>
        <w:t>and Power View in a workgroup</w:t>
      </w:r>
    </w:p>
    <w:p w:rsidR="00C74658" w:rsidRDefault="00C74658" w:rsidP="007F417C">
      <w:pPr>
        <w:pStyle w:val="ListParagraph"/>
        <w:numPr>
          <w:ilvl w:val="0"/>
          <w:numId w:val="5"/>
        </w:numPr>
        <w:rPr>
          <w:rFonts w:ascii="Arial" w:hAnsi="Arial" w:cs="Arial"/>
        </w:rPr>
      </w:pPr>
      <w:r>
        <w:rPr>
          <w:rFonts w:ascii="Arial" w:hAnsi="Arial" w:cs="Arial"/>
        </w:rPr>
        <w:t>C</w:t>
      </w:r>
      <w:r w:rsidRPr="00C74658">
        <w:rPr>
          <w:rFonts w:ascii="Arial" w:hAnsi="Arial" w:cs="Arial"/>
        </w:rPr>
        <w:t>onfigur</w:t>
      </w:r>
      <w:r>
        <w:rPr>
          <w:rFonts w:ascii="Arial" w:hAnsi="Arial" w:cs="Arial"/>
        </w:rPr>
        <w:t>ing</w:t>
      </w:r>
      <w:r w:rsidRPr="00C74658">
        <w:rPr>
          <w:rFonts w:ascii="Arial" w:hAnsi="Arial" w:cs="Arial"/>
        </w:rPr>
        <w:t xml:space="preserve"> </w:t>
      </w:r>
      <w:r>
        <w:rPr>
          <w:rFonts w:ascii="Arial" w:hAnsi="Arial" w:cs="Arial"/>
        </w:rPr>
        <w:t>single sign-on access</w:t>
      </w:r>
      <w:r w:rsidRPr="00C74658">
        <w:rPr>
          <w:rFonts w:ascii="Arial" w:hAnsi="Arial" w:cs="Arial"/>
        </w:rPr>
        <w:t xml:space="preserve"> for double-hop scenarios with and without Kerbero</w:t>
      </w:r>
      <w:r>
        <w:rPr>
          <w:rFonts w:ascii="Arial" w:hAnsi="Arial" w:cs="Arial"/>
        </w:rPr>
        <w:t>s</w:t>
      </w:r>
    </w:p>
    <w:p w:rsidR="00AE002B" w:rsidRDefault="002E21BC" w:rsidP="002E21BC">
      <w:pPr>
        <w:rPr>
          <w:rFonts w:ascii="Arial" w:hAnsi="Arial" w:cs="Arial"/>
        </w:rPr>
      </w:pPr>
      <w:r>
        <w:rPr>
          <w:rFonts w:ascii="Arial" w:hAnsi="Arial" w:cs="Arial"/>
        </w:rPr>
        <w:t>Additionally, t</w:t>
      </w:r>
      <w:r w:rsidRPr="002E21BC">
        <w:rPr>
          <w:rFonts w:ascii="Arial" w:hAnsi="Arial" w:cs="Arial"/>
        </w:rPr>
        <w:t xml:space="preserve">his paper </w:t>
      </w:r>
      <w:r>
        <w:rPr>
          <w:rFonts w:ascii="Arial" w:hAnsi="Arial" w:cs="Arial"/>
        </w:rPr>
        <w:t xml:space="preserve">walks you through a sample scenario that validates the connectivity of the Power View reports to both </w:t>
      </w:r>
      <w:proofErr w:type="spellStart"/>
      <w:r>
        <w:rPr>
          <w:rFonts w:ascii="Arial" w:hAnsi="Arial" w:cs="Arial"/>
        </w:rPr>
        <w:t>PowerPivot</w:t>
      </w:r>
      <w:proofErr w:type="spellEnd"/>
      <w:r>
        <w:rPr>
          <w:rFonts w:ascii="Arial" w:hAnsi="Arial" w:cs="Arial"/>
        </w:rPr>
        <w:t xml:space="preserve"> workbooks and tabular models. (All sample </w:t>
      </w:r>
      <w:r w:rsidR="00AE002B" w:rsidRPr="002E21BC">
        <w:rPr>
          <w:rFonts w:ascii="Arial" w:hAnsi="Arial" w:cs="Arial"/>
        </w:rPr>
        <w:t>wo</w:t>
      </w:r>
      <w:r>
        <w:rPr>
          <w:rFonts w:ascii="Arial" w:hAnsi="Arial" w:cs="Arial"/>
        </w:rPr>
        <w:t>r</w:t>
      </w:r>
      <w:r w:rsidR="00AE002B" w:rsidRPr="002E21BC">
        <w:rPr>
          <w:rFonts w:ascii="Arial" w:hAnsi="Arial" w:cs="Arial"/>
        </w:rPr>
        <w:t>kbooks</w:t>
      </w:r>
      <w:r>
        <w:rPr>
          <w:rFonts w:ascii="Arial" w:hAnsi="Arial" w:cs="Arial"/>
        </w:rPr>
        <w:t xml:space="preserve"> are available as downloads.) The validation phase tests different combinations of remote and local servers to demonstrate how to configure data access appropriately.</w:t>
      </w:r>
    </w:p>
    <w:p w:rsidR="00190B2E" w:rsidRDefault="00190B2E" w:rsidP="002E21BC">
      <w:pPr>
        <w:rPr>
          <w:rFonts w:ascii="Arial" w:hAnsi="Arial" w:cs="Arial"/>
        </w:rPr>
      </w:pPr>
      <w:r w:rsidRPr="00190B2E">
        <w:rPr>
          <w:rFonts w:ascii="Arial" w:hAnsi="Arial" w:cs="Arial"/>
        </w:rPr>
        <w:t xml:space="preserve">Note: </w:t>
      </w:r>
      <w:r>
        <w:rPr>
          <w:rFonts w:ascii="Arial" w:hAnsi="Arial" w:cs="Arial"/>
        </w:rPr>
        <w:t>This paper does not discussion migration or upgrade of SharePoint or SQL Server. For more information about upgrading, see th</w:t>
      </w:r>
      <w:r w:rsidR="00484731">
        <w:rPr>
          <w:rFonts w:ascii="Arial" w:hAnsi="Arial" w:cs="Arial"/>
        </w:rPr>
        <w:t>ese</w:t>
      </w:r>
      <w:r>
        <w:rPr>
          <w:rFonts w:ascii="Arial" w:hAnsi="Arial" w:cs="Arial"/>
        </w:rPr>
        <w:t xml:space="preserve"> topic</w:t>
      </w:r>
      <w:r w:rsidR="00484731">
        <w:rPr>
          <w:rFonts w:ascii="Arial" w:hAnsi="Arial" w:cs="Arial"/>
        </w:rPr>
        <w:t>s</w:t>
      </w:r>
      <w:r>
        <w:rPr>
          <w:rFonts w:ascii="Arial" w:hAnsi="Arial" w:cs="Arial"/>
        </w:rPr>
        <w:t xml:space="preserve"> in SQL Server Books Online.</w:t>
      </w:r>
    </w:p>
    <w:p w:rsidR="00190B2E" w:rsidRDefault="00AC0541" w:rsidP="00190B2E">
      <w:hyperlink r:id="rId13" w:tooltip="http://msdn.microsoft.com/en-us/library/bb677622.aspx" w:history="1">
        <w:r w:rsidR="00190B2E">
          <w:rPr>
            <w:rStyle w:val="Hyperlink"/>
            <w:rFonts w:ascii="MS Shell Dlg 2" w:hAnsi="MS Shell Dlg 2"/>
            <w:sz w:val="20"/>
            <w:szCs w:val="20"/>
          </w:rPr>
          <w:t>http://msdn.microsoft.com/en-us/library/bb677622.aspx</w:t>
        </w:r>
      </w:hyperlink>
      <w:r w:rsidR="00190B2E">
        <w:t> </w:t>
      </w:r>
    </w:p>
    <w:p w:rsidR="00484731" w:rsidRDefault="00AC0541" w:rsidP="00484731">
      <w:hyperlink r:id="rId14" w:tooltip="http://msdn.microsoft.com/en-us/library/ms143747.aspx" w:history="1">
        <w:r w:rsidR="00484731">
          <w:rPr>
            <w:rStyle w:val="Hyperlink"/>
            <w:rFonts w:ascii="MS Shell Dlg 2" w:hAnsi="MS Shell Dlg 2" w:cs="MS Shell Dlg 2"/>
            <w:sz w:val="20"/>
            <w:szCs w:val="20"/>
          </w:rPr>
          <w:t>http://msdn.microsoft.com/en-us/library/ms143747.aspx</w:t>
        </w:r>
      </w:hyperlink>
    </w:p>
    <w:p w:rsidR="00935234" w:rsidRDefault="005B28DF" w:rsidP="00935234">
      <w:pPr>
        <w:pStyle w:val="Heading1"/>
      </w:pPr>
      <w:bookmarkStart w:id="3" w:name="_Toc332020942"/>
      <w:r>
        <w:t xml:space="preserve">Summary </w:t>
      </w:r>
      <w:r w:rsidR="00075313">
        <w:t xml:space="preserve">of </w:t>
      </w:r>
      <w:r w:rsidR="00935234">
        <w:t>Scenario</w:t>
      </w:r>
      <w:r w:rsidR="00075313">
        <w:t>s</w:t>
      </w:r>
      <w:bookmarkEnd w:id="1"/>
      <w:bookmarkEnd w:id="3"/>
    </w:p>
    <w:p w:rsidR="005B28DF" w:rsidRPr="00B965AE" w:rsidRDefault="009A6EA8" w:rsidP="00E50988">
      <w:pPr>
        <w:rPr>
          <w:rFonts w:ascii="Arial" w:hAnsi="Arial" w:cs="Arial"/>
        </w:rPr>
      </w:pPr>
      <w:r w:rsidRPr="00B965AE">
        <w:rPr>
          <w:rFonts w:ascii="Arial" w:hAnsi="Arial" w:cs="Arial"/>
        </w:rPr>
        <w:t xml:space="preserve">This paper describes how to set up the infrastructure for using Power View, </w:t>
      </w:r>
      <w:r w:rsidR="00743D72" w:rsidRPr="00B965AE">
        <w:rPr>
          <w:rFonts w:ascii="Arial" w:hAnsi="Arial" w:cs="Arial"/>
        </w:rPr>
        <w:t>in</w:t>
      </w:r>
      <w:r w:rsidRPr="00B965AE">
        <w:rPr>
          <w:rFonts w:ascii="Arial" w:hAnsi="Arial" w:cs="Arial"/>
        </w:rPr>
        <w:t xml:space="preserve"> the </w:t>
      </w:r>
      <w:r w:rsidR="00743D72" w:rsidRPr="00B965AE">
        <w:rPr>
          <w:rFonts w:ascii="Arial" w:hAnsi="Arial" w:cs="Arial"/>
        </w:rPr>
        <w:t xml:space="preserve">targeted </w:t>
      </w:r>
      <w:r w:rsidRPr="00B965AE">
        <w:rPr>
          <w:rFonts w:ascii="Arial" w:hAnsi="Arial" w:cs="Arial"/>
        </w:rPr>
        <w:t xml:space="preserve">set of scenarios listed </w:t>
      </w:r>
      <w:r w:rsidR="0079398F">
        <w:rPr>
          <w:rFonts w:ascii="Arial" w:hAnsi="Arial" w:cs="Arial"/>
        </w:rPr>
        <w:t>below</w:t>
      </w:r>
      <w:r w:rsidR="00743D72" w:rsidRPr="00B965AE">
        <w:rPr>
          <w:rFonts w:ascii="Arial" w:hAnsi="Arial" w:cs="Arial"/>
        </w:rPr>
        <w:t>. Click the link for each section to view detailed requirements and set up instructions.</w:t>
      </w:r>
    </w:p>
    <w:p w:rsidR="00935234" w:rsidRPr="00242C2D" w:rsidRDefault="00935234" w:rsidP="0072608B">
      <w:pPr>
        <w:pStyle w:val="Heading4"/>
      </w:pPr>
      <w:r w:rsidRPr="00C62B26">
        <w:t>Scenario 1</w:t>
      </w:r>
      <w:r w:rsidRPr="00242C2D">
        <w:t xml:space="preserve">: Install the Power View and </w:t>
      </w:r>
      <w:proofErr w:type="spellStart"/>
      <w:r w:rsidRPr="00242C2D">
        <w:t>PowerPivot</w:t>
      </w:r>
      <w:proofErr w:type="spellEnd"/>
      <w:r w:rsidRPr="00242C2D">
        <w:t xml:space="preserve"> Infrastructure on New Single Windows Server 2008 R2 Computer that is a Domain Member</w:t>
      </w:r>
    </w:p>
    <w:p w:rsidR="00075313" w:rsidRDefault="00253768" w:rsidP="00935234">
      <w:pPr>
        <w:rPr>
          <w:rFonts w:ascii="Arial" w:hAnsi="Arial" w:cs="Arial"/>
        </w:rPr>
      </w:pPr>
      <w:r>
        <w:rPr>
          <w:rFonts w:ascii="Arial" w:hAnsi="Arial" w:cs="Arial"/>
        </w:rPr>
        <w:t>T</w:t>
      </w:r>
      <w:r w:rsidRPr="00E12DC5">
        <w:rPr>
          <w:rFonts w:ascii="Arial" w:hAnsi="Arial" w:cs="Arial"/>
        </w:rPr>
        <w:t xml:space="preserve">he instructions </w:t>
      </w:r>
      <w:r>
        <w:rPr>
          <w:rFonts w:ascii="Arial" w:hAnsi="Arial" w:cs="Arial"/>
        </w:rPr>
        <w:t xml:space="preserve">for this scenario </w:t>
      </w:r>
      <w:r w:rsidR="00935234" w:rsidRPr="00075313">
        <w:rPr>
          <w:rFonts w:ascii="Arial" w:hAnsi="Arial" w:cs="Arial"/>
        </w:rPr>
        <w:t xml:space="preserve">walk you through installing SharePoint 2010, SQL Server 2012 </w:t>
      </w:r>
      <w:proofErr w:type="spellStart"/>
      <w:r w:rsidR="00935234" w:rsidRPr="00075313">
        <w:rPr>
          <w:rFonts w:ascii="Arial" w:hAnsi="Arial" w:cs="Arial"/>
        </w:rPr>
        <w:t>PowerPivot</w:t>
      </w:r>
      <w:proofErr w:type="spellEnd"/>
      <w:r w:rsidR="00935234" w:rsidRPr="00075313">
        <w:rPr>
          <w:rFonts w:ascii="Arial" w:hAnsi="Arial" w:cs="Arial"/>
        </w:rPr>
        <w:t xml:space="preserve"> for SharePoint, SQL Server 2012 Reporting Services, SQL Server 2012 Database Engine</w:t>
      </w:r>
      <w:r w:rsidRPr="00E12DC5">
        <w:rPr>
          <w:rFonts w:ascii="Arial" w:hAnsi="Arial" w:cs="Arial"/>
        </w:rPr>
        <w:t xml:space="preserve"> on a single, domain-joined Windows Server 2008 R2 computer, using either the user interface or a combination of unattended setup scripts and PowerShell configuration </w:t>
      </w:r>
      <w:proofErr w:type="spellStart"/>
      <w:r w:rsidRPr="00E12DC5">
        <w:rPr>
          <w:rFonts w:ascii="Arial" w:hAnsi="Arial" w:cs="Arial"/>
        </w:rPr>
        <w:t>cmdlets</w:t>
      </w:r>
      <w:proofErr w:type="spellEnd"/>
      <w:r w:rsidRPr="00E12DC5">
        <w:rPr>
          <w:rFonts w:ascii="Arial" w:hAnsi="Arial" w:cs="Arial"/>
        </w:rPr>
        <w:t xml:space="preserve">. </w:t>
      </w:r>
    </w:p>
    <w:p w:rsidR="00253768" w:rsidRDefault="00253768" w:rsidP="00935234">
      <w:r w:rsidRPr="00E12DC5">
        <w:rPr>
          <w:rFonts w:ascii="Arial" w:hAnsi="Arial" w:cs="Arial"/>
        </w:rPr>
        <w:t>This scenario includes the option to install SQL</w:t>
      </w:r>
      <w:r>
        <w:rPr>
          <w:rFonts w:ascii="Arial" w:hAnsi="Arial" w:cs="Arial"/>
        </w:rPr>
        <w:t xml:space="preserve"> Server 2012 Analysis Services (</w:t>
      </w:r>
      <w:r w:rsidRPr="00E12DC5">
        <w:rPr>
          <w:rFonts w:ascii="Arial" w:hAnsi="Arial" w:cs="Arial"/>
        </w:rPr>
        <w:t>tabular</w:t>
      </w:r>
      <w:r>
        <w:rPr>
          <w:rFonts w:ascii="Arial" w:hAnsi="Arial" w:cs="Arial"/>
        </w:rPr>
        <w:t>)</w:t>
      </w:r>
      <w:r w:rsidRPr="00E12DC5">
        <w:rPr>
          <w:rFonts w:ascii="Arial" w:hAnsi="Arial" w:cs="Arial"/>
        </w:rPr>
        <w:t xml:space="preserve">, SQL Server Data Tools, and SQL Server Management Tools on the same </w:t>
      </w:r>
      <w:r w:rsidR="0079398F">
        <w:rPr>
          <w:rFonts w:ascii="Arial" w:hAnsi="Arial" w:cs="Arial"/>
        </w:rPr>
        <w:t>server</w:t>
      </w:r>
      <w:r w:rsidR="0079398F" w:rsidRPr="00E12DC5">
        <w:rPr>
          <w:rFonts w:ascii="Arial" w:hAnsi="Arial" w:cs="Arial"/>
        </w:rPr>
        <w:t xml:space="preserve"> </w:t>
      </w:r>
      <w:r w:rsidR="00075313">
        <w:rPr>
          <w:rFonts w:ascii="Arial" w:hAnsi="Arial" w:cs="Arial"/>
        </w:rPr>
        <w:t>o</w:t>
      </w:r>
      <w:r w:rsidRPr="00E12DC5">
        <w:rPr>
          <w:rFonts w:ascii="Arial" w:hAnsi="Arial" w:cs="Arial"/>
        </w:rPr>
        <w:t xml:space="preserve">r on another </w:t>
      </w:r>
      <w:r w:rsidR="0079398F">
        <w:rPr>
          <w:rFonts w:ascii="Arial" w:hAnsi="Arial" w:cs="Arial"/>
        </w:rPr>
        <w:t>computer</w:t>
      </w:r>
      <w:r w:rsidR="00075313">
        <w:rPr>
          <w:rFonts w:ascii="Arial" w:hAnsi="Arial" w:cs="Arial"/>
        </w:rPr>
        <w:t xml:space="preserve">. </w:t>
      </w:r>
      <w:r w:rsidR="00075313" w:rsidRPr="00AE002B">
        <w:rPr>
          <w:rFonts w:ascii="Arial" w:hAnsi="Arial" w:cs="Arial"/>
        </w:rPr>
        <w:t xml:space="preserve">For instructions on installing client tools on a Windows 7 computer, see </w:t>
      </w:r>
      <w:hyperlink w:anchor="_Scenario_5:_Scripted" w:history="1">
        <w:r w:rsidR="00075313" w:rsidRPr="00484731">
          <w:rPr>
            <w:rStyle w:val="Hyperlink"/>
            <w:rFonts w:ascii="Arial" w:hAnsi="Arial" w:cs="Arial"/>
          </w:rPr>
          <w:t>Scenario 5</w:t>
        </w:r>
      </w:hyperlink>
      <w:r w:rsidR="00075313" w:rsidRPr="00AE002B">
        <w:rPr>
          <w:rFonts w:ascii="Arial" w:hAnsi="Arial" w:cs="Arial"/>
        </w:rPr>
        <w:t>.</w:t>
      </w:r>
    </w:p>
    <w:p w:rsidR="00AE002B" w:rsidRDefault="00075313" w:rsidP="00075313">
      <w:pPr>
        <w:rPr>
          <w:rFonts w:ascii="Arial" w:hAnsi="Arial" w:cs="Arial"/>
        </w:rPr>
      </w:pPr>
      <w:r>
        <w:rPr>
          <w:rFonts w:ascii="Arial" w:hAnsi="Arial" w:cs="Arial"/>
        </w:rPr>
        <w:lastRenderedPageBreak/>
        <w:t xml:space="preserve">You can validate this </w:t>
      </w:r>
      <w:r w:rsidR="00935234" w:rsidRPr="00AE002B">
        <w:rPr>
          <w:rFonts w:ascii="Arial" w:hAnsi="Arial" w:cs="Arial"/>
        </w:rPr>
        <w:t xml:space="preserve">environment </w:t>
      </w:r>
      <w:r>
        <w:rPr>
          <w:rFonts w:ascii="Arial" w:hAnsi="Arial" w:cs="Arial"/>
        </w:rPr>
        <w:t xml:space="preserve">by </w:t>
      </w:r>
      <w:r w:rsidR="00935234" w:rsidRPr="00AE002B">
        <w:rPr>
          <w:rFonts w:ascii="Arial" w:hAnsi="Arial" w:cs="Arial"/>
        </w:rPr>
        <w:t xml:space="preserve">using the Power View and </w:t>
      </w:r>
      <w:proofErr w:type="spellStart"/>
      <w:r w:rsidR="00935234" w:rsidRPr="00AE002B">
        <w:rPr>
          <w:rFonts w:ascii="Arial" w:hAnsi="Arial" w:cs="Arial"/>
        </w:rPr>
        <w:t>PowerPivot</w:t>
      </w:r>
      <w:proofErr w:type="spellEnd"/>
      <w:r w:rsidR="00935234" w:rsidRPr="00AE002B">
        <w:rPr>
          <w:rFonts w:ascii="Arial" w:hAnsi="Arial" w:cs="Arial"/>
        </w:rPr>
        <w:t xml:space="preserve"> </w:t>
      </w:r>
      <w:proofErr w:type="spellStart"/>
      <w:r w:rsidR="00935234" w:rsidRPr="00AE002B">
        <w:rPr>
          <w:rFonts w:ascii="Arial" w:hAnsi="Arial" w:cs="Arial"/>
        </w:rPr>
        <w:t>HelloWorldPicnic</w:t>
      </w:r>
      <w:proofErr w:type="spellEnd"/>
      <w:r w:rsidR="00935234" w:rsidRPr="00AE002B">
        <w:rPr>
          <w:rFonts w:ascii="Arial" w:hAnsi="Arial" w:cs="Arial"/>
        </w:rPr>
        <w:t xml:space="preserve"> Samples for SQL Server 2012.</w:t>
      </w:r>
      <w:r>
        <w:rPr>
          <w:rFonts w:ascii="Arial" w:hAnsi="Arial" w:cs="Arial"/>
        </w:rPr>
        <w:t xml:space="preserve"> </w:t>
      </w:r>
      <w:hyperlink w:anchor="_Validate_the_Installation" w:history="1">
        <w:r w:rsidRPr="00075313">
          <w:rPr>
            <w:rStyle w:val="Hyperlink"/>
            <w:rFonts w:ascii="Arial" w:hAnsi="Arial" w:cs="Arial"/>
          </w:rPr>
          <w:t>Instructions for validation</w:t>
        </w:r>
      </w:hyperlink>
      <w:r>
        <w:rPr>
          <w:rFonts w:ascii="Arial" w:hAnsi="Arial" w:cs="Arial"/>
        </w:rPr>
        <w:t xml:space="preserve"> are provided. </w:t>
      </w:r>
    </w:p>
    <w:p w:rsidR="00075313" w:rsidRPr="00AE002B" w:rsidRDefault="00AC0541" w:rsidP="00075313">
      <w:pPr>
        <w:rPr>
          <w:rFonts w:ascii="Arial" w:hAnsi="Arial" w:cs="Arial"/>
        </w:rPr>
      </w:pPr>
      <w:hyperlink w:anchor="_Scenario_1:_Install" w:history="1">
        <w:r w:rsidR="00075313" w:rsidRPr="00075313">
          <w:rPr>
            <w:rStyle w:val="Hyperlink"/>
            <w:rFonts w:ascii="Arial" w:hAnsi="Arial" w:cs="Arial"/>
          </w:rPr>
          <w:t xml:space="preserve">Go to </w:t>
        </w:r>
        <w:r w:rsidR="009A6EA8">
          <w:rPr>
            <w:rStyle w:val="Hyperlink"/>
            <w:rFonts w:ascii="Arial" w:hAnsi="Arial" w:cs="Arial"/>
          </w:rPr>
          <w:t xml:space="preserve">section for </w:t>
        </w:r>
        <w:r w:rsidR="00075313" w:rsidRPr="00075313">
          <w:rPr>
            <w:rStyle w:val="Hyperlink"/>
            <w:rFonts w:ascii="Arial" w:hAnsi="Arial" w:cs="Arial"/>
          </w:rPr>
          <w:t>Scenario 1</w:t>
        </w:r>
      </w:hyperlink>
    </w:p>
    <w:p w:rsidR="00935234" w:rsidRPr="00242C2D" w:rsidRDefault="00935234" w:rsidP="00617596">
      <w:pPr>
        <w:pStyle w:val="Heading4"/>
      </w:pPr>
      <w:r w:rsidRPr="00C62B26">
        <w:t>Scenario 2</w:t>
      </w:r>
      <w:r w:rsidRPr="00242C2D">
        <w:t xml:space="preserve">: </w:t>
      </w:r>
      <w:r w:rsidR="001E7932" w:rsidRPr="001E7932">
        <w:t xml:space="preserve">Join a New Windows Server 2008 R2 Computer to an Existing SharePoint 2010 Farm </w:t>
      </w:r>
      <w:r w:rsidR="00617596">
        <w:t>that Does Not Include</w:t>
      </w:r>
      <w:r w:rsidR="001E7932" w:rsidRPr="001E7932">
        <w:t xml:space="preserve"> SQL Server 2008 R2 Business Intelligence Components and Add the Power View and </w:t>
      </w:r>
      <w:proofErr w:type="spellStart"/>
      <w:r w:rsidR="001E7932" w:rsidRPr="001E7932">
        <w:t>PowerPivot</w:t>
      </w:r>
      <w:proofErr w:type="spellEnd"/>
      <w:r w:rsidR="001E7932" w:rsidRPr="001E7932">
        <w:t xml:space="preserve"> Infrastructure to the SharePoint Farm</w:t>
      </w:r>
    </w:p>
    <w:p w:rsidR="00253768" w:rsidRDefault="00253768" w:rsidP="00935234">
      <w:r>
        <w:rPr>
          <w:rFonts w:ascii="Arial" w:hAnsi="Arial" w:cs="Arial"/>
        </w:rPr>
        <w:t>T</w:t>
      </w:r>
      <w:r w:rsidRPr="00E12DC5">
        <w:rPr>
          <w:rFonts w:ascii="Arial" w:hAnsi="Arial" w:cs="Arial"/>
        </w:rPr>
        <w:t xml:space="preserve">he instructions </w:t>
      </w:r>
      <w:r>
        <w:rPr>
          <w:rFonts w:ascii="Arial" w:hAnsi="Arial" w:cs="Arial"/>
        </w:rPr>
        <w:t xml:space="preserve">for this scenario </w:t>
      </w:r>
      <w:r w:rsidR="00617596">
        <w:rPr>
          <w:rFonts w:ascii="Arial" w:hAnsi="Arial" w:cs="Arial"/>
        </w:rPr>
        <w:t>walk you through</w:t>
      </w:r>
      <w:r w:rsidR="001E7932" w:rsidRPr="00BF5DAD">
        <w:rPr>
          <w:rFonts w:ascii="Arial" w:hAnsi="Arial" w:cs="Arial"/>
        </w:rPr>
        <w:t xml:space="preserve"> joining a new Windows Server 2008 R2 computer to an existing SharePoint 2010 </w:t>
      </w:r>
      <w:r w:rsidR="00617596">
        <w:rPr>
          <w:rFonts w:ascii="Arial" w:hAnsi="Arial" w:cs="Arial"/>
        </w:rPr>
        <w:t>f</w:t>
      </w:r>
      <w:r w:rsidR="001E7932" w:rsidRPr="00BF5DAD">
        <w:rPr>
          <w:rFonts w:ascii="Arial" w:hAnsi="Arial" w:cs="Arial"/>
        </w:rPr>
        <w:t xml:space="preserve">arm </w:t>
      </w:r>
      <w:r w:rsidR="00617596">
        <w:rPr>
          <w:rFonts w:ascii="Arial" w:hAnsi="Arial" w:cs="Arial"/>
        </w:rPr>
        <w:t xml:space="preserve">that does not have either </w:t>
      </w:r>
      <w:r w:rsidR="001E7932" w:rsidRPr="00BF5DAD">
        <w:rPr>
          <w:rFonts w:ascii="Arial" w:hAnsi="Arial" w:cs="Arial"/>
        </w:rPr>
        <w:t xml:space="preserve">SQL Server 2008 R2 Reporting Services or SQL Server 2008 R2 </w:t>
      </w:r>
      <w:proofErr w:type="spellStart"/>
      <w:r w:rsidR="001E7932" w:rsidRPr="00BF5DAD">
        <w:rPr>
          <w:rFonts w:ascii="Arial" w:hAnsi="Arial" w:cs="Arial"/>
        </w:rPr>
        <w:t>PowerPivot</w:t>
      </w:r>
      <w:proofErr w:type="spellEnd"/>
      <w:r w:rsidR="001E7932" w:rsidRPr="00BF5DAD">
        <w:rPr>
          <w:rFonts w:ascii="Arial" w:hAnsi="Arial" w:cs="Arial"/>
        </w:rPr>
        <w:t xml:space="preserve"> for SharePoint</w:t>
      </w:r>
      <w:r w:rsidR="00BF5DAD">
        <w:rPr>
          <w:rFonts w:ascii="Arial" w:hAnsi="Arial" w:cs="Arial"/>
        </w:rPr>
        <w:t xml:space="preserve">. You then </w:t>
      </w:r>
      <w:r w:rsidR="001E7932" w:rsidRPr="00BF5DAD">
        <w:rPr>
          <w:rFonts w:ascii="Arial" w:hAnsi="Arial" w:cs="Arial"/>
        </w:rPr>
        <w:t xml:space="preserve">add SQL Server 2012 </w:t>
      </w:r>
      <w:proofErr w:type="spellStart"/>
      <w:r w:rsidR="001E7932" w:rsidRPr="00BF5DAD">
        <w:rPr>
          <w:rFonts w:ascii="Arial" w:hAnsi="Arial" w:cs="Arial"/>
        </w:rPr>
        <w:t>PowerPivot</w:t>
      </w:r>
      <w:proofErr w:type="spellEnd"/>
      <w:r w:rsidR="001E7932" w:rsidRPr="00BF5DAD">
        <w:rPr>
          <w:rFonts w:ascii="Arial" w:hAnsi="Arial" w:cs="Arial"/>
        </w:rPr>
        <w:t xml:space="preserve"> for SharePoint and SQL Server 2012 Reporting Services on this new SharePoint application server, using either the user interface or a combination of unattended setup scripts and PowerShell configuration </w:t>
      </w:r>
      <w:proofErr w:type="spellStart"/>
      <w:r w:rsidR="001E7932" w:rsidRPr="00BF5DAD">
        <w:rPr>
          <w:rFonts w:ascii="Arial" w:hAnsi="Arial" w:cs="Arial"/>
        </w:rPr>
        <w:t>cmdlets</w:t>
      </w:r>
      <w:proofErr w:type="spellEnd"/>
      <w:r w:rsidR="00935234" w:rsidRPr="00BF5DAD">
        <w:rPr>
          <w:rFonts w:ascii="Arial" w:hAnsi="Arial" w:cs="Arial"/>
        </w:rPr>
        <w:t>.</w:t>
      </w:r>
      <w:r w:rsidR="00935234" w:rsidRPr="00242C2D">
        <w:t xml:space="preserve"> </w:t>
      </w:r>
    </w:p>
    <w:p w:rsidR="00DB5BB4" w:rsidRDefault="00935234" w:rsidP="00DB5BB4">
      <w:r w:rsidRPr="00BF5DAD">
        <w:rPr>
          <w:rFonts w:ascii="Arial" w:hAnsi="Arial" w:cs="Arial"/>
          <w:b/>
        </w:rPr>
        <w:t>Note</w:t>
      </w:r>
      <w:r w:rsidRPr="00242C2D">
        <w:t xml:space="preserve">: </w:t>
      </w:r>
      <w:r w:rsidR="001E7932" w:rsidRPr="00BF5DAD">
        <w:rPr>
          <w:rFonts w:ascii="Arial" w:hAnsi="Arial" w:cs="Arial"/>
        </w:rPr>
        <w:t xml:space="preserve">This scenario assumes that all client components are installed on another computer. </w:t>
      </w:r>
      <w:r w:rsidR="00DB5BB4" w:rsidRPr="00AE002B">
        <w:rPr>
          <w:rFonts w:ascii="Arial" w:hAnsi="Arial" w:cs="Arial"/>
        </w:rPr>
        <w:t xml:space="preserve">For instructions on installing client tools on a Windows 7 computer, see </w:t>
      </w:r>
      <w:hyperlink w:anchor="_Scenario_5:_Scripted" w:history="1">
        <w:r w:rsidR="00DB5BB4" w:rsidRPr="00445005">
          <w:rPr>
            <w:rStyle w:val="Hyperlink"/>
            <w:rFonts w:ascii="Arial" w:hAnsi="Arial" w:cs="Arial"/>
          </w:rPr>
          <w:t>Scenario 5</w:t>
        </w:r>
      </w:hyperlink>
      <w:r w:rsidR="00DB5BB4" w:rsidRPr="00AE002B">
        <w:rPr>
          <w:rFonts w:ascii="Arial" w:hAnsi="Arial" w:cs="Arial"/>
        </w:rPr>
        <w:t>.</w:t>
      </w:r>
    </w:p>
    <w:p w:rsidR="00935234" w:rsidRDefault="00DB5BB4" w:rsidP="00DB5BB4">
      <w:r>
        <w:rPr>
          <w:rFonts w:ascii="Arial" w:hAnsi="Arial" w:cs="Arial"/>
        </w:rPr>
        <w:t xml:space="preserve">You can validate this </w:t>
      </w:r>
      <w:r w:rsidRPr="00AE002B">
        <w:rPr>
          <w:rFonts w:ascii="Arial" w:hAnsi="Arial" w:cs="Arial"/>
        </w:rPr>
        <w:t xml:space="preserve">environment </w:t>
      </w:r>
      <w:r>
        <w:rPr>
          <w:rFonts w:ascii="Arial" w:hAnsi="Arial" w:cs="Arial"/>
        </w:rPr>
        <w:t xml:space="preserve">by </w:t>
      </w:r>
      <w:r w:rsidRPr="00AE002B">
        <w:rPr>
          <w:rFonts w:ascii="Arial" w:hAnsi="Arial" w:cs="Arial"/>
        </w:rPr>
        <w:t xml:space="preserve">using the Power View and </w:t>
      </w:r>
      <w:proofErr w:type="spellStart"/>
      <w:r w:rsidRPr="00AE002B">
        <w:rPr>
          <w:rFonts w:ascii="Arial" w:hAnsi="Arial" w:cs="Arial"/>
        </w:rPr>
        <w:t>PowerPivot</w:t>
      </w:r>
      <w:proofErr w:type="spellEnd"/>
      <w:r w:rsidRPr="00AE002B">
        <w:rPr>
          <w:rFonts w:ascii="Arial" w:hAnsi="Arial" w:cs="Arial"/>
        </w:rPr>
        <w:t xml:space="preserve"> </w:t>
      </w:r>
      <w:proofErr w:type="spellStart"/>
      <w:r w:rsidRPr="00AE002B">
        <w:rPr>
          <w:rFonts w:ascii="Arial" w:hAnsi="Arial" w:cs="Arial"/>
        </w:rPr>
        <w:t>HelloWorldPicnic</w:t>
      </w:r>
      <w:proofErr w:type="spellEnd"/>
      <w:r w:rsidRPr="00AE002B">
        <w:rPr>
          <w:rFonts w:ascii="Arial" w:hAnsi="Arial" w:cs="Arial"/>
        </w:rPr>
        <w:t xml:space="preserve"> Samples for SQL Server 2012.</w:t>
      </w:r>
      <w:r>
        <w:rPr>
          <w:rFonts w:ascii="Arial" w:hAnsi="Arial" w:cs="Arial"/>
        </w:rPr>
        <w:t xml:space="preserve"> </w:t>
      </w:r>
      <w:hyperlink w:anchor="_Validate_the_Installation" w:history="1">
        <w:r w:rsidRPr="00075313">
          <w:rPr>
            <w:rStyle w:val="Hyperlink"/>
            <w:rFonts w:ascii="Arial" w:hAnsi="Arial" w:cs="Arial"/>
          </w:rPr>
          <w:t>Instructions for validation</w:t>
        </w:r>
      </w:hyperlink>
      <w:r>
        <w:rPr>
          <w:rFonts w:ascii="Arial" w:hAnsi="Arial" w:cs="Arial"/>
        </w:rPr>
        <w:t xml:space="preserve"> are provided.</w:t>
      </w:r>
    </w:p>
    <w:p w:rsidR="00BD74E6" w:rsidRPr="00484731" w:rsidRDefault="00AC0541" w:rsidP="00935234">
      <w:pPr>
        <w:rPr>
          <w:rFonts w:ascii="Arial" w:hAnsi="Arial" w:cs="Arial"/>
        </w:rPr>
      </w:pPr>
      <w:hyperlink w:anchor="_Scenario_2:_Add" w:history="1">
        <w:r w:rsidR="00BD74E6" w:rsidRPr="00484731">
          <w:rPr>
            <w:rStyle w:val="Hyperlink"/>
            <w:rFonts w:ascii="Arial" w:hAnsi="Arial" w:cs="Arial"/>
          </w:rPr>
          <w:t xml:space="preserve">Go to </w:t>
        </w:r>
        <w:r w:rsidR="006C70C4">
          <w:rPr>
            <w:rStyle w:val="Hyperlink"/>
            <w:rFonts w:ascii="Arial" w:hAnsi="Arial" w:cs="Arial"/>
          </w:rPr>
          <w:t xml:space="preserve">section for </w:t>
        </w:r>
        <w:r w:rsidR="00BD74E6" w:rsidRPr="00484731">
          <w:rPr>
            <w:rStyle w:val="Hyperlink"/>
            <w:rFonts w:ascii="Arial" w:hAnsi="Arial" w:cs="Arial"/>
          </w:rPr>
          <w:t>Scenario 2</w:t>
        </w:r>
      </w:hyperlink>
    </w:p>
    <w:p w:rsidR="00935234" w:rsidRPr="00242C2D" w:rsidRDefault="00935234" w:rsidP="003F0E8C">
      <w:pPr>
        <w:pStyle w:val="Heading4"/>
      </w:pPr>
      <w:r w:rsidRPr="00242C2D">
        <w:t xml:space="preserve">Scenario 3: </w:t>
      </w:r>
      <w:r w:rsidR="006B5447" w:rsidRPr="006B5447">
        <w:t>Install a Tabular Instance of Analysis Services on a New Single Windows Server 2008 R2 Computer that is a Domain Member</w:t>
      </w:r>
    </w:p>
    <w:p w:rsidR="00484731" w:rsidRDefault="00B47C28" w:rsidP="006B5447">
      <w:pPr>
        <w:rPr>
          <w:rFonts w:ascii="Arial" w:hAnsi="Arial" w:cs="Arial"/>
        </w:rPr>
      </w:pPr>
      <w:r w:rsidRPr="00BF5DAD">
        <w:rPr>
          <w:rFonts w:ascii="Arial" w:hAnsi="Arial" w:cs="Arial"/>
        </w:rPr>
        <w:t>T</w:t>
      </w:r>
      <w:r w:rsidR="00935234" w:rsidRPr="00BF5DAD">
        <w:rPr>
          <w:rFonts w:ascii="Arial" w:hAnsi="Arial" w:cs="Arial"/>
        </w:rPr>
        <w:t xml:space="preserve">he instructions </w:t>
      </w:r>
      <w:r w:rsidRPr="00BF5DAD">
        <w:rPr>
          <w:rFonts w:ascii="Arial" w:hAnsi="Arial" w:cs="Arial"/>
        </w:rPr>
        <w:t xml:space="preserve">for this scenario </w:t>
      </w:r>
      <w:r w:rsidR="006B5447" w:rsidRPr="00BF5DAD">
        <w:rPr>
          <w:rFonts w:ascii="Arial" w:hAnsi="Arial" w:cs="Arial"/>
        </w:rPr>
        <w:t xml:space="preserve">walk you through installing SQL Server 2012 Analysis Services (tabular) on a single, domain-joined Windows Server 2008 R2 computer, using either the user interface or a combination of unattended setup scripts. </w:t>
      </w:r>
    </w:p>
    <w:p w:rsidR="00484731" w:rsidRDefault="00484731" w:rsidP="00484731">
      <w:r>
        <w:rPr>
          <w:rFonts w:ascii="Arial" w:hAnsi="Arial" w:cs="Arial"/>
        </w:rPr>
        <w:t xml:space="preserve">You can validate this </w:t>
      </w:r>
      <w:r w:rsidRPr="00AE002B">
        <w:rPr>
          <w:rFonts w:ascii="Arial" w:hAnsi="Arial" w:cs="Arial"/>
        </w:rPr>
        <w:t xml:space="preserve">environment </w:t>
      </w:r>
      <w:r>
        <w:rPr>
          <w:rFonts w:ascii="Arial" w:hAnsi="Arial" w:cs="Arial"/>
        </w:rPr>
        <w:t xml:space="preserve">by </w:t>
      </w:r>
      <w:r w:rsidRPr="00AE002B">
        <w:rPr>
          <w:rFonts w:ascii="Arial" w:hAnsi="Arial" w:cs="Arial"/>
        </w:rPr>
        <w:t xml:space="preserve">using the Power View and </w:t>
      </w:r>
      <w:proofErr w:type="spellStart"/>
      <w:r w:rsidRPr="00AE002B">
        <w:rPr>
          <w:rFonts w:ascii="Arial" w:hAnsi="Arial" w:cs="Arial"/>
        </w:rPr>
        <w:t>PowerPivot</w:t>
      </w:r>
      <w:proofErr w:type="spellEnd"/>
      <w:r w:rsidRPr="00AE002B">
        <w:rPr>
          <w:rFonts w:ascii="Arial" w:hAnsi="Arial" w:cs="Arial"/>
        </w:rPr>
        <w:t xml:space="preserve"> </w:t>
      </w:r>
      <w:proofErr w:type="spellStart"/>
      <w:r w:rsidRPr="00AE002B">
        <w:rPr>
          <w:rFonts w:ascii="Arial" w:hAnsi="Arial" w:cs="Arial"/>
        </w:rPr>
        <w:t>HelloWorldPicnic</w:t>
      </w:r>
      <w:proofErr w:type="spellEnd"/>
      <w:r w:rsidRPr="00AE002B">
        <w:rPr>
          <w:rFonts w:ascii="Arial" w:hAnsi="Arial" w:cs="Arial"/>
        </w:rPr>
        <w:t xml:space="preserve"> Samples for SQL Server 2012.</w:t>
      </w:r>
      <w:r>
        <w:rPr>
          <w:rFonts w:ascii="Arial" w:hAnsi="Arial" w:cs="Arial"/>
        </w:rPr>
        <w:t xml:space="preserve"> </w:t>
      </w:r>
      <w:hyperlink w:anchor="_Validate_the_Installation" w:history="1">
        <w:r w:rsidRPr="00075313">
          <w:rPr>
            <w:rStyle w:val="Hyperlink"/>
            <w:rFonts w:ascii="Arial" w:hAnsi="Arial" w:cs="Arial"/>
          </w:rPr>
          <w:t>Instructions for validation</w:t>
        </w:r>
      </w:hyperlink>
      <w:r>
        <w:rPr>
          <w:rFonts w:ascii="Arial" w:hAnsi="Arial" w:cs="Arial"/>
        </w:rPr>
        <w:t xml:space="preserve"> are provided.</w:t>
      </w:r>
    </w:p>
    <w:p w:rsidR="00BD74E6" w:rsidRPr="00484731" w:rsidRDefault="00AC0541" w:rsidP="006B5447">
      <w:pPr>
        <w:rPr>
          <w:rFonts w:ascii="Arial" w:hAnsi="Arial" w:cs="Arial"/>
        </w:rPr>
      </w:pPr>
      <w:hyperlink w:anchor="_Scenario_3:_Add" w:history="1">
        <w:r w:rsidR="00BD74E6" w:rsidRPr="00484731">
          <w:rPr>
            <w:rStyle w:val="Hyperlink"/>
            <w:rFonts w:ascii="Arial" w:hAnsi="Arial" w:cs="Arial"/>
          </w:rPr>
          <w:t xml:space="preserve">Go to </w:t>
        </w:r>
        <w:r w:rsidR="006C70C4">
          <w:rPr>
            <w:rStyle w:val="Hyperlink"/>
            <w:rFonts w:ascii="Arial" w:hAnsi="Arial" w:cs="Arial"/>
          </w:rPr>
          <w:t xml:space="preserve">section for </w:t>
        </w:r>
        <w:r w:rsidR="00BD74E6" w:rsidRPr="00484731">
          <w:rPr>
            <w:rStyle w:val="Hyperlink"/>
            <w:rFonts w:ascii="Arial" w:hAnsi="Arial" w:cs="Arial"/>
          </w:rPr>
          <w:t>Scenario 3</w:t>
        </w:r>
      </w:hyperlink>
    </w:p>
    <w:p w:rsidR="00935234" w:rsidRPr="00242C2D" w:rsidRDefault="00935234" w:rsidP="003F0E8C">
      <w:pPr>
        <w:pStyle w:val="Heading4"/>
      </w:pPr>
      <w:r w:rsidRPr="00242C2D">
        <w:t xml:space="preserve">Scenario </w:t>
      </w:r>
      <w:r>
        <w:t>4</w:t>
      </w:r>
      <w:r w:rsidRPr="00242C2D">
        <w:t xml:space="preserve">: Install the Power View Infrastructure without </w:t>
      </w:r>
      <w:proofErr w:type="spellStart"/>
      <w:r w:rsidRPr="00242C2D">
        <w:t>PowerPivot</w:t>
      </w:r>
      <w:proofErr w:type="spellEnd"/>
      <w:r w:rsidRPr="00242C2D">
        <w:t xml:space="preserve"> on a Single Windows Server 2008 R2 Computer that is a Workgroup Member</w:t>
      </w:r>
    </w:p>
    <w:p w:rsidR="00935234" w:rsidRDefault="006B5447" w:rsidP="00935234">
      <w:pPr>
        <w:rPr>
          <w:rFonts w:ascii="Arial" w:hAnsi="Arial" w:cs="Arial"/>
        </w:rPr>
      </w:pPr>
      <w:r w:rsidRPr="00BF5DAD">
        <w:rPr>
          <w:rFonts w:ascii="Arial" w:hAnsi="Arial" w:cs="Arial"/>
        </w:rPr>
        <w:t xml:space="preserve">In this scenario, a short set of high-level instructions walk you through the installation of SharePoint 2010, SQL Server 2010 Reporting Services, SQL Server Data Tools, SQL Server Management Tools, Office 2010, and </w:t>
      </w:r>
      <w:proofErr w:type="spellStart"/>
      <w:r w:rsidRPr="00BF5DAD">
        <w:rPr>
          <w:rFonts w:ascii="Arial" w:hAnsi="Arial" w:cs="Arial"/>
        </w:rPr>
        <w:t>PowerPivot</w:t>
      </w:r>
      <w:proofErr w:type="spellEnd"/>
      <w:r w:rsidRPr="00BF5DAD">
        <w:rPr>
          <w:rFonts w:ascii="Arial" w:hAnsi="Arial" w:cs="Arial"/>
        </w:rPr>
        <w:t xml:space="preserve"> for Excel on a single Windows Server 2008 R2 computer that is a member of a workgroup</w:t>
      </w:r>
      <w:r w:rsidR="00935234" w:rsidRPr="00BF5DAD">
        <w:rPr>
          <w:rFonts w:ascii="Arial" w:hAnsi="Arial" w:cs="Arial"/>
        </w:rPr>
        <w:t>.</w:t>
      </w:r>
    </w:p>
    <w:p w:rsidR="005B28DF" w:rsidRDefault="00026B0B" w:rsidP="00935234">
      <w:pPr>
        <w:rPr>
          <w:rFonts w:ascii="Arial" w:hAnsi="Arial" w:cs="Arial"/>
        </w:rPr>
      </w:pPr>
      <w:r>
        <w:rPr>
          <w:rFonts w:ascii="Arial" w:hAnsi="Arial" w:cs="Arial"/>
        </w:rPr>
        <w:t xml:space="preserve">Although typically you will use Power View in SharePoint within a domain, </w:t>
      </w:r>
      <w:r w:rsidR="006D4414">
        <w:rPr>
          <w:rFonts w:ascii="Arial" w:hAnsi="Arial" w:cs="Arial"/>
        </w:rPr>
        <w:t xml:space="preserve">the utility of </w:t>
      </w:r>
      <w:r>
        <w:rPr>
          <w:rFonts w:ascii="Arial" w:hAnsi="Arial" w:cs="Arial"/>
        </w:rPr>
        <w:t xml:space="preserve">this scenario </w:t>
      </w:r>
      <w:r w:rsidR="006D4414">
        <w:rPr>
          <w:rFonts w:ascii="Arial" w:hAnsi="Arial" w:cs="Arial"/>
        </w:rPr>
        <w:t xml:space="preserve">is that </w:t>
      </w:r>
      <w:r>
        <w:rPr>
          <w:rFonts w:ascii="Arial" w:hAnsi="Arial" w:cs="Arial"/>
        </w:rPr>
        <w:t xml:space="preserve">you can set up an environment for </w:t>
      </w:r>
      <w:r w:rsidR="009A618C">
        <w:rPr>
          <w:rFonts w:ascii="Arial" w:hAnsi="Arial" w:cs="Arial"/>
        </w:rPr>
        <w:t xml:space="preserve">trying out </w:t>
      </w:r>
      <w:r>
        <w:rPr>
          <w:rFonts w:ascii="Arial" w:hAnsi="Arial" w:cs="Arial"/>
        </w:rPr>
        <w:t xml:space="preserve">Power View without the complexity of </w:t>
      </w:r>
      <w:r w:rsidR="006D4414">
        <w:rPr>
          <w:rFonts w:ascii="Arial" w:hAnsi="Arial" w:cs="Arial"/>
        </w:rPr>
        <w:t xml:space="preserve">working with </w:t>
      </w:r>
      <w:r>
        <w:rPr>
          <w:rFonts w:ascii="Arial" w:hAnsi="Arial" w:cs="Arial"/>
        </w:rPr>
        <w:t xml:space="preserve">domain accounts. For example, you could set up SharePoint and Power View </w:t>
      </w:r>
      <w:r w:rsidR="005B28DF">
        <w:rPr>
          <w:rFonts w:ascii="Arial" w:hAnsi="Arial" w:cs="Arial"/>
        </w:rPr>
        <w:t>on a non-domain-joined laptop</w:t>
      </w:r>
      <w:r>
        <w:rPr>
          <w:rFonts w:ascii="Arial" w:hAnsi="Arial" w:cs="Arial"/>
        </w:rPr>
        <w:t xml:space="preserve"> for use in demos, or for </w:t>
      </w:r>
      <w:r w:rsidR="006D4414">
        <w:rPr>
          <w:rFonts w:ascii="Arial" w:hAnsi="Arial" w:cs="Arial"/>
        </w:rPr>
        <w:t>prototyping</w:t>
      </w:r>
      <w:r>
        <w:rPr>
          <w:rFonts w:ascii="Arial" w:hAnsi="Arial" w:cs="Arial"/>
        </w:rPr>
        <w:t xml:space="preserve"> new models </w:t>
      </w:r>
      <w:r w:rsidR="009A618C">
        <w:rPr>
          <w:rFonts w:ascii="Arial" w:hAnsi="Arial" w:cs="Arial"/>
        </w:rPr>
        <w:t>away from the network</w:t>
      </w:r>
      <w:r w:rsidR="005B28DF">
        <w:rPr>
          <w:rFonts w:ascii="Arial" w:hAnsi="Arial" w:cs="Arial"/>
        </w:rPr>
        <w:t xml:space="preserve">. </w:t>
      </w:r>
      <w:r>
        <w:rPr>
          <w:rFonts w:ascii="Arial" w:hAnsi="Arial" w:cs="Arial"/>
        </w:rPr>
        <w:t xml:space="preserve">The chief limitation of this scenario is that you cannot use </w:t>
      </w:r>
      <w:proofErr w:type="spellStart"/>
      <w:r>
        <w:rPr>
          <w:rFonts w:ascii="Arial" w:hAnsi="Arial" w:cs="Arial"/>
        </w:rPr>
        <w:t>PowerPivot</w:t>
      </w:r>
      <w:proofErr w:type="spellEnd"/>
      <w:r>
        <w:rPr>
          <w:rFonts w:ascii="Arial" w:hAnsi="Arial" w:cs="Arial"/>
        </w:rPr>
        <w:t xml:space="preserve"> for SharePoint; </w:t>
      </w:r>
      <w:r w:rsidR="006D4414">
        <w:rPr>
          <w:rFonts w:ascii="Arial" w:hAnsi="Arial" w:cs="Arial"/>
        </w:rPr>
        <w:lastRenderedPageBreak/>
        <w:t>however, you can create Power V</w:t>
      </w:r>
      <w:r>
        <w:rPr>
          <w:rFonts w:ascii="Arial" w:hAnsi="Arial" w:cs="Arial"/>
        </w:rPr>
        <w:t>iew reports using a mo</w:t>
      </w:r>
      <w:r w:rsidR="006D4414">
        <w:rPr>
          <w:rFonts w:ascii="Arial" w:hAnsi="Arial" w:cs="Arial"/>
        </w:rPr>
        <w:t>del hosted in Analysis Services as the data source.</w:t>
      </w:r>
      <w:r>
        <w:rPr>
          <w:rFonts w:ascii="Arial" w:hAnsi="Arial" w:cs="Arial"/>
        </w:rPr>
        <w:t xml:space="preserve"> </w:t>
      </w:r>
    </w:p>
    <w:p w:rsidR="00484731" w:rsidRDefault="006D4414" w:rsidP="00484731">
      <w:r w:rsidRPr="00337197">
        <w:rPr>
          <w:rFonts w:ascii="Arial" w:hAnsi="Arial" w:cs="Arial"/>
        </w:rPr>
        <w:t xml:space="preserve">For this scenario, only </w:t>
      </w:r>
      <w:hyperlink w:anchor="_Validate_the_Installation" w:history="1">
        <w:r>
          <w:rPr>
            <w:rStyle w:val="Hyperlink"/>
            <w:rFonts w:ascii="Arial" w:hAnsi="Arial" w:cs="Arial"/>
          </w:rPr>
          <w:t>h</w:t>
        </w:r>
        <w:r w:rsidR="00F46EA5">
          <w:rPr>
            <w:rStyle w:val="Hyperlink"/>
            <w:rFonts w:ascii="Arial" w:hAnsi="Arial" w:cs="Arial"/>
          </w:rPr>
          <w:t>igh-level i</w:t>
        </w:r>
        <w:r w:rsidR="00F46EA5" w:rsidRPr="00075313">
          <w:rPr>
            <w:rStyle w:val="Hyperlink"/>
            <w:rFonts w:ascii="Arial" w:hAnsi="Arial" w:cs="Arial"/>
          </w:rPr>
          <w:t>nstructions for validation</w:t>
        </w:r>
      </w:hyperlink>
      <w:r w:rsidR="00F46EA5">
        <w:rPr>
          <w:rFonts w:ascii="Arial" w:hAnsi="Arial" w:cs="Arial"/>
        </w:rPr>
        <w:t xml:space="preserve"> are provided. </w:t>
      </w:r>
      <w:r>
        <w:rPr>
          <w:rFonts w:ascii="Arial" w:hAnsi="Arial" w:cs="Arial"/>
        </w:rPr>
        <w:t xml:space="preserve">We recommend that you follow </w:t>
      </w:r>
      <w:r w:rsidR="00484731" w:rsidRPr="00AE002B">
        <w:rPr>
          <w:rFonts w:ascii="Arial" w:hAnsi="Arial" w:cs="Arial"/>
        </w:rPr>
        <w:t>the</w:t>
      </w:r>
      <w:r w:rsidR="00484731" w:rsidRPr="00484731">
        <w:rPr>
          <w:rFonts w:ascii="Arial" w:hAnsi="Arial" w:cs="Arial"/>
        </w:rPr>
        <w:t xml:space="preserve"> steps to test scenarios 1 and 2</w:t>
      </w:r>
      <w:r w:rsidR="007748F7">
        <w:rPr>
          <w:rFonts w:ascii="Arial" w:hAnsi="Arial" w:cs="Arial"/>
        </w:rPr>
        <w:t>.</w:t>
      </w:r>
      <w:r w:rsidR="00484731" w:rsidRPr="00484731">
        <w:rPr>
          <w:rFonts w:ascii="Arial" w:hAnsi="Arial" w:cs="Arial"/>
        </w:rPr>
        <w:t xml:space="preserve"> </w:t>
      </w:r>
      <w:r w:rsidR="007748F7">
        <w:rPr>
          <w:rFonts w:ascii="Arial" w:hAnsi="Arial" w:cs="Arial"/>
        </w:rPr>
        <w:t xml:space="preserve">Just </w:t>
      </w:r>
      <w:r w:rsidR="004712DE">
        <w:rPr>
          <w:rFonts w:ascii="Arial" w:hAnsi="Arial" w:cs="Arial"/>
        </w:rPr>
        <w:t xml:space="preserve">skip </w:t>
      </w:r>
      <w:r>
        <w:rPr>
          <w:rFonts w:ascii="Arial" w:hAnsi="Arial" w:cs="Arial"/>
        </w:rPr>
        <w:t xml:space="preserve">the </w:t>
      </w:r>
      <w:r w:rsidR="004712DE">
        <w:rPr>
          <w:rFonts w:ascii="Arial" w:hAnsi="Arial" w:cs="Arial"/>
        </w:rPr>
        <w:t xml:space="preserve">section that creates reports from the </w:t>
      </w:r>
      <w:proofErr w:type="spellStart"/>
      <w:r w:rsidR="004712DE">
        <w:rPr>
          <w:rFonts w:ascii="Arial" w:hAnsi="Arial" w:cs="Arial"/>
        </w:rPr>
        <w:t>PowerPivot</w:t>
      </w:r>
      <w:proofErr w:type="spellEnd"/>
      <w:r w:rsidR="004712DE">
        <w:rPr>
          <w:rFonts w:ascii="Arial" w:hAnsi="Arial" w:cs="Arial"/>
        </w:rPr>
        <w:t xml:space="preserve"> model, and </w:t>
      </w:r>
      <w:r w:rsidR="007748F7">
        <w:rPr>
          <w:rFonts w:ascii="Arial" w:hAnsi="Arial" w:cs="Arial"/>
        </w:rPr>
        <w:t xml:space="preserve">instead import the model from </w:t>
      </w:r>
      <w:proofErr w:type="spellStart"/>
      <w:r w:rsidR="007748F7">
        <w:rPr>
          <w:rFonts w:ascii="Arial" w:hAnsi="Arial" w:cs="Arial"/>
        </w:rPr>
        <w:t>PowerPivot</w:t>
      </w:r>
      <w:proofErr w:type="spellEnd"/>
      <w:r w:rsidR="007748F7">
        <w:rPr>
          <w:rFonts w:ascii="Arial" w:hAnsi="Arial" w:cs="Arial"/>
        </w:rPr>
        <w:t xml:space="preserve"> for Excel into Analysis Services, and then </w:t>
      </w:r>
      <w:r w:rsidR="00EB399C">
        <w:rPr>
          <w:rFonts w:ascii="Arial" w:hAnsi="Arial" w:cs="Arial"/>
        </w:rPr>
        <w:t>creat</w:t>
      </w:r>
      <w:r w:rsidR="00337197">
        <w:rPr>
          <w:rFonts w:ascii="Arial" w:hAnsi="Arial" w:cs="Arial"/>
        </w:rPr>
        <w:t>e</w:t>
      </w:r>
      <w:r w:rsidR="00EB399C">
        <w:rPr>
          <w:rFonts w:ascii="Arial" w:hAnsi="Arial" w:cs="Arial"/>
        </w:rPr>
        <w:t xml:space="preserve"> </w:t>
      </w:r>
      <w:r w:rsidR="00F46EA5">
        <w:rPr>
          <w:rFonts w:ascii="Arial" w:hAnsi="Arial" w:cs="Arial"/>
        </w:rPr>
        <w:t>reports using Power V</w:t>
      </w:r>
      <w:r w:rsidR="004712DE">
        <w:rPr>
          <w:rFonts w:ascii="Arial" w:hAnsi="Arial" w:cs="Arial"/>
        </w:rPr>
        <w:t xml:space="preserve">iew against </w:t>
      </w:r>
      <w:r w:rsidR="007748F7">
        <w:rPr>
          <w:rFonts w:ascii="Arial" w:hAnsi="Arial" w:cs="Arial"/>
        </w:rPr>
        <w:t xml:space="preserve">the </w:t>
      </w:r>
      <w:r w:rsidR="004712DE">
        <w:rPr>
          <w:rFonts w:ascii="Arial" w:hAnsi="Arial" w:cs="Arial"/>
        </w:rPr>
        <w:t>model</w:t>
      </w:r>
      <w:r w:rsidR="00F46EA5">
        <w:rPr>
          <w:rFonts w:ascii="Arial" w:hAnsi="Arial" w:cs="Arial"/>
        </w:rPr>
        <w:t>s in A</w:t>
      </w:r>
      <w:r w:rsidR="00EB399C">
        <w:rPr>
          <w:rFonts w:ascii="Arial" w:hAnsi="Arial" w:cs="Arial"/>
        </w:rPr>
        <w:t xml:space="preserve">nalysis </w:t>
      </w:r>
      <w:r w:rsidR="00F46EA5">
        <w:rPr>
          <w:rFonts w:ascii="Arial" w:hAnsi="Arial" w:cs="Arial"/>
        </w:rPr>
        <w:t>S</w:t>
      </w:r>
      <w:r w:rsidR="00EB399C">
        <w:rPr>
          <w:rFonts w:ascii="Arial" w:hAnsi="Arial" w:cs="Arial"/>
        </w:rPr>
        <w:t>ervices</w:t>
      </w:r>
      <w:r w:rsidR="00484731" w:rsidRPr="00AE002B">
        <w:rPr>
          <w:rFonts w:ascii="Arial" w:hAnsi="Arial" w:cs="Arial"/>
        </w:rPr>
        <w:t>.</w:t>
      </w:r>
      <w:r w:rsidR="00484731">
        <w:rPr>
          <w:rFonts w:ascii="Arial" w:hAnsi="Arial" w:cs="Arial"/>
        </w:rPr>
        <w:t xml:space="preserve"> </w:t>
      </w:r>
    </w:p>
    <w:p w:rsidR="00BD74E6" w:rsidRPr="00484731" w:rsidRDefault="00AC0541" w:rsidP="00935234">
      <w:pPr>
        <w:rPr>
          <w:rFonts w:ascii="Arial" w:hAnsi="Arial" w:cs="Arial"/>
        </w:rPr>
      </w:pPr>
      <w:hyperlink w:anchor="_Scenario_4:_Install" w:history="1">
        <w:r w:rsidR="00BD74E6" w:rsidRPr="00484731">
          <w:rPr>
            <w:rStyle w:val="Hyperlink"/>
            <w:rFonts w:ascii="Arial" w:hAnsi="Arial" w:cs="Arial"/>
          </w:rPr>
          <w:t xml:space="preserve">Go to </w:t>
        </w:r>
        <w:r w:rsidR="00EB399C">
          <w:rPr>
            <w:rStyle w:val="Hyperlink"/>
            <w:rFonts w:ascii="Arial" w:hAnsi="Arial" w:cs="Arial"/>
          </w:rPr>
          <w:t xml:space="preserve">section for </w:t>
        </w:r>
        <w:r w:rsidR="00BD74E6" w:rsidRPr="00484731">
          <w:rPr>
            <w:rStyle w:val="Hyperlink"/>
            <w:rFonts w:ascii="Arial" w:hAnsi="Arial" w:cs="Arial"/>
          </w:rPr>
          <w:t>Scenario 4</w:t>
        </w:r>
      </w:hyperlink>
    </w:p>
    <w:p w:rsidR="006B5447" w:rsidRPr="00242C2D" w:rsidRDefault="006B5447" w:rsidP="003F0E8C">
      <w:pPr>
        <w:pStyle w:val="Heading4"/>
      </w:pPr>
      <w:r>
        <w:t>Scenario 5</w:t>
      </w:r>
      <w:r w:rsidRPr="00242C2D">
        <w:t>: Installation of Client Tools on a Windows 7 Computer</w:t>
      </w:r>
    </w:p>
    <w:p w:rsidR="004712DE" w:rsidRDefault="006B5447" w:rsidP="00935234">
      <w:pPr>
        <w:rPr>
          <w:rFonts w:ascii="Arial" w:hAnsi="Arial" w:cs="Arial"/>
        </w:rPr>
      </w:pPr>
      <w:r w:rsidRPr="00BF5DAD">
        <w:rPr>
          <w:rFonts w:ascii="Arial" w:hAnsi="Arial" w:cs="Arial"/>
        </w:rPr>
        <w:t xml:space="preserve">In this scenario, a short set of high-level instructions walk you through the installation of Office 2010, </w:t>
      </w:r>
      <w:proofErr w:type="spellStart"/>
      <w:r w:rsidRPr="00BF5DAD">
        <w:rPr>
          <w:rFonts w:ascii="Arial" w:hAnsi="Arial" w:cs="Arial"/>
        </w:rPr>
        <w:t>PowerPivot</w:t>
      </w:r>
      <w:proofErr w:type="spellEnd"/>
      <w:r w:rsidRPr="00BF5DAD">
        <w:rPr>
          <w:rFonts w:ascii="Arial" w:hAnsi="Arial" w:cs="Arial"/>
        </w:rPr>
        <w:t xml:space="preserve"> for Excel, Report Builder 3.0, SharePoint Designer, SQL Server Data Tools, and SQL Server Management Tools on a Windows 7 computer. </w:t>
      </w:r>
      <w:r w:rsidR="004712DE">
        <w:rPr>
          <w:rFonts w:ascii="Arial" w:hAnsi="Arial" w:cs="Arial"/>
        </w:rPr>
        <w:t xml:space="preserve">This is the sort of client computer that you would typically use to </w:t>
      </w:r>
      <w:r w:rsidR="00F46EA5">
        <w:rPr>
          <w:rFonts w:ascii="Arial" w:hAnsi="Arial" w:cs="Arial"/>
        </w:rPr>
        <w:t>connect to SharePoint and create reports.</w:t>
      </w:r>
    </w:p>
    <w:p w:rsidR="00021608" w:rsidRPr="00BF5DAD" w:rsidRDefault="006B5447" w:rsidP="00935234">
      <w:pPr>
        <w:rPr>
          <w:rFonts w:ascii="Arial" w:hAnsi="Arial" w:cs="Arial"/>
        </w:rPr>
      </w:pPr>
      <w:r w:rsidRPr="00BF5DAD">
        <w:rPr>
          <w:rFonts w:ascii="Arial" w:hAnsi="Arial" w:cs="Arial"/>
        </w:rPr>
        <w:t xml:space="preserve">Thereafter, a complete set of instructions walk you through testing the Power View and </w:t>
      </w:r>
      <w:proofErr w:type="spellStart"/>
      <w:r w:rsidRPr="00BF5DAD">
        <w:rPr>
          <w:rFonts w:ascii="Arial" w:hAnsi="Arial" w:cs="Arial"/>
        </w:rPr>
        <w:t>PowerPivot</w:t>
      </w:r>
      <w:proofErr w:type="spellEnd"/>
      <w:r w:rsidRPr="00BF5DAD">
        <w:rPr>
          <w:rFonts w:ascii="Arial" w:hAnsi="Arial" w:cs="Arial"/>
        </w:rPr>
        <w:t xml:space="preserve"> </w:t>
      </w:r>
      <w:r w:rsidR="00BF5DAD">
        <w:rPr>
          <w:rFonts w:ascii="Arial" w:hAnsi="Arial" w:cs="Arial"/>
        </w:rPr>
        <w:t>i</w:t>
      </w:r>
      <w:r w:rsidRPr="00BF5DAD">
        <w:rPr>
          <w:rFonts w:ascii="Arial" w:hAnsi="Arial" w:cs="Arial"/>
        </w:rPr>
        <w:t xml:space="preserve">nfrastructure using both a local tabular instance </w:t>
      </w:r>
      <w:r w:rsidR="00D75899" w:rsidRPr="00BF5DAD">
        <w:rPr>
          <w:rFonts w:ascii="Arial" w:hAnsi="Arial" w:cs="Arial"/>
        </w:rPr>
        <w:t xml:space="preserve">and </w:t>
      </w:r>
      <w:r w:rsidRPr="00BF5DAD">
        <w:rPr>
          <w:rFonts w:ascii="Arial" w:hAnsi="Arial" w:cs="Arial"/>
        </w:rPr>
        <w:t>a remote tabular instance, with and without Kerberos</w:t>
      </w:r>
      <w:r w:rsidR="00935234" w:rsidRPr="00BF5DAD">
        <w:rPr>
          <w:rFonts w:ascii="Arial" w:hAnsi="Arial" w:cs="Arial"/>
        </w:rPr>
        <w:t>.</w:t>
      </w:r>
    </w:p>
    <w:p w:rsidR="00BD74E6" w:rsidRPr="00484731" w:rsidRDefault="00AC0541" w:rsidP="00935234">
      <w:pPr>
        <w:rPr>
          <w:rFonts w:ascii="Arial" w:hAnsi="Arial" w:cs="Arial"/>
        </w:rPr>
      </w:pPr>
      <w:hyperlink w:anchor="_Scenario_5:_Scripted" w:history="1">
        <w:r w:rsidR="00BD74E6" w:rsidRPr="00484731">
          <w:rPr>
            <w:rStyle w:val="Hyperlink"/>
            <w:rFonts w:ascii="Arial" w:hAnsi="Arial" w:cs="Arial"/>
          </w:rPr>
          <w:t xml:space="preserve">Go to </w:t>
        </w:r>
        <w:r w:rsidR="00EB399C">
          <w:rPr>
            <w:rStyle w:val="Hyperlink"/>
            <w:rFonts w:ascii="Arial" w:hAnsi="Arial" w:cs="Arial"/>
          </w:rPr>
          <w:t xml:space="preserve">section for </w:t>
        </w:r>
        <w:r w:rsidR="00BD74E6" w:rsidRPr="00484731">
          <w:rPr>
            <w:rStyle w:val="Hyperlink"/>
            <w:rFonts w:ascii="Arial" w:hAnsi="Arial" w:cs="Arial"/>
          </w:rPr>
          <w:t>Scenario 5</w:t>
        </w:r>
      </w:hyperlink>
    </w:p>
    <w:p w:rsidR="00BD74E6" w:rsidRPr="00242C2D" w:rsidRDefault="00BD74E6" w:rsidP="00BD74E6">
      <w:pPr>
        <w:pStyle w:val="Heading4"/>
      </w:pPr>
      <w:r>
        <w:t>Validation Walkthrough</w:t>
      </w:r>
    </w:p>
    <w:p w:rsidR="00370E70" w:rsidRDefault="00BD74E6" w:rsidP="00BD74E6">
      <w:pPr>
        <w:rPr>
          <w:rFonts w:ascii="Arial" w:hAnsi="Arial" w:cs="Arial"/>
        </w:rPr>
      </w:pPr>
      <w:r w:rsidRPr="00484731">
        <w:rPr>
          <w:rFonts w:ascii="Arial" w:hAnsi="Arial" w:cs="Arial"/>
        </w:rPr>
        <w:t xml:space="preserve">In this walkthrough, you will use sample </w:t>
      </w:r>
      <w:proofErr w:type="spellStart"/>
      <w:r w:rsidRPr="00484731">
        <w:rPr>
          <w:rFonts w:ascii="Arial" w:hAnsi="Arial" w:cs="Arial"/>
        </w:rPr>
        <w:t>PowerPivot</w:t>
      </w:r>
      <w:proofErr w:type="spellEnd"/>
      <w:r w:rsidRPr="00484731">
        <w:rPr>
          <w:rFonts w:ascii="Arial" w:hAnsi="Arial" w:cs="Arial"/>
        </w:rPr>
        <w:t xml:space="preserve"> workbooks</w:t>
      </w:r>
      <w:r w:rsidR="00370E70">
        <w:rPr>
          <w:rFonts w:ascii="Arial" w:hAnsi="Arial" w:cs="Arial"/>
        </w:rPr>
        <w:t xml:space="preserve">, as well as Analysis Services tabular models based on those workbooks, </w:t>
      </w:r>
      <w:r w:rsidRPr="00484731">
        <w:rPr>
          <w:rFonts w:ascii="Arial" w:hAnsi="Arial" w:cs="Arial"/>
        </w:rPr>
        <w:t xml:space="preserve"> to test that the infrastructure for Power View has been configured successfully.</w:t>
      </w:r>
      <w:r w:rsidR="00BF5DAD" w:rsidRPr="00484731">
        <w:rPr>
          <w:rFonts w:ascii="Arial" w:hAnsi="Arial" w:cs="Arial"/>
        </w:rPr>
        <w:t xml:space="preserve"> </w:t>
      </w:r>
      <w:r w:rsidR="00370E70">
        <w:rPr>
          <w:rFonts w:ascii="Arial" w:hAnsi="Arial" w:cs="Arial"/>
        </w:rPr>
        <w:t xml:space="preserve">The scenarios tested are 1 and 3 (in which the client connects to </w:t>
      </w:r>
      <w:r w:rsidR="00337197">
        <w:rPr>
          <w:rFonts w:ascii="Arial" w:hAnsi="Arial" w:cs="Arial"/>
        </w:rPr>
        <w:t xml:space="preserve">a </w:t>
      </w:r>
      <w:r w:rsidR="00370E70">
        <w:rPr>
          <w:rFonts w:ascii="Arial" w:hAnsi="Arial" w:cs="Arial"/>
        </w:rPr>
        <w:t>single computer hosting both Power View and the AS instance), and scenarios 2 and 3 (the client connects to SharePoint farm with a remote instance of Analysis Services).</w:t>
      </w:r>
    </w:p>
    <w:p w:rsidR="00BD74E6" w:rsidRPr="00484731" w:rsidRDefault="00BF5DAD" w:rsidP="00BD74E6">
      <w:pPr>
        <w:rPr>
          <w:rFonts w:ascii="Arial" w:hAnsi="Arial" w:cs="Arial"/>
        </w:rPr>
      </w:pPr>
      <w:r w:rsidRPr="00484731">
        <w:rPr>
          <w:rFonts w:ascii="Arial" w:hAnsi="Arial" w:cs="Arial"/>
        </w:rPr>
        <w:t xml:space="preserve">The scenarios used in this walkthrough </w:t>
      </w:r>
      <w:r w:rsidR="00090706">
        <w:rPr>
          <w:rFonts w:ascii="Arial" w:hAnsi="Arial" w:cs="Arial"/>
        </w:rPr>
        <w:t>demonstrate how to accomplish single s</w:t>
      </w:r>
      <w:r w:rsidR="00484731">
        <w:rPr>
          <w:rFonts w:ascii="Arial" w:hAnsi="Arial" w:cs="Arial"/>
        </w:rPr>
        <w:t>i</w:t>
      </w:r>
      <w:r w:rsidR="00090706">
        <w:rPr>
          <w:rFonts w:ascii="Arial" w:hAnsi="Arial" w:cs="Arial"/>
        </w:rPr>
        <w:t>gn-on in a multiple hop scenario, with and without Kerberos</w:t>
      </w:r>
      <w:r w:rsidRPr="00484731">
        <w:rPr>
          <w:rFonts w:ascii="Arial" w:hAnsi="Arial" w:cs="Arial"/>
        </w:rPr>
        <w:t xml:space="preserve">. The walkthrough also demonstrates the differences when opening Power View reports against </w:t>
      </w:r>
      <w:r w:rsidR="00090706">
        <w:rPr>
          <w:rFonts w:ascii="Arial" w:hAnsi="Arial" w:cs="Arial"/>
        </w:rPr>
        <w:t xml:space="preserve">data </w:t>
      </w:r>
      <w:r w:rsidRPr="00484731">
        <w:rPr>
          <w:rFonts w:ascii="Arial" w:hAnsi="Arial" w:cs="Arial"/>
        </w:rPr>
        <w:t>models on the same server, and on a different server, and compares the use of Report Data Source</w:t>
      </w:r>
      <w:r w:rsidR="00090706">
        <w:rPr>
          <w:rFonts w:ascii="Arial" w:hAnsi="Arial" w:cs="Arial"/>
        </w:rPr>
        <w:t xml:space="preserve"> (RSDS)</w:t>
      </w:r>
      <w:r w:rsidRPr="00484731">
        <w:rPr>
          <w:rFonts w:ascii="Arial" w:hAnsi="Arial" w:cs="Arial"/>
        </w:rPr>
        <w:t xml:space="preserve"> vs. a BISM connection.</w:t>
      </w:r>
    </w:p>
    <w:p w:rsidR="00BD74E6" w:rsidRDefault="00AC0541" w:rsidP="00935234">
      <w:hyperlink w:anchor="_Validate_the_Installation" w:history="1">
        <w:r w:rsidR="00BD74E6" w:rsidRPr="00BD74E6">
          <w:rPr>
            <w:rStyle w:val="Hyperlink"/>
          </w:rPr>
          <w:t xml:space="preserve">Go to </w:t>
        </w:r>
        <w:r w:rsidR="00370E70">
          <w:rPr>
            <w:rStyle w:val="Hyperlink"/>
          </w:rPr>
          <w:t xml:space="preserve">section for </w:t>
        </w:r>
        <w:r w:rsidR="00BD74E6" w:rsidRPr="00BD74E6">
          <w:rPr>
            <w:rStyle w:val="Hyperlink"/>
          </w:rPr>
          <w:t>Validation</w:t>
        </w:r>
      </w:hyperlink>
    </w:p>
    <w:p w:rsidR="00BD74E6" w:rsidRDefault="00BD74E6" w:rsidP="00BD74E6">
      <w:pPr>
        <w:pStyle w:val="Heading4"/>
      </w:pPr>
      <w:r>
        <w:t>Appendix: Configure Kerberos</w:t>
      </w:r>
    </w:p>
    <w:p w:rsidR="00BD74E6" w:rsidRPr="0072608B" w:rsidRDefault="00BD74E6" w:rsidP="00BD74E6">
      <w:pPr>
        <w:rPr>
          <w:rFonts w:ascii="Arial" w:hAnsi="Arial" w:cs="Arial"/>
        </w:rPr>
      </w:pPr>
      <w:r w:rsidRPr="0072608B">
        <w:rPr>
          <w:rFonts w:ascii="Arial" w:hAnsi="Arial" w:cs="Arial"/>
        </w:rPr>
        <w:t>This section provides technical information on how to configure Kerberos for the described scenarios.</w:t>
      </w:r>
    </w:p>
    <w:p w:rsidR="00BD74E6" w:rsidRPr="00242C2D" w:rsidRDefault="00AC0541" w:rsidP="00935234">
      <w:hyperlink w:anchor="_Scenario_6:_Configuring" w:history="1">
        <w:r w:rsidR="00BD74E6" w:rsidRPr="00BD74E6">
          <w:rPr>
            <w:rStyle w:val="Hyperlink"/>
          </w:rPr>
          <w:t>Go to Appendix</w:t>
        </w:r>
      </w:hyperlink>
    </w:p>
    <w:p w:rsidR="00935234" w:rsidRPr="00242C2D" w:rsidRDefault="00935234" w:rsidP="00935234">
      <w:pPr>
        <w:pStyle w:val="Heading1"/>
      </w:pPr>
      <w:bookmarkStart w:id="4" w:name="_Toc324694207"/>
      <w:bookmarkStart w:id="5" w:name="_Toc332020943"/>
      <w:r w:rsidRPr="00242C2D">
        <w:t>References</w:t>
      </w:r>
      <w:bookmarkEnd w:id="4"/>
      <w:bookmarkEnd w:id="5"/>
    </w:p>
    <w:p w:rsidR="00F0531E" w:rsidRPr="0072608B" w:rsidRDefault="00A27A46" w:rsidP="003F0E8C">
      <w:pPr>
        <w:rPr>
          <w:rFonts w:ascii="Arial" w:hAnsi="Arial" w:cs="Arial"/>
        </w:rPr>
      </w:pPr>
      <w:r w:rsidRPr="0072608B">
        <w:rPr>
          <w:rFonts w:ascii="Arial" w:hAnsi="Arial" w:cs="Arial"/>
        </w:rPr>
        <w:t>This section lists the required software and provides links to the recommended documentation and download sites.</w:t>
      </w:r>
      <w:r w:rsidR="00F7651C">
        <w:rPr>
          <w:rFonts w:ascii="Arial" w:hAnsi="Arial" w:cs="Arial"/>
        </w:rPr>
        <w:t xml:space="preserve"> </w:t>
      </w:r>
      <w:r w:rsidR="000B5DBE">
        <w:rPr>
          <w:rFonts w:ascii="Arial" w:hAnsi="Arial" w:cs="Arial"/>
        </w:rPr>
        <w:t xml:space="preserve">For some scenarios, we offer an abbreviated and consolidated list of requirements for specific scenarios (such as basic hardware requirements for a multi-machine </w:t>
      </w:r>
      <w:r w:rsidR="000B5DBE">
        <w:rPr>
          <w:rFonts w:ascii="Arial" w:hAnsi="Arial" w:cs="Arial"/>
        </w:rPr>
        <w:lastRenderedPageBreak/>
        <w:t xml:space="preserve">farm in </w:t>
      </w:r>
      <w:r w:rsidR="00370E70">
        <w:rPr>
          <w:rFonts w:ascii="Arial" w:hAnsi="Arial" w:cs="Arial"/>
        </w:rPr>
        <w:t>S</w:t>
      </w:r>
      <w:r w:rsidR="000B5DBE">
        <w:rPr>
          <w:rFonts w:ascii="Arial" w:hAnsi="Arial" w:cs="Arial"/>
        </w:rPr>
        <w:t xml:space="preserve">cenario 2), but please refer to the official hardware and software requirements listed below before deploying your solution in a production environment. </w:t>
      </w:r>
    </w:p>
    <w:p w:rsidR="00935234" w:rsidRPr="00242C2D" w:rsidRDefault="00935234" w:rsidP="00935234">
      <w:pPr>
        <w:pStyle w:val="Heading2"/>
      </w:pPr>
      <w:bookmarkStart w:id="6" w:name="_Toc332020944"/>
      <w:r w:rsidRPr="00242C2D">
        <w:t>Hardware and Software Requirements</w:t>
      </w:r>
      <w:bookmarkEnd w:id="6"/>
    </w:p>
    <w:p w:rsidR="00935234" w:rsidRPr="0072608B" w:rsidRDefault="00935234" w:rsidP="007F417C">
      <w:pPr>
        <w:pStyle w:val="ListParagraph"/>
        <w:numPr>
          <w:ilvl w:val="0"/>
          <w:numId w:val="2"/>
        </w:numPr>
        <w:rPr>
          <w:rFonts w:ascii="Arial" w:hAnsi="Arial" w:cs="Arial"/>
        </w:rPr>
      </w:pPr>
      <w:r w:rsidRPr="0072608B">
        <w:rPr>
          <w:rFonts w:ascii="Arial" w:hAnsi="Arial" w:cs="Arial"/>
        </w:rPr>
        <w:t>Hardware and software requirements (SharePoint Server 2010)</w:t>
      </w:r>
      <w:r w:rsidR="008C1B5B" w:rsidRPr="0072608B">
        <w:rPr>
          <w:rFonts w:ascii="Arial" w:hAnsi="Arial" w:cs="Arial"/>
        </w:rPr>
        <w:t>:</w:t>
      </w:r>
      <w:r w:rsidRPr="0072608B">
        <w:rPr>
          <w:rFonts w:ascii="Arial" w:hAnsi="Arial" w:cs="Arial"/>
        </w:rPr>
        <w:t xml:space="preserve"> </w:t>
      </w:r>
      <w:hyperlink r:id="rId15" w:history="1">
        <w:r w:rsidRPr="0072608B">
          <w:rPr>
            <w:rStyle w:val="Hyperlink"/>
            <w:rFonts w:ascii="Arial" w:hAnsi="Arial" w:cs="Arial"/>
          </w:rPr>
          <w:t>http://technet.microsoft.com/en-us/library/cc262485.aspx</w:t>
        </w:r>
      </w:hyperlink>
      <w:r w:rsidRPr="0072608B">
        <w:rPr>
          <w:rFonts w:ascii="Arial" w:hAnsi="Arial" w:cs="Arial"/>
        </w:rPr>
        <w:t xml:space="preserve"> </w:t>
      </w:r>
    </w:p>
    <w:p w:rsidR="00935234" w:rsidRPr="0072608B" w:rsidRDefault="00935234" w:rsidP="007F417C">
      <w:pPr>
        <w:pStyle w:val="ListParagraph"/>
        <w:numPr>
          <w:ilvl w:val="0"/>
          <w:numId w:val="2"/>
        </w:numPr>
        <w:rPr>
          <w:rFonts w:ascii="Arial" w:hAnsi="Arial" w:cs="Arial"/>
        </w:rPr>
      </w:pPr>
      <w:r w:rsidRPr="0072608B">
        <w:rPr>
          <w:rFonts w:ascii="Arial" w:hAnsi="Arial" w:cs="Arial"/>
        </w:rPr>
        <w:t>Hardware and Software Requirements for Installing SQL Server 2012</w:t>
      </w:r>
      <w:r w:rsidR="008C1B5B" w:rsidRPr="0072608B">
        <w:rPr>
          <w:rFonts w:ascii="Arial" w:hAnsi="Arial" w:cs="Arial"/>
        </w:rPr>
        <w:t>:</w:t>
      </w:r>
      <w:r w:rsidRPr="0072608B">
        <w:rPr>
          <w:rFonts w:ascii="Arial" w:hAnsi="Arial" w:cs="Arial"/>
        </w:rPr>
        <w:t xml:space="preserve"> </w:t>
      </w:r>
      <w:hyperlink r:id="rId16" w:history="1">
        <w:r w:rsidRPr="0072608B">
          <w:rPr>
            <w:rStyle w:val="Hyperlink"/>
            <w:rFonts w:ascii="Arial" w:hAnsi="Arial" w:cs="Arial"/>
          </w:rPr>
          <w:t>http://technet.microsoft.com/en-us/library/ms143506.aspx</w:t>
        </w:r>
      </w:hyperlink>
      <w:r w:rsidRPr="0072608B">
        <w:rPr>
          <w:rFonts w:ascii="Arial" w:hAnsi="Arial" w:cs="Arial"/>
        </w:rPr>
        <w:t xml:space="preserve"> </w:t>
      </w:r>
    </w:p>
    <w:p w:rsidR="00935234" w:rsidRPr="0072608B" w:rsidRDefault="00935234" w:rsidP="007F417C">
      <w:pPr>
        <w:pStyle w:val="ListParagraph"/>
        <w:numPr>
          <w:ilvl w:val="0"/>
          <w:numId w:val="2"/>
        </w:numPr>
        <w:rPr>
          <w:rFonts w:ascii="Arial" w:hAnsi="Arial" w:cs="Arial"/>
        </w:rPr>
      </w:pPr>
      <w:r w:rsidRPr="0072608B">
        <w:rPr>
          <w:rFonts w:ascii="Arial" w:hAnsi="Arial" w:cs="Arial"/>
        </w:rPr>
        <w:t>Hardware and Software Requirements (</w:t>
      </w:r>
      <w:proofErr w:type="spellStart"/>
      <w:r w:rsidRPr="0072608B">
        <w:rPr>
          <w:rFonts w:ascii="Arial" w:hAnsi="Arial" w:cs="Arial"/>
        </w:rPr>
        <w:t>PowerPivot</w:t>
      </w:r>
      <w:proofErr w:type="spellEnd"/>
      <w:r w:rsidRPr="0072608B">
        <w:rPr>
          <w:rFonts w:ascii="Arial" w:hAnsi="Arial" w:cs="Arial"/>
        </w:rPr>
        <w:t xml:space="preserve"> for SharePoint and Reporting Services in SharePoint Mode)</w:t>
      </w:r>
      <w:r w:rsidR="008C1B5B" w:rsidRPr="0072608B">
        <w:rPr>
          <w:rFonts w:ascii="Arial" w:hAnsi="Arial" w:cs="Arial"/>
        </w:rPr>
        <w:t>:</w:t>
      </w:r>
      <w:r w:rsidRPr="0072608B">
        <w:rPr>
          <w:rFonts w:ascii="Arial" w:hAnsi="Arial" w:cs="Arial"/>
        </w:rPr>
        <w:t xml:space="preserve"> </w:t>
      </w:r>
      <w:hyperlink r:id="rId17" w:history="1">
        <w:r w:rsidRPr="0072608B">
          <w:rPr>
            <w:rStyle w:val="Hyperlink"/>
            <w:rFonts w:ascii="Arial" w:hAnsi="Arial" w:cs="Arial"/>
          </w:rPr>
          <w:t>http://technet.microsoft.com/en-us/library/ee210640.aspx</w:t>
        </w:r>
      </w:hyperlink>
      <w:r w:rsidRPr="0072608B">
        <w:rPr>
          <w:rFonts w:ascii="Arial" w:hAnsi="Arial" w:cs="Arial"/>
        </w:rPr>
        <w:t xml:space="preserve"> </w:t>
      </w:r>
    </w:p>
    <w:p w:rsidR="00935234" w:rsidRPr="0072608B" w:rsidRDefault="00935234" w:rsidP="007F417C">
      <w:pPr>
        <w:pStyle w:val="ListParagraph"/>
        <w:numPr>
          <w:ilvl w:val="0"/>
          <w:numId w:val="2"/>
        </w:numPr>
        <w:rPr>
          <w:rFonts w:ascii="Arial" w:hAnsi="Arial" w:cs="Arial"/>
        </w:rPr>
      </w:pPr>
      <w:r w:rsidRPr="0072608B">
        <w:rPr>
          <w:rFonts w:ascii="Arial" w:hAnsi="Arial" w:cs="Arial"/>
        </w:rPr>
        <w:t>Guidance for Using SQL Server BI Features in a SharePoint Farm</w:t>
      </w:r>
      <w:r w:rsidR="008C1B5B" w:rsidRPr="0072608B">
        <w:rPr>
          <w:rFonts w:ascii="Arial" w:hAnsi="Arial" w:cs="Arial"/>
        </w:rPr>
        <w:t>:</w:t>
      </w:r>
      <w:r w:rsidRPr="0072608B">
        <w:rPr>
          <w:rFonts w:ascii="Arial" w:hAnsi="Arial" w:cs="Arial"/>
        </w:rPr>
        <w:t xml:space="preserve"> </w:t>
      </w:r>
      <w:hyperlink r:id="rId18" w:history="1">
        <w:r w:rsidRPr="0072608B">
          <w:rPr>
            <w:rStyle w:val="Hyperlink"/>
            <w:rFonts w:ascii="Arial" w:hAnsi="Arial" w:cs="Arial"/>
          </w:rPr>
          <w:t>http://msdn.microsoft.com/en-us/library/hh231680.aspx</w:t>
        </w:r>
      </w:hyperlink>
      <w:r w:rsidRPr="0072608B">
        <w:rPr>
          <w:rFonts w:ascii="Arial" w:hAnsi="Arial" w:cs="Arial"/>
        </w:rPr>
        <w:t xml:space="preserve"> </w:t>
      </w:r>
    </w:p>
    <w:p w:rsidR="00935234" w:rsidRPr="0072608B" w:rsidRDefault="00935234" w:rsidP="007F417C">
      <w:pPr>
        <w:pStyle w:val="ListParagraph"/>
        <w:numPr>
          <w:ilvl w:val="0"/>
          <w:numId w:val="2"/>
        </w:numPr>
        <w:rPr>
          <w:rFonts w:ascii="Arial" w:hAnsi="Arial" w:cs="Arial"/>
        </w:rPr>
      </w:pPr>
      <w:r w:rsidRPr="0072608B">
        <w:rPr>
          <w:rFonts w:ascii="Arial" w:hAnsi="Arial" w:cs="Arial"/>
        </w:rPr>
        <w:t>Features Supported by the Editions of SQL Server 2012</w:t>
      </w:r>
      <w:r w:rsidR="008C1B5B" w:rsidRPr="0072608B">
        <w:rPr>
          <w:rFonts w:ascii="Arial" w:hAnsi="Arial" w:cs="Arial"/>
        </w:rPr>
        <w:t>:</w:t>
      </w:r>
      <w:r w:rsidRPr="0072608B">
        <w:rPr>
          <w:rFonts w:ascii="Arial" w:hAnsi="Arial" w:cs="Arial"/>
        </w:rPr>
        <w:t xml:space="preserve"> </w:t>
      </w:r>
      <w:hyperlink r:id="rId19" w:history="1">
        <w:r w:rsidRPr="0072608B">
          <w:rPr>
            <w:rStyle w:val="Hyperlink"/>
            <w:rFonts w:ascii="Arial" w:hAnsi="Arial" w:cs="Arial"/>
          </w:rPr>
          <w:t>http://technet.microsoft.com/en-us/library/cc645993.aspx</w:t>
        </w:r>
      </w:hyperlink>
      <w:r w:rsidRPr="0072608B">
        <w:rPr>
          <w:rFonts w:ascii="Arial" w:hAnsi="Arial" w:cs="Arial"/>
        </w:rPr>
        <w:t xml:space="preserve"> </w:t>
      </w:r>
    </w:p>
    <w:p w:rsidR="00935234" w:rsidRPr="00242C2D" w:rsidRDefault="00935234" w:rsidP="00935234">
      <w:pPr>
        <w:pStyle w:val="Heading2"/>
      </w:pPr>
      <w:bookmarkStart w:id="7" w:name="_Toc332020945"/>
      <w:r w:rsidRPr="00242C2D">
        <w:t xml:space="preserve">Software Required </w:t>
      </w:r>
      <w:r w:rsidR="00DA0F14">
        <w:t>and</w:t>
      </w:r>
      <w:r w:rsidRPr="00242C2D">
        <w:t xml:space="preserve"> Download Locations</w:t>
      </w:r>
      <w:bookmarkEnd w:id="7"/>
    </w:p>
    <w:p w:rsidR="00935234" w:rsidRPr="0072608B" w:rsidRDefault="00935234" w:rsidP="007F417C">
      <w:pPr>
        <w:pStyle w:val="ListParagraph"/>
        <w:numPr>
          <w:ilvl w:val="0"/>
          <w:numId w:val="3"/>
        </w:numPr>
        <w:rPr>
          <w:rFonts w:ascii="Arial" w:eastAsia="Times New Roman" w:hAnsi="Arial" w:cs="Arial"/>
        </w:rPr>
      </w:pPr>
      <w:r w:rsidRPr="0072608B">
        <w:rPr>
          <w:rFonts w:ascii="Arial" w:hAnsi="Arial" w:cs="Arial"/>
        </w:rPr>
        <w:t>SharePoint 2010, Enterprise or Evaluation Edition</w:t>
      </w:r>
    </w:p>
    <w:p w:rsidR="00935234" w:rsidRPr="0072608B" w:rsidRDefault="00935234" w:rsidP="007F417C">
      <w:pPr>
        <w:pStyle w:val="ListParagraph"/>
        <w:numPr>
          <w:ilvl w:val="1"/>
          <w:numId w:val="3"/>
        </w:numPr>
        <w:rPr>
          <w:rFonts w:ascii="Arial" w:eastAsia="Times New Roman" w:hAnsi="Arial" w:cs="Arial"/>
        </w:rPr>
      </w:pPr>
      <w:r w:rsidRPr="0072608B">
        <w:rPr>
          <w:rFonts w:ascii="Arial" w:hAnsi="Arial" w:cs="Arial"/>
        </w:rPr>
        <w:t xml:space="preserve">Download </w:t>
      </w:r>
      <w:r w:rsidR="000946AD" w:rsidRPr="0072608B">
        <w:rPr>
          <w:rFonts w:ascii="Arial" w:hAnsi="Arial" w:cs="Arial"/>
        </w:rPr>
        <w:t xml:space="preserve">the </w:t>
      </w:r>
      <w:r w:rsidRPr="0072608B">
        <w:rPr>
          <w:rFonts w:ascii="Arial" w:hAnsi="Arial" w:cs="Arial"/>
        </w:rPr>
        <w:t xml:space="preserve">Evaluation Edition: </w:t>
      </w:r>
      <w:hyperlink r:id="rId20" w:history="1">
        <w:r w:rsidRPr="0072608B">
          <w:rPr>
            <w:rFonts w:ascii="Arial" w:eastAsia="Times New Roman" w:hAnsi="Arial" w:cs="Arial"/>
            <w:color w:val="0000FF"/>
            <w:u w:val="single"/>
          </w:rPr>
          <w:t>http://technet.microsoft.com/en-us/evalcenter/ee388573.aspx</w:t>
        </w:r>
      </w:hyperlink>
      <w:r w:rsidRPr="0072608B">
        <w:rPr>
          <w:rFonts w:ascii="Arial" w:eastAsia="Times New Roman" w:hAnsi="Arial" w:cs="Arial"/>
        </w:rPr>
        <w:t xml:space="preserve"> </w:t>
      </w:r>
    </w:p>
    <w:p w:rsidR="00935234" w:rsidRPr="0072608B" w:rsidRDefault="00935234" w:rsidP="007F417C">
      <w:pPr>
        <w:pStyle w:val="ListParagraph"/>
        <w:numPr>
          <w:ilvl w:val="1"/>
          <w:numId w:val="22"/>
        </w:numPr>
        <w:rPr>
          <w:rFonts w:ascii="Arial" w:eastAsia="Times New Roman" w:hAnsi="Arial" w:cs="Arial"/>
        </w:rPr>
      </w:pPr>
      <w:r w:rsidRPr="0072608B">
        <w:rPr>
          <w:rFonts w:ascii="Arial" w:eastAsia="Times New Roman" w:hAnsi="Arial" w:cs="Arial"/>
        </w:rPr>
        <w:t xml:space="preserve">Get </w:t>
      </w:r>
      <w:r w:rsidR="000946AD" w:rsidRPr="0072608B">
        <w:rPr>
          <w:rFonts w:ascii="Arial" w:eastAsia="Times New Roman" w:hAnsi="Arial" w:cs="Arial"/>
        </w:rPr>
        <w:t xml:space="preserve">an </w:t>
      </w:r>
      <w:r w:rsidRPr="0072608B">
        <w:rPr>
          <w:rFonts w:ascii="Arial" w:eastAsia="Times New Roman" w:hAnsi="Arial" w:cs="Arial"/>
        </w:rPr>
        <w:t>evaluation product key</w:t>
      </w:r>
      <w:r w:rsidR="000946AD" w:rsidRPr="0072608B">
        <w:rPr>
          <w:rFonts w:ascii="Arial" w:eastAsia="Times New Roman" w:hAnsi="Arial" w:cs="Arial"/>
        </w:rPr>
        <w:t>:</w:t>
      </w:r>
      <w:r w:rsidRPr="0072608B">
        <w:rPr>
          <w:rFonts w:ascii="Arial" w:eastAsia="Times New Roman" w:hAnsi="Arial" w:cs="Arial"/>
        </w:rPr>
        <w:t xml:space="preserve"> </w:t>
      </w:r>
      <w:hyperlink r:id="rId21" w:history="1">
        <w:r w:rsidRPr="0072608B">
          <w:rPr>
            <w:rFonts w:ascii="Arial" w:eastAsia="Times New Roman" w:hAnsi="Arial" w:cs="Arial"/>
            <w:color w:val="0000FF"/>
            <w:u w:val="single"/>
          </w:rPr>
          <w:t>http://technet.microsoft.com/en-us/evalcenter/ee391660</w:t>
        </w:r>
      </w:hyperlink>
    </w:p>
    <w:p w:rsidR="00935234" w:rsidRPr="0072608B" w:rsidRDefault="00A27A46" w:rsidP="007F417C">
      <w:pPr>
        <w:pStyle w:val="ListParagraph"/>
        <w:numPr>
          <w:ilvl w:val="1"/>
          <w:numId w:val="2"/>
        </w:numPr>
        <w:rPr>
          <w:rFonts w:ascii="Arial" w:hAnsi="Arial" w:cs="Arial"/>
        </w:rPr>
      </w:pPr>
      <w:r w:rsidRPr="0072608B">
        <w:rPr>
          <w:rFonts w:ascii="Arial" w:hAnsi="Arial" w:cs="Arial"/>
        </w:rPr>
        <w:t xml:space="preserve">Download the appropriate edition of </w:t>
      </w:r>
      <w:r w:rsidR="00935234" w:rsidRPr="0072608B">
        <w:rPr>
          <w:rFonts w:ascii="Arial" w:hAnsi="Arial" w:cs="Arial"/>
        </w:rPr>
        <w:t>SharePoint 2010 Service Pack 1</w:t>
      </w:r>
      <w:r w:rsidR="000946AD" w:rsidRPr="0072608B">
        <w:rPr>
          <w:rFonts w:ascii="Arial" w:hAnsi="Arial" w:cs="Arial"/>
        </w:rPr>
        <w:t xml:space="preserve">: </w:t>
      </w:r>
      <w:hyperlink r:id="rId22" w:history="1">
        <w:r w:rsidR="000946AD" w:rsidRPr="0072608B">
          <w:rPr>
            <w:rStyle w:val="Hyperlink"/>
            <w:rFonts w:ascii="Arial" w:hAnsi="Arial" w:cs="Arial"/>
          </w:rPr>
          <w:t>http://support.microsoft.com/kb/2510766</w:t>
        </w:r>
      </w:hyperlink>
    </w:p>
    <w:p w:rsidR="00935234" w:rsidRPr="0072608B" w:rsidRDefault="00935234" w:rsidP="007F417C">
      <w:pPr>
        <w:pStyle w:val="ListParagraph"/>
        <w:numPr>
          <w:ilvl w:val="0"/>
          <w:numId w:val="2"/>
        </w:numPr>
        <w:rPr>
          <w:rFonts w:ascii="Arial" w:hAnsi="Arial" w:cs="Arial"/>
        </w:rPr>
      </w:pPr>
      <w:r w:rsidRPr="0072608B">
        <w:rPr>
          <w:rFonts w:ascii="Arial" w:hAnsi="Arial" w:cs="Arial"/>
        </w:rPr>
        <w:t>SQL Server 2012, Enterprise Edition, Developer Edition, Standard Edition, or Evaluation Edition</w:t>
      </w:r>
    </w:p>
    <w:p w:rsidR="00A27A46" w:rsidRPr="0072608B" w:rsidRDefault="00A27A46" w:rsidP="007F417C">
      <w:pPr>
        <w:pStyle w:val="ListParagraph"/>
        <w:numPr>
          <w:ilvl w:val="1"/>
          <w:numId w:val="2"/>
        </w:numPr>
        <w:rPr>
          <w:rFonts w:ascii="Arial" w:hAnsi="Arial" w:cs="Arial"/>
        </w:rPr>
      </w:pPr>
      <w:r w:rsidRPr="0072608B">
        <w:rPr>
          <w:rFonts w:ascii="Arial" w:hAnsi="Arial" w:cs="Arial"/>
        </w:rPr>
        <w:t xml:space="preserve">Download the Evaluation Edition: </w:t>
      </w:r>
      <w:hyperlink r:id="rId23" w:history="1">
        <w:r w:rsidRPr="0072608B">
          <w:rPr>
            <w:rStyle w:val="Hyperlink"/>
            <w:rFonts w:ascii="Arial" w:hAnsi="Arial" w:cs="Arial"/>
          </w:rPr>
          <w:t>http://www.microsoft.com/en-us/download/details.aspx?id=29066</w:t>
        </w:r>
      </w:hyperlink>
    </w:p>
    <w:p w:rsidR="00935234" w:rsidRPr="0072608B" w:rsidRDefault="00935234" w:rsidP="007F417C">
      <w:pPr>
        <w:pStyle w:val="ListParagraph"/>
        <w:numPr>
          <w:ilvl w:val="0"/>
          <w:numId w:val="2"/>
        </w:numPr>
        <w:rPr>
          <w:rFonts w:ascii="Arial" w:hAnsi="Arial" w:cs="Arial"/>
        </w:rPr>
      </w:pPr>
      <w:r w:rsidRPr="0072608B">
        <w:rPr>
          <w:rFonts w:ascii="Arial" w:hAnsi="Arial" w:cs="Arial"/>
        </w:rPr>
        <w:t>Microsoft® SQL Server® 2012 Reporting Services Add-in for Microsoft® SharePoint® Technologies 2010</w:t>
      </w:r>
      <w:r w:rsidR="00A27A46" w:rsidRPr="0072608B">
        <w:rPr>
          <w:rFonts w:ascii="Arial" w:hAnsi="Arial" w:cs="Arial"/>
        </w:rPr>
        <w:t>:</w:t>
      </w:r>
      <w:r w:rsidRPr="0072608B">
        <w:rPr>
          <w:rFonts w:ascii="Arial" w:hAnsi="Arial" w:cs="Arial"/>
        </w:rPr>
        <w:t xml:space="preserve">  </w:t>
      </w:r>
      <w:hyperlink r:id="rId24" w:history="1">
        <w:r w:rsidRPr="0072608B">
          <w:rPr>
            <w:rStyle w:val="Hyperlink"/>
            <w:rFonts w:ascii="Arial" w:hAnsi="Arial" w:cs="Arial"/>
          </w:rPr>
          <w:t>http://www.microsoft.com/en-us/download/details.aspx?id=29068&amp;WT.mc_id=rss_alldownloads_all</w:t>
        </w:r>
      </w:hyperlink>
      <w:r w:rsidRPr="0072608B">
        <w:rPr>
          <w:rFonts w:ascii="Arial" w:hAnsi="Arial" w:cs="Arial"/>
        </w:rPr>
        <w:t xml:space="preserve"> </w:t>
      </w:r>
    </w:p>
    <w:p w:rsidR="00935234" w:rsidRPr="0072608B" w:rsidRDefault="00935234" w:rsidP="007F417C">
      <w:pPr>
        <w:pStyle w:val="ListParagraph"/>
        <w:numPr>
          <w:ilvl w:val="0"/>
          <w:numId w:val="2"/>
        </w:numPr>
        <w:rPr>
          <w:rFonts w:ascii="Arial" w:hAnsi="Arial" w:cs="Arial"/>
        </w:rPr>
      </w:pPr>
      <w:r w:rsidRPr="0072608B">
        <w:rPr>
          <w:rFonts w:ascii="Arial" w:hAnsi="Arial" w:cs="Arial"/>
        </w:rPr>
        <w:t>Office 2010, Evaluation Edition</w:t>
      </w:r>
    </w:p>
    <w:p w:rsidR="00A27A46" w:rsidRPr="0072608B" w:rsidRDefault="00A27A46" w:rsidP="007F417C">
      <w:pPr>
        <w:pStyle w:val="ListParagraph"/>
        <w:numPr>
          <w:ilvl w:val="1"/>
          <w:numId w:val="2"/>
        </w:numPr>
        <w:rPr>
          <w:rFonts w:ascii="Arial" w:hAnsi="Arial" w:cs="Arial"/>
        </w:rPr>
      </w:pPr>
      <w:r w:rsidRPr="0072608B">
        <w:rPr>
          <w:rFonts w:ascii="Arial" w:hAnsi="Arial" w:cs="Arial"/>
        </w:rPr>
        <w:t xml:space="preserve">Download a 60-day free trial version: </w:t>
      </w:r>
      <w:hyperlink r:id="rId25" w:history="1">
        <w:r w:rsidRPr="0072608B">
          <w:rPr>
            <w:rStyle w:val="Hyperlink"/>
            <w:rFonts w:ascii="Arial" w:hAnsi="Arial" w:cs="Arial"/>
          </w:rPr>
          <w:t>http://office.microsoft.com/en-us/try</w:t>
        </w:r>
      </w:hyperlink>
    </w:p>
    <w:p w:rsidR="00935234" w:rsidRPr="0072608B" w:rsidRDefault="00935234" w:rsidP="007F417C">
      <w:pPr>
        <w:pStyle w:val="ListParagraph"/>
        <w:numPr>
          <w:ilvl w:val="0"/>
          <w:numId w:val="2"/>
        </w:numPr>
        <w:rPr>
          <w:rFonts w:ascii="Arial" w:hAnsi="Arial" w:cs="Arial"/>
        </w:rPr>
      </w:pPr>
      <w:r w:rsidRPr="0072608B">
        <w:rPr>
          <w:rFonts w:ascii="Arial" w:hAnsi="Arial" w:cs="Arial"/>
        </w:rPr>
        <w:t>Visual Studio 2010 Tool for Office Runtime</w:t>
      </w:r>
      <w:r w:rsidR="008C1B5B" w:rsidRPr="0072608B">
        <w:rPr>
          <w:rFonts w:ascii="Arial" w:hAnsi="Arial" w:cs="Arial"/>
        </w:rPr>
        <w:t>:</w:t>
      </w:r>
      <w:r w:rsidRPr="0072608B">
        <w:rPr>
          <w:rFonts w:ascii="Arial" w:hAnsi="Arial" w:cs="Arial"/>
        </w:rPr>
        <w:t xml:space="preserve"> </w:t>
      </w:r>
      <w:hyperlink r:id="rId26" w:history="1">
        <w:r w:rsidRPr="0072608B">
          <w:rPr>
            <w:rStyle w:val="Hyperlink"/>
            <w:rFonts w:ascii="Arial" w:hAnsi="Arial" w:cs="Arial"/>
          </w:rPr>
          <w:t>http://www.microsoft.com/en-us/download/details.aspx?displaylang=en&amp;id=20479</w:t>
        </w:r>
      </w:hyperlink>
    </w:p>
    <w:p w:rsidR="00A27A46" w:rsidRPr="0072608B" w:rsidRDefault="00935234" w:rsidP="007F417C">
      <w:pPr>
        <w:pStyle w:val="ListParagraph"/>
        <w:numPr>
          <w:ilvl w:val="0"/>
          <w:numId w:val="2"/>
        </w:numPr>
        <w:rPr>
          <w:rFonts w:ascii="Arial" w:hAnsi="Arial" w:cs="Arial"/>
        </w:rPr>
      </w:pPr>
      <w:r w:rsidRPr="0072608B">
        <w:rPr>
          <w:rFonts w:ascii="Arial" w:hAnsi="Arial" w:cs="Arial"/>
        </w:rPr>
        <w:t>Microsoft .NET Framework 4</w:t>
      </w:r>
    </w:p>
    <w:p w:rsidR="00935234" w:rsidRPr="0072608B" w:rsidRDefault="00A27A46" w:rsidP="007F417C">
      <w:pPr>
        <w:pStyle w:val="ListParagraph"/>
        <w:numPr>
          <w:ilvl w:val="1"/>
          <w:numId w:val="2"/>
        </w:numPr>
        <w:rPr>
          <w:rFonts w:ascii="Arial" w:hAnsi="Arial" w:cs="Arial"/>
        </w:rPr>
      </w:pPr>
      <w:r w:rsidRPr="0072608B">
        <w:rPr>
          <w:rFonts w:ascii="Arial" w:hAnsi="Arial" w:cs="Arial"/>
        </w:rPr>
        <w:t>Download using the s</w:t>
      </w:r>
      <w:r w:rsidR="00935234" w:rsidRPr="0072608B">
        <w:rPr>
          <w:rFonts w:ascii="Arial" w:hAnsi="Arial" w:cs="Arial"/>
        </w:rPr>
        <w:t>tandalone Installer</w:t>
      </w:r>
      <w:r w:rsidRPr="0072608B">
        <w:rPr>
          <w:rFonts w:ascii="Arial" w:hAnsi="Arial" w:cs="Arial"/>
        </w:rPr>
        <w:t>:</w:t>
      </w:r>
      <w:r w:rsidR="00935234" w:rsidRPr="0072608B">
        <w:rPr>
          <w:rFonts w:ascii="Arial" w:hAnsi="Arial" w:cs="Arial"/>
        </w:rPr>
        <w:t xml:space="preserve"> </w:t>
      </w:r>
      <w:hyperlink r:id="rId27" w:history="1">
        <w:r w:rsidR="00935234" w:rsidRPr="0072608B">
          <w:rPr>
            <w:rStyle w:val="Hyperlink"/>
            <w:rFonts w:ascii="Arial" w:hAnsi="Arial" w:cs="Arial"/>
          </w:rPr>
          <w:t>http://www.microsoft.com/en-us/download/details.aspx?displaylang=en&amp;id=17718</w:t>
        </w:r>
      </w:hyperlink>
    </w:p>
    <w:p w:rsidR="00935234" w:rsidRPr="0072608B" w:rsidRDefault="00935234" w:rsidP="007F417C">
      <w:pPr>
        <w:pStyle w:val="ListParagraph"/>
        <w:numPr>
          <w:ilvl w:val="0"/>
          <w:numId w:val="2"/>
        </w:numPr>
        <w:rPr>
          <w:rFonts w:ascii="Arial" w:hAnsi="Arial" w:cs="Arial"/>
        </w:rPr>
      </w:pPr>
      <w:proofErr w:type="spellStart"/>
      <w:r w:rsidRPr="0072608B">
        <w:rPr>
          <w:rFonts w:ascii="Arial" w:hAnsi="Arial" w:cs="Arial"/>
        </w:rPr>
        <w:t>PowerPivot</w:t>
      </w:r>
      <w:proofErr w:type="spellEnd"/>
      <w:r w:rsidRPr="0072608B">
        <w:rPr>
          <w:rFonts w:ascii="Arial" w:hAnsi="Arial" w:cs="Arial"/>
        </w:rPr>
        <w:t xml:space="preserve"> for Excel</w:t>
      </w:r>
      <w:r w:rsidR="00A27A46" w:rsidRPr="0072608B">
        <w:rPr>
          <w:rFonts w:ascii="Arial" w:hAnsi="Arial" w:cs="Arial"/>
        </w:rPr>
        <w:t>:</w:t>
      </w:r>
      <w:r w:rsidRPr="0072608B">
        <w:rPr>
          <w:rFonts w:ascii="Arial" w:hAnsi="Arial" w:cs="Arial"/>
        </w:rPr>
        <w:t xml:space="preserve"> </w:t>
      </w:r>
      <w:hyperlink r:id="rId28" w:history="1">
        <w:r w:rsidRPr="0072608B">
          <w:rPr>
            <w:rStyle w:val="Hyperlink"/>
            <w:rFonts w:ascii="Arial" w:hAnsi="Arial" w:cs="Arial"/>
          </w:rPr>
          <w:t>http://www.microsoft.com/en-us/download/details.aspx?id=29074</w:t>
        </w:r>
      </w:hyperlink>
    </w:p>
    <w:p w:rsidR="00935234" w:rsidRPr="00242C2D" w:rsidRDefault="00935234" w:rsidP="00935234">
      <w:pPr>
        <w:pStyle w:val="Heading2"/>
      </w:pPr>
      <w:bookmarkStart w:id="8" w:name="_Toc332020946"/>
      <w:r w:rsidRPr="00242C2D">
        <w:t>Sample Files for Validation</w:t>
      </w:r>
      <w:bookmarkEnd w:id="8"/>
    </w:p>
    <w:p w:rsidR="00935234" w:rsidRPr="0072608B" w:rsidRDefault="00935234" w:rsidP="007F417C">
      <w:pPr>
        <w:pStyle w:val="ListParagraph"/>
        <w:numPr>
          <w:ilvl w:val="0"/>
          <w:numId w:val="2"/>
        </w:numPr>
        <w:rPr>
          <w:rFonts w:ascii="Arial" w:hAnsi="Arial" w:cs="Arial"/>
        </w:rPr>
      </w:pPr>
      <w:r w:rsidRPr="0072608B">
        <w:rPr>
          <w:rFonts w:ascii="Arial" w:hAnsi="Arial" w:cs="Arial"/>
        </w:rPr>
        <w:t xml:space="preserve">Power View and </w:t>
      </w:r>
      <w:proofErr w:type="spellStart"/>
      <w:r w:rsidRPr="0072608B">
        <w:rPr>
          <w:rFonts w:ascii="Arial" w:hAnsi="Arial" w:cs="Arial"/>
        </w:rPr>
        <w:t>PowerPivot</w:t>
      </w:r>
      <w:proofErr w:type="spellEnd"/>
      <w:r w:rsidRPr="0072608B">
        <w:rPr>
          <w:rFonts w:ascii="Arial" w:hAnsi="Arial" w:cs="Arial"/>
        </w:rPr>
        <w:t xml:space="preserve"> </w:t>
      </w:r>
      <w:proofErr w:type="spellStart"/>
      <w:r w:rsidRPr="0072608B">
        <w:rPr>
          <w:rFonts w:ascii="Arial" w:hAnsi="Arial" w:cs="Arial"/>
        </w:rPr>
        <w:t>HelloWorldPicnic</w:t>
      </w:r>
      <w:proofErr w:type="spellEnd"/>
      <w:r w:rsidRPr="0072608B">
        <w:rPr>
          <w:rFonts w:ascii="Arial" w:hAnsi="Arial" w:cs="Arial"/>
        </w:rPr>
        <w:t xml:space="preserve"> Samples for SQL Server 2012</w:t>
      </w:r>
      <w:r w:rsidR="00A27A46" w:rsidRPr="0072608B">
        <w:rPr>
          <w:rFonts w:ascii="Arial" w:hAnsi="Arial" w:cs="Arial"/>
        </w:rPr>
        <w:t>:</w:t>
      </w:r>
      <w:r w:rsidRPr="0072608B">
        <w:rPr>
          <w:rFonts w:ascii="Arial" w:hAnsi="Arial" w:cs="Arial"/>
        </w:rPr>
        <w:t xml:space="preserve"> </w:t>
      </w:r>
      <w:hyperlink r:id="rId29" w:history="1">
        <w:r w:rsidRPr="0072608B">
          <w:rPr>
            <w:rStyle w:val="Hyperlink"/>
            <w:rFonts w:ascii="Arial" w:hAnsi="Arial" w:cs="Arial"/>
          </w:rPr>
          <w:t>http://www.microsoft.com/en-us/download/details.aspx?id=26718</w:t>
        </w:r>
      </w:hyperlink>
      <w:r w:rsidRPr="0072608B">
        <w:rPr>
          <w:rFonts w:ascii="Arial" w:hAnsi="Arial" w:cs="Arial"/>
        </w:rPr>
        <w:t xml:space="preserve"> </w:t>
      </w:r>
    </w:p>
    <w:p w:rsidR="00935234" w:rsidRPr="0072608B" w:rsidRDefault="00935234" w:rsidP="007F417C">
      <w:pPr>
        <w:pStyle w:val="ListParagraph"/>
        <w:numPr>
          <w:ilvl w:val="0"/>
          <w:numId w:val="2"/>
        </w:numPr>
        <w:rPr>
          <w:rFonts w:ascii="Arial" w:hAnsi="Arial" w:cs="Arial"/>
        </w:rPr>
      </w:pPr>
      <w:r w:rsidRPr="0072608B">
        <w:rPr>
          <w:rFonts w:ascii="Arial" w:hAnsi="Arial" w:cs="Arial"/>
        </w:rPr>
        <w:t xml:space="preserve">Image Files for </w:t>
      </w:r>
      <w:proofErr w:type="spellStart"/>
      <w:r w:rsidRPr="0072608B">
        <w:rPr>
          <w:rFonts w:ascii="Arial" w:hAnsi="Arial" w:cs="Arial"/>
        </w:rPr>
        <w:t>HelloWorldPicnic</w:t>
      </w:r>
      <w:proofErr w:type="spellEnd"/>
      <w:r w:rsidRPr="0072608B">
        <w:rPr>
          <w:rFonts w:ascii="Arial" w:hAnsi="Arial" w:cs="Arial"/>
        </w:rPr>
        <w:t xml:space="preserve"> Sample Model in </w:t>
      </w:r>
      <w:proofErr w:type="spellStart"/>
      <w:r w:rsidRPr="0072608B">
        <w:rPr>
          <w:rFonts w:ascii="Arial" w:hAnsi="Arial" w:cs="Arial"/>
        </w:rPr>
        <w:t>PowerPivot</w:t>
      </w:r>
      <w:proofErr w:type="spellEnd"/>
      <w:r w:rsidRPr="0072608B">
        <w:rPr>
          <w:rFonts w:ascii="Arial" w:hAnsi="Arial" w:cs="Arial"/>
        </w:rPr>
        <w:t xml:space="preserve"> and Power View</w:t>
      </w:r>
      <w:r w:rsidR="00A27A46" w:rsidRPr="0072608B">
        <w:rPr>
          <w:rFonts w:ascii="Arial" w:hAnsi="Arial" w:cs="Arial"/>
        </w:rPr>
        <w:t>:</w:t>
      </w:r>
      <w:r w:rsidRPr="0072608B">
        <w:rPr>
          <w:rFonts w:ascii="Arial" w:hAnsi="Arial" w:cs="Arial"/>
        </w:rPr>
        <w:t xml:space="preserve"> </w:t>
      </w:r>
      <w:hyperlink r:id="rId30" w:history="1">
        <w:r w:rsidRPr="0072608B">
          <w:rPr>
            <w:rStyle w:val="Hyperlink"/>
            <w:rFonts w:ascii="Arial" w:hAnsi="Arial" w:cs="Arial"/>
          </w:rPr>
          <w:t>http://www.microsoft.com/en-us/download/details.aspx?id=26719</w:t>
        </w:r>
      </w:hyperlink>
      <w:r w:rsidRPr="0072608B">
        <w:rPr>
          <w:rFonts w:ascii="Arial" w:hAnsi="Arial" w:cs="Arial"/>
        </w:rPr>
        <w:t xml:space="preserve"> </w:t>
      </w:r>
    </w:p>
    <w:p w:rsidR="00935234" w:rsidRPr="0072608B" w:rsidRDefault="00935234" w:rsidP="007F417C">
      <w:pPr>
        <w:pStyle w:val="ListParagraph"/>
        <w:numPr>
          <w:ilvl w:val="0"/>
          <w:numId w:val="2"/>
        </w:numPr>
        <w:rPr>
          <w:rFonts w:ascii="Arial" w:hAnsi="Arial" w:cs="Arial"/>
        </w:rPr>
      </w:pPr>
      <w:r w:rsidRPr="0072608B">
        <w:rPr>
          <w:rFonts w:ascii="Arial" w:hAnsi="Arial" w:cs="Arial"/>
        </w:rPr>
        <w:lastRenderedPageBreak/>
        <w:t>AdventureWorks samples</w:t>
      </w:r>
      <w:r w:rsidR="00A27A46" w:rsidRPr="0072608B">
        <w:rPr>
          <w:rFonts w:ascii="Arial" w:hAnsi="Arial" w:cs="Arial"/>
        </w:rPr>
        <w:t>:</w:t>
      </w:r>
      <w:r w:rsidRPr="0072608B">
        <w:rPr>
          <w:rFonts w:ascii="Arial" w:hAnsi="Arial" w:cs="Arial"/>
        </w:rPr>
        <w:t xml:space="preserve"> </w:t>
      </w:r>
      <w:hyperlink r:id="rId31" w:history="1">
        <w:r w:rsidRPr="0072608B">
          <w:rPr>
            <w:rStyle w:val="Hyperlink"/>
            <w:rFonts w:ascii="Arial" w:hAnsi="Arial" w:cs="Arial"/>
          </w:rPr>
          <w:t>http://msftdbprodsamples.codeplex.com/releases/view/55330#</w:t>
        </w:r>
      </w:hyperlink>
      <w:r w:rsidRPr="0072608B">
        <w:rPr>
          <w:rFonts w:ascii="Arial" w:hAnsi="Arial" w:cs="Arial"/>
        </w:rPr>
        <w:t xml:space="preserve"> </w:t>
      </w:r>
    </w:p>
    <w:p w:rsidR="00935234" w:rsidRPr="0072608B" w:rsidRDefault="00935234" w:rsidP="007F417C">
      <w:pPr>
        <w:pStyle w:val="ListParagraph"/>
        <w:numPr>
          <w:ilvl w:val="1"/>
          <w:numId w:val="2"/>
        </w:numPr>
        <w:rPr>
          <w:rFonts w:ascii="Arial" w:hAnsi="Arial" w:cs="Arial"/>
        </w:rPr>
      </w:pPr>
      <w:r w:rsidRPr="0072608B">
        <w:rPr>
          <w:rFonts w:ascii="Arial" w:hAnsi="Arial" w:cs="Arial"/>
        </w:rPr>
        <w:t>AdventureWorksDW2012 Data File</w:t>
      </w:r>
      <w:r w:rsidR="00A27A46" w:rsidRPr="0072608B">
        <w:rPr>
          <w:rFonts w:ascii="Arial" w:hAnsi="Arial" w:cs="Arial"/>
        </w:rPr>
        <w:t>:</w:t>
      </w:r>
      <w:r w:rsidRPr="0072608B">
        <w:rPr>
          <w:rFonts w:ascii="Arial" w:hAnsi="Arial" w:cs="Arial"/>
        </w:rPr>
        <w:t xml:space="preserve"> </w:t>
      </w:r>
      <w:hyperlink r:id="rId32" w:anchor="DownloadId=165405" w:history="1">
        <w:r w:rsidRPr="0072608B">
          <w:rPr>
            <w:rStyle w:val="Hyperlink"/>
            <w:rFonts w:ascii="Arial" w:hAnsi="Arial" w:cs="Arial"/>
          </w:rPr>
          <w:t>http://msftdbprodsamples.codeplex.com/releases/view/55330#DownloadId=165405</w:t>
        </w:r>
      </w:hyperlink>
      <w:r w:rsidRPr="0072608B">
        <w:rPr>
          <w:rFonts w:ascii="Arial" w:hAnsi="Arial" w:cs="Arial"/>
        </w:rPr>
        <w:t xml:space="preserve"> </w:t>
      </w:r>
    </w:p>
    <w:p w:rsidR="00935234" w:rsidRPr="0072608B" w:rsidRDefault="00935234" w:rsidP="007F417C">
      <w:pPr>
        <w:pStyle w:val="ListParagraph"/>
        <w:numPr>
          <w:ilvl w:val="1"/>
          <w:numId w:val="2"/>
        </w:numPr>
        <w:rPr>
          <w:rFonts w:ascii="Arial" w:hAnsi="Arial" w:cs="Arial"/>
        </w:rPr>
      </w:pPr>
      <w:r w:rsidRPr="0072608B">
        <w:rPr>
          <w:rFonts w:ascii="Arial" w:hAnsi="Arial" w:cs="Arial"/>
        </w:rPr>
        <w:t>AdventureWorks Tabular Model SQL Server 2012</w:t>
      </w:r>
      <w:r w:rsidR="00A27A46" w:rsidRPr="0072608B">
        <w:rPr>
          <w:rFonts w:ascii="Arial" w:hAnsi="Arial" w:cs="Arial"/>
        </w:rPr>
        <w:t>:</w:t>
      </w:r>
      <w:r w:rsidRPr="0072608B">
        <w:rPr>
          <w:rFonts w:ascii="Arial" w:hAnsi="Arial" w:cs="Arial"/>
        </w:rPr>
        <w:t xml:space="preserve"> </w:t>
      </w:r>
      <w:hyperlink r:id="rId33" w:anchor="DownloadId=353143" w:history="1">
        <w:r w:rsidRPr="0072608B">
          <w:rPr>
            <w:rStyle w:val="Hyperlink"/>
            <w:rFonts w:ascii="Arial" w:hAnsi="Arial" w:cs="Arial"/>
          </w:rPr>
          <w:t>http://msftdbprodsamples.codeplex.com/releases/view/55330#DownloadId=353143</w:t>
        </w:r>
      </w:hyperlink>
      <w:r w:rsidRPr="0072608B">
        <w:rPr>
          <w:rFonts w:ascii="Arial" w:hAnsi="Arial" w:cs="Arial"/>
        </w:rPr>
        <w:t xml:space="preserve"> </w:t>
      </w:r>
    </w:p>
    <w:p w:rsidR="00935234" w:rsidRPr="0072608B" w:rsidRDefault="00935234" w:rsidP="007F417C">
      <w:pPr>
        <w:pStyle w:val="ListParagraph"/>
        <w:numPr>
          <w:ilvl w:val="1"/>
          <w:numId w:val="2"/>
        </w:numPr>
        <w:rPr>
          <w:rFonts w:ascii="Arial" w:hAnsi="Arial" w:cs="Arial"/>
        </w:rPr>
      </w:pPr>
      <w:r w:rsidRPr="0072608B">
        <w:rPr>
          <w:rFonts w:ascii="Arial" w:hAnsi="Arial" w:cs="Arial"/>
        </w:rPr>
        <w:t>AdventureWorks Internet Sales Tabular Model SQL Server 2012</w:t>
      </w:r>
      <w:r w:rsidR="00A27A46" w:rsidRPr="0072608B">
        <w:rPr>
          <w:rFonts w:ascii="Arial" w:hAnsi="Arial" w:cs="Arial"/>
        </w:rPr>
        <w:t>:</w:t>
      </w:r>
      <w:r w:rsidRPr="0072608B">
        <w:rPr>
          <w:rFonts w:ascii="Arial" w:hAnsi="Arial" w:cs="Arial"/>
        </w:rPr>
        <w:t xml:space="preserve"> </w:t>
      </w:r>
      <w:hyperlink r:id="rId34" w:anchor="DownloadId=353144" w:history="1">
        <w:r w:rsidRPr="0072608B">
          <w:rPr>
            <w:rStyle w:val="Hyperlink"/>
            <w:rFonts w:ascii="Arial" w:hAnsi="Arial" w:cs="Arial"/>
          </w:rPr>
          <w:t>http://msftdbprodsamples.codeplex.com/releases/view/55330#DownloadId=353144</w:t>
        </w:r>
      </w:hyperlink>
      <w:r w:rsidRPr="0072608B">
        <w:rPr>
          <w:rFonts w:ascii="Arial" w:hAnsi="Arial" w:cs="Arial"/>
        </w:rPr>
        <w:t xml:space="preserve"> </w:t>
      </w:r>
    </w:p>
    <w:p w:rsidR="00935234" w:rsidRPr="00242C2D" w:rsidRDefault="00935234" w:rsidP="00935234">
      <w:pPr>
        <w:rPr>
          <w:rFonts w:asciiTheme="majorHAnsi" w:eastAsiaTheme="majorEastAsia" w:hAnsiTheme="majorHAnsi" w:cstheme="majorBidi"/>
          <w:b/>
          <w:bCs/>
          <w:color w:val="4F81BD" w:themeColor="accent1"/>
          <w:sz w:val="26"/>
          <w:szCs w:val="26"/>
        </w:rPr>
      </w:pPr>
      <w:r w:rsidRPr="00242C2D">
        <w:br w:type="page"/>
      </w:r>
    </w:p>
    <w:p w:rsidR="00935234" w:rsidRPr="00242C2D" w:rsidRDefault="00935234" w:rsidP="00935234">
      <w:pPr>
        <w:pStyle w:val="Heading1"/>
      </w:pPr>
      <w:bookmarkStart w:id="9" w:name="_Scenario_1:_Install"/>
      <w:bookmarkStart w:id="10" w:name="_Toc324694208"/>
      <w:bookmarkStart w:id="11" w:name="_Toc332020947"/>
      <w:bookmarkEnd w:id="9"/>
      <w:r w:rsidRPr="00242C2D">
        <w:lastRenderedPageBreak/>
        <w:t xml:space="preserve">Scenario 1: </w:t>
      </w:r>
      <w:r w:rsidR="00960111" w:rsidRPr="00960111">
        <w:t xml:space="preserve">Install a SharePoint 2010 Farm, Add the Power View and </w:t>
      </w:r>
      <w:proofErr w:type="spellStart"/>
      <w:r w:rsidR="00960111" w:rsidRPr="00960111">
        <w:t>PowerPivot</w:t>
      </w:r>
      <w:proofErr w:type="spellEnd"/>
      <w:r w:rsidR="00960111" w:rsidRPr="00960111">
        <w:t xml:space="preserve"> Infrastructure, and an Analysis Services Tabular Instance</w:t>
      </w:r>
      <w:bookmarkEnd w:id="10"/>
      <w:bookmarkEnd w:id="11"/>
    </w:p>
    <w:p w:rsidR="00960111" w:rsidRDefault="00BF5DAD" w:rsidP="00935234">
      <w:pPr>
        <w:rPr>
          <w:rFonts w:ascii="Arial" w:hAnsi="Arial" w:cs="Arial"/>
        </w:rPr>
      </w:pPr>
      <w:r>
        <w:rPr>
          <w:rFonts w:ascii="Arial" w:hAnsi="Arial" w:cs="Arial"/>
        </w:rPr>
        <w:t xml:space="preserve">The instructions for </w:t>
      </w:r>
      <w:r w:rsidR="00960111" w:rsidRPr="00960111">
        <w:rPr>
          <w:rFonts w:ascii="Arial" w:hAnsi="Arial" w:cs="Arial"/>
        </w:rPr>
        <w:t>this scenario</w:t>
      </w:r>
      <w:r>
        <w:rPr>
          <w:rFonts w:ascii="Arial" w:hAnsi="Arial" w:cs="Arial"/>
        </w:rPr>
        <w:t xml:space="preserve"> </w:t>
      </w:r>
      <w:r w:rsidR="00960111" w:rsidRPr="00960111">
        <w:rPr>
          <w:rFonts w:ascii="Arial" w:hAnsi="Arial" w:cs="Arial"/>
        </w:rPr>
        <w:t xml:space="preserve">walk you through installing SharePoint 2010, SQL Server 2012 </w:t>
      </w:r>
      <w:proofErr w:type="spellStart"/>
      <w:r w:rsidR="00960111" w:rsidRPr="00960111">
        <w:rPr>
          <w:rFonts w:ascii="Arial" w:hAnsi="Arial" w:cs="Arial"/>
        </w:rPr>
        <w:t>PowerPivot</w:t>
      </w:r>
      <w:proofErr w:type="spellEnd"/>
      <w:r w:rsidR="00960111" w:rsidRPr="00960111">
        <w:rPr>
          <w:rFonts w:ascii="Arial" w:hAnsi="Arial" w:cs="Arial"/>
        </w:rPr>
        <w:t xml:space="preserve"> for SharePoint, SQL Server 2012 Reporting Services, and SQL Server 2012 Database Engine on a single, domain-joined Windows Server 2008 R2 computer, using either the user interface or a combination of unattended setup scripts and PowerShell configuration </w:t>
      </w:r>
      <w:proofErr w:type="spellStart"/>
      <w:r w:rsidR="00960111" w:rsidRPr="00960111">
        <w:rPr>
          <w:rFonts w:ascii="Arial" w:hAnsi="Arial" w:cs="Arial"/>
        </w:rPr>
        <w:t>cmdlets</w:t>
      </w:r>
      <w:proofErr w:type="spellEnd"/>
      <w:r w:rsidR="00960111" w:rsidRPr="00960111">
        <w:rPr>
          <w:rFonts w:ascii="Arial" w:hAnsi="Arial" w:cs="Arial"/>
        </w:rPr>
        <w:t xml:space="preserve">. </w:t>
      </w:r>
    </w:p>
    <w:p w:rsidR="00960111" w:rsidRDefault="00960111" w:rsidP="00935234">
      <w:r w:rsidRPr="00960111">
        <w:rPr>
          <w:rFonts w:ascii="Arial" w:hAnsi="Arial" w:cs="Arial"/>
        </w:rPr>
        <w:t>This scenario includes the option to install SQL Server 2012 Analysis Services (tabular), SQL Server Data Tools, and SQL Server Management Tools on the same computer or on another server. If you install Analysis Services (tabular) on another computer, this scenario includes configuring connectivity from the client computer, through Power View to a remote Analysis Services tabular instance with and without Kerberos</w:t>
      </w:r>
      <w:r w:rsidR="00935234" w:rsidRPr="0041218C">
        <w:rPr>
          <w:rFonts w:ascii="Arial" w:hAnsi="Arial" w:cs="Arial"/>
        </w:rPr>
        <w:t>.</w:t>
      </w:r>
      <w:r w:rsidR="00935234" w:rsidRPr="00242C2D">
        <w:t xml:space="preserve"> </w:t>
      </w:r>
    </w:p>
    <w:p w:rsidR="00935234" w:rsidRDefault="00935234" w:rsidP="00935234">
      <w:pPr>
        <w:pStyle w:val="Heading2"/>
      </w:pPr>
      <w:bookmarkStart w:id="12" w:name="_Toc332020948"/>
      <w:r w:rsidRPr="00242C2D">
        <w:t>Environment, Hardware</w:t>
      </w:r>
      <w:r w:rsidR="00136520">
        <w:t>,</w:t>
      </w:r>
      <w:r w:rsidRPr="00242C2D">
        <w:t xml:space="preserve"> and Software </w:t>
      </w:r>
      <w:r w:rsidR="00023528">
        <w:t>Requirements</w:t>
      </w:r>
      <w:bookmarkEnd w:id="12"/>
    </w:p>
    <w:p w:rsidR="00890024" w:rsidRPr="00890024" w:rsidRDefault="00890024" w:rsidP="00890024">
      <w:pPr>
        <w:rPr>
          <w:rFonts w:ascii="Arial" w:hAnsi="Arial" w:cs="Arial"/>
        </w:rPr>
      </w:pPr>
      <w:r w:rsidRPr="00890024">
        <w:rPr>
          <w:rFonts w:ascii="Arial" w:hAnsi="Arial" w:cs="Arial"/>
        </w:rPr>
        <w:t xml:space="preserve">This scenario </w:t>
      </w:r>
      <w:r>
        <w:rPr>
          <w:rFonts w:ascii="Arial" w:hAnsi="Arial" w:cs="Arial"/>
        </w:rPr>
        <w:t>uses</w:t>
      </w:r>
      <w:r w:rsidRPr="00890024">
        <w:rPr>
          <w:rFonts w:ascii="Arial" w:hAnsi="Arial" w:cs="Arial"/>
        </w:rPr>
        <w:t xml:space="preserve"> the following computers</w:t>
      </w:r>
      <w:r>
        <w:rPr>
          <w:rFonts w:ascii="Arial" w:hAnsi="Arial" w:cs="Arial"/>
        </w:rPr>
        <w:t xml:space="preserve"> and user or service accounts</w:t>
      </w:r>
      <w:r w:rsidRPr="00890024">
        <w:rPr>
          <w:rFonts w:ascii="Arial" w:hAnsi="Arial" w:cs="Arial"/>
        </w:rPr>
        <w:t xml:space="preserve">. The names shown in </w:t>
      </w:r>
      <w:r w:rsidRPr="00890024">
        <w:rPr>
          <w:rFonts w:ascii="Arial" w:hAnsi="Arial" w:cs="Arial"/>
          <w:b/>
        </w:rPr>
        <w:t>bold italic</w:t>
      </w:r>
      <w:r w:rsidRPr="00890024">
        <w:rPr>
          <w:rFonts w:ascii="Arial" w:hAnsi="Arial" w:cs="Arial"/>
        </w:rPr>
        <w:t xml:space="preserve"> are used throughout the scripts and examples in these instructions</w:t>
      </w:r>
      <w:r>
        <w:rPr>
          <w:rFonts w:ascii="Arial" w:hAnsi="Arial" w:cs="Arial"/>
        </w:rPr>
        <w:t xml:space="preserve">. If you use different </w:t>
      </w:r>
      <w:r w:rsidR="00090706">
        <w:rPr>
          <w:rFonts w:ascii="Arial" w:hAnsi="Arial" w:cs="Arial"/>
        </w:rPr>
        <w:t xml:space="preserve">domain names, </w:t>
      </w:r>
      <w:r>
        <w:rPr>
          <w:rFonts w:ascii="Arial" w:hAnsi="Arial" w:cs="Arial"/>
        </w:rPr>
        <w:t>computer names or account</w:t>
      </w:r>
      <w:r w:rsidR="00090706">
        <w:rPr>
          <w:rFonts w:ascii="Arial" w:hAnsi="Arial" w:cs="Arial"/>
        </w:rPr>
        <w:t xml:space="preserve"> name</w:t>
      </w:r>
      <w:r>
        <w:rPr>
          <w:rFonts w:ascii="Arial" w:hAnsi="Arial" w:cs="Arial"/>
        </w:rPr>
        <w:t>s, be sure to edit the scripts that are provided</w:t>
      </w:r>
      <w:r w:rsidRPr="00890024">
        <w:rPr>
          <w:rFonts w:ascii="Arial" w:hAnsi="Arial" w:cs="Arial"/>
        </w:rPr>
        <w:t>.</w:t>
      </w:r>
    </w:p>
    <w:p w:rsidR="00935234" w:rsidRPr="001C1D3B" w:rsidRDefault="00935234" w:rsidP="00935234">
      <w:pPr>
        <w:pStyle w:val="Heading3"/>
      </w:pPr>
      <w:bookmarkStart w:id="13" w:name="_Toc332020949"/>
      <w:r>
        <w:t>Existing Environment</w:t>
      </w:r>
      <w:bookmarkEnd w:id="13"/>
    </w:p>
    <w:p w:rsidR="005111A2" w:rsidRPr="00232418" w:rsidRDefault="005A4730" w:rsidP="005111A2">
      <w:pPr>
        <w:rPr>
          <w:rFonts w:ascii="Arial" w:hAnsi="Arial" w:cs="Arial"/>
        </w:rPr>
      </w:pPr>
      <w:r w:rsidRPr="005A4730">
        <w:rPr>
          <w:rFonts w:ascii="Arial" w:hAnsi="Arial" w:cs="Arial"/>
          <w:b/>
          <w:i/>
        </w:rPr>
        <w:t>DC</w:t>
      </w:r>
      <w:r>
        <w:rPr>
          <w:rFonts w:ascii="Arial" w:hAnsi="Arial" w:cs="Arial"/>
        </w:rPr>
        <w:t xml:space="preserve">: </w:t>
      </w:r>
      <w:r w:rsidR="005111A2" w:rsidRPr="00232418">
        <w:rPr>
          <w:rFonts w:ascii="Arial" w:hAnsi="Arial" w:cs="Arial"/>
        </w:rPr>
        <w:t>An existing domain controller running Windows Server 2008 R2</w:t>
      </w:r>
      <w:r w:rsidR="005111A2">
        <w:rPr>
          <w:rFonts w:ascii="Arial" w:hAnsi="Arial" w:cs="Arial"/>
        </w:rPr>
        <w:t xml:space="preserve">. </w:t>
      </w:r>
      <w:r w:rsidR="002357A0">
        <w:rPr>
          <w:rFonts w:ascii="Arial" w:hAnsi="Arial" w:cs="Arial"/>
        </w:rPr>
        <w:t xml:space="preserve">The domain controller must be configured with </w:t>
      </w:r>
      <w:r w:rsidR="002357A0" w:rsidRPr="00232418">
        <w:rPr>
          <w:rFonts w:ascii="Arial" w:hAnsi="Arial" w:cs="Arial"/>
        </w:rPr>
        <w:t>the following service and user accounts</w:t>
      </w:r>
      <w:r w:rsidR="002357A0">
        <w:rPr>
          <w:rFonts w:ascii="Arial" w:hAnsi="Arial" w:cs="Arial"/>
        </w:rPr>
        <w:t xml:space="preserve">. </w:t>
      </w:r>
    </w:p>
    <w:p w:rsidR="005111A2" w:rsidRPr="006208E2" w:rsidRDefault="005111A2" w:rsidP="007F417C">
      <w:pPr>
        <w:pStyle w:val="ListParagraph"/>
        <w:numPr>
          <w:ilvl w:val="0"/>
          <w:numId w:val="2"/>
        </w:numPr>
        <w:ind w:left="714" w:hanging="357"/>
        <w:rPr>
          <w:rFonts w:ascii="Arial" w:hAnsi="Arial" w:cs="Arial"/>
        </w:rPr>
      </w:pPr>
      <w:r w:rsidRPr="006208E2">
        <w:rPr>
          <w:rFonts w:ascii="Arial" w:hAnsi="Arial" w:cs="Arial"/>
          <w:b/>
          <w:i/>
        </w:rPr>
        <w:t>BI\</w:t>
      </w:r>
      <w:proofErr w:type="spellStart"/>
      <w:r w:rsidRPr="006208E2">
        <w:rPr>
          <w:rFonts w:ascii="Arial" w:hAnsi="Arial" w:cs="Arial"/>
          <w:b/>
          <w:i/>
        </w:rPr>
        <w:t>BIService</w:t>
      </w:r>
      <w:proofErr w:type="spellEnd"/>
      <w:r w:rsidRPr="006208E2">
        <w:rPr>
          <w:rFonts w:ascii="Arial" w:hAnsi="Arial" w:cs="Arial"/>
        </w:rPr>
        <w:t xml:space="preserve"> - Use this domain account for all SQL Server services and all SharePoint services.</w:t>
      </w:r>
      <w:r w:rsidR="00875571" w:rsidRPr="006208E2">
        <w:rPr>
          <w:rFonts w:ascii="Arial" w:hAnsi="Arial" w:cs="Arial"/>
        </w:rPr>
        <w:t xml:space="preserve"> </w:t>
      </w:r>
    </w:p>
    <w:p w:rsidR="00875571" w:rsidRPr="006208E2" w:rsidRDefault="00875571" w:rsidP="00BA259E">
      <w:pPr>
        <w:ind w:left="720"/>
        <w:rPr>
          <w:rFonts w:ascii="Arial" w:hAnsi="Arial" w:cs="Arial"/>
        </w:rPr>
      </w:pPr>
      <w:r w:rsidRPr="00E50988">
        <w:rPr>
          <w:rFonts w:ascii="Arial" w:hAnsi="Arial" w:cs="Arial"/>
          <w:b/>
        </w:rPr>
        <w:t>Note</w:t>
      </w:r>
      <w:r w:rsidRPr="006208E2">
        <w:rPr>
          <w:rFonts w:ascii="Arial" w:hAnsi="Arial" w:cs="Arial"/>
        </w:rPr>
        <w:t xml:space="preserve">: You need to expressly give the account </w:t>
      </w:r>
      <w:proofErr w:type="spellStart"/>
      <w:r w:rsidRPr="006208E2">
        <w:rPr>
          <w:rFonts w:ascii="Arial" w:hAnsi="Arial" w:cs="Arial"/>
        </w:rPr>
        <w:t>BIService</w:t>
      </w:r>
      <w:proofErr w:type="spellEnd"/>
      <w:r w:rsidRPr="006208E2">
        <w:rPr>
          <w:rFonts w:ascii="Arial" w:hAnsi="Arial" w:cs="Arial"/>
        </w:rPr>
        <w:t xml:space="preserve"> (the account for the </w:t>
      </w:r>
      <w:proofErr w:type="spellStart"/>
      <w:r w:rsidRPr="006208E2">
        <w:rPr>
          <w:rFonts w:ascii="Arial" w:hAnsi="Arial" w:cs="Arial"/>
        </w:rPr>
        <w:t>PowerPivot</w:t>
      </w:r>
      <w:proofErr w:type="spellEnd"/>
      <w:r w:rsidRPr="006208E2">
        <w:rPr>
          <w:rFonts w:ascii="Arial" w:hAnsi="Arial" w:cs="Arial"/>
        </w:rPr>
        <w:t xml:space="preserve"> service) </w:t>
      </w:r>
      <w:r w:rsidRPr="006208E2">
        <w:rPr>
          <w:rFonts w:ascii="Arial" w:hAnsi="Arial" w:cs="Arial"/>
          <w:b/>
        </w:rPr>
        <w:t>read</w:t>
      </w:r>
      <w:r w:rsidRPr="006208E2">
        <w:rPr>
          <w:rFonts w:ascii="Arial" w:hAnsi="Arial" w:cs="Arial"/>
        </w:rPr>
        <w:t xml:space="preserve"> permissions on the tables in the </w:t>
      </w:r>
      <w:proofErr w:type="spellStart"/>
      <w:r w:rsidRPr="006208E2">
        <w:rPr>
          <w:rFonts w:ascii="Arial" w:hAnsi="Arial" w:cs="Arial"/>
        </w:rPr>
        <w:t>PowerPivot</w:t>
      </w:r>
      <w:proofErr w:type="spellEnd"/>
      <w:r w:rsidRPr="006208E2">
        <w:rPr>
          <w:rFonts w:ascii="Arial" w:hAnsi="Arial" w:cs="Arial"/>
        </w:rPr>
        <w:t xml:space="preserve"> content database in order for the </w:t>
      </w:r>
      <w:proofErr w:type="spellStart"/>
      <w:r w:rsidRPr="006208E2">
        <w:rPr>
          <w:rFonts w:ascii="Arial" w:hAnsi="Arial" w:cs="Arial"/>
        </w:rPr>
        <w:t>PowerPivot</w:t>
      </w:r>
      <w:proofErr w:type="spellEnd"/>
      <w:r w:rsidRPr="006208E2">
        <w:rPr>
          <w:rFonts w:ascii="Arial" w:hAnsi="Arial" w:cs="Arial"/>
        </w:rPr>
        <w:t xml:space="preserve"> Management Dashboard to process data into its tabular model – otherwise, you will get an error complaining about the lack of Select permissions.</w:t>
      </w:r>
    </w:p>
    <w:p w:rsidR="005111A2" w:rsidRPr="00232418" w:rsidRDefault="005111A2" w:rsidP="007F417C">
      <w:pPr>
        <w:pStyle w:val="ListParagraph"/>
        <w:numPr>
          <w:ilvl w:val="0"/>
          <w:numId w:val="2"/>
        </w:numPr>
        <w:ind w:left="714" w:hanging="357"/>
        <w:rPr>
          <w:rFonts w:ascii="Arial" w:hAnsi="Arial" w:cs="Arial"/>
        </w:rPr>
      </w:pPr>
      <w:r w:rsidRPr="00890024">
        <w:rPr>
          <w:rFonts w:ascii="Arial" w:hAnsi="Arial" w:cs="Arial"/>
          <w:b/>
          <w:i/>
        </w:rPr>
        <w:t>BI\</w:t>
      </w:r>
      <w:proofErr w:type="spellStart"/>
      <w:r w:rsidRPr="00890024">
        <w:rPr>
          <w:rFonts w:ascii="Arial" w:hAnsi="Arial" w:cs="Arial"/>
          <w:b/>
          <w:i/>
        </w:rPr>
        <w:t>BIAdmin</w:t>
      </w:r>
      <w:proofErr w:type="spellEnd"/>
      <w:r w:rsidRPr="00232418">
        <w:rPr>
          <w:rFonts w:ascii="Arial" w:hAnsi="Arial" w:cs="Arial"/>
        </w:rPr>
        <w:t xml:space="preserve"> - Use this account to manage </w:t>
      </w:r>
      <w:r w:rsidR="00126A6B">
        <w:rPr>
          <w:rFonts w:ascii="Arial" w:hAnsi="Arial" w:cs="Arial"/>
        </w:rPr>
        <w:t>the</w:t>
      </w:r>
      <w:r w:rsidR="00126A6B" w:rsidRPr="00232418">
        <w:rPr>
          <w:rFonts w:ascii="Arial" w:hAnsi="Arial" w:cs="Arial"/>
        </w:rPr>
        <w:t xml:space="preserve"> </w:t>
      </w:r>
      <w:r w:rsidRPr="00232418">
        <w:rPr>
          <w:rFonts w:ascii="Arial" w:hAnsi="Arial" w:cs="Arial"/>
        </w:rPr>
        <w:t xml:space="preserve">SharePoint farm and the SQL Server databases. Add this account to the local administrators group on </w:t>
      </w:r>
      <w:r w:rsidRPr="005A4730">
        <w:rPr>
          <w:rFonts w:ascii="Arial" w:hAnsi="Arial" w:cs="Arial"/>
          <w:b/>
          <w:i/>
        </w:rPr>
        <w:t>SP1</w:t>
      </w:r>
      <w:r w:rsidRPr="00232418">
        <w:rPr>
          <w:rFonts w:ascii="Arial" w:hAnsi="Arial" w:cs="Arial"/>
        </w:rPr>
        <w:t>.</w:t>
      </w:r>
    </w:p>
    <w:p w:rsidR="006208E2" w:rsidRDefault="005111A2" w:rsidP="007F417C">
      <w:pPr>
        <w:pStyle w:val="ListParagraph"/>
        <w:numPr>
          <w:ilvl w:val="0"/>
          <w:numId w:val="2"/>
        </w:numPr>
        <w:ind w:left="714" w:hanging="357"/>
        <w:rPr>
          <w:rFonts w:ascii="Arial" w:hAnsi="Arial" w:cs="Arial"/>
        </w:rPr>
      </w:pPr>
      <w:r w:rsidRPr="00890024">
        <w:rPr>
          <w:rFonts w:ascii="Arial" w:hAnsi="Arial" w:cs="Arial"/>
          <w:b/>
          <w:i/>
        </w:rPr>
        <w:t>BI\</w:t>
      </w:r>
      <w:proofErr w:type="spellStart"/>
      <w:r w:rsidRPr="00890024">
        <w:rPr>
          <w:rFonts w:ascii="Arial" w:hAnsi="Arial" w:cs="Arial"/>
          <w:b/>
          <w:i/>
        </w:rPr>
        <w:t>PwrPvtUnattend</w:t>
      </w:r>
      <w:proofErr w:type="spellEnd"/>
      <w:r w:rsidRPr="00232418">
        <w:rPr>
          <w:rFonts w:ascii="Arial" w:hAnsi="Arial" w:cs="Arial"/>
        </w:rPr>
        <w:t xml:space="preserve"> – Use this account for refreshing </w:t>
      </w:r>
      <w:proofErr w:type="spellStart"/>
      <w:r w:rsidRPr="00232418">
        <w:rPr>
          <w:rFonts w:ascii="Arial" w:hAnsi="Arial" w:cs="Arial"/>
        </w:rPr>
        <w:t>PowerPivot</w:t>
      </w:r>
      <w:proofErr w:type="spellEnd"/>
      <w:r w:rsidRPr="00232418">
        <w:rPr>
          <w:rFonts w:ascii="Arial" w:hAnsi="Arial" w:cs="Arial"/>
        </w:rPr>
        <w:t xml:space="preserve"> data from data sources</w:t>
      </w:r>
      <w:r w:rsidR="0071520C">
        <w:rPr>
          <w:rFonts w:ascii="Arial" w:hAnsi="Arial" w:cs="Arial"/>
        </w:rPr>
        <w:t>.</w:t>
      </w:r>
      <w:r w:rsidR="007279E6">
        <w:rPr>
          <w:rFonts w:ascii="Arial" w:hAnsi="Arial" w:cs="Arial"/>
        </w:rPr>
        <w:t xml:space="preserve"> </w:t>
      </w:r>
    </w:p>
    <w:p w:rsidR="005111A2" w:rsidRPr="00232418" w:rsidRDefault="006208E2" w:rsidP="00BA259E">
      <w:pPr>
        <w:ind w:left="720"/>
        <w:rPr>
          <w:rFonts w:ascii="Arial" w:hAnsi="Arial" w:cs="Arial"/>
        </w:rPr>
      </w:pPr>
      <w:r w:rsidRPr="00E50988">
        <w:rPr>
          <w:rFonts w:ascii="Arial" w:hAnsi="Arial" w:cs="Arial"/>
          <w:b/>
        </w:rPr>
        <w:t>Note</w:t>
      </w:r>
      <w:r>
        <w:rPr>
          <w:rFonts w:ascii="Arial" w:hAnsi="Arial" w:cs="Arial"/>
        </w:rPr>
        <w:t xml:space="preserve">: </w:t>
      </w:r>
      <w:r w:rsidR="007279E6">
        <w:rPr>
          <w:rFonts w:ascii="Arial" w:hAnsi="Arial" w:cs="Arial"/>
        </w:rPr>
        <w:t xml:space="preserve">Although this account is not used specifically in these scenarios, it is part of the </w:t>
      </w:r>
      <w:proofErr w:type="spellStart"/>
      <w:r w:rsidR="007279E6">
        <w:rPr>
          <w:rFonts w:ascii="Arial" w:hAnsi="Arial" w:cs="Arial"/>
        </w:rPr>
        <w:t>PowerPivot</w:t>
      </w:r>
      <w:proofErr w:type="spellEnd"/>
      <w:r w:rsidR="007279E6">
        <w:rPr>
          <w:rFonts w:ascii="Arial" w:hAnsi="Arial" w:cs="Arial"/>
        </w:rPr>
        <w:t xml:space="preserve"> configuration process, and so you should have the account created and ready to use during setup.</w:t>
      </w:r>
    </w:p>
    <w:p w:rsidR="005A4730" w:rsidRDefault="005A4730" w:rsidP="003373E7">
      <w:pPr>
        <w:rPr>
          <w:rFonts w:ascii="Arial" w:hAnsi="Arial" w:cs="Arial"/>
        </w:rPr>
      </w:pPr>
      <w:r w:rsidRPr="005A4730">
        <w:rPr>
          <w:rFonts w:ascii="Arial" w:hAnsi="Arial" w:cs="Arial"/>
          <w:b/>
        </w:rPr>
        <w:t>Note:</w:t>
      </w:r>
      <w:r>
        <w:rPr>
          <w:rFonts w:ascii="Arial" w:hAnsi="Arial" w:cs="Arial"/>
        </w:rPr>
        <w:t xml:space="preserve"> </w:t>
      </w:r>
      <w:r w:rsidR="007279E6">
        <w:rPr>
          <w:rFonts w:ascii="Arial" w:hAnsi="Arial" w:cs="Arial"/>
        </w:rPr>
        <w:t xml:space="preserve">You will note that these scenarios do not include a non-admin user. This is by design. </w:t>
      </w:r>
      <w:r>
        <w:rPr>
          <w:rFonts w:ascii="Arial" w:hAnsi="Arial" w:cs="Arial"/>
        </w:rPr>
        <w:t xml:space="preserve">In general, we recommend that you use </w:t>
      </w:r>
      <w:r w:rsidR="004868EE">
        <w:rPr>
          <w:rFonts w:ascii="Arial" w:hAnsi="Arial" w:cs="Arial"/>
        </w:rPr>
        <w:t xml:space="preserve">a </w:t>
      </w:r>
      <w:r w:rsidR="00090706">
        <w:rPr>
          <w:rFonts w:ascii="Arial" w:hAnsi="Arial" w:cs="Arial"/>
        </w:rPr>
        <w:t xml:space="preserve">limited number of </w:t>
      </w:r>
      <w:r>
        <w:rPr>
          <w:rFonts w:ascii="Arial" w:hAnsi="Arial" w:cs="Arial"/>
        </w:rPr>
        <w:t xml:space="preserve">accounts to perform the initial setup. After you have verified that all services work, you can </w:t>
      </w:r>
      <w:r w:rsidR="00090706">
        <w:rPr>
          <w:rFonts w:ascii="Arial" w:hAnsi="Arial" w:cs="Arial"/>
        </w:rPr>
        <w:t>modify your environment with additional identities for various services, as desired</w:t>
      </w:r>
      <w:r>
        <w:rPr>
          <w:rFonts w:ascii="Arial" w:hAnsi="Arial" w:cs="Arial"/>
        </w:rPr>
        <w:t>.</w:t>
      </w:r>
      <w:r w:rsidR="00090706">
        <w:rPr>
          <w:rFonts w:ascii="Arial" w:hAnsi="Arial" w:cs="Arial"/>
        </w:rPr>
        <w:t xml:space="preserve"> However, using multiple service accounts for various services and using a different service account for SharePoint 2010 services and for SQL Server </w:t>
      </w:r>
      <w:r w:rsidR="00090706">
        <w:rPr>
          <w:rFonts w:ascii="Arial" w:hAnsi="Arial" w:cs="Arial"/>
        </w:rPr>
        <w:lastRenderedPageBreak/>
        <w:t>services substantially complicates your environment – you will need to ensure each new identity has sufficient rights / permissions to accomplish its tasks. Documenting the required steps for multiple service accounts is beyond the scope of this document.</w:t>
      </w:r>
    </w:p>
    <w:p w:rsidR="005111A2" w:rsidRPr="005111A2" w:rsidRDefault="005A4730" w:rsidP="00723AB7">
      <w:pPr>
        <w:pStyle w:val="ListParagraph"/>
        <w:ind w:left="0"/>
        <w:rPr>
          <w:rFonts w:ascii="Arial" w:hAnsi="Arial" w:cs="Arial"/>
        </w:rPr>
      </w:pPr>
      <w:r w:rsidRPr="005A4730">
        <w:rPr>
          <w:rFonts w:ascii="Arial" w:hAnsi="Arial" w:cs="Arial"/>
          <w:b/>
          <w:i/>
        </w:rPr>
        <w:t>SP1</w:t>
      </w:r>
      <w:r>
        <w:rPr>
          <w:rFonts w:ascii="Arial" w:hAnsi="Arial" w:cs="Arial"/>
        </w:rPr>
        <w:t>: An existing s</w:t>
      </w:r>
      <w:r w:rsidR="0071520C">
        <w:rPr>
          <w:rFonts w:ascii="Arial" w:hAnsi="Arial" w:cs="Arial"/>
        </w:rPr>
        <w:t xml:space="preserve">erver </w:t>
      </w:r>
      <w:r>
        <w:rPr>
          <w:rFonts w:ascii="Arial" w:hAnsi="Arial" w:cs="Arial"/>
        </w:rPr>
        <w:t xml:space="preserve">running </w:t>
      </w:r>
      <w:r w:rsidR="0071520C">
        <w:rPr>
          <w:rFonts w:ascii="Arial" w:hAnsi="Arial" w:cs="Arial"/>
        </w:rPr>
        <w:t xml:space="preserve">with </w:t>
      </w:r>
      <w:r w:rsidR="005111A2" w:rsidRPr="005111A2">
        <w:rPr>
          <w:rFonts w:ascii="Arial" w:hAnsi="Arial" w:cs="Arial"/>
        </w:rPr>
        <w:t>Windows 2008 R2 Service Pack 1</w:t>
      </w:r>
      <w:r w:rsidR="002357A0">
        <w:rPr>
          <w:rFonts w:ascii="Arial" w:hAnsi="Arial" w:cs="Arial"/>
        </w:rPr>
        <w:t xml:space="preserve"> </w:t>
      </w:r>
      <w:r>
        <w:rPr>
          <w:rFonts w:ascii="Arial" w:hAnsi="Arial" w:cs="Arial"/>
        </w:rPr>
        <w:t xml:space="preserve">, which has been </w:t>
      </w:r>
      <w:r w:rsidR="00FD0186">
        <w:rPr>
          <w:rFonts w:ascii="Arial" w:hAnsi="Arial" w:cs="Arial"/>
        </w:rPr>
        <w:t>joined to the domain</w:t>
      </w:r>
      <w:r>
        <w:rPr>
          <w:rFonts w:ascii="Arial" w:hAnsi="Arial" w:cs="Arial"/>
        </w:rPr>
        <w:t xml:space="preserve">. </w:t>
      </w:r>
      <w:r w:rsidR="005111A2" w:rsidRPr="005111A2">
        <w:rPr>
          <w:rFonts w:ascii="Arial" w:hAnsi="Arial" w:cs="Arial"/>
        </w:rPr>
        <w:t>Windows Server 2008 R2, Enterprise Edition</w:t>
      </w:r>
      <w:r>
        <w:rPr>
          <w:rFonts w:ascii="Arial" w:hAnsi="Arial" w:cs="Arial"/>
        </w:rPr>
        <w:t xml:space="preserve"> </w:t>
      </w:r>
      <w:r w:rsidR="005111A2" w:rsidRPr="005111A2">
        <w:rPr>
          <w:rFonts w:ascii="Arial" w:hAnsi="Arial" w:cs="Arial"/>
        </w:rPr>
        <w:t>Service Pack 1 and all applicable updates for Windows and other products from Microsoft Update</w:t>
      </w:r>
      <w:r w:rsidR="002357A0">
        <w:rPr>
          <w:rFonts w:ascii="Arial" w:hAnsi="Arial" w:cs="Arial"/>
        </w:rPr>
        <w:t xml:space="preserve"> </w:t>
      </w:r>
      <w:r w:rsidR="00FD0186">
        <w:rPr>
          <w:rFonts w:ascii="Arial" w:hAnsi="Arial" w:cs="Arial"/>
        </w:rPr>
        <w:t>must</w:t>
      </w:r>
      <w:r w:rsidR="002357A0">
        <w:rPr>
          <w:rFonts w:ascii="Arial" w:hAnsi="Arial" w:cs="Arial"/>
        </w:rPr>
        <w:t xml:space="preserve"> have already been installed. </w:t>
      </w:r>
      <w:r w:rsidR="00FD0186">
        <w:rPr>
          <w:rFonts w:ascii="Arial" w:hAnsi="Arial" w:cs="Arial"/>
        </w:rPr>
        <w:t>T</w:t>
      </w:r>
      <w:r w:rsidR="002357A0">
        <w:rPr>
          <w:rFonts w:ascii="Arial" w:hAnsi="Arial" w:cs="Arial"/>
        </w:rPr>
        <w:t xml:space="preserve">he server should </w:t>
      </w:r>
      <w:r w:rsidR="005111A2" w:rsidRPr="005111A2">
        <w:rPr>
          <w:rFonts w:ascii="Arial" w:hAnsi="Arial" w:cs="Arial"/>
        </w:rPr>
        <w:t>meet the following minimum hardware specifications:</w:t>
      </w:r>
    </w:p>
    <w:p w:rsidR="0071520C" w:rsidRDefault="005111A2" w:rsidP="007F417C">
      <w:pPr>
        <w:pStyle w:val="ListParagraph"/>
        <w:numPr>
          <w:ilvl w:val="0"/>
          <w:numId w:val="2"/>
        </w:numPr>
        <w:rPr>
          <w:rFonts w:ascii="Arial" w:hAnsi="Arial" w:cs="Arial"/>
        </w:rPr>
      </w:pPr>
      <w:r w:rsidRPr="005111A2">
        <w:rPr>
          <w:rFonts w:ascii="Arial" w:hAnsi="Arial" w:cs="Arial"/>
        </w:rPr>
        <w:t>64-bit</w:t>
      </w:r>
      <w:r w:rsidR="0071520C">
        <w:rPr>
          <w:rFonts w:ascii="Arial" w:hAnsi="Arial" w:cs="Arial"/>
        </w:rPr>
        <w:t xml:space="preserve"> operating system</w:t>
      </w:r>
      <w:r w:rsidRPr="005111A2">
        <w:rPr>
          <w:rFonts w:ascii="Arial" w:hAnsi="Arial" w:cs="Arial"/>
        </w:rPr>
        <w:t xml:space="preserve">, </w:t>
      </w:r>
    </w:p>
    <w:p w:rsidR="005111A2" w:rsidRPr="005111A2" w:rsidRDefault="003117B8" w:rsidP="007F417C">
      <w:pPr>
        <w:pStyle w:val="ListParagraph"/>
        <w:numPr>
          <w:ilvl w:val="0"/>
          <w:numId w:val="2"/>
        </w:numPr>
        <w:rPr>
          <w:rFonts w:ascii="Arial" w:hAnsi="Arial" w:cs="Arial"/>
        </w:rPr>
      </w:pPr>
      <w:r>
        <w:rPr>
          <w:rFonts w:ascii="Arial" w:hAnsi="Arial" w:cs="Arial"/>
        </w:rPr>
        <w:t>4-</w:t>
      </w:r>
      <w:r w:rsidR="005111A2" w:rsidRPr="005111A2">
        <w:rPr>
          <w:rFonts w:ascii="Arial" w:hAnsi="Arial" w:cs="Arial"/>
        </w:rPr>
        <w:t>core</w:t>
      </w:r>
      <w:r>
        <w:rPr>
          <w:rFonts w:ascii="Arial" w:hAnsi="Arial" w:cs="Arial"/>
        </w:rPr>
        <w:t xml:space="preserve"> processor</w:t>
      </w:r>
    </w:p>
    <w:p w:rsidR="005111A2" w:rsidRPr="005111A2" w:rsidRDefault="005111A2" w:rsidP="007F417C">
      <w:pPr>
        <w:pStyle w:val="ListParagraph"/>
        <w:numPr>
          <w:ilvl w:val="0"/>
          <w:numId w:val="2"/>
        </w:numPr>
        <w:rPr>
          <w:rFonts w:ascii="Arial" w:hAnsi="Arial" w:cs="Arial"/>
        </w:rPr>
      </w:pPr>
      <w:r w:rsidRPr="005111A2">
        <w:rPr>
          <w:rFonts w:ascii="Arial" w:hAnsi="Arial" w:cs="Arial"/>
        </w:rPr>
        <w:t>8 GB memory</w:t>
      </w:r>
    </w:p>
    <w:p w:rsidR="005111A2" w:rsidRDefault="005111A2" w:rsidP="007F417C">
      <w:pPr>
        <w:pStyle w:val="ListParagraph"/>
        <w:numPr>
          <w:ilvl w:val="0"/>
          <w:numId w:val="2"/>
        </w:numPr>
        <w:rPr>
          <w:rFonts w:ascii="Arial" w:hAnsi="Arial" w:cs="Arial"/>
        </w:rPr>
      </w:pPr>
      <w:r w:rsidRPr="005111A2">
        <w:rPr>
          <w:rFonts w:ascii="Arial" w:hAnsi="Arial" w:cs="Arial"/>
        </w:rPr>
        <w:t>100 GB storage</w:t>
      </w:r>
    </w:p>
    <w:p w:rsidR="00935234" w:rsidRPr="001C1D3B" w:rsidRDefault="005111A2" w:rsidP="00935234">
      <w:pPr>
        <w:pStyle w:val="Heading3"/>
      </w:pPr>
      <w:bookmarkStart w:id="14" w:name="_Toc332020950"/>
      <w:r>
        <w:t xml:space="preserve">Required </w:t>
      </w:r>
      <w:r w:rsidR="00935234">
        <w:t>Server Software</w:t>
      </w:r>
      <w:bookmarkEnd w:id="14"/>
      <w:r w:rsidR="00935234">
        <w:t xml:space="preserve"> </w:t>
      </w:r>
    </w:p>
    <w:p w:rsidR="00935234" w:rsidRPr="00890024" w:rsidRDefault="00935234" w:rsidP="007F417C">
      <w:pPr>
        <w:pStyle w:val="ListParagraph"/>
        <w:numPr>
          <w:ilvl w:val="0"/>
          <w:numId w:val="2"/>
        </w:numPr>
        <w:rPr>
          <w:rFonts w:ascii="Arial" w:hAnsi="Arial" w:cs="Arial"/>
        </w:rPr>
      </w:pPr>
      <w:r w:rsidRPr="00890024">
        <w:rPr>
          <w:rFonts w:ascii="Arial" w:hAnsi="Arial" w:cs="Arial"/>
          <w:b/>
        </w:rPr>
        <w:t>SQL Server Software</w:t>
      </w:r>
      <w:r w:rsidRPr="00890024">
        <w:rPr>
          <w:rFonts w:ascii="Arial" w:hAnsi="Arial" w:cs="Arial"/>
        </w:rPr>
        <w:t xml:space="preserve">: </w:t>
      </w:r>
    </w:p>
    <w:p w:rsidR="00935234" w:rsidRPr="00890024" w:rsidRDefault="00935234" w:rsidP="007F417C">
      <w:pPr>
        <w:pStyle w:val="ListParagraph"/>
        <w:numPr>
          <w:ilvl w:val="1"/>
          <w:numId w:val="2"/>
        </w:numPr>
        <w:rPr>
          <w:rFonts w:ascii="Arial" w:hAnsi="Arial" w:cs="Arial"/>
        </w:rPr>
      </w:pPr>
      <w:r w:rsidRPr="00890024">
        <w:rPr>
          <w:rFonts w:ascii="Arial" w:hAnsi="Arial" w:cs="Arial"/>
        </w:rPr>
        <w:t>SQL Server 2012</w:t>
      </w:r>
      <w:r w:rsidR="005111A2" w:rsidRPr="00890024">
        <w:rPr>
          <w:rFonts w:ascii="Arial" w:hAnsi="Arial" w:cs="Arial"/>
        </w:rPr>
        <w:t>—</w:t>
      </w:r>
      <w:r w:rsidRPr="00890024">
        <w:rPr>
          <w:rFonts w:ascii="Arial" w:hAnsi="Arial" w:cs="Arial"/>
        </w:rPr>
        <w:t>Enterprise Edition, Developer Edition, Standard Edition, or Evaluation Edition</w:t>
      </w:r>
    </w:p>
    <w:p w:rsidR="00935234" w:rsidRPr="00890024" w:rsidRDefault="00935234" w:rsidP="007F417C">
      <w:pPr>
        <w:pStyle w:val="ListParagraph"/>
        <w:numPr>
          <w:ilvl w:val="1"/>
          <w:numId w:val="2"/>
        </w:numPr>
        <w:rPr>
          <w:rFonts w:ascii="Arial" w:hAnsi="Arial" w:cs="Arial"/>
        </w:rPr>
      </w:pPr>
      <w:r w:rsidRPr="00890024">
        <w:rPr>
          <w:rFonts w:ascii="Arial" w:hAnsi="Arial" w:cs="Arial"/>
        </w:rPr>
        <w:t>Reporting Services Add-in For Microsoft SharePoint Technologies 2010</w:t>
      </w:r>
    </w:p>
    <w:p w:rsidR="005111A2" w:rsidRPr="00890024" w:rsidRDefault="00935234" w:rsidP="007F417C">
      <w:pPr>
        <w:pStyle w:val="ListParagraph"/>
        <w:numPr>
          <w:ilvl w:val="0"/>
          <w:numId w:val="2"/>
        </w:numPr>
        <w:rPr>
          <w:rFonts w:ascii="Arial" w:hAnsi="Arial" w:cs="Arial"/>
        </w:rPr>
      </w:pPr>
      <w:r w:rsidRPr="00890024">
        <w:rPr>
          <w:rFonts w:ascii="Arial" w:hAnsi="Arial" w:cs="Arial"/>
          <w:b/>
        </w:rPr>
        <w:t>SharePoint Software</w:t>
      </w:r>
      <w:r w:rsidRPr="00890024">
        <w:rPr>
          <w:rFonts w:ascii="Arial" w:hAnsi="Arial" w:cs="Arial"/>
        </w:rPr>
        <w:t xml:space="preserve">: </w:t>
      </w:r>
    </w:p>
    <w:p w:rsidR="00935234" w:rsidRPr="00890024" w:rsidRDefault="00935234" w:rsidP="007F417C">
      <w:pPr>
        <w:pStyle w:val="ListParagraph"/>
        <w:numPr>
          <w:ilvl w:val="1"/>
          <w:numId w:val="2"/>
        </w:numPr>
        <w:rPr>
          <w:rFonts w:ascii="Arial" w:hAnsi="Arial" w:cs="Arial"/>
        </w:rPr>
      </w:pPr>
      <w:r w:rsidRPr="00890024">
        <w:rPr>
          <w:rFonts w:ascii="Arial" w:hAnsi="Arial" w:cs="Arial"/>
        </w:rPr>
        <w:t>SharePoint 2010</w:t>
      </w:r>
      <w:r w:rsidR="005111A2" w:rsidRPr="00890024">
        <w:rPr>
          <w:rFonts w:ascii="Arial" w:hAnsi="Arial" w:cs="Arial"/>
        </w:rPr>
        <w:t>—</w:t>
      </w:r>
      <w:r w:rsidRPr="00890024">
        <w:rPr>
          <w:rFonts w:ascii="Arial" w:hAnsi="Arial" w:cs="Arial"/>
        </w:rPr>
        <w:t>Enterprise Edition or Evaluation Edition</w:t>
      </w:r>
    </w:p>
    <w:p w:rsidR="008848A9" w:rsidRPr="009729A7" w:rsidRDefault="00935234" w:rsidP="007F417C">
      <w:pPr>
        <w:pStyle w:val="ListParagraph"/>
        <w:numPr>
          <w:ilvl w:val="1"/>
          <w:numId w:val="2"/>
        </w:numPr>
        <w:rPr>
          <w:rFonts w:ascii="Arial" w:hAnsi="Arial" w:cs="Arial"/>
        </w:rPr>
      </w:pPr>
      <w:r w:rsidRPr="00890024">
        <w:rPr>
          <w:rFonts w:ascii="Arial" w:hAnsi="Arial" w:cs="Arial"/>
        </w:rPr>
        <w:t>SharePoint 2010 Service Pack 1</w:t>
      </w:r>
      <w:r w:rsidR="008848A9">
        <w:rPr>
          <w:rFonts w:ascii="Arial" w:hAnsi="Arial" w:cs="Arial"/>
        </w:rPr>
        <w:t xml:space="preserve"> (or more recent)</w:t>
      </w:r>
    </w:p>
    <w:p w:rsidR="008848A9" w:rsidRDefault="008848A9" w:rsidP="008848A9">
      <w:pPr>
        <w:pStyle w:val="Heading3"/>
      </w:pPr>
      <w:bookmarkStart w:id="15" w:name="_Toc332020951"/>
      <w:r>
        <w:t>Optional Server Software</w:t>
      </w:r>
      <w:bookmarkEnd w:id="15"/>
      <w:r>
        <w:t xml:space="preserve"> </w:t>
      </w:r>
    </w:p>
    <w:p w:rsidR="008848A9" w:rsidRPr="009729A7" w:rsidRDefault="008848A9" w:rsidP="007F417C">
      <w:pPr>
        <w:pStyle w:val="ListParagraph"/>
        <w:numPr>
          <w:ilvl w:val="0"/>
          <w:numId w:val="90"/>
        </w:numPr>
        <w:rPr>
          <w:rFonts w:ascii="Arial" w:hAnsi="Arial" w:cs="Arial"/>
        </w:rPr>
      </w:pPr>
      <w:r w:rsidRPr="009729A7">
        <w:rPr>
          <w:rFonts w:ascii="Arial" w:hAnsi="Arial" w:cs="Arial"/>
          <w:b/>
        </w:rPr>
        <w:t>SQL Server Software</w:t>
      </w:r>
    </w:p>
    <w:p w:rsidR="008848A9" w:rsidRPr="009729A7" w:rsidRDefault="008848A9" w:rsidP="007F417C">
      <w:pPr>
        <w:pStyle w:val="ListParagraph"/>
        <w:numPr>
          <w:ilvl w:val="1"/>
          <w:numId w:val="90"/>
        </w:numPr>
        <w:rPr>
          <w:rFonts w:ascii="Arial" w:hAnsi="Arial" w:cs="Arial"/>
        </w:rPr>
      </w:pPr>
      <w:r w:rsidRPr="009729A7">
        <w:rPr>
          <w:rFonts w:ascii="Arial" w:hAnsi="Arial" w:cs="Arial"/>
        </w:rPr>
        <w:t>SQL Server 2012 Cumulative Update 2 (or more recent)</w:t>
      </w:r>
    </w:p>
    <w:p w:rsidR="008848A9" w:rsidRPr="009729A7" w:rsidRDefault="008848A9" w:rsidP="009729A7">
      <w:pPr>
        <w:pStyle w:val="ListParagraph"/>
        <w:ind w:left="1440"/>
        <w:rPr>
          <w:rFonts w:ascii="Arial" w:hAnsi="Arial" w:cs="Arial"/>
        </w:rPr>
      </w:pPr>
    </w:p>
    <w:p w:rsidR="008848A9" w:rsidRPr="009729A7" w:rsidRDefault="008848A9" w:rsidP="009729A7">
      <w:pPr>
        <w:pStyle w:val="ListParagraph"/>
        <w:ind w:left="1440"/>
        <w:rPr>
          <w:rFonts w:ascii="Arial" w:hAnsi="Arial" w:cs="Arial"/>
        </w:rPr>
      </w:pPr>
      <w:r w:rsidRPr="009729A7">
        <w:rPr>
          <w:rFonts w:ascii="Arial" w:hAnsi="Arial" w:cs="Arial"/>
          <w:b/>
        </w:rPr>
        <w:t>Important</w:t>
      </w:r>
      <w:r w:rsidRPr="009729A7">
        <w:rPr>
          <w:rFonts w:ascii="Arial" w:hAnsi="Arial" w:cs="Arial"/>
        </w:rPr>
        <w:t xml:space="preserve">: After applying a SQL Server 2012 cumulative update to the Microsoft SharePoint 2010 SQL Server 2012 business intelligence infrastructure containing </w:t>
      </w:r>
      <w:proofErr w:type="spellStart"/>
      <w:r w:rsidRPr="009729A7">
        <w:rPr>
          <w:rFonts w:ascii="Arial" w:hAnsi="Arial" w:cs="Arial"/>
        </w:rPr>
        <w:t>PowerPivot</w:t>
      </w:r>
      <w:proofErr w:type="spellEnd"/>
      <w:r w:rsidRPr="009729A7">
        <w:rPr>
          <w:rFonts w:ascii="Arial" w:hAnsi="Arial" w:cs="Arial"/>
        </w:rPr>
        <w:t xml:space="preserve"> for SharePoint, you must rerun the </w:t>
      </w:r>
      <w:proofErr w:type="spellStart"/>
      <w:r w:rsidRPr="009729A7">
        <w:rPr>
          <w:rFonts w:ascii="Arial" w:hAnsi="Arial" w:cs="Arial"/>
        </w:rPr>
        <w:t>PowerPivot</w:t>
      </w:r>
      <w:proofErr w:type="spellEnd"/>
      <w:r w:rsidRPr="009729A7">
        <w:rPr>
          <w:rFonts w:ascii="Arial" w:hAnsi="Arial" w:cs="Arial"/>
        </w:rPr>
        <w:t xml:space="preserve"> Configuration Tool</w:t>
      </w:r>
      <w:r w:rsidR="009729A7">
        <w:rPr>
          <w:rFonts w:ascii="Arial" w:hAnsi="Arial" w:cs="Arial"/>
        </w:rPr>
        <w:t>.</w:t>
      </w:r>
    </w:p>
    <w:p w:rsidR="008848A9" w:rsidRPr="009729A7" w:rsidRDefault="008848A9" w:rsidP="009729A7">
      <w:pPr>
        <w:pStyle w:val="ListParagraph"/>
        <w:ind w:left="1440"/>
        <w:rPr>
          <w:rFonts w:ascii="Arial" w:hAnsi="Arial" w:cs="Arial"/>
        </w:rPr>
      </w:pPr>
    </w:p>
    <w:p w:rsidR="008848A9" w:rsidRPr="009729A7" w:rsidRDefault="008848A9" w:rsidP="007F417C">
      <w:pPr>
        <w:pStyle w:val="ListParagraph"/>
        <w:numPr>
          <w:ilvl w:val="0"/>
          <w:numId w:val="90"/>
        </w:numPr>
        <w:rPr>
          <w:rFonts w:ascii="Arial" w:hAnsi="Arial" w:cs="Arial"/>
        </w:rPr>
      </w:pPr>
      <w:r w:rsidRPr="009729A7">
        <w:rPr>
          <w:rFonts w:ascii="Arial" w:hAnsi="Arial" w:cs="Arial"/>
          <w:b/>
        </w:rPr>
        <w:t>SharePoint Software</w:t>
      </w:r>
    </w:p>
    <w:p w:rsidR="008848A9" w:rsidRPr="009729A7" w:rsidRDefault="008848A9" w:rsidP="007F417C">
      <w:pPr>
        <w:pStyle w:val="ListParagraph"/>
        <w:numPr>
          <w:ilvl w:val="1"/>
          <w:numId w:val="90"/>
        </w:numPr>
        <w:rPr>
          <w:rFonts w:ascii="Arial" w:hAnsi="Arial" w:cs="Arial"/>
        </w:rPr>
      </w:pPr>
      <w:r w:rsidRPr="009729A7">
        <w:rPr>
          <w:rFonts w:ascii="Arial" w:hAnsi="Arial" w:cs="Arial"/>
        </w:rPr>
        <w:t>SharePoint 2010 Cumulative Update 1 (or more recent)</w:t>
      </w:r>
    </w:p>
    <w:p w:rsidR="00935234" w:rsidRDefault="00935234" w:rsidP="00935234">
      <w:pPr>
        <w:rPr>
          <w:rFonts w:asciiTheme="majorHAnsi" w:eastAsiaTheme="majorEastAsia" w:hAnsiTheme="majorHAnsi" w:cstheme="majorBidi"/>
          <w:b/>
          <w:bCs/>
          <w:color w:val="4F81BD" w:themeColor="accent1"/>
          <w:u w:val="single"/>
        </w:rPr>
      </w:pPr>
      <w:r>
        <w:rPr>
          <w:u w:val="single"/>
        </w:rPr>
        <w:br w:type="page"/>
      </w:r>
    </w:p>
    <w:p w:rsidR="00935234" w:rsidRPr="00242C2D" w:rsidRDefault="0066500A" w:rsidP="00935234">
      <w:pPr>
        <w:pStyle w:val="Heading2"/>
      </w:pPr>
      <w:bookmarkStart w:id="16" w:name="_Toc332020952"/>
      <w:r>
        <w:lastRenderedPageBreak/>
        <w:t xml:space="preserve">Scenario 1 </w:t>
      </w:r>
      <w:r w:rsidR="007238C6">
        <w:t>Detailed Steps</w:t>
      </w:r>
      <w:bookmarkEnd w:id="16"/>
    </w:p>
    <w:p w:rsidR="0066500A" w:rsidRDefault="0066500A" w:rsidP="0066500A">
      <w:pPr>
        <w:rPr>
          <w:rFonts w:ascii="Arial" w:hAnsi="Arial" w:cs="Arial"/>
        </w:rPr>
      </w:pPr>
      <w:r w:rsidRPr="00934D2F">
        <w:rPr>
          <w:rFonts w:ascii="Arial" w:hAnsi="Arial" w:cs="Arial"/>
        </w:rPr>
        <w:t xml:space="preserve">In this section, you will </w:t>
      </w:r>
      <w:r>
        <w:rPr>
          <w:rFonts w:ascii="Arial" w:hAnsi="Arial" w:cs="Arial"/>
        </w:rPr>
        <w:t>ensure that the server is configured with the following prerequisites:</w:t>
      </w:r>
    </w:p>
    <w:p w:rsidR="0066500A" w:rsidRPr="00934D2F" w:rsidRDefault="0066500A" w:rsidP="007F417C">
      <w:pPr>
        <w:pStyle w:val="ListParagraph"/>
        <w:numPr>
          <w:ilvl w:val="0"/>
          <w:numId w:val="6"/>
        </w:numPr>
        <w:rPr>
          <w:rFonts w:ascii="Arial" w:hAnsi="Arial" w:cs="Arial"/>
        </w:rPr>
      </w:pPr>
      <w:r w:rsidRPr="00934D2F">
        <w:rPr>
          <w:rFonts w:ascii="Arial" w:hAnsi="Arial" w:cs="Arial"/>
        </w:rPr>
        <w:t xml:space="preserve">Enable PowerShell </w:t>
      </w:r>
      <w:proofErr w:type="spellStart"/>
      <w:r w:rsidRPr="00934D2F">
        <w:rPr>
          <w:rFonts w:ascii="Arial" w:hAnsi="Arial" w:cs="Arial"/>
        </w:rPr>
        <w:t>cmdlets</w:t>
      </w:r>
      <w:proofErr w:type="spellEnd"/>
      <w:r w:rsidRPr="00934D2F">
        <w:rPr>
          <w:rFonts w:ascii="Arial" w:hAnsi="Arial" w:cs="Arial"/>
        </w:rPr>
        <w:t>, which are required for successive scripts.</w:t>
      </w:r>
    </w:p>
    <w:p w:rsidR="008E66BB" w:rsidRDefault="0066500A" w:rsidP="007F417C">
      <w:pPr>
        <w:pStyle w:val="ListParagraph"/>
        <w:numPr>
          <w:ilvl w:val="0"/>
          <w:numId w:val="6"/>
        </w:numPr>
        <w:rPr>
          <w:rFonts w:ascii="Arial" w:hAnsi="Arial" w:cs="Arial"/>
        </w:rPr>
      </w:pPr>
      <w:r w:rsidRPr="00934D2F">
        <w:rPr>
          <w:rFonts w:ascii="Arial" w:hAnsi="Arial" w:cs="Arial"/>
        </w:rPr>
        <w:t>Enable the required version of the .NET framework.</w:t>
      </w:r>
    </w:p>
    <w:p w:rsidR="008E66BB" w:rsidRDefault="008E66BB" w:rsidP="008E66BB">
      <w:pPr>
        <w:rPr>
          <w:rFonts w:ascii="Arial" w:hAnsi="Arial" w:cs="Arial"/>
        </w:rPr>
      </w:pPr>
      <w:r w:rsidRPr="008E66BB">
        <w:rPr>
          <w:rFonts w:ascii="Arial" w:hAnsi="Arial" w:cs="Arial"/>
        </w:rPr>
        <w:t xml:space="preserve">You will then install all required software, and register and </w:t>
      </w:r>
      <w:r>
        <w:rPr>
          <w:rFonts w:ascii="Arial" w:hAnsi="Arial" w:cs="Arial"/>
        </w:rPr>
        <w:t>configure the services.</w:t>
      </w:r>
      <w:r w:rsidRPr="008E66BB">
        <w:rPr>
          <w:rFonts w:ascii="Arial" w:hAnsi="Arial" w:cs="Arial"/>
        </w:rPr>
        <w:t xml:space="preserve"> </w:t>
      </w:r>
    </w:p>
    <w:p w:rsidR="00650517" w:rsidRDefault="00650517" w:rsidP="00650517">
      <w:pPr>
        <w:rPr>
          <w:rFonts w:ascii="Arial" w:hAnsi="Arial" w:cs="Arial"/>
        </w:rPr>
      </w:pPr>
      <w:r>
        <w:rPr>
          <w:rFonts w:ascii="Arial" w:hAnsi="Arial" w:cs="Arial"/>
        </w:rPr>
        <w:t>The diagram provides an overview of the steps, which are described in detail in the following procedures.</w:t>
      </w:r>
    </w:p>
    <w:p w:rsidR="00650517" w:rsidRDefault="00650517" w:rsidP="00650517">
      <w:pPr>
        <w:rPr>
          <w:rFonts w:ascii="Arial" w:hAnsi="Arial" w:cs="Arial"/>
        </w:rPr>
      </w:pPr>
      <w:r>
        <w:rPr>
          <w:rFonts w:ascii="Arial" w:hAnsi="Arial" w:cs="Arial"/>
          <w:noProof/>
          <w:lang w:eastAsia="zh-CN"/>
        </w:rPr>
        <w:drawing>
          <wp:inline distT="0" distB="0" distL="0" distR="0" wp14:anchorId="7E23965F" wp14:editId="364CBB8A">
            <wp:extent cx="5943600" cy="219061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_1.gif"/>
                    <pic:cNvPicPr/>
                  </pic:nvPicPr>
                  <pic:blipFill>
                    <a:blip r:embed="rId35">
                      <a:extLst>
                        <a:ext uri="{28A0092B-C50C-407E-A947-70E740481C1C}">
                          <a14:useLocalDpi xmlns:a14="http://schemas.microsoft.com/office/drawing/2010/main" val="0"/>
                        </a:ext>
                      </a:extLst>
                    </a:blip>
                    <a:stretch>
                      <a:fillRect/>
                    </a:stretch>
                  </pic:blipFill>
                  <pic:spPr>
                    <a:xfrm>
                      <a:off x="0" y="0"/>
                      <a:ext cx="5943600" cy="2190617"/>
                    </a:xfrm>
                    <a:prstGeom prst="rect">
                      <a:avLst/>
                    </a:prstGeom>
                  </pic:spPr>
                </pic:pic>
              </a:graphicData>
            </a:graphic>
          </wp:inline>
        </w:drawing>
      </w:r>
    </w:p>
    <w:p w:rsidR="00121ECE" w:rsidRPr="008E66BB" w:rsidRDefault="00121ECE" w:rsidP="008E66BB">
      <w:pPr>
        <w:rPr>
          <w:rFonts w:ascii="Arial" w:hAnsi="Arial" w:cs="Arial"/>
        </w:rPr>
      </w:pPr>
    </w:p>
    <w:p w:rsidR="00935234" w:rsidRDefault="00935234" w:rsidP="004E7D36">
      <w:pPr>
        <w:pStyle w:val="Heading3"/>
        <w:rPr>
          <w:u w:val="single"/>
        </w:rPr>
      </w:pPr>
      <w:bookmarkStart w:id="17" w:name="_Toc332020953"/>
      <w:r w:rsidRPr="00242C2D">
        <w:t xml:space="preserve">Log </w:t>
      </w:r>
      <w:r w:rsidR="004E7D36">
        <w:t>i</w:t>
      </w:r>
      <w:r w:rsidRPr="00242C2D">
        <w:t xml:space="preserve">n to </w:t>
      </w:r>
      <w:r w:rsidRPr="006D19B6">
        <w:t>SP1</w:t>
      </w:r>
      <w:bookmarkEnd w:id="17"/>
      <w:r w:rsidRPr="00242C2D">
        <w:t xml:space="preserve"> </w:t>
      </w:r>
    </w:p>
    <w:p w:rsidR="004E7D36" w:rsidRPr="00B27537" w:rsidRDefault="004E7D36" w:rsidP="007F417C">
      <w:pPr>
        <w:pStyle w:val="ListParagraph"/>
        <w:numPr>
          <w:ilvl w:val="0"/>
          <w:numId w:val="6"/>
        </w:numPr>
        <w:rPr>
          <w:rFonts w:ascii="Arial" w:hAnsi="Arial" w:cs="Arial"/>
        </w:rPr>
      </w:pPr>
      <w:r w:rsidRPr="00B27537">
        <w:rPr>
          <w:rFonts w:ascii="Arial" w:hAnsi="Arial" w:cs="Arial"/>
        </w:rPr>
        <w:t xml:space="preserve">Log in to the SharePoint server named </w:t>
      </w:r>
      <w:r w:rsidRPr="00123EEA">
        <w:rPr>
          <w:rFonts w:ascii="Arial" w:hAnsi="Arial" w:cs="Arial"/>
          <w:b/>
          <w:i/>
        </w:rPr>
        <w:t>SP1</w:t>
      </w:r>
      <w:r w:rsidRPr="00B27537">
        <w:rPr>
          <w:rFonts w:ascii="Arial" w:hAnsi="Arial" w:cs="Arial"/>
        </w:rPr>
        <w:t xml:space="preserve"> using the account </w:t>
      </w:r>
      <w:r w:rsidRPr="007748F7">
        <w:rPr>
          <w:rFonts w:ascii="Arial" w:hAnsi="Arial" w:cs="Arial"/>
          <w:b/>
          <w:i/>
        </w:rPr>
        <w:t>BI/</w:t>
      </w:r>
      <w:proofErr w:type="spellStart"/>
      <w:r w:rsidRPr="007748F7">
        <w:rPr>
          <w:rFonts w:ascii="Arial" w:hAnsi="Arial" w:cs="Arial"/>
          <w:b/>
          <w:i/>
        </w:rPr>
        <w:t>BIAdmin</w:t>
      </w:r>
      <w:proofErr w:type="spellEnd"/>
      <w:r w:rsidRPr="00B27537">
        <w:rPr>
          <w:rFonts w:ascii="Arial" w:hAnsi="Arial" w:cs="Arial"/>
        </w:rPr>
        <w:t>. (Substitute a different account here if needed.)</w:t>
      </w:r>
    </w:p>
    <w:p w:rsidR="00935234" w:rsidRPr="00242C2D" w:rsidRDefault="00935234" w:rsidP="004E7D36">
      <w:pPr>
        <w:pStyle w:val="Heading3"/>
      </w:pPr>
      <w:bookmarkStart w:id="18" w:name="_Toc332020954"/>
      <w:r w:rsidRPr="00242C2D">
        <w:t xml:space="preserve">Enable </w:t>
      </w:r>
      <w:r w:rsidR="00C10D23">
        <w:t>E</w:t>
      </w:r>
      <w:r w:rsidRPr="00242C2D">
        <w:t xml:space="preserve">xecution of PowerShell </w:t>
      </w:r>
      <w:r w:rsidR="00C10D23">
        <w:t>U</w:t>
      </w:r>
      <w:r w:rsidR="00C10D23" w:rsidRPr="00242C2D">
        <w:t xml:space="preserve">nsigned </w:t>
      </w:r>
      <w:proofErr w:type="spellStart"/>
      <w:r w:rsidRPr="00242C2D">
        <w:t>cmdlets</w:t>
      </w:r>
      <w:bookmarkEnd w:id="18"/>
      <w:proofErr w:type="spellEnd"/>
    </w:p>
    <w:p w:rsidR="00935234" w:rsidRPr="00B27537" w:rsidRDefault="00935234" w:rsidP="007F417C">
      <w:pPr>
        <w:pStyle w:val="ListParagraph"/>
        <w:numPr>
          <w:ilvl w:val="0"/>
          <w:numId w:val="7"/>
        </w:numPr>
        <w:spacing w:after="120" w:line="240" w:lineRule="auto"/>
        <w:ind w:left="357"/>
        <w:contextualSpacing w:val="0"/>
        <w:textAlignment w:val="center"/>
        <w:rPr>
          <w:rFonts w:ascii="Arial" w:hAnsi="Arial" w:cs="Arial"/>
        </w:rPr>
      </w:pPr>
      <w:r w:rsidRPr="00B27537">
        <w:rPr>
          <w:rFonts w:ascii="Arial" w:hAnsi="Arial" w:cs="Arial"/>
        </w:rPr>
        <w:t>Open a PowerShell command prompt as Administrator</w:t>
      </w:r>
      <w:r w:rsidR="00356562" w:rsidRPr="00B27537">
        <w:rPr>
          <w:rFonts w:ascii="Arial" w:hAnsi="Arial" w:cs="Arial"/>
        </w:rPr>
        <w:t>.</w:t>
      </w:r>
    </w:p>
    <w:p w:rsidR="00935234" w:rsidRPr="00B27537" w:rsidRDefault="00935234" w:rsidP="007F417C">
      <w:pPr>
        <w:pStyle w:val="ListParagraph"/>
        <w:numPr>
          <w:ilvl w:val="0"/>
          <w:numId w:val="7"/>
        </w:numPr>
        <w:spacing w:after="120" w:line="240" w:lineRule="auto"/>
        <w:ind w:left="357"/>
        <w:contextualSpacing w:val="0"/>
        <w:textAlignment w:val="center"/>
        <w:rPr>
          <w:rFonts w:ascii="Arial" w:hAnsi="Arial" w:cs="Arial"/>
        </w:rPr>
      </w:pPr>
      <w:r w:rsidRPr="00B27537">
        <w:rPr>
          <w:rFonts w:ascii="Arial" w:hAnsi="Arial" w:cs="Arial"/>
        </w:rPr>
        <w:t xml:space="preserve">At the command prompt, type </w:t>
      </w:r>
      <w:r w:rsidR="00356562" w:rsidRPr="00B27537">
        <w:rPr>
          <w:rFonts w:ascii="Arial" w:hAnsi="Arial" w:cs="Arial"/>
        </w:rPr>
        <w:t>the following comma</w:t>
      </w:r>
      <w:r w:rsidR="00BF4061" w:rsidRPr="00B27537">
        <w:rPr>
          <w:rFonts w:ascii="Arial" w:hAnsi="Arial" w:cs="Arial"/>
        </w:rPr>
        <w:t>n</w:t>
      </w:r>
      <w:r w:rsidR="00356562" w:rsidRPr="00B27537">
        <w:rPr>
          <w:rFonts w:ascii="Arial" w:hAnsi="Arial" w:cs="Arial"/>
        </w:rPr>
        <w:t xml:space="preserve">d </w:t>
      </w:r>
      <w:r w:rsidRPr="00B27537">
        <w:rPr>
          <w:rFonts w:ascii="Arial" w:hAnsi="Arial" w:cs="Arial"/>
        </w:rPr>
        <w:t xml:space="preserve">and press </w:t>
      </w:r>
      <w:r w:rsidRPr="00B27537">
        <w:rPr>
          <w:rFonts w:ascii="Arial" w:hAnsi="Arial" w:cs="Arial"/>
          <w:b/>
        </w:rPr>
        <w:t>Enter</w:t>
      </w:r>
      <w:r w:rsidRPr="00B27537">
        <w:rPr>
          <w:rFonts w:ascii="Arial" w:hAnsi="Arial" w:cs="Arial"/>
        </w:rPr>
        <w:t>.</w:t>
      </w:r>
    </w:p>
    <w:p w:rsidR="00356562" w:rsidRPr="006E37DF" w:rsidRDefault="00356562" w:rsidP="007748F7">
      <w:pPr>
        <w:pStyle w:val="MtpsCodeSnippet"/>
        <w:spacing w:after="120"/>
        <w:ind w:left="357"/>
      </w:pPr>
      <w:r w:rsidRPr="006E37DF">
        <w:t>Set-</w:t>
      </w:r>
      <w:proofErr w:type="spellStart"/>
      <w:r w:rsidRPr="006E37DF">
        <w:t>ExecutionPolicy</w:t>
      </w:r>
      <w:proofErr w:type="spellEnd"/>
      <w:r w:rsidRPr="006E37DF">
        <w:t xml:space="preserve"> Unrestricted</w:t>
      </w:r>
    </w:p>
    <w:p w:rsidR="00935234" w:rsidRPr="00B27537" w:rsidRDefault="00935234" w:rsidP="007F417C">
      <w:pPr>
        <w:pStyle w:val="ListParagraph"/>
        <w:numPr>
          <w:ilvl w:val="0"/>
          <w:numId w:val="7"/>
        </w:numPr>
        <w:spacing w:after="120" w:line="240" w:lineRule="auto"/>
        <w:ind w:left="357"/>
        <w:contextualSpacing w:val="0"/>
        <w:textAlignment w:val="center"/>
        <w:rPr>
          <w:rFonts w:ascii="Arial" w:hAnsi="Arial" w:cs="Arial"/>
        </w:rPr>
      </w:pPr>
      <w:r w:rsidRPr="00B27537">
        <w:rPr>
          <w:rFonts w:ascii="Arial" w:hAnsi="Arial" w:cs="Arial"/>
        </w:rPr>
        <w:t xml:space="preserve">Press </w:t>
      </w:r>
      <w:r w:rsidRPr="00B27537">
        <w:rPr>
          <w:rFonts w:ascii="Arial" w:hAnsi="Arial" w:cs="Arial"/>
          <w:b/>
        </w:rPr>
        <w:t>Enter</w:t>
      </w:r>
      <w:r w:rsidRPr="00B27537">
        <w:rPr>
          <w:rFonts w:ascii="Arial" w:hAnsi="Arial" w:cs="Arial"/>
        </w:rPr>
        <w:t xml:space="preserve"> to accept the default of </w:t>
      </w:r>
      <w:r w:rsidRPr="00B27537">
        <w:rPr>
          <w:rFonts w:ascii="Arial" w:hAnsi="Arial" w:cs="Arial"/>
          <w:i/>
        </w:rPr>
        <w:t>Yes</w:t>
      </w:r>
      <w:r w:rsidRPr="00B27537">
        <w:rPr>
          <w:rFonts w:ascii="Arial" w:hAnsi="Arial" w:cs="Arial"/>
        </w:rPr>
        <w:t>.</w:t>
      </w:r>
    </w:p>
    <w:p w:rsidR="00935234" w:rsidRPr="00B27537" w:rsidRDefault="00935234" w:rsidP="007F417C">
      <w:pPr>
        <w:pStyle w:val="ListParagraph"/>
        <w:numPr>
          <w:ilvl w:val="0"/>
          <w:numId w:val="7"/>
        </w:numPr>
        <w:spacing w:after="120" w:line="240" w:lineRule="auto"/>
        <w:ind w:left="357"/>
        <w:contextualSpacing w:val="0"/>
        <w:textAlignment w:val="center"/>
        <w:rPr>
          <w:rFonts w:ascii="Arial" w:hAnsi="Arial" w:cs="Arial"/>
        </w:rPr>
      </w:pPr>
      <w:r w:rsidRPr="00B27537">
        <w:rPr>
          <w:rFonts w:ascii="Arial" w:hAnsi="Arial" w:cs="Arial"/>
        </w:rPr>
        <w:t>Leave open this PowerShell command prompt</w:t>
      </w:r>
      <w:r w:rsidR="00356562" w:rsidRPr="00B27537">
        <w:rPr>
          <w:rFonts w:ascii="Arial" w:hAnsi="Arial" w:cs="Arial"/>
        </w:rPr>
        <w:t>.</w:t>
      </w:r>
    </w:p>
    <w:p w:rsidR="00935234" w:rsidRDefault="00935234" w:rsidP="00935234">
      <w:pPr>
        <w:pStyle w:val="Heading3"/>
      </w:pPr>
      <w:bookmarkStart w:id="19" w:name="_Toc332020955"/>
      <w:r w:rsidRPr="00242C2D">
        <w:t>Enable the .NET 3.5 SP1 Framework</w:t>
      </w:r>
      <w:bookmarkEnd w:id="19"/>
      <w:r w:rsidRPr="00242C2D">
        <w:t xml:space="preserve"> </w:t>
      </w:r>
    </w:p>
    <w:p w:rsidR="004E7D36" w:rsidRPr="00B27537" w:rsidRDefault="004E7D36" w:rsidP="004E7D36">
      <w:pPr>
        <w:rPr>
          <w:rFonts w:ascii="Arial" w:hAnsi="Arial" w:cs="Arial"/>
        </w:rPr>
      </w:pPr>
      <w:r w:rsidRPr="00B27537">
        <w:rPr>
          <w:rFonts w:ascii="Arial" w:hAnsi="Arial" w:cs="Arial"/>
        </w:rPr>
        <w:t xml:space="preserve">The .NET Framework 3.5 Framework with Service Pack 1 must be installed to use the SharePoint server as an application server. You can install </w:t>
      </w:r>
      <w:r w:rsidR="00BF4061" w:rsidRPr="00B27537">
        <w:rPr>
          <w:rFonts w:ascii="Arial" w:hAnsi="Arial" w:cs="Arial"/>
        </w:rPr>
        <w:t xml:space="preserve">the framework </w:t>
      </w:r>
      <w:r w:rsidRPr="00B27537">
        <w:rPr>
          <w:rFonts w:ascii="Arial" w:hAnsi="Arial" w:cs="Arial"/>
        </w:rPr>
        <w:t>using the scr</w:t>
      </w:r>
      <w:r w:rsidR="00BF4061" w:rsidRPr="00B27537">
        <w:rPr>
          <w:rFonts w:ascii="Arial" w:hAnsi="Arial" w:cs="Arial"/>
        </w:rPr>
        <w:t>i</w:t>
      </w:r>
      <w:r w:rsidRPr="00B27537">
        <w:rPr>
          <w:rFonts w:ascii="Arial" w:hAnsi="Arial" w:cs="Arial"/>
        </w:rPr>
        <w:t>pts provided, or by using the user interface</w:t>
      </w:r>
      <w:r w:rsidR="00963E55" w:rsidRPr="00B27537">
        <w:rPr>
          <w:rFonts w:ascii="Arial" w:hAnsi="Arial" w:cs="Arial"/>
        </w:rPr>
        <w:t xml:space="preserve"> in Server M</w:t>
      </w:r>
      <w:r w:rsidRPr="00B27537">
        <w:rPr>
          <w:rFonts w:ascii="Arial" w:hAnsi="Arial" w:cs="Arial"/>
        </w:rPr>
        <w:t>anager.</w:t>
      </w:r>
    </w:p>
    <w:p w:rsidR="00935234" w:rsidRPr="00242C2D" w:rsidRDefault="00935234" w:rsidP="00935234">
      <w:pPr>
        <w:pStyle w:val="Heading4"/>
      </w:pPr>
      <w:r w:rsidRPr="00242C2D">
        <w:t xml:space="preserve">Using </w:t>
      </w:r>
      <w:r w:rsidR="006D19B6">
        <w:t>s</w:t>
      </w:r>
      <w:r>
        <w:t>cript</w:t>
      </w:r>
      <w:r w:rsidR="00707649">
        <w:t>s</w:t>
      </w:r>
    </w:p>
    <w:p w:rsidR="00935234" w:rsidRPr="00B27537" w:rsidRDefault="00935234" w:rsidP="007F417C">
      <w:pPr>
        <w:pStyle w:val="ListParagraph"/>
        <w:numPr>
          <w:ilvl w:val="0"/>
          <w:numId w:val="6"/>
        </w:numPr>
        <w:rPr>
          <w:rFonts w:ascii="Arial" w:hAnsi="Arial" w:cs="Arial"/>
        </w:rPr>
      </w:pPr>
      <w:r w:rsidRPr="00B27537">
        <w:rPr>
          <w:rFonts w:ascii="Arial" w:hAnsi="Arial" w:cs="Arial"/>
        </w:rPr>
        <w:t xml:space="preserve">At the </w:t>
      </w:r>
      <w:r w:rsidR="00356562" w:rsidRPr="00B27537">
        <w:rPr>
          <w:rFonts w:ascii="Arial" w:hAnsi="Arial" w:cs="Arial"/>
        </w:rPr>
        <w:t>a</w:t>
      </w:r>
      <w:r w:rsidRPr="00B27537">
        <w:rPr>
          <w:rFonts w:ascii="Arial" w:hAnsi="Arial" w:cs="Arial"/>
        </w:rPr>
        <w:t xml:space="preserve">dministrative PowerShell prompt, execute the following </w:t>
      </w:r>
      <w:proofErr w:type="spellStart"/>
      <w:r w:rsidRPr="00B27537">
        <w:rPr>
          <w:rFonts w:ascii="Arial" w:hAnsi="Arial" w:cs="Arial"/>
        </w:rPr>
        <w:t>cmdlet</w:t>
      </w:r>
      <w:proofErr w:type="spellEnd"/>
      <w:r w:rsidR="00356562" w:rsidRPr="00B27537">
        <w:rPr>
          <w:rFonts w:ascii="Arial" w:hAnsi="Arial" w:cs="Arial"/>
        </w:rPr>
        <w:t>:</w:t>
      </w:r>
    </w:p>
    <w:p w:rsidR="00935234" w:rsidRDefault="00935234" w:rsidP="0023007D">
      <w:pPr>
        <w:pStyle w:val="MtpsCodeSnippet"/>
        <w:ind w:left="720"/>
      </w:pPr>
      <w:r w:rsidRPr="00242C2D">
        <w:t xml:space="preserve">Import-Module </w:t>
      </w:r>
      <w:proofErr w:type="spellStart"/>
      <w:r w:rsidRPr="00242C2D">
        <w:t>Servermanager</w:t>
      </w:r>
      <w:proofErr w:type="spellEnd"/>
    </w:p>
    <w:p w:rsidR="00935234" w:rsidRPr="005B11F6" w:rsidRDefault="00935234" w:rsidP="0023007D">
      <w:pPr>
        <w:pStyle w:val="MtpsCodeSnippet"/>
        <w:ind w:left="720"/>
      </w:pPr>
      <w:r w:rsidRPr="00242C2D">
        <w:lastRenderedPageBreak/>
        <w:t>Add-</w:t>
      </w:r>
      <w:proofErr w:type="spellStart"/>
      <w:r w:rsidRPr="00242C2D">
        <w:t>WindowsFeature</w:t>
      </w:r>
      <w:proofErr w:type="spellEnd"/>
      <w:r w:rsidRPr="00242C2D">
        <w:t xml:space="preserve"> Application-Server -</w:t>
      </w:r>
      <w:proofErr w:type="gramStart"/>
      <w:r w:rsidRPr="00242C2D">
        <w:t>restart</w:t>
      </w:r>
      <w:proofErr w:type="gramEnd"/>
    </w:p>
    <w:p w:rsidR="00935234" w:rsidRDefault="00935234" w:rsidP="00935234">
      <w:pPr>
        <w:pStyle w:val="Heading4"/>
      </w:pPr>
      <w:r w:rsidRPr="00242C2D">
        <w:t xml:space="preserve">Using the </w:t>
      </w:r>
      <w:r w:rsidR="006D19B6">
        <w:t>u</w:t>
      </w:r>
      <w:r w:rsidRPr="00242C2D">
        <w:t xml:space="preserve">ser </w:t>
      </w:r>
      <w:r w:rsidR="006D19B6">
        <w:t>i</w:t>
      </w:r>
      <w:r w:rsidR="006D19B6" w:rsidRPr="00242C2D">
        <w:t xml:space="preserve">nterface </w:t>
      </w:r>
    </w:p>
    <w:p w:rsidR="00935234" w:rsidRPr="0023007D" w:rsidRDefault="00935234" w:rsidP="007F417C">
      <w:pPr>
        <w:pStyle w:val="ListParagraph"/>
        <w:numPr>
          <w:ilvl w:val="0"/>
          <w:numId w:val="9"/>
        </w:numPr>
        <w:spacing w:after="120" w:line="240" w:lineRule="auto"/>
        <w:ind w:left="714" w:hanging="357"/>
        <w:contextualSpacing w:val="0"/>
        <w:textAlignment w:val="center"/>
        <w:rPr>
          <w:rFonts w:ascii="Arial" w:hAnsi="Arial" w:cs="Arial"/>
        </w:rPr>
      </w:pPr>
      <w:r w:rsidRPr="0023007D">
        <w:rPr>
          <w:rFonts w:ascii="Arial" w:eastAsia="Times New Roman" w:hAnsi="Arial" w:cs="Arial"/>
        </w:rPr>
        <w:t xml:space="preserve">In Windows Server 2008 R2, click </w:t>
      </w:r>
      <w:r w:rsidRPr="0023007D">
        <w:rPr>
          <w:rFonts w:ascii="Arial" w:eastAsia="Times New Roman" w:hAnsi="Arial" w:cs="Arial"/>
          <w:b/>
          <w:bCs/>
        </w:rPr>
        <w:t>Start</w:t>
      </w:r>
      <w:r w:rsidRPr="0023007D">
        <w:rPr>
          <w:rFonts w:ascii="Arial" w:eastAsia="Times New Roman" w:hAnsi="Arial" w:cs="Arial"/>
        </w:rPr>
        <w:t xml:space="preserve">, point to </w:t>
      </w:r>
      <w:r w:rsidRPr="0023007D">
        <w:rPr>
          <w:rFonts w:ascii="Arial" w:eastAsia="Times New Roman" w:hAnsi="Arial" w:cs="Arial"/>
          <w:b/>
          <w:bCs/>
        </w:rPr>
        <w:t>Administrative Tools</w:t>
      </w:r>
      <w:r w:rsidRPr="0023007D">
        <w:rPr>
          <w:rFonts w:ascii="Arial" w:eastAsia="Times New Roman" w:hAnsi="Arial" w:cs="Arial"/>
        </w:rPr>
        <w:t xml:space="preserve">, and then click </w:t>
      </w:r>
      <w:r w:rsidRPr="0023007D">
        <w:rPr>
          <w:rFonts w:ascii="Arial" w:eastAsia="Times New Roman" w:hAnsi="Arial" w:cs="Arial"/>
          <w:b/>
          <w:bCs/>
        </w:rPr>
        <w:t>Server Manager</w:t>
      </w:r>
      <w:r w:rsidRPr="0023007D">
        <w:rPr>
          <w:rFonts w:ascii="Arial" w:eastAsia="Times New Roman" w:hAnsi="Arial" w:cs="Arial"/>
        </w:rPr>
        <w:t>.</w:t>
      </w:r>
      <w:r w:rsidRPr="0023007D">
        <w:rPr>
          <w:rFonts w:ascii="Arial" w:hAnsi="Arial" w:cs="Arial"/>
        </w:rPr>
        <w:t xml:space="preserve"> </w:t>
      </w:r>
    </w:p>
    <w:p w:rsidR="00935234" w:rsidRPr="0023007D" w:rsidRDefault="00935234" w:rsidP="007F417C">
      <w:pPr>
        <w:pStyle w:val="ListParagraph"/>
        <w:numPr>
          <w:ilvl w:val="0"/>
          <w:numId w:val="9"/>
        </w:numPr>
        <w:spacing w:after="120" w:line="240" w:lineRule="auto"/>
        <w:ind w:left="714" w:hanging="357"/>
        <w:contextualSpacing w:val="0"/>
        <w:textAlignment w:val="center"/>
        <w:rPr>
          <w:rFonts w:ascii="Arial" w:hAnsi="Arial" w:cs="Arial"/>
        </w:rPr>
      </w:pPr>
      <w:r w:rsidRPr="0023007D">
        <w:rPr>
          <w:rFonts w:ascii="Arial" w:eastAsia="Times New Roman" w:hAnsi="Arial" w:cs="Arial"/>
        </w:rPr>
        <w:t xml:space="preserve">Right-click </w:t>
      </w:r>
      <w:r w:rsidRPr="0023007D">
        <w:rPr>
          <w:rFonts w:ascii="Arial" w:eastAsia="Times New Roman" w:hAnsi="Arial" w:cs="Arial"/>
          <w:b/>
          <w:bCs/>
        </w:rPr>
        <w:t>Roles</w:t>
      </w:r>
      <w:r w:rsidRPr="0023007D">
        <w:rPr>
          <w:rFonts w:ascii="Arial" w:eastAsia="Times New Roman" w:hAnsi="Arial" w:cs="Arial"/>
        </w:rPr>
        <w:t xml:space="preserve"> and then click </w:t>
      </w:r>
      <w:r w:rsidRPr="0023007D">
        <w:rPr>
          <w:rFonts w:ascii="Arial" w:eastAsia="Times New Roman" w:hAnsi="Arial" w:cs="Arial"/>
          <w:b/>
          <w:bCs/>
        </w:rPr>
        <w:t>Add Roles</w:t>
      </w:r>
      <w:r w:rsidRPr="0023007D">
        <w:rPr>
          <w:rFonts w:ascii="Arial" w:eastAsia="Times New Roman" w:hAnsi="Arial" w:cs="Arial"/>
        </w:rPr>
        <w:t>.</w:t>
      </w:r>
      <w:r w:rsidRPr="0023007D">
        <w:rPr>
          <w:rFonts w:ascii="Arial" w:hAnsi="Arial" w:cs="Arial"/>
        </w:rPr>
        <w:t xml:space="preserve"> </w:t>
      </w:r>
    </w:p>
    <w:p w:rsidR="00935234" w:rsidRPr="0023007D" w:rsidRDefault="00935234" w:rsidP="007F417C">
      <w:pPr>
        <w:pStyle w:val="ListParagraph"/>
        <w:numPr>
          <w:ilvl w:val="0"/>
          <w:numId w:val="9"/>
        </w:numPr>
        <w:spacing w:after="120" w:line="240" w:lineRule="auto"/>
        <w:ind w:left="714" w:hanging="357"/>
        <w:contextualSpacing w:val="0"/>
        <w:textAlignment w:val="center"/>
        <w:rPr>
          <w:rFonts w:ascii="Arial" w:hAnsi="Arial" w:cs="Arial"/>
        </w:rPr>
      </w:pPr>
      <w:r w:rsidRPr="0023007D">
        <w:rPr>
          <w:rFonts w:ascii="Arial" w:eastAsia="Times New Roman" w:hAnsi="Arial" w:cs="Arial"/>
        </w:rPr>
        <w:t xml:space="preserve">Click </w:t>
      </w:r>
      <w:proofErr w:type="gramStart"/>
      <w:r w:rsidRPr="0023007D">
        <w:rPr>
          <w:rFonts w:ascii="Arial" w:eastAsia="Times New Roman" w:hAnsi="Arial" w:cs="Arial"/>
          <w:b/>
          <w:bCs/>
        </w:rPr>
        <w:t>Next</w:t>
      </w:r>
      <w:proofErr w:type="gramEnd"/>
      <w:r w:rsidRPr="0023007D">
        <w:rPr>
          <w:rFonts w:ascii="Arial" w:eastAsia="Times New Roman" w:hAnsi="Arial" w:cs="Arial"/>
        </w:rPr>
        <w:t xml:space="preserve">, and then click </w:t>
      </w:r>
      <w:r w:rsidRPr="0023007D">
        <w:rPr>
          <w:rFonts w:ascii="Arial" w:eastAsia="Times New Roman" w:hAnsi="Arial" w:cs="Arial"/>
          <w:b/>
          <w:bCs/>
        </w:rPr>
        <w:t>Application Server</w:t>
      </w:r>
      <w:r w:rsidRPr="0023007D">
        <w:rPr>
          <w:rFonts w:ascii="Arial" w:eastAsia="Times New Roman" w:hAnsi="Arial" w:cs="Arial"/>
        </w:rPr>
        <w:t>.</w:t>
      </w:r>
      <w:r w:rsidRPr="0023007D">
        <w:rPr>
          <w:rFonts w:ascii="Arial" w:hAnsi="Arial" w:cs="Arial"/>
        </w:rPr>
        <w:t xml:space="preserve"> </w:t>
      </w:r>
    </w:p>
    <w:p w:rsidR="00935234" w:rsidRPr="0023007D" w:rsidRDefault="00935234" w:rsidP="007F417C">
      <w:pPr>
        <w:pStyle w:val="ListParagraph"/>
        <w:numPr>
          <w:ilvl w:val="0"/>
          <w:numId w:val="9"/>
        </w:numPr>
        <w:spacing w:after="120" w:line="240" w:lineRule="auto"/>
        <w:ind w:left="714" w:hanging="357"/>
        <w:contextualSpacing w:val="0"/>
        <w:textAlignment w:val="center"/>
        <w:rPr>
          <w:rFonts w:ascii="Arial" w:hAnsi="Arial" w:cs="Arial"/>
        </w:rPr>
      </w:pPr>
      <w:r w:rsidRPr="0023007D">
        <w:rPr>
          <w:rFonts w:ascii="Arial" w:eastAsia="Times New Roman" w:hAnsi="Arial" w:cs="Arial"/>
        </w:rPr>
        <w:t xml:space="preserve">Click </w:t>
      </w:r>
      <w:r w:rsidRPr="0023007D">
        <w:rPr>
          <w:rFonts w:ascii="Arial" w:eastAsia="Times New Roman" w:hAnsi="Arial" w:cs="Arial"/>
          <w:b/>
          <w:bCs/>
        </w:rPr>
        <w:t>Add Required Features</w:t>
      </w:r>
      <w:r w:rsidRPr="0023007D">
        <w:rPr>
          <w:rFonts w:ascii="Arial" w:eastAsia="Times New Roman" w:hAnsi="Arial" w:cs="Arial"/>
        </w:rPr>
        <w:t xml:space="preserve">, click </w:t>
      </w:r>
      <w:proofErr w:type="gramStart"/>
      <w:r w:rsidRPr="0023007D">
        <w:rPr>
          <w:rFonts w:ascii="Arial" w:eastAsia="Times New Roman" w:hAnsi="Arial" w:cs="Arial"/>
          <w:b/>
          <w:bCs/>
        </w:rPr>
        <w:t>Next</w:t>
      </w:r>
      <w:proofErr w:type="gramEnd"/>
      <w:r w:rsidRPr="0023007D">
        <w:rPr>
          <w:rFonts w:ascii="Arial" w:eastAsia="Times New Roman" w:hAnsi="Arial" w:cs="Arial"/>
        </w:rPr>
        <w:t xml:space="preserve">, click </w:t>
      </w:r>
      <w:r w:rsidRPr="0023007D">
        <w:rPr>
          <w:rFonts w:ascii="Arial" w:eastAsia="Times New Roman" w:hAnsi="Arial" w:cs="Arial"/>
          <w:b/>
          <w:bCs/>
        </w:rPr>
        <w:t>Next</w:t>
      </w:r>
      <w:r w:rsidRPr="0023007D">
        <w:rPr>
          <w:rFonts w:ascii="Arial" w:eastAsia="Times New Roman" w:hAnsi="Arial" w:cs="Arial"/>
        </w:rPr>
        <w:t xml:space="preserve"> again, click </w:t>
      </w:r>
      <w:r w:rsidRPr="0023007D">
        <w:rPr>
          <w:rFonts w:ascii="Arial" w:eastAsia="Times New Roman" w:hAnsi="Arial" w:cs="Arial"/>
          <w:b/>
          <w:bCs/>
        </w:rPr>
        <w:t>Next</w:t>
      </w:r>
      <w:r w:rsidRPr="0023007D">
        <w:rPr>
          <w:rFonts w:ascii="Arial" w:eastAsia="Times New Roman" w:hAnsi="Arial" w:cs="Arial"/>
        </w:rPr>
        <w:t xml:space="preserve"> again, and then click </w:t>
      </w:r>
      <w:r w:rsidRPr="0023007D">
        <w:rPr>
          <w:rFonts w:ascii="Arial" w:eastAsia="Times New Roman" w:hAnsi="Arial" w:cs="Arial"/>
          <w:b/>
          <w:bCs/>
        </w:rPr>
        <w:t>Install</w:t>
      </w:r>
      <w:r w:rsidRPr="0023007D">
        <w:rPr>
          <w:rFonts w:ascii="Arial" w:eastAsia="Times New Roman" w:hAnsi="Arial" w:cs="Arial"/>
        </w:rPr>
        <w:t>.</w:t>
      </w:r>
      <w:r w:rsidRPr="0023007D">
        <w:rPr>
          <w:rFonts w:ascii="Arial" w:hAnsi="Arial" w:cs="Arial"/>
        </w:rPr>
        <w:t xml:space="preserve"> </w:t>
      </w:r>
    </w:p>
    <w:p w:rsidR="00935234" w:rsidRPr="0023007D" w:rsidRDefault="00935234" w:rsidP="007F417C">
      <w:pPr>
        <w:pStyle w:val="ListParagraph"/>
        <w:numPr>
          <w:ilvl w:val="0"/>
          <w:numId w:val="9"/>
        </w:numPr>
        <w:spacing w:after="120" w:line="240" w:lineRule="auto"/>
        <w:ind w:left="714" w:hanging="357"/>
        <w:contextualSpacing w:val="0"/>
        <w:textAlignment w:val="center"/>
        <w:rPr>
          <w:rFonts w:ascii="Arial" w:hAnsi="Arial" w:cs="Arial"/>
        </w:rPr>
      </w:pPr>
      <w:r w:rsidRPr="0023007D">
        <w:rPr>
          <w:rFonts w:ascii="Arial" w:eastAsia="Times New Roman" w:hAnsi="Arial" w:cs="Arial"/>
        </w:rPr>
        <w:t xml:space="preserve">When complete, click </w:t>
      </w:r>
      <w:r w:rsidRPr="0023007D">
        <w:rPr>
          <w:rFonts w:ascii="Arial" w:eastAsia="Times New Roman" w:hAnsi="Arial" w:cs="Arial"/>
          <w:b/>
          <w:bCs/>
        </w:rPr>
        <w:t>Close</w:t>
      </w:r>
      <w:r w:rsidRPr="0023007D">
        <w:rPr>
          <w:rFonts w:ascii="Arial" w:eastAsia="Times New Roman" w:hAnsi="Arial" w:cs="Arial"/>
        </w:rPr>
        <w:t xml:space="preserve"> and then close </w:t>
      </w:r>
      <w:r w:rsidRPr="0023007D">
        <w:rPr>
          <w:rFonts w:ascii="Arial" w:eastAsia="Times New Roman" w:hAnsi="Arial" w:cs="Arial"/>
          <w:b/>
          <w:bCs/>
        </w:rPr>
        <w:t>Server Manager</w:t>
      </w:r>
      <w:r w:rsidRPr="0023007D">
        <w:rPr>
          <w:rFonts w:ascii="Arial" w:eastAsia="Times New Roman" w:hAnsi="Arial" w:cs="Arial"/>
        </w:rPr>
        <w:t>.</w:t>
      </w:r>
    </w:p>
    <w:p w:rsidR="00935234" w:rsidRDefault="00935234" w:rsidP="00935234">
      <w:pPr>
        <w:pStyle w:val="Heading3"/>
      </w:pPr>
      <w:bookmarkStart w:id="20" w:name="_Toc332020956"/>
      <w:r w:rsidRPr="00242C2D">
        <w:t>Install SQL Server 2012</w:t>
      </w:r>
      <w:bookmarkEnd w:id="20"/>
      <w:r w:rsidRPr="00242C2D">
        <w:t xml:space="preserve"> </w:t>
      </w:r>
    </w:p>
    <w:p w:rsidR="003117B8" w:rsidRPr="00B27537" w:rsidRDefault="003117B8" w:rsidP="00BF4061">
      <w:pPr>
        <w:rPr>
          <w:rFonts w:ascii="Arial" w:hAnsi="Arial" w:cs="Arial"/>
        </w:rPr>
      </w:pPr>
      <w:r w:rsidRPr="00B27537">
        <w:rPr>
          <w:rFonts w:ascii="Arial" w:hAnsi="Arial" w:cs="Arial"/>
        </w:rPr>
        <w:t>You can install the Enterprise, Business Intelligence, Developer or Evaluation Edition of SQL Server 2012</w:t>
      </w:r>
      <w:r w:rsidR="00BF4061" w:rsidRPr="00B27537">
        <w:rPr>
          <w:rFonts w:ascii="Arial" w:hAnsi="Arial" w:cs="Arial"/>
        </w:rPr>
        <w:t>.</w:t>
      </w:r>
      <w:r w:rsidR="00B27537">
        <w:rPr>
          <w:rFonts w:ascii="Arial" w:hAnsi="Arial" w:cs="Arial"/>
        </w:rPr>
        <w:t xml:space="preserve"> </w:t>
      </w:r>
      <w:r w:rsidR="00BF4061" w:rsidRPr="00B27537">
        <w:rPr>
          <w:rFonts w:ascii="Arial" w:hAnsi="Arial" w:cs="Arial"/>
        </w:rPr>
        <w:t>Instructions are provided for installation using the provided scripts</w:t>
      </w:r>
      <w:r w:rsidRPr="00B27537">
        <w:rPr>
          <w:rFonts w:ascii="Arial" w:hAnsi="Arial" w:cs="Arial"/>
        </w:rPr>
        <w:t>, or by using the user interface.</w:t>
      </w:r>
    </w:p>
    <w:p w:rsidR="00935234" w:rsidRDefault="00935234" w:rsidP="00935234">
      <w:pPr>
        <w:pStyle w:val="Heading4"/>
      </w:pPr>
      <w:r w:rsidRPr="00C34BD5">
        <w:t xml:space="preserve">Using </w:t>
      </w:r>
      <w:r w:rsidR="006D19B6">
        <w:t>s</w:t>
      </w:r>
      <w:r w:rsidRPr="00C34BD5">
        <w:t>cript</w:t>
      </w:r>
      <w:r w:rsidR="001E3F9C">
        <w:t>s</w:t>
      </w:r>
    </w:p>
    <w:p w:rsidR="00B27537" w:rsidRDefault="00935234" w:rsidP="007F417C">
      <w:pPr>
        <w:pStyle w:val="ListParagraph"/>
        <w:numPr>
          <w:ilvl w:val="0"/>
          <w:numId w:val="57"/>
        </w:numPr>
        <w:spacing w:after="120" w:line="240" w:lineRule="auto"/>
        <w:ind w:left="714" w:hanging="357"/>
        <w:contextualSpacing w:val="0"/>
        <w:textAlignment w:val="center"/>
        <w:rPr>
          <w:rFonts w:ascii="Arial" w:hAnsi="Arial" w:cs="Arial"/>
        </w:rPr>
      </w:pPr>
      <w:r w:rsidRPr="00B27537">
        <w:rPr>
          <w:rFonts w:ascii="Arial" w:hAnsi="Arial" w:cs="Arial"/>
        </w:rPr>
        <w:t>At the administrative command prompt, change to the folder containing your SQL Server 2012 binaries</w:t>
      </w:r>
      <w:r w:rsidR="00B27537">
        <w:rPr>
          <w:rFonts w:ascii="Arial" w:hAnsi="Arial" w:cs="Arial"/>
        </w:rPr>
        <w:t>.</w:t>
      </w:r>
      <w:r w:rsidRPr="00B27537">
        <w:rPr>
          <w:rFonts w:ascii="Arial" w:hAnsi="Arial" w:cs="Arial"/>
        </w:rPr>
        <w:t xml:space="preserve"> </w:t>
      </w:r>
    </w:p>
    <w:p w:rsidR="00935234" w:rsidRPr="00B27537" w:rsidRDefault="00B27537" w:rsidP="007F417C">
      <w:pPr>
        <w:pStyle w:val="ListParagraph"/>
        <w:numPr>
          <w:ilvl w:val="0"/>
          <w:numId w:val="57"/>
        </w:numPr>
        <w:spacing w:after="120" w:line="240" w:lineRule="auto"/>
        <w:ind w:left="714" w:hanging="357"/>
        <w:contextualSpacing w:val="0"/>
        <w:textAlignment w:val="center"/>
        <w:rPr>
          <w:rFonts w:ascii="Arial" w:hAnsi="Arial" w:cs="Arial"/>
        </w:rPr>
      </w:pPr>
      <w:r>
        <w:rPr>
          <w:rFonts w:ascii="Arial" w:hAnsi="Arial" w:cs="Arial"/>
        </w:rPr>
        <w:t>E</w:t>
      </w:r>
      <w:r w:rsidR="00935234" w:rsidRPr="00B27537">
        <w:rPr>
          <w:rFonts w:ascii="Arial" w:hAnsi="Arial" w:cs="Arial"/>
        </w:rPr>
        <w:t>xecute the following command</w:t>
      </w:r>
      <w:r w:rsidR="00356562" w:rsidRPr="00B27537">
        <w:rPr>
          <w:rFonts w:ascii="Arial" w:hAnsi="Arial" w:cs="Arial"/>
        </w:rPr>
        <w:t>. Be sure to</w:t>
      </w:r>
      <w:r w:rsidR="00935234" w:rsidRPr="00B27537">
        <w:rPr>
          <w:rFonts w:ascii="Arial" w:hAnsi="Arial" w:cs="Arial"/>
        </w:rPr>
        <w:t xml:space="preserve"> replac</w:t>
      </w:r>
      <w:r w:rsidR="00356562" w:rsidRPr="00B27537">
        <w:rPr>
          <w:rFonts w:ascii="Arial" w:hAnsi="Arial" w:cs="Arial"/>
        </w:rPr>
        <w:t>e</w:t>
      </w:r>
      <w:r w:rsidR="00935234" w:rsidRPr="00B27537">
        <w:rPr>
          <w:rFonts w:ascii="Arial" w:hAnsi="Arial" w:cs="Arial"/>
        </w:rPr>
        <w:t xml:space="preserve"> the </w:t>
      </w:r>
      <w:r w:rsidR="00356562" w:rsidRPr="00B27537">
        <w:rPr>
          <w:rFonts w:ascii="Arial" w:hAnsi="Arial" w:cs="Arial"/>
        </w:rPr>
        <w:t>argument</w:t>
      </w:r>
      <w:r w:rsidR="00655022" w:rsidRPr="00B27537">
        <w:rPr>
          <w:rFonts w:ascii="Arial" w:hAnsi="Arial" w:cs="Arial"/>
        </w:rPr>
        <w:t>s</w:t>
      </w:r>
      <w:r w:rsidR="00356562" w:rsidRPr="00B27537">
        <w:rPr>
          <w:rFonts w:ascii="Arial" w:hAnsi="Arial" w:cs="Arial"/>
        </w:rPr>
        <w:t xml:space="preserve"> in boldface </w:t>
      </w:r>
      <w:r w:rsidR="00935234" w:rsidRPr="00B27537">
        <w:rPr>
          <w:rFonts w:ascii="Arial" w:hAnsi="Arial" w:cs="Arial"/>
        </w:rPr>
        <w:t>with the appropriate values for your environment.</w:t>
      </w:r>
    </w:p>
    <w:p w:rsidR="00935234" w:rsidRPr="009D293F" w:rsidRDefault="00935234" w:rsidP="0072608B">
      <w:pPr>
        <w:pStyle w:val="MtpsCodeSnippet"/>
        <w:ind w:left="720"/>
      </w:pPr>
      <w:r w:rsidRPr="009D293F">
        <w:t>SETUP.EXE /Q /IACCEPTSQLSERVERLICENSETERMS /ACTION=install /Features=</w:t>
      </w:r>
      <w:r w:rsidRPr="00E2663E">
        <w:t>SQLENGINE</w:t>
      </w:r>
      <w:proofErr w:type="gramStart"/>
      <w:r w:rsidRPr="00E2663E">
        <w:t>,AS,RS</w:t>
      </w:r>
      <w:proofErr w:type="gramEnd"/>
      <w:r w:rsidRPr="00E2663E">
        <w:t xml:space="preserve">_SHP,RS_SHPWFE,BIDS,CONN,SSMS,ADV_SSMS </w:t>
      </w:r>
      <w:r w:rsidRPr="009D293F">
        <w:t>/INSTANCENAME=MSSQLSERVER /AGTSVCACCOUNT="</w:t>
      </w:r>
      <w:r w:rsidRPr="00655022">
        <w:rPr>
          <w:b/>
        </w:rPr>
        <w:t>BI\BISERVICE</w:t>
      </w:r>
      <w:r w:rsidRPr="009D293F">
        <w:t>" /SQLSVCACCOUNT="</w:t>
      </w:r>
      <w:r w:rsidRPr="00655022">
        <w:rPr>
          <w:b/>
        </w:rPr>
        <w:t>BI\BISERVICE</w:t>
      </w:r>
      <w:r w:rsidRPr="009D293F">
        <w:t xml:space="preserve">" </w:t>
      </w:r>
      <w:r>
        <w:t>/</w:t>
      </w:r>
      <w:r w:rsidR="00BB4278" w:rsidRPr="00693033">
        <w:rPr>
          <w:rFonts w:ascii="Courier New" w:eastAsia="Times New Roman" w:hAnsi="Courier New" w:cs="Courier New"/>
          <w:bCs/>
        </w:rPr>
        <w:t>ASSVCACCOUNT</w:t>
      </w:r>
      <w:r>
        <w:t>=</w:t>
      </w:r>
      <w:r w:rsidRPr="009D293F">
        <w:t>"</w:t>
      </w:r>
      <w:r w:rsidRPr="00655022">
        <w:rPr>
          <w:b/>
        </w:rPr>
        <w:t>BI\BISERVICE</w:t>
      </w:r>
      <w:r w:rsidRPr="009D293F">
        <w:t>"</w:t>
      </w:r>
      <w:r>
        <w:t xml:space="preserve"> /ASSERVERMODE=TABULAR </w:t>
      </w:r>
      <w:r w:rsidRPr="009D293F">
        <w:t>/AGTSVCPASSWORD="</w:t>
      </w:r>
      <w:r w:rsidRPr="00655022">
        <w:rPr>
          <w:b/>
        </w:rPr>
        <w:t>pass@word1</w:t>
      </w:r>
      <w:r w:rsidRPr="009D293F">
        <w:t>" /SQLSVCPASSWORD="</w:t>
      </w:r>
      <w:r w:rsidRPr="00655022">
        <w:rPr>
          <w:b/>
        </w:rPr>
        <w:t>pass@word1</w:t>
      </w:r>
      <w:r w:rsidRPr="009D293F">
        <w:t xml:space="preserve">" </w:t>
      </w:r>
      <w:r>
        <w:t>/ASSVCPASSWORD</w:t>
      </w:r>
      <w:r w:rsidRPr="009D293F">
        <w:t>="</w:t>
      </w:r>
      <w:r w:rsidRPr="00655022">
        <w:rPr>
          <w:b/>
        </w:rPr>
        <w:t>pass@word1</w:t>
      </w:r>
      <w:r w:rsidRPr="009D293F">
        <w:t>"</w:t>
      </w:r>
      <w:r>
        <w:t xml:space="preserve"> </w:t>
      </w:r>
      <w:r w:rsidRPr="009D293F">
        <w:t>/SQLSYSADMINACCOUNTS="</w:t>
      </w:r>
      <w:r w:rsidRPr="00655022">
        <w:rPr>
          <w:b/>
        </w:rPr>
        <w:t>BI\</w:t>
      </w:r>
      <w:proofErr w:type="spellStart"/>
      <w:r w:rsidR="002805A5">
        <w:rPr>
          <w:b/>
        </w:rPr>
        <w:t>BI</w:t>
      </w:r>
      <w:r w:rsidRPr="00655022">
        <w:rPr>
          <w:b/>
        </w:rPr>
        <w:t>Admin</w:t>
      </w:r>
      <w:proofErr w:type="spellEnd"/>
      <w:r w:rsidRPr="009D293F">
        <w:t>"  /</w:t>
      </w:r>
      <w:r>
        <w:t>AS</w:t>
      </w:r>
      <w:r w:rsidRPr="009D293F">
        <w:t>SYSADMINACCOUNTS="</w:t>
      </w:r>
      <w:r w:rsidRPr="00655022">
        <w:rPr>
          <w:b/>
        </w:rPr>
        <w:t>BI\</w:t>
      </w:r>
      <w:proofErr w:type="spellStart"/>
      <w:r w:rsidR="00D305F0">
        <w:rPr>
          <w:b/>
        </w:rPr>
        <w:t>BI</w:t>
      </w:r>
      <w:r w:rsidRPr="00655022">
        <w:rPr>
          <w:b/>
        </w:rPr>
        <w:t>Admin</w:t>
      </w:r>
      <w:proofErr w:type="spellEnd"/>
      <w:r w:rsidRPr="009D293F">
        <w:t xml:space="preserve">" /PID </w:t>
      </w:r>
      <w:r w:rsidRPr="00655022">
        <w:rPr>
          <w:b/>
        </w:rPr>
        <w:t>xxx-</w:t>
      </w:r>
      <w:proofErr w:type="spellStart"/>
      <w:r w:rsidRPr="00655022">
        <w:rPr>
          <w:b/>
        </w:rPr>
        <w:t>xxxx</w:t>
      </w:r>
      <w:proofErr w:type="spellEnd"/>
      <w:r w:rsidRPr="00655022">
        <w:rPr>
          <w:b/>
        </w:rPr>
        <w:t>-</w:t>
      </w:r>
      <w:proofErr w:type="spellStart"/>
      <w:r w:rsidRPr="00655022">
        <w:rPr>
          <w:b/>
        </w:rPr>
        <w:t>xxxx</w:t>
      </w:r>
      <w:proofErr w:type="spellEnd"/>
      <w:r w:rsidRPr="009D293F">
        <w:rPr>
          <w:rFonts w:ascii="Calibri" w:hAnsi="Calibri" w:cs="Calibri"/>
        </w:rPr>
        <w:t xml:space="preserve"> </w:t>
      </w:r>
    </w:p>
    <w:p w:rsidR="00935234" w:rsidRPr="00B27537" w:rsidRDefault="00935234" w:rsidP="00AC0541">
      <w:pPr>
        <w:spacing w:after="120" w:line="240" w:lineRule="auto"/>
        <w:ind w:left="720"/>
        <w:textAlignment w:val="center"/>
        <w:rPr>
          <w:rFonts w:ascii="Arial" w:eastAsia="Times New Roman" w:hAnsi="Arial" w:cs="Arial"/>
        </w:rPr>
      </w:pPr>
      <w:r w:rsidRPr="00B27537">
        <w:rPr>
          <w:rFonts w:ascii="Arial" w:eastAsia="Times New Roman" w:hAnsi="Arial" w:cs="Arial"/>
          <w:b/>
        </w:rPr>
        <w:t>Note</w:t>
      </w:r>
      <w:r w:rsidRPr="00B27537">
        <w:rPr>
          <w:rFonts w:ascii="Arial" w:eastAsia="Times New Roman" w:hAnsi="Arial" w:cs="Arial"/>
        </w:rPr>
        <w:t xml:space="preserve">: The </w:t>
      </w:r>
      <w:r w:rsidR="003117B8" w:rsidRPr="00B27537">
        <w:rPr>
          <w:rFonts w:ascii="Arial" w:eastAsia="Times New Roman" w:hAnsi="Arial" w:cs="Arial"/>
        </w:rPr>
        <w:t xml:space="preserve">parameter </w:t>
      </w:r>
      <w:r w:rsidR="003117B8" w:rsidRPr="00B27537">
        <w:rPr>
          <w:rFonts w:ascii="Arial" w:eastAsia="Times New Roman" w:hAnsi="Arial" w:cs="Arial"/>
          <w:i/>
        </w:rPr>
        <w:t>/</w:t>
      </w:r>
      <w:r w:rsidRPr="00B27537">
        <w:rPr>
          <w:rFonts w:ascii="Arial" w:eastAsia="Times New Roman" w:hAnsi="Arial" w:cs="Arial"/>
          <w:i/>
        </w:rPr>
        <w:t>PID</w:t>
      </w:r>
      <w:r w:rsidRPr="00B27537">
        <w:rPr>
          <w:rFonts w:ascii="Arial" w:eastAsia="Times New Roman" w:hAnsi="Arial" w:cs="Arial"/>
        </w:rPr>
        <w:t xml:space="preserve"> is not required if you are installing the </w:t>
      </w:r>
      <w:r w:rsidR="003117B8" w:rsidRPr="00B27537">
        <w:rPr>
          <w:rFonts w:ascii="Arial" w:eastAsia="Times New Roman" w:hAnsi="Arial" w:cs="Arial"/>
        </w:rPr>
        <w:t xml:space="preserve">Evaluation </w:t>
      </w:r>
      <w:r w:rsidRPr="00B27537">
        <w:rPr>
          <w:rFonts w:ascii="Arial" w:eastAsia="Times New Roman" w:hAnsi="Arial" w:cs="Arial"/>
        </w:rPr>
        <w:t xml:space="preserve">edition. </w:t>
      </w:r>
      <w:r w:rsidR="0078485F">
        <w:rPr>
          <w:rFonts w:ascii="Arial" w:eastAsia="Times New Roman" w:hAnsi="Arial" w:cs="Arial"/>
        </w:rPr>
        <w:t xml:space="preserve">Also, it will not be required if it is contained in the DefaultSetup.ini file in the x86 or x64 folder. Otherwise, </w:t>
      </w:r>
      <w:r w:rsidRPr="00B27537">
        <w:rPr>
          <w:rFonts w:ascii="Arial" w:eastAsia="Times New Roman" w:hAnsi="Arial" w:cs="Arial"/>
        </w:rPr>
        <w:t>replace x's with your license key.</w:t>
      </w:r>
    </w:p>
    <w:p w:rsidR="001E3F9C" w:rsidRPr="00B27537" w:rsidRDefault="001E3F9C" w:rsidP="00AC0541">
      <w:pPr>
        <w:spacing w:after="120" w:line="240" w:lineRule="auto"/>
        <w:ind w:left="720"/>
        <w:textAlignment w:val="center"/>
        <w:rPr>
          <w:rFonts w:ascii="Arial" w:eastAsia="Times New Roman" w:hAnsi="Arial" w:cs="Arial"/>
        </w:rPr>
      </w:pPr>
      <w:r w:rsidRPr="00B27537">
        <w:rPr>
          <w:rFonts w:ascii="Arial" w:eastAsia="Times New Roman" w:hAnsi="Arial" w:cs="Arial"/>
          <w:b/>
        </w:rPr>
        <w:t>Optional</w:t>
      </w:r>
      <w:r w:rsidRPr="00B27537">
        <w:rPr>
          <w:rFonts w:ascii="Arial" w:eastAsia="Times New Roman" w:hAnsi="Arial" w:cs="Arial"/>
        </w:rPr>
        <w:t xml:space="preserve">: If you </w:t>
      </w:r>
      <w:r w:rsidR="008848A9">
        <w:rPr>
          <w:rFonts w:ascii="Arial" w:eastAsia="Times New Roman" w:hAnsi="Arial" w:cs="Arial"/>
        </w:rPr>
        <w:t xml:space="preserve">do not </w:t>
      </w:r>
      <w:r w:rsidRPr="00B27537">
        <w:rPr>
          <w:rFonts w:ascii="Arial" w:eastAsia="Times New Roman" w:hAnsi="Arial" w:cs="Arial"/>
        </w:rPr>
        <w:t xml:space="preserve">wish to install Analysis Services (tabular) on </w:t>
      </w:r>
      <w:r w:rsidR="008848A9">
        <w:rPr>
          <w:rFonts w:ascii="Arial" w:eastAsia="Times New Roman" w:hAnsi="Arial" w:cs="Arial"/>
        </w:rPr>
        <w:t>this</w:t>
      </w:r>
      <w:r w:rsidRPr="00B27537">
        <w:rPr>
          <w:rFonts w:ascii="Arial" w:eastAsia="Times New Roman" w:hAnsi="Arial" w:cs="Arial"/>
        </w:rPr>
        <w:t xml:space="preserve"> computer, use the command-line</w:t>
      </w:r>
      <w:r w:rsidR="00B27537" w:rsidRPr="00B27537">
        <w:rPr>
          <w:rFonts w:ascii="Arial" w:eastAsia="Times New Roman" w:hAnsi="Arial" w:cs="Arial"/>
        </w:rPr>
        <w:t xml:space="preserve"> syntax</w:t>
      </w:r>
      <w:r w:rsidRPr="00B27537">
        <w:rPr>
          <w:rFonts w:ascii="Arial" w:eastAsia="Times New Roman" w:hAnsi="Arial" w:cs="Arial"/>
        </w:rPr>
        <w:t xml:space="preserve"> above, </w:t>
      </w:r>
      <w:r w:rsidR="004E7DA0">
        <w:rPr>
          <w:rFonts w:ascii="Arial" w:eastAsia="Times New Roman" w:hAnsi="Arial" w:cs="Arial"/>
        </w:rPr>
        <w:t>but</w:t>
      </w:r>
      <w:r w:rsidR="004E7DA0" w:rsidRPr="00B27537">
        <w:rPr>
          <w:rFonts w:ascii="Arial" w:eastAsia="Times New Roman" w:hAnsi="Arial" w:cs="Arial"/>
        </w:rPr>
        <w:t xml:space="preserve"> </w:t>
      </w:r>
      <w:r w:rsidRPr="00B27537">
        <w:rPr>
          <w:rFonts w:ascii="Arial" w:eastAsia="Times New Roman" w:hAnsi="Arial" w:cs="Arial"/>
        </w:rPr>
        <w:t xml:space="preserve">remove </w:t>
      </w:r>
      <w:r w:rsidR="008848A9">
        <w:rPr>
          <w:rFonts w:ascii="Arial" w:eastAsia="Times New Roman" w:hAnsi="Arial" w:cs="Arial"/>
        </w:rPr>
        <w:t>the following</w:t>
      </w:r>
      <w:r w:rsidRPr="00B27537">
        <w:rPr>
          <w:rFonts w:ascii="Arial" w:eastAsia="Times New Roman" w:hAnsi="Arial" w:cs="Arial"/>
        </w:rPr>
        <w:t xml:space="preserve"> </w:t>
      </w:r>
      <w:r w:rsidR="001B3CC0" w:rsidRPr="00B27537">
        <w:rPr>
          <w:rFonts w:ascii="Arial" w:eastAsia="Times New Roman" w:hAnsi="Arial" w:cs="Arial"/>
        </w:rPr>
        <w:t>arguments</w:t>
      </w:r>
      <w:r w:rsidRPr="00B27537">
        <w:rPr>
          <w:rFonts w:ascii="Arial" w:eastAsia="Times New Roman" w:hAnsi="Arial" w:cs="Arial"/>
        </w:rPr>
        <w:t xml:space="preserve">: </w:t>
      </w:r>
    </w:p>
    <w:p w:rsidR="001E3F9C" w:rsidRPr="00B27537" w:rsidRDefault="001E3F9C" w:rsidP="00AC0541">
      <w:pPr>
        <w:spacing w:after="120" w:line="240" w:lineRule="auto"/>
        <w:ind w:left="1440"/>
        <w:textAlignment w:val="center"/>
        <w:rPr>
          <w:rFonts w:ascii="Arial" w:eastAsia="Times New Roman" w:hAnsi="Arial" w:cs="Arial"/>
        </w:rPr>
      </w:pPr>
      <w:r w:rsidRPr="00B27537">
        <w:rPr>
          <w:rFonts w:ascii="Arial" w:eastAsia="Times New Roman" w:hAnsi="Arial" w:cs="Arial"/>
        </w:rPr>
        <w:t>AS</w:t>
      </w:r>
    </w:p>
    <w:p w:rsidR="001E3F9C" w:rsidRPr="00B27537" w:rsidRDefault="001E3F9C" w:rsidP="00AC0541">
      <w:pPr>
        <w:spacing w:after="120" w:line="240" w:lineRule="auto"/>
        <w:ind w:left="1440"/>
        <w:textAlignment w:val="center"/>
        <w:rPr>
          <w:rFonts w:ascii="Arial" w:eastAsia="Times New Roman" w:hAnsi="Arial" w:cs="Arial"/>
        </w:rPr>
      </w:pPr>
      <w:r w:rsidRPr="00B27537">
        <w:rPr>
          <w:rFonts w:ascii="Arial" w:eastAsia="Times New Roman" w:hAnsi="Arial" w:cs="Arial"/>
        </w:rPr>
        <w:t>/ASSVCACCOUNT="BI\BISERVICE"</w:t>
      </w:r>
    </w:p>
    <w:p w:rsidR="001E3F9C" w:rsidRPr="00B27537" w:rsidRDefault="001E3F9C" w:rsidP="00AC0541">
      <w:pPr>
        <w:spacing w:after="120" w:line="240" w:lineRule="auto"/>
        <w:ind w:left="1440"/>
        <w:textAlignment w:val="center"/>
        <w:rPr>
          <w:rFonts w:ascii="Arial" w:eastAsia="Times New Roman" w:hAnsi="Arial" w:cs="Arial"/>
        </w:rPr>
      </w:pPr>
      <w:r w:rsidRPr="00B27537">
        <w:rPr>
          <w:rFonts w:ascii="Arial" w:eastAsia="Times New Roman" w:hAnsi="Arial" w:cs="Arial"/>
        </w:rPr>
        <w:t>/ASSERVERMODE=TABULAR</w:t>
      </w:r>
    </w:p>
    <w:p w:rsidR="001E3F9C" w:rsidRPr="00B27537" w:rsidRDefault="001E3F9C" w:rsidP="00AC0541">
      <w:pPr>
        <w:spacing w:after="120" w:line="240" w:lineRule="auto"/>
        <w:ind w:left="1440"/>
        <w:textAlignment w:val="center"/>
        <w:rPr>
          <w:rFonts w:ascii="Arial" w:eastAsia="Times New Roman" w:hAnsi="Arial" w:cs="Arial"/>
        </w:rPr>
      </w:pPr>
      <w:r w:rsidRPr="00B27537">
        <w:rPr>
          <w:rFonts w:ascii="Arial" w:eastAsia="Times New Roman" w:hAnsi="Arial" w:cs="Arial"/>
        </w:rPr>
        <w:t>/ASSVCPASSWORD="pass@word1"</w:t>
      </w:r>
    </w:p>
    <w:p w:rsidR="001E3F9C" w:rsidRPr="00B27537" w:rsidRDefault="001E3F9C" w:rsidP="00AC0541">
      <w:pPr>
        <w:spacing w:after="120" w:line="240" w:lineRule="auto"/>
        <w:ind w:left="1440"/>
        <w:textAlignment w:val="center"/>
        <w:rPr>
          <w:rFonts w:ascii="Arial" w:eastAsia="Times New Roman" w:hAnsi="Arial" w:cs="Arial"/>
        </w:rPr>
      </w:pPr>
      <w:r w:rsidRPr="00B27537">
        <w:rPr>
          <w:rFonts w:ascii="Arial" w:eastAsia="Times New Roman" w:hAnsi="Arial" w:cs="Arial"/>
        </w:rPr>
        <w:t>/ASSYSADMINACCOUNTS="BI\</w:t>
      </w:r>
      <w:proofErr w:type="spellStart"/>
      <w:r w:rsidRPr="00B27537">
        <w:rPr>
          <w:rFonts w:ascii="Arial" w:eastAsia="Times New Roman" w:hAnsi="Arial" w:cs="Arial"/>
        </w:rPr>
        <w:t>BIAdmin</w:t>
      </w:r>
      <w:proofErr w:type="spellEnd"/>
      <w:r w:rsidRPr="00B27537">
        <w:rPr>
          <w:rFonts w:ascii="Arial" w:eastAsia="Times New Roman" w:hAnsi="Arial" w:cs="Arial"/>
        </w:rPr>
        <w:t>"</w:t>
      </w:r>
    </w:p>
    <w:p w:rsidR="008848A9" w:rsidRPr="00FE6E27" w:rsidRDefault="008848A9" w:rsidP="00AC0541">
      <w:pPr>
        <w:spacing w:after="120" w:line="240" w:lineRule="auto"/>
        <w:ind w:left="720"/>
        <w:textAlignment w:val="center"/>
        <w:rPr>
          <w:rFonts w:ascii="Arial" w:eastAsia="Times New Roman" w:hAnsi="Arial" w:cs="Arial"/>
        </w:rPr>
      </w:pPr>
      <w:r w:rsidRPr="00FE6E27">
        <w:rPr>
          <w:rFonts w:ascii="Arial" w:eastAsia="Times New Roman" w:hAnsi="Arial" w:cs="Arial"/>
        </w:rPr>
        <w:t xml:space="preserve">See </w:t>
      </w:r>
      <w:hyperlink w:anchor="_Scenario_3:_Install" w:history="1">
        <w:r w:rsidRPr="00FE6E27">
          <w:rPr>
            <w:rStyle w:val="Hyperlink"/>
            <w:rFonts w:ascii="Arial" w:eastAsia="Times New Roman" w:hAnsi="Arial" w:cs="Arial"/>
          </w:rPr>
          <w:t>Scenario 3</w:t>
        </w:r>
      </w:hyperlink>
      <w:r w:rsidRPr="00FE6E27">
        <w:rPr>
          <w:rFonts w:ascii="Arial" w:eastAsia="Times New Roman" w:hAnsi="Arial" w:cs="Arial"/>
        </w:rPr>
        <w:t xml:space="preserve"> for the steps to install Analysis Services (tabular) on a dedicated Analysis Services </w:t>
      </w:r>
      <w:r w:rsidR="006D19B6">
        <w:rPr>
          <w:rFonts w:ascii="Arial" w:eastAsia="Times New Roman" w:hAnsi="Arial" w:cs="Arial"/>
        </w:rPr>
        <w:t>server</w:t>
      </w:r>
      <w:r w:rsidRPr="00FE6E27">
        <w:rPr>
          <w:rFonts w:ascii="Arial" w:eastAsia="Times New Roman" w:hAnsi="Arial" w:cs="Arial"/>
        </w:rPr>
        <w:t>.</w:t>
      </w:r>
    </w:p>
    <w:p w:rsidR="001E3F9C" w:rsidRPr="00B27537" w:rsidRDefault="001E3F9C" w:rsidP="00AC0541">
      <w:pPr>
        <w:spacing w:after="120" w:line="240" w:lineRule="auto"/>
        <w:ind w:left="720"/>
        <w:textAlignment w:val="center"/>
        <w:rPr>
          <w:rFonts w:ascii="Arial" w:eastAsia="Times New Roman" w:hAnsi="Arial" w:cs="Arial"/>
        </w:rPr>
      </w:pPr>
      <w:r w:rsidRPr="00B27537">
        <w:rPr>
          <w:rFonts w:ascii="Arial" w:eastAsia="Times New Roman" w:hAnsi="Arial" w:cs="Arial"/>
          <w:b/>
        </w:rPr>
        <w:lastRenderedPageBreak/>
        <w:t>Tip</w:t>
      </w:r>
      <w:r w:rsidRPr="00B27537">
        <w:rPr>
          <w:rFonts w:ascii="Arial" w:eastAsia="Times New Roman" w:hAnsi="Arial" w:cs="Arial"/>
        </w:rPr>
        <w:t xml:space="preserve">: If you do not want to install SQL Server client tools, remove the following arguments: </w:t>
      </w:r>
    </w:p>
    <w:p w:rsidR="001E3F9C" w:rsidRPr="00B27537" w:rsidRDefault="001E3F9C" w:rsidP="00955B2F">
      <w:pPr>
        <w:spacing w:after="0" w:line="240" w:lineRule="auto"/>
        <w:ind w:left="1440"/>
        <w:textAlignment w:val="center"/>
        <w:rPr>
          <w:rFonts w:ascii="Arial" w:eastAsia="Times New Roman" w:hAnsi="Arial" w:cs="Arial"/>
        </w:rPr>
      </w:pPr>
      <w:r w:rsidRPr="00B27537">
        <w:rPr>
          <w:rFonts w:ascii="Arial" w:eastAsia="Times New Roman" w:hAnsi="Arial" w:cs="Arial"/>
        </w:rPr>
        <w:t>BIDS</w:t>
      </w:r>
    </w:p>
    <w:p w:rsidR="001E3F9C" w:rsidRPr="00B27537" w:rsidRDefault="001E3F9C" w:rsidP="00955B2F">
      <w:pPr>
        <w:spacing w:after="0" w:line="240" w:lineRule="auto"/>
        <w:ind w:left="1440"/>
        <w:textAlignment w:val="center"/>
        <w:rPr>
          <w:rFonts w:ascii="Arial" w:eastAsia="Times New Roman" w:hAnsi="Arial" w:cs="Arial"/>
        </w:rPr>
      </w:pPr>
      <w:r w:rsidRPr="00B27537">
        <w:rPr>
          <w:rFonts w:ascii="Arial" w:eastAsia="Times New Roman" w:hAnsi="Arial" w:cs="Arial"/>
        </w:rPr>
        <w:t>SSMS</w:t>
      </w:r>
    </w:p>
    <w:p w:rsidR="001E3F9C" w:rsidRPr="00B27537" w:rsidRDefault="001E3F9C" w:rsidP="00955B2F">
      <w:pPr>
        <w:spacing w:after="0" w:line="240" w:lineRule="auto"/>
        <w:ind w:left="1440"/>
        <w:textAlignment w:val="center"/>
        <w:rPr>
          <w:rFonts w:ascii="Arial" w:eastAsia="Times New Roman" w:hAnsi="Arial" w:cs="Arial"/>
        </w:rPr>
      </w:pPr>
      <w:r w:rsidRPr="00B27537">
        <w:rPr>
          <w:rFonts w:ascii="Arial" w:eastAsia="Times New Roman" w:hAnsi="Arial" w:cs="Arial"/>
        </w:rPr>
        <w:t>ADV_SSMS</w:t>
      </w:r>
    </w:p>
    <w:p w:rsidR="00935234" w:rsidRPr="00C87A39" w:rsidRDefault="00935234" w:rsidP="00935234">
      <w:pPr>
        <w:pStyle w:val="Heading4"/>
      </w:pPr>
      <w:r w:rsidRPr="00242C2D">
        <w:t xml:space="preserve">Using the </w:t>
      </w:r>
      <w:r w:rsidR="006D19B6">
        <w:t>u</w:t>
      </w:r>
      <w:r w:rsidRPr="00242C2D">
        <w:t xml:space="preserve">ser </w:t>
      </w:r>
      <w:r w:rsidR="006D19B6">
        <w:t>i</w:t>
      </w:r>
      <w:r w:rsidR="006D19B6" w:rsidRPr="00242C2D">
        <w:t xml:space="preserve">nterface </w:t>
      </w:r>
    </w:p>
    <w:p w:rsidR="00935234" w:rsidRPr="00B27537" w:rsidRDefault="00935234" w:rsidP="007F417C">
      <w:pPr>
        <w:pStyle w:val="ListParagraph"/>
        <w:numPr>
          <w:ilvl w:val="0"/>
          <w:numId w:val="8"/>
        </w:numPr>
        <w:spacing w:after="120" w:line="240" w:lineRule="auto"/>
        <w:contextualSpacing w:val="0"/>
        <w:textAlignment w:val="center"/>
        <w:rPr>
          <w:rFonts w:ascii="Arial" w:hAnsi="Arial" w:cs="Arial"/>
        </w:rPr>
      </w:pPr>
      <w:r w:rsidRPr="00B27537">
        <w:rPr>
          <w:rFonts w:ascii="Arial" w:hAnsi="Arial" w:cs="Arial"/>
        </w:rPr>
        <w:t>Start the installation of SQL Server 2012 from your installation media.</w:t>
      </w:r>
      <w:r w:rsidRPr="00B27537">
        <w:rPr>
          <w:rFonts w:ascii="Arial" w:eastAsia="Times New Roman" w:hAnsi="Arial" w:cs="Arial"/>
          <w:sz w:val="24"/>
          <w:szCs w:val="24"/>
        </w:rPr>
        <w:t xml:space="preserve"> </w:t>
      </w:r>
    </w:p>
    <w:p w:rsidR="00935234" w:rsidRPr="00B27537" w:rsidRDefault="00935234" w:rsidP="007F417C">
      <w:pPr>
        <w:pStyle w:val="ListParagraph"/>
        <w:numPr>
          <w:ilvl w:val="0"/>
          <w:numId w:val="8"/>
        </w:numPr>
        <w:spacing w:after="120" w:line="240" w:lineRule="auto"/>
        <w:contextualSpacing w:val="0"/>
        <w:textAlignment w:val="center"/>
        <w:rPr>
          <w:rFonts w:ascii="Arial" w:hAnsi="Arial" w:cs="Arial"/>
        </w:rPr>
      </w:pPr>
      <w:r w:rsidRPr="00B27537">
        <w:rPr>
          <w:rFonts w:ascii="Arial" w:hAnsi="Arial" w:cs="Arial"/>
        </w:rPr>
        <w:t xml:space="preserve">On the </w:t>
      </w:r>
      <w:r w:rsidRPr="00B27537">
        <w:rPr>
          <w:rFonts w:ascii="Arial" w:hAnsi="Arial" w:cs="Arial"/>
          <w:b/>
        </w:rPr>
        <w:t>SQL Server Installation Center</w:t>
      </w:r>
      <w:r w:rsidRPr="00B27537">
        <w:rPr>
          <w:rFonts w:ascii="Arial" w:hAnsi="Arial" w:cs="Arial"/>
        </w:rPr>
        <w:t xml:space="preserve"> page, click </w:t>
      </w:r>
      <w:r w:rsidRPr="00B27537">
        <w:rPr>
          <w:rFonts w:ascii="Arial" w:hAnsi="Arial" w:cs="Arial"/>
          <w:b/>
          <w:bCs/>
        </w:rPr>
        <w:t>Installation</w:t>
      </w:r>
      <w:r w:rsidRPr="00B27537">
        <w:rPr>
          <w:rFonts w:ascii="Arial" w:hAnsi="Arial" w:cs="Arial"/>
        </w:rPr>
        <w:t xml:space="preserve"> in the navigation pane and then click </w:t>
      </w:r>
      <w:r w:rsidRPr="00B27537">
        <w:rPr>
          <w:rFonts w:ascii="Arial" w:hAnsi="Arial" w:cs="Arial"/>
          <w:b/>
          <w:bCs/>
        </w:rPr>
        <w:t>New SQL Server stand-alone installation or add features to an existing installation</w:t>
      </w:r>
      <w:r w:rsidRPr="00B27537">
        <w:rPr>
          <w:rFonts w:ascii="Arial" w:hAnsi="Arial" w:cs="Arial"/>
        </w:rPr>
        <w:t>.</w:t>
      </w:r>
      <w:r w:rsidRPr="00B27537">
        <w:rPr>
          <w:rFonts w:ascii="Arial" w:eastAsia="Times New Roman" w:hAnsi="Arial" w:cs="Arial"/>
          <w:sz w:val="24"/>
          <w:szCs w:val="24"/>
        </w:rPr>
        <w:t xml:space="preserve"> </w:t>
      </w:r>
    </w:p>
    <w:p w:rsidR="00935234" w:rsidRPr="00B27537" w:rsidRDefault="00935234" w:rsidP="007F417C">
      <w:pPr>
        <w:pStyle w:val="ListParagraph"/>
        <w:numPr>
          <w:ilvl w:val="0"/>
          <w:numId w:val="8"/>
        </w:numPr>
        <w:spacing w:after="120" w:line="240" w:lineRule="auto"/>
        <w:contextualSpacing w:val="0"/>
        <w:textAlignment w:val="center"/>
        <w:rPr>
          <w:rFonts w:ascii="Arial" w:hAnsi="Arial" w:cs="Arial"/>
        </w:rPr>
      </w:pPr>
      <w:r w:rsidRPr="00B27537">
        <w:rPr>
          <w:rFonts w:ascii="Arial" w:eastAsia="Times New Roman" w:hAnsi="Arial" w:cs="Arial"/>
        </w:rPr>
        <w:t xml:space="preserve">On the </w:t>
      </w:r>
      <w:r w:rsidRPr="00B27537">
        <w:rPr>
          <w:rFonts w:ascii="Arial" w:eastAsia="Times New Roman" w:hAnsi="Arial" w:cs="Arial"/>
          <w:b/>
          <w:iCs/>
        </w:rPr>
        <w:t>Setup Support Rules</w:t>
      </w:r>
      <w:r w:rsidRPr="00B27537">
        <w:rPr>
          <w:rFonts w:ascii="Arial" w:eastAsia="Times New Roman" w:hAnsi="Arial" w:cs="Arial"/>
        </w:rPr>
        <w:t xml:space="preserve"> page, click </w:t>
      </w:r>
      <w:r w:rsidRPr="00B27537">
        <w:rPr>
          <w:rFonts w:ascii="Arial" w:eastAsia="Times New Roman" w:hAnsi="Arial" w:cs="Arial"/>
          <w:b/>
        </w:rPr>
        <w:t>Show Details</w:t>
      </w:r>
      <w:r w:rsidRPr="00B27537">
        <w:rPr>
          <w:rFonts w:ascii="Arial" w:eastAsia="Times New Roman" w:hAnsi="Arial" w:cs="Arial"/>
        </w:rPr>
        <w:t xml:space="preserve"> (optional step), and then click </w:t>
      </w:r>
      <w:r w:rsidRPr="00B27537">
        <w:rPr>
          <w:rFonts w:ascii="Arial" w:eastAsia="Times New Roman" w:hAnsi="Arial" w:cs="Arial"/>
          <w:b/>
          <w:bCs/>
        </w:rPr>
        <w:t>OK</w:t>
      </w:r>
      <w:r w:rsidRPr="00B27537">
        <w:rPr>
          <w:rFonts w:ascii="Arial" w:eastAsia="Times New Roman" w:hAnsi="Arial" w:cs="Arial"/>
        </w:rPr>
        <w:t>.</w:t>
      </w:r>
      <w:r w:rsidRPr="00B27537">
        <w:rPr>
          <w:rFonts w:ascii="Arial" w:eastAsia="Times New Roman" w:hAnsi="Arial" w:cs="Arial"/>
          <w:sz w:val="24"/>
          <w:szCs w:val="24"/>
        </w:rPr>
        <w:t xml:space="preserve"> </w:t>
      </w:r>
    </w:p>
    <w:p w:rsidR="00935234" w:rsidRPr="00B27537" w:rsidRDefault="00935234" w:rsidP="007F417C">
      <w:pPr>
        <w:pStyle w:val="ListParagraph"/>
        <w:numPr>
          <w:ilvl w:val="0"/>
          <w:numId w:val="8"/>
        </w:numPr>
        <w:spacing w:after="120" w:line="240" w:lineRule="auto"/>
        <w:contextualSpacing w:val="0"/>
        <w:textAlignment w:val="center"/>
        <w:rPr>
          <w:rFonts w:ascii="Arial" w:hAnsi="Arial" w:cs="Arial"/>
        </w:rPr>
      </w:pPr>
      <w:r w:rsidRPr="00B27537">
        <w:rPr>
          <w:rFonts w:ascii="Arial" w:eastAsia="Times New Roman" w:hAnsi="Arial" w:cs="Arial"/>
        </w:rPr>
        <w:t xml:space="preserve">On the </w:t>
      </w:r>
      <w:r w:rsidRPr="00B27537">
        <w:rPr>
          <w:rFonts w:ascii="Arial" w:eastAsia="Times New Roman" w:hAnsi="Arial" w:cs="Arial"/>
          <w:b/>
          <w:iCs/>
        </w:rPr>
        <w:t>Product Key</w:t>
      </w:r>
      <w:r w:rsidRPr="00B27537">
        <w:rPr>
          <w:rFonts w:ascii="Arial" w:eastAsia="Times New Roman" w:hAnsi="Arial" w:cs="Arial"/>
        </w:rPr>
        <w:t xml:space="preserve"> page, specify </w:t>
      </w:r>
      <w:r w:rsidRPr="00B27537">
        <w:rPr>
          <w:rFonts w:ascii="Arial" w:eastAsia="Times New Roman" w:hAnsi="Arial" w:cs="Arial"/>
          <w:b/>
          <w:bCs/>
        </w:rPr>
        <w:t>Evaluation</w:t>
      </w:r>
      <w:r w:rsidRPr="00B27537">
        <w:rPr>
          <w:rFonts w:ascii="Arial" w:eastAsia="Times New Roman" w:hAnsi="Arial" w:cs="Arial"/>
        </w:rPr>
        <w:t xml:space="preserve"> edition or enter the product key for appropriate edition and then click </w:t>
      </w:r>
      <w:proofErr w:type="gramStart"/>
      <w:r w:rsidRPr="00B27537">
        <w:rPr>
          <w:rFonts w:ascii="Arial" w:eastAsia="Times New Roman" w:hAnsi="Arial" w:cs="Arial"/>
          <w:b/>
          <w:bCs/>
        </w:rPr>
        <w:t>Next</w:t>
      </w:r>
      <w:proofErr w:type="gramEnd"/>
      <w:r w:rsidRPr="00B27537">
        <w:rPr>
          <w:rFonts w:ascii="Arial" w:eastAsia="Times New Roman" w:hAnsi="Arial" w:cs="Arial"/>
        </w:rPr>
        <w:t>.</w:t>
      </w:r>
      <w:r w:rsidRPr="00B27537">
        <w:rPr>
          <w:rFonts w:ascii="Arial" w:eastAsia="Times New Roman" w:hAnsi="Arial" w:cs="Arial"/>
          <w:sz w:val="24"/>
          <w:szCs w:val="24"/>
        </w:rPr>
        <w:t xml:space="preserve"> </w:t>
      </w:r>
    </w:p>
    <w:p w:rsidR="00935234" w:rsidRPr="00B27537" w:rsidRDefault="00935234" w:rsidP="007F417C">
      <w:pPr>
        <w:pStyle w:val="ListParagraph"/>
        <w:numPr>
          <w:ilvl w:val="0"/>
          <w:numId w:val="8"/>
        </w:numPr>
        <w:spacing w:after="120" w:line="240" w:lineRule="auto"/>
        <w:contextualSpacing w:val="0"/>
        <w:textAlignment w:val="center"/>
        <w:rPr>
          <w:rFonts w:ascii="Arial" w:hAnsi="Arial" w:cs="Arial"/>
        </w:rPr>
      </w:pPr>
      <w:r w:rsidRPr="00B27537">
        <w:rPr>
          <w:rFonts w:ascii="Arial" w:eastAsia="Times New Roman" w:hAnsi="Arial" w:cs="Arial"/>
          <w:iCs/>
        </w:rPr>
        <w:t xml:space="preserve">On the </w:t>
      </w:r>
      <w:r w:rsidRPr="00B27537">
        <w:rPr>
          <w:rFonts w:ascii="Arial" w:eastAsia="Times New Roman" w:hAnsi="Arial" w:cs="Arial"/>
          <w:b/>
          <w:iCs/>
        </w:rPr>
        <w:t>License Terms</w:t>
      </w:r>
      <w:r w:rsidRPr="00B27537">
        <w:rPr>
          <w:rFonts w:ascii="Arial" w:eastAsia="Times New Roman" w:hAnsi="Arial" w:cs="Arial"/>
          <w:iCs/>
        </w:rPr>
        <w:t xml:space="preserve"> page, select the</w:t>
      </w:r>
      <w:r w:rsidR="00655022" w:rsidRPr="00B27537">
        <w:rPr>
          <w:rFonts w:ascii="Arial" w:eastAsia="Times New Roman" w:hAnsi="Arial" w:cs="Arial"/>
          <w:iCs/>
        </w:rPr>
        <w:t xml:space="preserve"> checkbox,</w:t>
      </w:r>
      <w:r w:rsidRPr="00B27537">
        <w:rPr>
          <w:rFonts w:ascii="Arial" w:eastAsia="Times New Roman" w:hAnsi="Arial" w:cs="Arial"/>
          <w:iCs/>
        </w:rPr>
        <w:t xml:space="preserve"> </w:t>
      </w:r>
      <w:r w:rsidRPr="00B27537">
        <w:rPr>
          <w:rFonts w:ascii="Arial" w:eastAsia="Times New Roman" w:hAnsi="Arial" w:cs="Arial"/>
          <w:b/>
          <w:iCs/>
        </w:rPr>
        <w:t xml:space="preserve">I accept the license </w:t>
      </w:r>
      <w:proofErr w:type="gramStart"/>
      <w:r w:rsidRPr="00B27537">
        <w:rPr>
          <w:rFonts w:ascii="Arial" w:eastAsia="Times New Roman" w:hAnsi="Arial" w:cs="Arial"/>
          <w:b/>
          <w:iCs/>
        </w:rPr>
        <w:t>terms</w:t>
      </w:r>
      <w:r w:rsidRPr="00B27537">
        <w:rPr>
          <w:rFonts w:ascii="Arial" w:eastAsia="Times New Roman" w:hAnsi="Arial" w:cs="Arial"/>
          <w:iCs/>
        </w:rPr>
        <w:t xml:space="preserve"> </w:t>
      </w:r>
      <w:r w:rsidR="00655022" w:rsidRPr="00B27537">
        <w:rPr>
          <w:rFonts w:ascii="Arial" w:eastAsia="Times New Roman" w:hAnsi="Arial" w:cs="Arial"/>
          <w:iCs/>
        </w:rPr>
        <w:t>,</w:t>
      </w:r>
      <w:proofErr w:type="gramEnd"/>
      <w:r w:rsidR="00655022" w:rsidRPr="00B27537">
        <w:rPr>
          <w:rFonts w:ascii="Arial" w:eastAsia="Times New Roman" w:hAnsi="Arial" w:cs="Arial"/>
          <w:iCs/>
        </w:rPr>
        <w:t xml:space="preserve"> </w:t>
      </w:r>
      <w:r w:rsidRPr="00B27537">
        <w:rPr>
          <w:rFonts w:ascii="Arial" w:eastAsia="Times New Roman" w:hAnsi="Arial" w:cs="Arial"/>
        </w:rPr>
        <w:t xml:space="preserve">and then click </w:t>
      </w:r>
      <w:r w:rsidRPr="00B27537">
        <w:rPr>
          <w:rFonts w:ascii="Arial" w:eastAsia="Times New Roman" w:hAnsi="Arial" w:cs="Arial"/>
          <w:b/>
          <w:bCs/>
        </w:rPr>
        <w:t>Next</w:t>
      </w:r>
      <w:r w:rsidRPr="00B27537">
        <w:rPr>
          <w:rFonts w:ascii="Arial" w:eastAsia="Times New Roman" w:hAnsi="Arial" w:cs="Arial"/>
        </w:rPr>
        <w:t>.</w:t>
      </w:r>
      <w:r w:rsidRPr="00B27537">
        <w:rPr>
          <w:rFonts w:ascii="Arial" w:eastAsia="Times New Roman" w:hAnsi="Arial" w:cs="Arial"/>
          <w:sz w:val="24"/>
          <w:szCs w:val="24"/>
        </w:rPr>
        <w:t xml:space="preserve"> </w:t>
      </w:r>
    </w:p>
    <w:p w:rsidR="00935234" w:rsidRPr="00B27537" w:rsidRDefault="00935234" w:rsidP="007F417C">
      <w:pPr>
        <w:pStyle w:val="ListParagraph"/>
        <w:numPr>
          <w:ilvl w:val="0"/>
          <w:numId w:val="8"/>
        </w:numPr>
        <w:spacing w:after="120" w:line="240" w:lineRule="auto"/>
        <w:contextualSpacing w:val="0"/>
        <w:textAlignment w:val="center"/>
        <w:rPr>
          <w:rFonts w:ascii="Arial" w:hAnsi="Arial" w:cs="Arial"/>
        </w:rPr>
      </w:pPr>
      <w:r w:rsidRPr="00B27537">
        <w:rPr>
          <w:rFonts w:ascii="Arial" w:eastAsia="Times New Roman" w:hAnsi="Arial" w:cs="Arial"/>
        </w:rPr>
        <w:t xml:space="preserve">On the </w:t>
      </w:r>
      <w:r w:rsidRPr="00B27537">
        <w:rPr>
          <w:rFonts w:ascii="Arial" w:eastAsia="Times New Roman" w:hAnsi="Arial" w:cs="Arial"/>
          <w:b/>
        </w:rPr>
        <w:t>Install Setup Files</w:t>
      </w:r>
      <w:r w:rsidRPr="00B27537">
        <w:rPr>
          <w:rFonts w:ascii="Arial" w:eastAsia="Times New Roman" w:hAnsi="Arial" w:cs="Arial"/>
        </w:rPr>
        <w:t xml:space="preserve"> page, the setup files are installed and the </w:t>
      </w:r>
      <w:r w:rsidRPr="00B27537">
        <w:rPr>
          <w:rFonts w:ascii="Arial" w:eastAsia="Times New Roman" w:hAnsi="Arial" w:cs="Arial"/>
          <w:i/>
        </w:rPr>
        <w:t>Setup Support Rules</w:t>
      </w:r>
      <w:r w:rsidRPr="00B27537">
        <w:rPr>
          <w:rFonts w:ascii="Arial" w:eastAsia="Times New Roman" w:hAnsi="Arial" w:cs="Arial"/>
        </w:rPr>
        <w:t xml:space="preserve"> page opens.</w:t>
      </w:r>
      <w:r w:rsidRPr="00B27537">
        <w:rPr>
          <w:rFonts w:ascii="Arial" w:eastAsia="Times New Roman" w:hAnsi="Arial" w:cs="Arial"/>
          <w:sz w:val="24"/>
          <w:szCs w:val="24"/>
        </w:rPr>
        <w:t xml:space="preserve"> </w:t>
      </w:r>
    </w:p>
    <w:p w:rsidR="00B27537" w:rsidRDefault="00935234" w:rsidP="007F417C">
      <w:pPr>
        <w:pStyle w:val="ListParagraph"/>
        <w:numPr>
          <w:ilvl w:val="0"/>
          <w:numId w:val="8"/>
        </w:numPr>
        <w:spacing w:after="120" w:line="240" w:lineRule="auto"/>
        <w:contextualSpacing w:val="0"/>
        <w:textAlignment w:val="center"/>
        <w:rPr>
          <w:rFonts w:ascii="Arial" w:hAnsi="Arial" w:cs="Arial"/>
        </w:rPr>
      </w:pPr>
      <w:r w:rsidRPr="00B27537">
        <w:rPr>
          <w:rFonts w:ascii="Arial" w:hAnsi="Arial" w:cs="Arial"/>
        </w:rPr>
        <w:t xml:space="preserve">On the </w:t>
      </w:r>
      <w:r w:rsidRPr="00B27537">
        <w:rPr>
          <w:rFonts w:ascii="Arial" w:hAnsi="Arial" w:cs="Arial"/>
          <w:b/>
        </w:rPr>
        <w:t>Setup Support Rules</w:t>
      </w:r>
      <w:r w:rsidRPr="00B27537">
        <w:rPr>
          <w:rFonts w:ascii="Arial" w:hAnsi="Arial" w:cs="Arial"/>
        </w:rPr>
        <w:t xml:space="preserve"> page, review the output after the setup rules have </w:t>
      </w:r>
      <w:proofErr w:type="gramStart"/>
      <w:r w:rsidRPr="00B27537">
        <w:rPr>
          <w:rFonts w:ascii="Arial" w:hAnsi="Arial" w:cs="Arial"/>
        </w:rPr>
        <w:t>run,</w:t>
      </w:r>
      <w:proofErr w:type="gramEnd"/>
      <w:r w:rsidRPr="00B27537">
        <w:rPr>
          <w:rFonts w:ascii="Arial" w:hAnsi="Arial" w:cs="Arial"/>
        </w:rPr>
        <w:t xml:space="preserve"> and then click </w:t>
      </w:r>
      <w:r w:rsidRPr="00B27537">
        <w:rPr>
          <w:rFonts w:ascii="Arial" w:hAnsi="Arial" w:cs="Arial"/>
          <w:b/>
          <w:bCs/>
        </w:rPr>
        <w:t>Next</w:t>
      </w:r>
      <w:r w:rsidRPr="00B27537">
        <w:rPr>
          <w:rFonts w:ascii="Arial" w:hAnsi="Arial" w:cs="Arial"/>
        </w:rPr>
        <w:t xml:space="preserve">. </w:t>
      </w:r>
      <w:r w:rsidR="00356562" w:rsidRPr="00B27537">
        <w:rPr>
          <w:rFonts w:ascii="Arial" w:hAnsi="Arial" w:cs="Arial"/>
        </w:rPr>
        <w:t xml:space="preserve"> </w:t>
      </w:r>
    </w:p>
    <w:p w:rsidR="00935234" w:rsidRPr="00B27537" w:rsidRDefault="00356562" w:rsidP="00AC62D5">
      <w:pPr>
        <w:spacing w:after="120" w:line="240" w:lineRule="auto"/>
        <w:ind w:left="720"/>
        <w:textAlignment w:val="center"/>
        <w:rPr>
          <w:rFonts w:ascii="Arial" w:hAnsi="Arial" w:cs="Arial"/>
        </w:rPr>
      </w:pPr>
      <w:r w:rsidRPr="00B27537">
        <w:rPr>
          <w:rFonts w:ascii="Arial" w:hAnsi="Arial" w:cs="Arial"/>
        </w:rPr>
        <w:t xml:space="preserve">Ignore the </w:t>
      </w:r>
      <w:r w:rsidR="00935234" w:rsidRPr="00B27537">
        <w:rPr>
          <w:rFonts w:ascii="Arial" w:hAnsi="Arial" w:cs="Arial"/>
        </w:rPr>
        <w:t xml:space="preserve">firewall warning </w:t>
      </w:r>
      <w:r w:rsidRPr="00B27537">
        <w:rPr>
          <w:rFonts w:ascii="Arial" w:hAnsi="Arial" w:cs="Arial"/>
        </w:rPr>
        <w:t xml:space="preserve">for now; </w:t>
      </w:r>
      <w:r w:rsidR="0078189B" w:rsidRPr="00B27537">
        <w:rPr>
          <w:rFonts w:ascii="Arial" w:hAnsi="Arial" w:cs="Arial"/>
        </w:rPr>
        <w:t>the warning</w:t>
      </w:r>
      <w:r w:rsidR="00935234" w:rsidRPr="00B27537">
        <w:rPr>
          <w:rFonts w:ascii="Arial" w:hAnsi="Arial" w:cs="Arial"/>
        </w:rPr>
        <w:t xml:space="preserve"> does not apply in this scenario</w:t>
      </w:r>
      <w:r w:rsidRPr="00B27537">
        <w:rPr>
          <w:rFonts w:ascii="Arial" w:hAnsi="Arial" w:cs="Arial"/>
        </w:rPr>
        <w:t xml:space="preserve">, </w:t>
      </w:r>
      <w:r w:rsidR="0078189B" w:rsidRPr="00B27537">
        <w:rPr>
          <w:rFonts w:ascii="Arial" w:hAnsi="Arial" w:cs="Arial"/>
        </w:rPr>
        <w:t xml:space="preserve">and </w:t>
      </w:r>
      <w:r w:rsidRPr="00B27537">
        <w:rPr>
          <w:rFonts w:ascii="Arial" w:hAnsi="Arial" w:cs="Arial"/>
        </w:rPr>
        <w:t xml:space="preserve">we will </w:t>
      </w:r>
      <w:r w:rsidR="0078189B" w:rsidRPr="00B27537">
        <w:rPr>
          <w:rFonts w:ascii="Arial" w:hAnsi="Arial" w:cs="Arial"/>
        </w:rPr>
        <w:t xml:space="preserve">discuss </w:t>
      </w:r>
      <w:r w:rsidRPr="00B27537">
        <w:rPr>
          <w:rFonts w:ascii="Arial" w:hAnsi="Arial" w:cs="Arial"/>
        </w:rPr>
        <w:t xml:space="preserve">this in </w:t>
      </w:r>
      <w:hyperlink w:anchor="_Open_Firewall_Port" w:history="1">
        <w:r w:rsidRPr="00B27537">
          <w:rPr>
            <w:rStyle w:val="Hyperlink"/>
            <w:rFonts w:ascii="Arial" w:hAnsi="Arial" w:cs="Arial"/>
          </w:rPr>
          <w:t>Scenario 2</w:t>
        </w:r>
      </w:hyperlink>
      <w:r w:rsidR="00935234" w:rsidRPr="00B27537">
        <w:rPr>
          <w:rFonts w:ascii="Arial" w:hAnsi="Arial" w:cs="Arial"/>
        </w:rPr>
        <w:t xml:space="preserve">. </w:t>
      </w:r>
    </w:p>
    <w:p w:rsidR="00935234" w:rsidRPr="00B27537" w:rsidRDefault="00935234" w:rsidP="007F417C">
      <w:pPr>
        <w:pStyle w:val="ListParagraph"/>
        <w:numPr>
          <w:ilvl w:val="0"/>
          <w:numId w:val="8"/>
        </w:numPr>
        <w:spacing w:after="120" w:line="240" w:lineRule="auto"/>
        <w:contextualSpacing w:val="0"/>
        <w:textAlignment w:val="center"/>
        <w:rPr>
          <w:rFonts w:ascii="Arial" w:hAnsi="Arial" w:cs="Arial"/>
        </w:rPr>
      </w:pPr>
      <w:r w:rsidRPr="00B27537">
        <w:rPr>
          <w:rFonts w:ascii="Arial" w:hAnsi="Arial" w:cs="Arial"/>
        </w:rPr>
        <w:t>On the</w:t>
      </w:r>
      <w:r w:rsidRPr="00B27537">
        <w:rPr>
          <w:rFonts w:ascii="Arial" w:hAnsi="Arial" w:cs="Arial"/>
          <w:i/>
          <w:iCs/>
        </w:rPr>
        <w:t xml:space="preserve"> </w:t>
      </w:r>
      <w:r w:rsidRPr="00B27537">
        <w:rPr>
          <w:rFonts w:ascii="Arial" w:hAnsi="Arial" w:cs="Arial"/>
          <w:b/>
          <w:iCs/>
        </w:rPr>
        <w:t>Setup Role</w:t>
      </w:r>
      <w:r w:rsidRPr="00B27537">
        <w:rPr>
          <w:rFonts w:ascii="Arial" w:hAnsi="Arial" w:cs="Arial"/>
        </w:rPr>
        <w:t xml:space="preserve"> page, verify that </w:t>
      </w:r>
      <w:r w:rsidRPr="00B27537">
        <w:rPr>
          <w:rFonts w:ascii="Arial" w:hAnsi="Arial" w:cs="Arial"/>
          <w:b/>
          <w:bCs/>
        </w:rPr>
        <w:t>SQL Server Feature Installation</w:t>
      </w:r>
      <w:r w:rsidRPr="00B27537">
        <w:rPr>
          <w:rFonts w:ascii="Arial" w:hAnsi="Arial" w:cs="Arial"/>
        </w:rPr>
        <w:t xml:space="preserve"> is selected and then click </w:t>
      </w:r>
      <w:proofErr w:type="gramStart"/>
      <w:r w:rsidRPr="00B27537">
        <w:rPr>
          <w:rFonts w:ascii="Arial" w:hAnsi="Arial" w:cs="Arial"/>
          <w:b/>
          <w:bCs/>
        </w:rPr>
        <w:t>Next</w:t>
      </w:r>
      <w:proofErr w:type="gramEnd"/>
      <w:r w:rsidRPr="00B27537">
        <w:rPr>
          <w:rFonts w:ascii="Arial" w:hAnsi="Arial" w:cs="Arial"/>
        </w:rPr>
        <w:t>.</w:t>
      </w:r>
      <w:r w:rsidRPr="00B27537">
        <w:rPr>
          <w:rFonts w:ascii="Arial" w:eastAsia="Times New Roman" w:hAnsi="Arial" w:cs="Arial"/>
          <w:sz w:val="24"/>
          <w:szCs w:val="24"/>
        </w:rPr>
        <w:t xml:space="preserve"> </w:t>
      </w:r>
    </w:p>
    <w:p w:rsidR="001B3CC0" w:rsidRPr="00B27537" w:rsidRDefault="00935234" w:rsidP="007F417C">
      <w:pPr>
        <w:pStyle w:val="ListParagraph"/>
        <w:numPr>
          <w:ilvl w:val="0"/>
          <w:numId w:val="8"/>
        </w:numPr>
        <w:spacing w:after="120" w:line="240" w:lineRule="auto"/>
        <w:contextualSpacing w:val="0"/>
        <w:textAlignment w:val="center"/>
        <w:rPr>
          <w:rFonts w:ascii="Arial" w:hAnsi="Arial" w:cs="Arial"/>
        </w:rPr>
      </w:pPr>
      <w:r w:rsidRPr="00B27537">
        <w:rPr>
          <w:rFonts w:ascii="Arial" w:hAnsi="Arial" w:cs="Arial"/>
        </w:rPr>
        <w:t xml:space="preserve">On the </w:t>
      </w:r>
      <w:r w:rsidRPr="00B27537">
        <w:rPr>
          <w:rFonts w:ascii="Arial" w:hAnsi="Arial" w:cs="Arial"/>
          <w:b/>
          <w:iCs/>
        </w:rPr>
        <w:t>Feature Selection</w:t>
      </w:r>
      <w:r w:rsidRPr="00B27537">
        <w:rPr>
          <w:rFonts w:ascii="Arial" w:hAnsi="Arial" w:cs="Arial"/>
        </w:rPr>
        <w:t xml:space="preserve"> page, select the following services</w:t>
      </w:r>
      <w:r w:rsidR="001B3CC0" w:rsidRPr="00B27537">
        <w:rPr>
          <w:rFonts w:ascii="Arial" w:hAnsi="Arial" w:cs="Arial"/>
        </w:rPr>
        <w:t xml:space="preserve"> and then click </w:t>
      </w:r>
      <w:r w:rsidR="001B3CC0" w:rsidRPr="00B27537">
        <w:rPr>
          <w:rFonts w:ascii="Arial" w:hAnsi="Arial" w:cs="Arial"/>
          <w:b/>
          <w:bCs/>
        </w:rPr>
        <w:t>Next</w:t>
      </w:r>
      <w:r w:rsidR="001B3CC0" w:rsidRPr="00B27537">
        <w:rPr>
          <w:rFonts w:ascii="Arial" w:hAnsi="Arial" w:cs="Arial"/>
        </w:rPr>
        <w:t>:</w:t>
      </w:r>
    </w:p>
    <w:p w:rsidR="001B3CC0" w:rsidRPr="00B27537" w:rsidRDefault="00935234" w:rsidP="007F417C">
      <w:pPr>
        <w:pStyle w:val="ListParagraph"/>
        <w:numPr>
          <w:ilvl w:val="1"/>
          <w:numId w:val="93"/>
        </w:numPr>
        <w:spacing w:after="120" w:line="240" w:lineRule="auto"/>
        <w:contextualSpacing w:val="0"/>
        <w:textAlignment w:val="center"/>
        <w:rPr>
          <w:rFonts w:ascii="Arial" w:hAnsi="Arial" w:cs="Arial"/>
        </w:rPr>
      </w:pPr>
      <w:r w:rsidRPr="00B27537">
        <w:rPr>
          <w:rFonts w:ascii="Arial" w:hAnsi="Arial" w:cs="Arial"/>
          <w:bCs/>
        </w:rPr>
        <w:t>Database Engine Services</w:t>
      </w:r>
    </w:p>
    <w:p w:rsidR="001B3CC0" w:rsidRPr="00B27537" w:rsidRDefault="00935234" w:rsidP="007F417C">
      <w:pPr>
        <w:pStyle w:val="ListParagraph"/>
        <w:numPr>
          <w:ilvl w:val="1"/>
          <w:numId w:val="93"/>
        </w:numPr>
        <w:spacing w:after="120" w:line="240" w:lineRule="auto"/>
        <w:contextualSpacing w:val="0"/>
        <w:textAlignment w:val="center"/>
        <w:rPr>
          <w:rFonts w:ascii="Arial" w:hAnsi="Arial" w:cs="Arial"/>
        </w:rPr>
      </w:pPr>
      <w:r w:rsidRPr="00B27537">
        <w:rPr>
          <w:rFonts w:ascii="Arial" w:hAnsi="Arial" w:cs="Arial"/>
          <w:bCs/>
        </w:rPr>
        <w:t>Analysis Services</w:t>
      </w:r>
    </w:p>
    <w:p w:rsidR="001B3CC0" w:rsidRPr="00B27537" w:rsidRDefault="00935234" w:rsidP="007F417C">
      <w:pPr>
        <w:pStyle w:val="ListParagraph"/>
        <w:numPr>
          <w:ilvl w:val="1"/>
          <w:numId w:val="93"/>
        </w:numPr>
        <w:spacing w:after="120" w:line="240" w:lineRule="auto"/>
        <w:contextualSpacing w:val="0"/>
        <w:textAlignment w:val="center"/>
        <w:rPr>
          <w:rFonts w:ascii="Arial" w:hAnsi="Arial" w:cs="Arial"/>
        </w:rPr>
      </w:pPr>
      <w:r w:rsidRPr="00B27537">
        <w:rPr>
          <w:rFonts w:ascii="Arial" w:hAnsi="Arial" w:cs="Arial"/>
          <w:bCs/>
        </w:rPr>
        <w:t>Reporting Services - SharePoint</w:t>
      </w:r>
    </w:p>
    <w:p w:rsidR="001B3CC0" w:rsidRPr="00B27537" w:rsidRDefault="00935234" w:rsidP="007F417C">
      <w:pPr>
        <w:pStyle w:val="ListParagraph"/>
        <w:numPr>
          <w:ilvl w:val="1"/>
          <w:numId w:val="93"/>
        </w:numPr>
        <w:spacing w:after="120" w:line="240" w:lineRule="auto"/>
        <w:contextualSpacing w:val="0"/>
        <w:textAlignment w:val="center"/>
        <w:rPr>
          <w:rFonts w:ascii="Arial" w:hAnsi="Arial" w:cs="Arial"/>
        </w:rPr>
      </w:pPr>
      <w:r w:rsidRPr="00B27537">
        <w:rPr>
          <w:rFonts w:ascii="Arial" w:hAnsi="Arial" w:cs="Arial"/>
          <w:bCs/>
        </w:rPr>
        <w:t>Reporting Services Add-in for SharePoint Products</w:t>
      </w:r>
    </w:p>
    <w:p w:rsidR="001B3CC0" w:rsidRPr="00B27537" w:rsidRDefault="00935234" w:rsidP="007F417C">
      <w:pPr>
        <w:pStyle w:val="ListParagraph"/>
        <w:numPr>
          <w:ilvl w:val="1"/>
          <w:numId w:val="93"/>
        </w:numPr>
        <w:spacing w:after="120" w:line="240" w:lineRule="auto"/>
        <w:contextualSpacing w:val="0"/>
        <w:textAlignment w:val="center"/>
        <w:rPr>
          <w:rFonts w:ascii="Arial" w:hAnsi="Arial" w:cs="Arial"/>
        </w:rPr>
      </w:pPr>
      <w:r w:rsidRPr="00B27537">
        <w:rPr>
          <w:rFonts w:ascii="Arial" w:hAnsi="Arial" w:cs="Arial"/>
          <w:bCs/>
        </w:rPr>
        <w:t>Client Tools Connectivity</w:t>
      </w:r>
    </w:p>
    <w:p w:rsidR="001B3CC0" w:rsidRPr="00B27537" w:rsidRDefault="00935234" w:rsidP="007F417C">
      <w:pPr>
        <w:pStyle w:val="ListParagraph"/>
        <w:numPr>
          <w:ilvl w:val="1"/>
          <w:numId w:val="93"/>
        </w:numPr>
        <w:spacing w:after="120" w:line="240" w:lineRule="auto"/>
        <w:contextualSpacing w:val="0"/>
        <w:textAlignment w:val="center"/>
        <w:rPr>
          <w:rFonts w:ascii="Arial" w:hAnsi="Arial" w:cs="Arial"/>
        </w:rPr>
      </w:pPr>
      <w:r w:rsidRPr="00B27537">
        <w:rPr>
          <w:rFonts w:ascii="Arial" w:hAnsi="Arial" w:cs="Arial"/>
          <w:bCs/>
        </w:rPr>
        <w:t>SQL Server Data Tools</w:t>
      </w:r>
    </w:p>
    <w:p w:rsidR="001B3CC0" w:rsidRPr="00B27537" w:rsidRDefault="00935234" w:rsidP="007F417C">
      <w:pPr>
        <w:pStyle w:val="ListParagraph"/>
        <w:numPr>
          <w:ilvl w:val="1"/>
          <w:numId w:val="93"/>
        </w:numPr>
        <w:spacing w:after="120" w:line="240" w:lineRule="auto"/>
        <w:contextualSpacing w:val="0"/>
        <w:textAlignment w:val="center"/>
        <w:rPr>
          <w:rFonts w:ascii="Arial" w:hAnsi="Arial" w:cs="Arial"/>
        </w:rPr>
      </w:pPr>
      <w:r w:rsidRPr="00B27537">
        <w:rPr>
          <w:rFonts w:ascii="Arial" w:hAnsi="Arial" w:cs="Arial"/>
          <w:bCs/>
        </w:rPr>
        <w:t>Management Tools - Basic</w:t>
      </w:r>
    </w:p>
    <w:p w:rsidR="00935234" w:rsidRPr="00B27537" w:rsidRDefault="00935234" w:rsidP="007F417C">
      <w:pPr>
        <w:pStyle w:val="ListParagraph"/>
        <w:numPr>
          <w:ilvl w:val="1"/>
          <w:numId w:val="93"/>
        </w:numPr>
        <w:spacing w:after="120" w:line="240" w:lineRule="auto"/>
        <w:contextualSpacing w:val="0"/>
        <w:textAlignment w:val="center"/>
        <w:rPr>
          <w:rFonts w:ascii="Arial" w:hAnsi="Arial" w:cs="Arial"/>
        </w:rPr>
      </w:pPr>
      <w:r w:rsidRPr="00B27537">
        <w:rPr>
          <w:rFonts w:ascii="Arial" w:hAnsi="Arial" w:cs="Arial"/>
          <w:bCs/>
        </w:rPr>
        <w:t>Management Tools - Complete</w:t>
      </w:r>
      <w:r w:rsidRPr="00B27537">
        <w:rPr>
          <w:rFonts w:ascii="Arial" w:hAnsi="Arial" w:cs="Arial"/>
        </w:rPr>
        <w:t xml:space="preserve">) </w:t>
      </w:r>
    </w:p>
    <w:p w:rsidR="00935234" w:rsidRPr="0023007D" w:rsidRDefault="00935234" w:rsidP="007F417C">
      <w:pPr>
        <w:pStyle w:val="ListParagraph"/>
        <w:numPr>
          <w:ilvl w:val="0"/>
          <w:numId w:val="8"/>
        </w:numPr>
        <w:spacing w:after="120" w:line="240" w:lineRule="auto"/>
        <w:contextualSpacing w:val="0"/>
        <w:textAlignment w:val="center"/>
        <w:rPr>
          <w:rFonts w:ascii="Arial" w:hAnsi="Arial" w:cs="Arial"/>
        </w:rPr>
      </w:pPr>
      <w:r w:rsidRPr="0023007D">
        <w:rPr>
          <w:rFonts w:ascii="Arial" w:hAnsi="Arial" w:cs="Arial"/>
        </w:rPr>
        <w:t xml:space="preserve">On the </w:t>
      </w:r>
      <w:r w:rsidRPr="0023007D">
        <w:rPr>
          <w:rFonts w:ascii="Arial" w:hAnsi="Arial" w:cs="Arial"/>
          <w:b/>
          <w:iCs/>
        </w:rPr>
        <w:t>Installation Rules</w:t>
      </w:r>
      <w:r w:rsidRPr="0023007D">
        <w:rPr>
          <w:rFonts w:ascii="Arial" w:hAnsi="Arial" w:cs="Arial"/>
        </w:rPr>
        <w:t xml:space="preserve"> page, click </w:t>
      </w:r>
      <w:proofErr w:type="gramStart"/>
      <w:r w:rsidRPr="0023007D">
        <w:rPr>
          <w:rFonts w:ascii="Arial" w:hAnsi="Arial" w:cs="Arial"/>
          <w:b/>
          <w:bCs/>
        </w:rPr>
        <w:t>Next</w:t>
      </w:r>
      <w:proofErr w:type="gramEnd"/>
      <w:r w:rsidRPr="0023007D">
        <w:rPr>
          <w:rFonts w:ascii="Arial" w:hAnsi="Arial" w:cs="Arial"/>
        </w:rPr>
        <w:t>.</w:t>
      </w:r>
      <w:r w:rsidRPr="0023007D">
        <w:rPr>
          <w:rFonts w:ascii="Arial" w:eastAsia="Times New Roman" w:hAnsi="Arial" w:cs="Arial"/>
          <w:sz w:val="24"/>
          <w:szCs w:val="24"/>
        </w:rPr>
        <w:t xml:space="preserve"> </w:t>
      </w:r>
    </w:p>
    <w:p w:rsidR="00935234" w:rsidRPr="0023007D" w:rsidRDefault="00935234" w:rsidP="007F417C">
      <w:pPr>
        <w:pStyle w:val="ListParagraph"/>
        <w:numPr>
          <w:ilvl w:val="0"/>
          <w:numId w:val="8"/>
        </w:numPr>
        <w:spacing w:after="120" w:line="240" w:lineRule="auto"/>
        <w:contextualSpacing w:val="0"/>
        <w:textAlignment w:val="center"/>
        <w:rPr>
          <w:rFonts w:ascii="Arial" w:hAnsi="Arial" w:cs="Arial"/>
        </w:rPr>
      </w:pPr>
      <w:r w:rsidRPr="0023007D">
        <w:rPr>
          <w:rFonts w:ascii="Arial" w:hAnsi="Arial" w:cs="Arial"/>
        </w:rPr>
        <w:t xml:space="preserve">On the </w:t>
      </w:r>
      <w:r w:rsidRPr="0023007D">
        <w:rPr>
          <w:rFonts w:ascii="Arial" w:hAnsi="Arial" w:cs="Arial"/>
          <w:b/>
          <w:iCs/>
        </w:rPr>
        <w:t>Instance Configuration</w:t>
      </w:r>
      <w:r w:rsidRPr="0023007D">
        <w:rPr>
          <w:rFonts w:ascii="Arial" w:hAnsi="Arial" w:cs="Arial"/>
        </w:rPr>
        <w:t xml:space="preserve"> page, verify that </w:t>
      </w:r>
      <w:r w:rsidRPr="0023007D">
        <w:rPr>
          <w:rFonts w:ascii="Arial" w:hAnsi="Arial" w:cs="Arial"/>
          <w:b/>
          <w:bCs/>
        </w:rPr>
        <w:t>Default instance</w:t>
      </w:r>
      <w:r w:rsidRPr="0023007D">
        <w:rPr>
          <w:rFonts w:ascii="Arial" w:hAnsi="Arial" w:cs="Arial"/>
        </w:rPr>
        <w:t xml:space="preserve"> is selected and then click </w:t>
      </w:r>
      <w:proofErr w:type="gramStart"/>
      <w:r w:rsidRPr="0023007D">
        <w:rPr>
          <w:rFonts w:ascii="Arial" w:hAnsi="Arial" w:cs="Arial"/>
          <w:b/>
          <w:bCs/>
        </w:rPr>
        <w:t>Next</w:t>
      </w:r>
      <w:proofErr w:type="gramEnd"/>
      <w:r w:rsidRPr="0023007D">
        <w:rPr>
          <w:rFonts w:ascii="Arial" w:hAnsi="Arial" w:cs="Arial"/>
        </w:rPr>
        <w:t>.</w:t>
      </w:r>
      <w:r w:rsidRPr="0023007D">
        <w:rPr>
          <w:rFonts w:ascii="Arial" w:eastAsia="Times New Roman" w:hAnsi="Arial" w:cs="Arial"/>
          <w:sz w:val="24"/>
          <w:szCs w:val="24"/>
        </w:rPr>
        <w:t xml:space="preserve"> </w:t>
      </w:r>
    </w:p>
    <w:p w:rsidR="00935234" w:rsidRPr="0023007D" w:rsidRDefault="00935234" w:rsidP="007F417C">
      <w:pPr>
        <w:pStyle w:val="ListParagraph"/>
        <w:numPr>
          <w:ilvl w:val="0"/>
          <w:numId w:val="8"/>
        </w:numPr>
        <w:spacing w:after="120" w:line="240" w:lineRule="auto"/>
        <w:contextualSpacing w:val="0"/>
        <w:textAlignment w:val="center"/>
        <w:rPr>
          <w:rFonts w:ascii="Arial" w:hAnsi="Arial" w:cs="Arial"/>
        </w:rPr>
      </w:pPr>
      <w:r w:rsidRPr="0023007D">
        <w:rPr>
          <w:rFonts w:ascii="Arial" w:hAnsi="Arial" w:cs="Arial"/>
        </w:rPr>
        <w:t xml:space="preserve">On the </w:t>
      </w:r>
      <w:r w:rsidRPr="0023007D">
        <w:rPr>
          <w:rFonts w:ascii="Arial" w:hAnsi="Arial" w:cs="Arial"/>
          <w:b/>
          <w:iCs/>
        </w:rPr>
        <w:t>Disk Space Requirements</w:t>
      </w:r>
      <w:r w:rsidRPr="0023007D">
        <w:rPr>
          <w:rFonts w:ascii="Arial" w:hAnsi="Arial" w:cs="Arial"/>
        </w:rPr>
        <w:t xml:space="preserve"> page, click </w:t>
      </w:r>
      <w:proofErr w:type="gramStart"/>
      <w:r w:rsidRPr="0023007D">
        <w:rPr>
          <w:rFonts w:ascii="Arial" w:hAnsi="Arial" w:cs="Arial"/>
          <w:b/>
          <w:bCs/>
        </w:rPr>
        <w:t>Next</w:t>
      </w:r>
      <w:proofErr w:type="gramEnd"/>
      <w:r w:rsidRPr="0023007D">
        <w:rPr>
          <w:rFonts w:ascii="Arial" w:hAnsi="Arial" w:cs="Arial"/>
        </w:rPr>
        <w:t>.</w:t>
      </w:r>
      <w:r w:rsidRPr="0023007D">
        <w:rPr>
          <w:rFonts w:ascii="Arial" w:eastAsia="Times New Roman" w:hAnsi="Arial" w:cs="Arial"/>
          <w:sz w:val="24"/>
          <w:szCs w:val="24"/>
        </w:rPr>
        <w:t xml:space="preserve"> </w:t>
      </w:r>
    </w:p>
    <w:p w:rsidR="00775164" w:rsidRPr="0023007D" w:rsidRDefault="00935234" w:rsidP="007F417C">
      <w:pPr>
        <w:pStyle w:val="ListParagraph"/>
        <w:numPr>
          <w:ilvl w:val="0"/>
          <w:numId w:val="8"/>
        </w:numPr>
        <w:spacing w:after="120" w:line="240" w:lineRule="auto"/>
        <w:contextualSpacing w:val="0"/>
        <w:textAlignment w:val="center"/>
        <w:rPr>
          <w:rFonts w:ascii="Arial" w:hAnsi="Arial" w:cs="Arial"/>
        </w:rPr>
      </w:pPr>
      <w:r w:rsidRPr="0023007D">
        <w:rPr>
          <w:rFonts w:ascii="Arial" w:hAnsi="Arial" w:cs="Arial"/>
        </w:rPr>
        <w:t>On the</w:t>
      </w:r>
      <w:r w:rsidRPr="0023007D">
        <w:rPr>
          <w:rFonts w:ascii="Arial" w:hAnsi="Arial" w:cs="Arial"/>
          <w:i/>
          <w:iCs/>
        </w:rPr>
        <w:t xml:space="preserve"> </w:t>
      </w:r>
      <w:r w:rsidRPr="0023007D">
        <w:rPr>
          <w:rFonts w:ascii="Arial" w:hAnsi="Arial" w:cs="Arial"/>
          <w:b/>
          <w:iCs/>
        </w:rPr>
        <w:t>Server Configuration</w:t>
      </w:r>
      <w:r w:rsidRPr="0023007D">
        <w:rPr>
          <w:rFonts w:ascii="Arial" w:hAnsi="Arial" w:cs="Arial"/>
        </w:rPr>
        <w:t xml:space="preserve"> page, </w:t>
      </w:r>
      <w:r w:rsidR="00775164" w:rsidRPr="0023007D">
        <w:rPr>
          <w:rFonts w:ascii="Arial" w:hAnsi="Arial" w:cs="Arial"/>
        </w:rPr>
        <w:t xml:space="preserve">set </w:t>
      </w:r>
      <w:r w:rsidRPr="0023007D">
        <w:rPr>
          <w:rFonts w:ascii="Arial" w:hAnsi="Arial" w:cs="Arial"/>
        </w:rPr>
        <w:t>the account name for these services</w:t>
      </w:r>
      <w:r w:rsidR="00775164" w:rsidRPr="0023007D">
        <w:rPr>
          <w:rFonts w:ascii="Arial" w:hAnsi="Arial" w:cs="Arial"/>
        </w:rPr>
        <w:t xml:space="preserve"> as follows</w:t>
      </w:r>
      <w:r w:rsidRPr="0023007D">
        <w:rPr>
          <w:rFonts w:ascii="Arial" w:hAnsi="Arial" w:cs="Arial"/>
        </w:rPr>
        <w:t>:</w:t>
      </w:r>
    </w:p>
    <w:p w:rsidR="00775164" w:rsidRPr="00AC62D5" w:rsidRDefault="00935234" w:rsidP="007F417C">
      <w:pPr>
        <w:pStyle w:val="ListParagraph"/>
        <w:numPr>
          <w:ilvl w:val="1"/>
          <w:numId w:val="93"/>
        </w:numPr>
        <w:spacing w:after="120" w:line="240" w:lineRule="auto"/>
        <w:contextualSpacing w:val="0"/>
        <w:textAlignment w:val="center"/>
        <w:rPr>
          <w:rFonts w:ascii="Arial" w:hAnsi="Arial" w:cs="Arial"/>
          <w:bCs/>
        </w:rPr>
      </w:pPr>
      <w:r w:rsidRPr="00AC62D5">
        <w:rPr>
          <w:rFonts w:ascii="Arial" w:hAnsi="Arial" w:cs="Arial"/>
          <w:bCs/>
        </w:rPr>
        <w:t>SQL Server Agent</w:t>
      </w:r>
      <w:r w:rsidR="00775164" w:rsidRPr="00AC62D5">
        <w:rPr>
          <w:rFonts w:ascii="Arial" w:hAnsi="Arial" w:cs="Arial"/>
          <w:bCs/>
        </w:rPr>
        <w:t xml:space="preserve"> — </w:t>
      </w:r>
      <w:r w:rsidR="0023007D" w:rsidRPr="004E7DA0">
        <w:rPr>
          <w:rFonts w:ascii="Arial" w:hAnsi="Arial" w:cs="Arial"/>
          <w:bCs/>
        </w:rPr>
        <w:t>BI</w:t>
      </w:r>
      <w:r w:rsidR="00775164" w:rsidRPr="004E7DA0">
        <w:rPr>
          <w:rFonts w:ascii="Arial" w:hAnsi="Arial" w:cs="Arial"/>
          <w:bCs/>
        </w:rPr>
        <w:t>\</w:t>
      </w:r>
      <w:proofErr w:type="spellStart"/>
      <w:r w:rsidR="00775164" w:rsidRPr="004E7DA0">
        <w:rPr>
          <w:rFonts w:ascii="Arial" w:hAnsi="Arial" w:cs="Arial"/>
          <w:bCs/>
        </w:rPr>
        <w:t>BIService</w:t>
      </w:r>
      <w:proofErr w:type="spellEnd"/>
    </w:p>
    <w:p w:rsidR="00775164" w:rsidRPr="00AC62D5" w:rsidRDefault="00935234" w:rsidP="007F417C">
      <w:pPr>
        <w:pStyle w:val="ListParagraph"/>
        <w:numPr>
          <w:ilvl w:val="1"/>
          <w:numId w:val="93"/>
        </w:numPr>
        <w:spacing w:after="120" w:line="240" w:lineRule="auto"/>
        <w:contextualSpacing w:val="0"/>
        <w:textAlignment w:val="center"/>
        <w:rPr>
          <w:rFonts w:ascii="Arial" w:hAnsi="Arial" w:cs="Arial"/>
          <w:bCs/>
        </w:rPr>
      </w:pPr>
      <w:r w:rsidRPr="00AC62D5">
        <w:rPr>
          <w:rFonts w:ascii="Arial" w:hAnsi="Arial" w:cs="Arial"/>
          <w:bCs/>
        </w:rPr>
        <w:lastRenderedPageBreak/>
        <w:t>SQL Server Database Engine</w:t>
      </w:r>
      <w:r w:rsidR="00775164" w:rsidRPr="00AC62D5">
        <w:rPr>
          <w:rFonts w:ascii="Arial" w:hAnsi="Arial" w:cs="Arial"/>
          <w:bCs/>
        </w:rPr>
        <w:t xml:space="preserve"> — </w:t>
      </w:r>
      <w:r w:rsidR="0023007D" w:rsidRPr="004E7DA0">
        <w:rPr>
          <w:rFonts w:ascii="Arial" w:hAnsi="Arial" w:cs="Arial"/>
          <w:bCs/>
        </w:rPr>
        <w:t>BI</w:t>
      </w:r>
      <w:r w:rsidR="0023007D" w:rsidRPr="004E7DA0" w:rsidDel="0023007D">
        <w:rPr>
          <w:rFonts w:ascii="Arial" w:hAnsi="Arial" w:cs="Arial"/>
          <w:bCs/>
        </w:rPr>
        <w:t xml:space="preserve"> </w:t>
      </w:r>
      <w:r w:rsidR="00775164" w:rsidRPr="004E7DA0">
        <w:rPr>
          <w:rFonts w:ascii="Arial" w:hAnsi="Arial" w:cs="Arial"/>
          <w:bCs/>
        </w:rPr>
        <w:t>\</w:t>
      </w:r>
      <w:proofErr w:type="spellStart"/>
      <w:r w:rsidR="00775164" w:rsidRPr="004E7DA0">
        <w:rPr>
          <w:rFonts w:ascii="Arial" w:hAnsi="Arial" w:cs="Arial"/>
          <w:bCs/>
        </w:rPr>
        <w:t>BIService</w:t>
      </w:r>
      <w:proofErr w:type="spellEnd"/>
    </w:p>
    <w:p w:rsidR="00775164" w:rsidRPr="00AC62D5" w:rsidRDefault="00935234" w:rsidP="007F417C">
      <w:pPr>
        <w:pStyle w:val="ListParagraph"/>
        <w:numPr>
          <w:ilvl w:val="1"/>
          <w:numId w:val="93"/>
        </w:numPr>
        <w:spacing w:after="120" w:line="240" w:lineRule="auto"/>
        <w:contextualSpacing w:val="0"/>
        <w:textAlignment w:val="center"/>
        <w:rPr>
          <w:rFonts w:ascii="Arial" w:hAnsi="Arial" w:cs="Arial"/>
          <w:bCs/>
        </w:rPr>
      </w:pPr>
      <w:r w:rsidRPr="00AC62D5">
        <w:rPr>
          <w:rFonts w:ascii="Arial" w:hAnsi="Arial" w:cs="Arial"/>
          <w:bCs/>
        </w:rPr>
        <w:t>SQL Server Analysis Services</w:t>
      </w:r>
      <w:r w:rsidR="00775164" w:rsidRPr="00AC62D5">
        <w:rPr>
          <w:rFonts w:ascii="Arial" w:hAnsi="Arial" w:cs="Arial"/>
          <w:bCs/>
        </w:rPr>
        <w:t xml:space="preserve"> — </w:t>
      </w:r>
      <w:r w:rsidR="0023007D" w:rsidRPr="004E7DA0">
        <w:rPr>
          <w:rFonts w:ascii="Arial" w:hAnsi="Arial" w:cs="Arial"/>
          <w:bCs/>
        </w:rPr>
        <w:t>BI</w:t>
      </w:r>
      <w:r w:rsidRPr="004E7DA0">
        <w:rPr>
          <w:rFonts w:ascii="Arial" w:hAnsi="Arial" w:cs="Arial"/>
          <w:bCs/>
        </w:rPr>
        <w:t>\</w:t>
      </w:r>
      <w:proofErr w:type="spellStart"/>
      <w:r w:rsidRPr="004E7DA0">
        <w:rPr>
          <w:rFonts w:ascii="Arial" w:hAnsi="Arial" w:cs="Arial"/>
          <w:bCs/>
        </w:rPr>
        <w:t>BIService</w:t>
      </w:r>
      <w:proofErr w:type="spellEnd"/>
      <w:r w:rsidRPr="00AC62D5">
        <w:rPr>
          <w:rFonts w:ascii="Arial" w:hAnsi="Arial" w:cs="Arial"/>
          <w:bCs/>
        </w:rPr>
        <w:t xml:space="preserve"> </w:t>
      </w:r>
    </w:p>
    <w:p w:rsidR="00935234" w:rsidRPr="0023007D" w:rsidRDefault="00775164" w:rsidP="007F417C">
      <w:pPr>
        <w:pStyle w:val="ListParagraph"/>
        <w:numPr>
          <w:ilvl w:val="0"/>
          <w:numId w:val="8"/>
        </w:numPr>
        <w:spacing w:after="120" w:line="240" w:lineRule="auto"/>
        <w:contextualSpacing w:val="0"/>
        <w:textAlignment w:val="center"/>
        <w:rPr>
          <w:rFonts w:ascii="Arial" w:hAnsi="Arial" w:cs="Arial"/>
        </w:rPr>
      </w:pPr>
      <w:r w:rsidRPr="0023007D">
        <w:rPr>
          <w:rFonts w:ascii="Arial" w:hAnsi="Arial" w:cs="Arial"/>
        </w:rPr>
        <w:t xml:space="preserve">Type </w:t>
      </w:r>
      <w:r w:rsidR="00935234" w:rsidRPr="0023007D">
        <w:rPr>
          <w:rFonts w:ascii="Arial" w:hAnsi="Arial" w:cs="Arial"/>
        </w:rPr>
        <w:t xml:space="preserve">the appropriate password </w:t>
      </w:r>
      <w:r w:rsidRPr="0023007D">
        <w:rPr>
          <w:rFonts w:ascii="Arial" w:hAnsi="Arial" w:cs="Arial"/>
        </w:rPr>
        <w:t xml:space="preserve">for the account </w:t>
      </w:r>
      <w:r w:rsidR="00935234" w:rsidRPr="0023007D">
        <w:rPr>
          <w:rFonts w:ascii="Arial" w:hAnsi="Arial" w:cs="Arial"/>
        </w:rPr>
        <w:t xml:space="preserve">and then click </w:t>
      </w:r>
      <w:proofErr w:type="gramStart"/>
      <w:r w:rsidR="00935234" w:rsidRPr="0023007D">
        <w:rPr>
          <w:rFonts w:ascii="Arial" w:hAnsi="Arial" w:cs="Arial"/>
          <w:b/>
          <w:bCs/>
        </w:rPr>
        <w:t>Next</w:t>
      </w:r>
      <w:proofErr w:type="gramEnd"/>
      <w:r w:rsidR="00935234" w:rsidRPr="0023007D">
        <w:rPr>
          <w:rFonts w:ascii="Arial" w:hAnsi="Arial" w:cs="Arial"/>
        </w:rPr>
        <w:t>.</w:t>
      </w:r>
      <w:r w:rsidR="00935234" w:rsidRPr="0023007D">
        <w:rPr>
          <w:rFonts w:ascii="Arial" w:eastAsia="Times New Roman" w:hAnsi="Arial" w:cs="Arial"/>
          <w:sz w:val="24"/>
          <w:szCs w:val="24"/>
        </w:rPr>
        <w:t xml:space="preserve"> </w:t>
      </w:r>
    </w:p>
    <w:p w:rsidR="00935234" w:rsidRPr="0023007D" w:rsidRDefault="00935234" w:rsidP="007F417C">
      <w:pPr>
        <w:pStyle w:val="ListParagraph"/>
        <w:numPr>
          <w:ilvl w:val="0"/>
          <w:numId w:val="8"/>
        </w:numPr>
        <w:spacing w:after="120" w:line="240" w:lineRule="auto"/>
        <w:contextualSpacing w:val="0"/>
        <w:textAlignment w:val="center"/>
        <w:rPr>
          <w:rFonts w:ascii="Arial" w:hAnsi="Arial" w:cs="Arial"/>
        </w:rPr>
      </w:pPr>
      <w:r w:rsidRPr="0023007D">
        <w:rPr>
          <w:rFonts w:ascii="Arial" w:hAnsi="Arial" w:cs="Arial"/>
        </w:rPr>
        <w:t xml:space="preserve">On the </w:t>
      </w:r>
      <w:r w:rsidRPr="0023007D">
        <w:rPr>
          <w:rFonts w:ascii="Arial" w:hAnsi="Arial" w:cs="Arial"/>
          <w:b/>
          <w:iCs/>
        </w:rPr>
        <w:t>Database Engine Configuration</w:t>
      </w:r>
      <w:r w:rsidRPr="0023007D">
        <w:rPr>
          <w:rFonts w:ascii="Arial" w:hAnsi="Arial" w:cs="Arial"/>
        </w:rPr>
        <w:t xml:space="preserve"> page, click </w:t>
      </w:r>
      <w:r w:rsidRPr="0023007D">
        <w:rPr>
          <w:rFonts w:ascii="Arial" w:hAnsi="Arial" w:cs="Arial"/>
          <w:b/>
          <w:bCs/>
        </w:rPr>
        <w:t>Add Current User</w:t>
      </w:r>
      <w:r w:rsidRPr="0023007D">
        <w:rPr>
          <w:rFonts w:ascii="Arial" w:hAnsi="Arial" w:cs="Arial"/>
        </w:rPr>
        <w:t xml:space="preserve"> to specify the current user as a SQL Server administrator, and then click </w:t>
      </w:r>
      <w:proofErr w:type="gramStart"/>
      <w:r w:rsidRPr="0023007D">
        <w:rPr>
          <w:rFonts w:ascii="Arial" w:hAnsi="Arial" w:cs="Arial"/>
          <w:b/>
          <w:bCs/>
        </w:rPr>
        <w:t>Next</w:t>
      </w:r>
      <w:proofErr w:type="gramEnd"/>
      <w:r w:rsidRPr="0023007D">
        <w:rPr>
          <w:rFonts w:ascii="Arial" w:hAnsi="Arial" w:cs="Arial"/>
        </w:rPr>
        <w:t xml:space="preserve">. </w:t>
      </w:r>
    </w:p>
    <w:p w:rsidR="00935234" w:rsidRPr="0023007D" w:rsidRDefault="00935234" w:rsidP="007F417C">
      <w:pPr>
        <w:pStyle w:val="ListParagraph"/>
        <w:numPr>
          <w:ilvl w:val="0"/>
          <w:numId w:val="8"/>
        </w:numPr>
        <w:spacing w:after="120" w:line="240" w:lineRule="auto"/>
        <w:contextualSpacing w:val="0"/>
        <w:textAlignment w:val="center"/>
        <w:rPr>
          <w:rFonts w:ascii="Arial" w:hAnsi="Arial" w:cs="Arial"/>
        </w:rPr>
      </w:pPr>
      <w:r w:rsidRPr="0023007D">
        <w:rPr>
          <w:rFonts w:ascii="Arial" w:hAnsi="Arial" w:cs="Arial"/>
        </w:rPr>
        <w:t xml:space="preserve">On the </w:t>
      </w:r>
      <w:r w:rsidRPr="0023007D">
        <w:rPr>
          <w:rFonts w:ascii="Arial" w:hAnsi="Arial" w:cs="Arial"/>
          <w:b/>
          <w:iCs/>
        </w:rPr>
        <w:t>Analysis Services Configuration</w:t>
      </w:r>
      <w:r w:rsidRPr="0023007D">
        <w:rPr>
          <w:rFonts w:ascii="Arial" w:hAnsi="Arial" w:cs="Arial"/>
        </w:rPr>
        <w:t xml:space="preserve"> page, select </w:t>
      </w:r>
      <w:r w:rsidRPr="0023007D">
        <w:rPr>
          <w:rFonts w:ascii="Arial" w:hAnsi="Arial" w:cs="Arial"/>
          <w:b/>
          <w:bCs/>
        </w:rPr>
        <w:t>Tabular Mode</w:t>
      </w:r>
      <w:r w:rsidRPr="0023007D">
        <w:rPr>
          <w:rFonts w:ascii="Arial" w:hAnsi="Arial" w:cs="Arial"/>
          <w:bCs/>
        </w:rPr>
        <w:t>.</w:t>
      </w:r>
      <w:r w:rsidRPr="0023007D">
        <w:rPr>
          <w:rFonts w:ascii="Arial" w:hAnsi="Arial" w:cs="Arial"/>
        </w:rPr>
        <w:t xml:space="preserve"> </w:t>
      </w:r>
    </w:p>
    <w:p w:rsidR="00935234" w:rsidRPr="0023007D" w:rsidRDefault="00935234" w:rsidP="007F417C">
      <w:pPr>
        <w:pStyle w:val="ListParagraph"/>
        <w:numPr>
          <w:ilvl w:val="0"/>
          <w:numId w:val="8"/>
        </w:numPr>
        <w:spacing w:after="120" w:line="240" w:lineRule="auto"/>
        <w:contextualSpacing w:val="0"/>
        <w:textAlignment w:val="center"/>
        <w:rPr>
          <w:rFonts w:ascii="Arial" w:hAnsi="Arial" w:cs="Arial"/>
        </w:rPr>
      </w:pPr>
      <w:r w:rsidRPr="0023007D">
        <w:rPr>
          <w:rFonts w:ascii="Arial" w:hAnsi="Arial" w:cs="Arial"/>
        </w:rPr>
        <w:t xml:space="preserve">On the </w:t>
      </w:r>
      <w:r w:rsidRPr="0023007D">
        <w:rPr>
          <w:rFonts w:ascii="Arial" w:hAnsi="Arial" w:cs="Arial"/>
          <w:b/>
          <w:iCs/>
        </w:rPr>
        <w:t>Analysis Services Configuration</w:t>
      </w:r>
      <w:r w:rsidRPr="0023007D">
        <w:rPr>
          <w:rFonts w:ascii="Arial" w:hAnsi="Arial" w:cs="Arial"/>
        </w:rPr>
        <w:t xml:space="preserve"> page, click </w:t>
      </w:r>
      <w:r w:rsidRPr="0023007D">
        <w:rPr>
          <w:rFonts w:ascii="Arial" w:hAnsi="Arial" w:cs="Arial"/>
          <w:b/>
          <w:bCs/>
        </w:rPr>
        <w:t>Add Current User</w:t>
      </w:r>
      <w:r w:rsidRPr="0023007D">
        <w:rPr>
          <w:rFonts w:ascii="Arial" w:hAnsi="Arial" w:cs="Arial"/>
        </w:rPr>
        <w:t xml:space="preserve"> to specify the current user as an Analysis Services administrator, and then click </w:t>
      </w:r>
      <w:proofErr w:type="gramStart"/>
      <w:r w:rsidRPr="0023007D">
        <w:rPr>
          <w:rFonts w:ascii="Arial" w:hAnsi="Arial" w:cs="Arial"/>
          <w:b/>
          <w:bCs/>
        </w:rPr>
        <w:t>Next</w:t>
      </w:r>
      <w:proofErr w:type="gramEnd"/>
      <w:r w:rsidRPr="0023007D">
        <w:rPr>
          <w:rFonts w:ascii="Arial" w:hAnsi="Arial" w:cs="Arial"/>
        </w:rPr>
        <w:t xml:space="preserve">. </w:t>
      </w:r>
    </w:p>
    <w:p w:rsidR="00935234" w:rsidRPr="0023007D" w:rsidRDefault="00935234" w:rsidP="007F417C">
      <w:pPr>
        <w:pStyle w:val="ListParagraph"/>
        <w:numPr>
          <w:ilvl w:val="0"/>
          <w:numId w:val="8"/>
        </w:numPr>
        <w:spacing w:after="120" w:line="240" w:lineRule="auto"/>
        <w:contextualSpacing w:val="0"/>
        <w:textAlignment w:val="center"/>
        <w:rPr>
          <w:rFonts w:ascii="Arial" w:hAnsi="Arial" w:cs="Arial"/>
        </w:rPr>
      </w:pPr>
      <w:r w:rsidRPr="0023007D">
        <w:rPr>
          <w:rFonts w:ascii="Arial" w:hAnsi="Arial" w:cs="Arial"/>
        </w:rPr>
        <w:t xml:space="preserve">On the </w:t>
      </w:r>
      <w:r w:rsidRPr="0023007D">
        <w:rPr>
          <w:rFonts w:ascii="Arial" w:hAnsi="Arial" w:cs="Arial"/>
          <w:b/>
          <w:iCs/>
        </w:rPr>
        <w:t>Reporting Services Configuration</w:t>
      </w:r>
      <w:r w:rsidRPr="0023007D">
        <w:rPr>
          <w:rFonts w:ascii="Arial" w:hAnsi="Arial" w:cs="Arial"/>
        </w:rPr>
        <w:t xml:space="preserve"> page, notice that </w:t>
      </w:r>
      <w:r w:rsidRPr="0023007D">
        <w:rPr>
          <w:rFonts w:ascii="Arial" w:hAnsi="Arial" w:cs="Arial"/>
          <w:b/>
        </w:rPr>
        <w:t>Install only</w:t>
      </w:r>
      <w:r w:rsidRPr="0023007D">
        <w:rPr>
          <w:rFonts w:ascii="Arial" w:hAnsi="Arial" w:cs="Arial"/>
        </w:rPr>
        <w:t xml:space="preserve"> is the only choice, and then click </w:t>
      </w:r>
      <w:proofErr w:type="gramStart"/>
      <w:r w:rsidRPr="0023007D">
        <w:rPr>
          <w:rFonts w:ascii="Arial" w:hAnsi="Arial" w:cs="Arial"/>
          <w:b/>
          <w:bCs/>
        </w:rPr>
        <w:t>Next</w:t>
      </w:r>
      <w:proofErr w:type="gramEnd"/>
      <w:r w:rsidRPr="0023007D">
        <w:rPr>
          <w:rFonts w:ascii="Arial" w:hAnsi="Arial" w:cs="Arial"/>
        </w:rPr>
        <w:t xml:space="preserve">. </w:t>
      </w:r>
    </w:p>
    <w:p w:rsidR="00935234" w:rsidRPr="0023007D" w:rsidRDefault="00935234" w:rsidP="007F417C">
      <w:pPr>
        <w:pStyle w:val="ListParagraph"/>
        <w:numPr>
          <w:ilvl w:val="0"/>
          <w:numId w:val="8"/>
        </w:numPr>
        <w:spacing w:after="120" w:line="240" w:lineRule="auto"/>
        <w:contextualSpacing w:val="0"/>
        <w:textAlignment w:val="center"/>
        <w:rPr>
          <w:rFonts w:ascii="Arial" w:hAnsi="Arial" w:cs="Arial"/>
        </w:rPr>
      </w:pPr>
      <w:r w:rsidRPr="0023007D">
        <w:rPr>
          <w:rFonts w:ascii="Arial" w:hAnsi="Arial" w:cs="Arial"/>
        </w:rPr>
        <w:t xml:space="preserve">On the </w:t>
      </w:r>
      <w:r w:rsidRPr="0023007D">
        <w:rPr>
          <w:rFonts w:ascii="Arial" w:hAnsi="Arial" w:cs="Arial"/>
          <w:b/>
          <w:iCs/>
        </w:rPr>
        <w:t>Error Reporting</w:t>
      </w:r>
      <w:r w:rsidRPr="0023007D">
        <w:rPr>
          <w:rFonts w:ascii="Arial" w:hAnsi="Arial" w:cs="Arial"/>
        </w:rPr>
        <w:t xml:space="preserve"> page, click </w:t>
      </w:r>
      <w:proofErr w:type="gramStart"/>
      <w:r w:rsidRPr="0023007D">
        <w:rPr>
          <w:rFonts w:ascii="Arial" w:hAnsi="Arial" w:cs="Arial"/>
          <w:b/>
          <w:bCs/>
        </w:rPr>
        <w:t>Next</w:t>
      </w:r>
      <w:proofErr w:type="gramEnd"/>
      <w:r w:rsidRPr="0023007D">
        <w:rPr>
          <w:rFonts w:ascii="Arial" w:hAnsi="Arial" w:cs="Arial"/>
        </w:rPr>
        <w:t xml:space="preserve">. </w:t>
      </w:r>
    </w:p>
    <w:p w:rsidR="00935234" w:rsidRPr="0023007D" w:rsidRDefault="00935234" w:rsidP="007F417C">
      <w:pPr>
        <w:pStyle w:val="ListParagraph"/>
        <w:numPr>
          <w:ilvl w:val="0"/>
          <w:numId w:val="8"/>
        </w:numPr>
        <w:spacing w:after="120" w:line="240" w:lineRule="auto"/>
        <w:contextualSpacing w:val="0"/>
        <w:textAlignment w:val="center"/>
        <w:rPr>
          <w:rFonts w:ascii="Arial" w:hAnsi="Arial" w:cs="Arial"/>
        </w:rPr>
      </w:pPr>
      <w:r w:rsidRPr="0023007D">
        <w:rPr>
          <w:rFonts w:ascii="Arial" w:hAnsi="Arial" w:cs="Arial"/>
        </w:rPr>
        <w:t>On the</w:t>
      </w:r>
      <w:r w:rsidRPr="0023007D">
        <w:rPr>
          <w:rFonts w:ascii="Arial" w:hAnsi="Arial" w:cs="Arial"/>
          <w:i/>
          <w:iCs/>
        </w:rPr>
        <w:t xml:space="preserve"> </w:t>
      </w:r>
      <w:r w:rsidRPr="0023007D">
        <w:rPr>
          <w:rFonts w:ascii="Arial" w:hAnsi="Arial" w:cs="Arial"/>
          <w:b/>
          <w:iCs/>
        </w:rPr>
        <w:t>Installation Configuration Rules</w:t>
      </w:r>
      <w:r w:rsidRPr="0023007D">
        <w:rPr>
          <w:rFonts w:ascii="Arial" w:hAnsi="Arial" w:cs="Arial"/>
        </w:rPr>
        <w:t xml:space="preserve"> page, click </w:t>
      </w:r>
      <w:proofErr w:type="gramStart"/>
      <w:r w:rsidRPr="0023007D">
        <w:rPr>
          <w:rFonts w:ascii="Arial" w:hAnsi="Arial" w:cs="Arial"/>
          <w:b/>
          <w:bCs/>
        </w:rPr>
        <w:t>Next</w:t>
      </w:r>
      <w:proofErr w:type="gramEnd"/>
      <w:r w:rsidRPr="0023007D">
        <w:rPr>
          <w:rFonts w:ascii="Arial" w:hAnsi="Arial" w:cs="Arial"/>
        </w:rPr>
        <w:t xml:space="preserve">. </w:t>
      </w:r>
    </w:p>
    <w:p w:rsidR="00935234" w:rsidRPr="0023007D" w:rsidRDefault="00935234" w:rsidP="007F417C">
      <w:pPr>
        <w:pStyle w:val="ListParagraph"/>
        <w:numPr>
          <w:ilvl w:val="0"/>
          <w:numId w:val="8"/>
        </w:numPr>
        <w:spacing w:after="120" w:line="240" w:lineRule="auto"/>
        <w:contextualSpacing w:val="0"/>
        <w:textAlignment w:val="center"/>
        <w:rPr>
          <w:rFonts w:ascii="Arial" w:hAnsi="Arial" w:cs="Arial"/>
        </w:rPr>
      </w:pPr>
      <w:r w:rsidRPr="0023007D">
        <w:rPr>
          <w:rFonts w:ascii="Arial" w:hAnsi="Arial" w:cs="Arial"/>
        </w:rPr>
        <w:t xml:space="preserve">On the </w:t>
      </w:r>
      <w:r w:rsidRPr="0023007D">
        <w:rPr>
          <w:rFonts w:ascii="Arial" w:hAnsi="Arial" w:cs="Arial"/>
          <w:b/>
          <w:iCs/>
        </w:rPr>
        <w:t xml:space="preserve">Ready to </w:t>
      </w:r>
      <w:proofErr w:type="gramStart"/>
      <w:r w:rsidRPr="0023007D">
        <w:rPr>
          <w:rFonts w:ascii="Arial" w:hAnsi="Arial" w:cs="Arial"/>
          <w:b/>
          <w:iCs/>
        </w:rPr>
        <w:t>Install</w:t>
      </w:r>
      <w:proofErr w:type="gramEnd"/>
      <w:r w:rsidRPr="0023007D">
        <w:rPr>
          <w:rFonts w:ascii="Arial" w:hAnsi="Arial" w:cs="Arial"/>
        </w:rPr>
        <w:t xml:space="preserve"> page, click </w:t>
      </w:r>
      <w:r w:rsidRPr="0023007D">
        <w:rPr>
          <w:rFonts w:ascii="Arial" w:hAnsi="Arial" w:cs="Arial"/>
          <w:b/>
          <w:bCs/>
        </w:rPr>
        <w:t>Install</w:t>
      </w:r>
      <w:r w:rsidRPr="0023007D">
        <w:rPr>
          <w:rFonts w:ascii="Arial" w:hAnsi="Arial" w:cs="Arial"/>
        </w:rPr>
        <w:t xml:space="preserve">. </w:t>
      </w:r>
    </w:p>
    <w:p w:rsidR="00935234" w:rsidRPr="0023007D" w:rsidRDefault="00935234" w:rsidP="007F417C">
      <w:pPr>
        <w:pStyle w:val="ListParagraph"/>
        <w:numPr>
          <w:ilvl w:val="0"/>
          <w:numId w:val="8"/>
        </w:numPr>
        <w:spacing w:after="120" w:line="240" w:lineRule="auto"/>
        <w:contextualSpacing w:val="0"/>
        <w:textAlignment w:val="center"/>
        <w:rPr>
          <w:rFonts w:ascii="Arial" w:hAnsi="Arial" w:cs="Arial"/>
        </w:rPr>
      </w:pPr>
      <w:r w:rsidRPr="0023007D">
        <w:rPr>
          <w:rFonts w:ascii="Arial" w:hAnsi="Arial" w:cs="Arial"/>
        </w:rPr>
        <w:t xml:space="preserve">When setup completes, verify that each feature installed successfully and then click </w:t>
      </w:r>
      <w:r w:rsidRPr="0023007D">
        <w:rPr>
          <w:rFonts w:ascii="Arial" w:hAnsi="Arial" w:cs="Arial"/>
          <w:b/>
          <w:bCs/>
        </w:rPr>
        <w:t>Close</w:t>
      </w:r>
      <w:r w:rsidRPr="0023007D">
        <w:rPr>
          <w:rFonts w:ascii="Arial" w:hAnsi="Arial" w:cs="Arial"/>
        </w:rPr>
        <w:t xml:space="preserve">. </w:t>
      </w:r>
    </w:p>
    <w:p w:rsidR="00935234" w:rsidRPr="0023007D" w:rsidRDefault="00935234" w:rsidP="007F417C">
      <w:pPr>
        <w:pStyle w:val="ListParagraph"/>
        <w:numPr>
          <w:ilvl w:val="0"/>
          <w:numId w:val="8"/>
        </w:numPr>
        <w:spacing w:after="120" w:line="240" w:lineRule="auto"/>
        <w:contextualSpacing w:val="0"/>
        <w:textAlignment w:val="center"/>
        <w:rPr>
          <w:rFonts w:ascii="Arial" w:hAnsi="Arial" w:cs="Arial"/>
        </w:rPr>
      </w:pPr>
      <w:r w:rsidRPr="0023007D">
        <w:rPr>
          <w:rFonts w:ascii="Arial" w:hAnsi="Arial" w:cs="Arial"/>
        </w:rPr>
        <w:t xml:space="preserve">Close the </w:t>
      </w:r>
      <w:r w:rsidRPr="0023007D">
        <w:rPr>
          <w:rFonts w:ascii="Arial" w:hAnsi="Arial" w:cs="Arial"/>
          <w:b/>
          <w:iCs/>
        </w:rPr>
        <w:t>SQL Server Installation Center</w:t>
      </w:r>
      <w:r w:rsidRPr="0023007D">
        <w:rPr>
          <w:rFonts w:ascii="Arial" w:hAnsi="Arial" w:cs="Arial"/>
        </w:rPr>
        <w:t xml:space="preserve"> page. </w:t>
      </w:r>
    </w:p>
    <w:p w:rsidR="00935234" w:rsidRPr="0023007D" w:rsidRDefault="00935234" w:rsidP="00AC62D5">
      <w:pPr>
        <w:spacing w:after="120" w:line="240" w:lineRule="auto"/>
        <w:ind w:left="720"/>
        <w:textAlignment w:val="center"/>
        <w:rPr>
          <w:rFonts w:ascii="Arial" w:hAnsi="Arial" w:cs="Arial"/>
        </w:rPr>
      </w:pPr>
      <w:r w:rsidRPr="0023007D">
        <w:rPr>
          <w:rFonts w:ascii="Arial" w:hAnsi="Arial" w:cs="Arial"/>
          <w:b/>
        </w:rPr>
        <w:t>Note</w:t>
      </w:r>
      <w:r w:rsidRPr="0023007D">
        <w:rPr>
          <w:rFonts w:ascii="Arial" w:hAnsi="Arial" w:cs="Arial"/>
        </w:rPr>
        <w:t xml:space="preserve">:  </w:t>
      </w:r>
      <w:r w:rsidR="006F2B77" w:rsidRPr="0023007D">
        <w:rPr>
          <w:rFonts w:ascii="Arial" w:hAnsi="Arial" w:cs="Arial"/>
        </w:rPr>
        <w:t>R</w:t>
      </w:r>
      <w:r w:rsidRPr="0023007D">
        <w:rPr>
          <w:rFonts w:ascii="Arial" w:hAnsi="Arial" w:cs="Arial"/>
        </w:rPr>
        <w:t>estart your computer</w:t>
      </w:r>
      <w:r w:rsidR="006F2B77" w:rsidRPr="0023007D">
        <w:rPr>
          <w:rFonts w:ascii="Arial" w:hAnsi="Arial" w:cs="Arial"/>
        </w:rPr>
        <w:t xml:space="preserve"> if prompted to do so</w:t>
      </w:r>
      <w:r w:rsidRPr="0023007D">
        <w:rPr>
          <w:rFonts w:ascii="Arial" w:hAnsi="Arial" w:cs="Arial"/>
        </w:rPr>
        <w:t xml:space="preserve">. </w:t>
      </w:r>
    </w:p>
    <w:p w:rsidR="0023007D" w:rsidRDefault="0023007D" w:rsidP="0023007D">
      <w:pPr>
        <w:pStyle w:val="Heading3"/>
      </w:pPr>
      <w:bookmarkStart w:id="21" w:name="_Toc332020957"/>
      <w:r>
        <w:t>Open Firewall Port for Connectivity to SQL Server Relational Engine</w:t>
      </w:r>
      <w:bookmarkEnd w:id="21"/>
    </w:p>
    <w:p w:rsidR="0023007D" w:rsidRPr="0023007D" w:rsidRDefault="0023007D" w:rsidP="0023007D">
      <w:pPr>
        <w:rPr>
          <w:rFonts w:ascii="Arial" w:hAnsi="Arial" w:cs="Arial"/>
        </w:rPr>
      </w:pPr>
      <w:r w:rsidRPr="0023007D">
        <w:rPr>
          <w:rFonts w:ascii="Arial" w:hAnsi="Arial" w:cs="Arial"/>
        </w:rPr>
        <w:t>You need to open the firewall to enable you to connect to the SQL Server relational engine using SQL Server Management Studio on the Windows 7 client computer</w:t>
      </w:r>
      <w:r>
        <w:rPr>
          <w:rFonts w:ascii="Arial" w:hAnsi="Arial" w:cs="Arial"/>
        </w:rPr>
        <w:t xml:space="preserve">. </w:t>
      </w:r>
      <w:r w:rsidRPr="0023007D">
        <w:rPr>
          <w:rFonts w:ascii="Arial" w:hAnsi="Arial" w:cs="Arial"/>
        </w:rPr>
        <w:t xml:space="preserve">For more information about setting up client tools, see </w:t>
      </w:r>
      <w:r w:rsidRPr="0023007D">
        <w:rPr>
          <w:rStyle w:val="Hyperlink"/>
          <w:rFonts w:ascii="Arial" w:hAnsi="Arial" w:cs="Arial"/>
        </w:rPr>
        <w:t>Scenario 5</w:t>
      </w:r>
      <w:r w:rsidRPr="0023007D">
        <w:rPr>
          <w:rFonts w:ascii="Arial" w:hAnsi="Arial" w:cs="Arial"/>
        </w:rPr>
        <w:t>.</w:t>
      </w:r>
    </w:p>
    <w:p w:rsidR="0023007D" w:rsidRDefault="0023007D" w:rsidP="0023007D">
      <w:pPr>
        <w:pStyle w:val="Heading4"/>
      </w:pPr>
      <w:r>
        <w:t xml:space="preserve">Using </w:t>
      </w:r>
      <w:r w:rsidR="00C10D23">
        <w:t>s</w:t>
      </w:r>
      <w:r>
        <w:t>cripts</w:t>
      </w:r>
    </w:p>
    <w:p w:rsidR="0023007D" w:rsidRDefault="0023007D" w:rsidP="0023007D">
      <w:r>
        <w:t>•</w:t>
      </w:r>
      <w:r>
        <w:tab/>
      </w:r>
      <w:r w:rsidRPr="0023007D">
        <w:rPr>
          <w:rFonts w:ascii="Arial" w:hAnsi="Arial" w:cs="Arial"/>
        </w:rPr>
        <w:t>At an administrative command prompt, execute the following command.</w:t>
      </w:r>
      <w:r>
        <w:t xml:space="preserve"> </w:t>
      </w:r>
    </w:p>
    <w:p w:rsidR="0023007D" w:rsidRDefault="0023007D" w:rsidP="0023007D">
      <w:pPr>
        <w:pStyle w:val="MtpsCodeSnippet"/>
        <w:ind w:left="720"/>
      </w:pPr>
      <w:proofErr w:type="spellStart"/>
      <w:proofErr w:type="gramStart"/>
      <w:r>
        <w:t>netsh</w:t>
      </w:r>
      <w:proofErr w:type="spellEnd"/>
      <w:proofErr w:type="gramEnd"/>
      <w:r>
        <w:t xml:space="preserve"> </w:t>
      </w:r>
      <w:proofErr w:type="spellStart"/>
      <w:r>
        <w:t>advfirewall</w:t>
      </w:r>
      <w:proofErr w:type="spellEnd"/>
      <w:r>
        <w:t xml:space="preserve"> firewall add rule name="SQL-</w:t>
      </w:r>
      <w:r w:rsidR="00B5621D">
        <w:t>1433</w:t>
      </w:r>
      <w:r>
        <w:t xml:space="preserve">" </w:t>
      </w:r>
      <w:proofErr w:type="spellStart"/>
      <w:r>
        <w:t>dir</w:t>
      </w:r>
      <w:proofErr w:type="spellEnd"/>
      <w:r>
        <w:t xml:space="preserve">=in action=allow protocol=TCP </w:t>
      </w:r>
      <w:proofErr w:type="spellStart"/>
      <w:r>
        <w:t>localport</w:t>
      </w:r>
      <w:proofErr w:type="spellEnd"/>
      <w:r>
        <w:t>=</w:t>
      </w:r>
      <w:r w:rsidR="00B5621D">
        <w:t>1433</w:t>
      </w:r>
    </w:p>
    <w:p w:rsidR="0023007D" w:rsidRDefault="0023007D" w:rsidP="0023007D">
      <w:pPr>
        <w:pStyle w:val="Heading4"/>
      </w:pPr>
      <w:r>
        <w:t xml:space="preserve">Using the </w:t>
      </w:r>
      <w:r w:rsidR="00C10D23">
        <w:t xml:space="preserve">user interface </w:t>
      </w:r>
    </w:p>
    <w:p w:rsidR="0023007D" w:rsidRPr="0023007D" w:rsidRDefault="0023007D" w:rsidP="007F417C">
      <w:pPr>
        <w:pStyle w:val="ListParagraph"/>
        <w:numPr>
          <w:ilvl w:val="0"/>
          <w:numId w:val="23"/>
        </w:numPr>
        <w:spacing w:after="120"/>
        <w:ind w:left="714" w:hanging="357"/>
        <w:contextualSpacing w:val="0"/>
        <w:rPr>
          <w:rFonts w:ascii="Arial" w:hAnsi="Arial" w:cs="Arial"/>
        </w:rPr>
      </w:pPr>
      <w:r w:rsidRPr="0023007D">
        <w:rPr>
          <w:rFonts w:ascii="Arial" w:hAnsi="Arial" w:cs="Arial"/>
        </w:rPr>
        <w:t xml:space="preserve">In the </w:t>
      </w:r>
      <w:r w:rsidRPr="0023007D">
        <w:rPr>
          <w:rFonts w:ascii="Arial" w:hAnsi="Arial" w:cs="Arial"/>
          <w:b/>
        </w:rPr>
        <w:t>Administrative Tools</w:t>
      </w:r>
      <w:r w:rsidRPr="0023007D">
        <w:rPr>
          <w:rFonts w:ascii="Arial" w:hAnsi="Arial" w:cs="Arial"/>
        </w:rPr>
        <w:t xml:space="preserve"> </w:t>
      </w:r>
      <w:r>
        <w:rPr>
          <w:rFonts w:ascii="Arial" w:hAnsi="Arial" w:cs="Arial"/>
        </w:rPr>
        <w:t>g</w:t>
      </w:r>
      <w:r w:rsidRPr="0023007D">
        <w:rPr>
          <w:rFonts w:ascii="Arial" w:hAnsi="Arial" w:cs="Arial"/>
        </w:rPr>
        <w:t xml:space="preserve">roup, click </w:t>
      </w:r>
      <w:r w:rsidRPr="0023007D">
        <w:rPr>
          <w:rFonts w:ascii="Arial" w:hAnsi="Arial" w:cs="Arial"/>
          <w:b/>
        </w:rPr>
        <w:t>Windows Firewall with Advanced Security</w:t>
      </w:r>
      <w:r w:rsidRPr="0023007D">
        <w:rPr>
          <w:rFonts w:ascii="Arial" w:hAnsi="Arial" w:cs="Arial"/>
        </w:rPr>
        <w:t xml:space="preserve">. </w:t>
      </w:r>
    </w:p>
    <w:p w:rsidR="0023007D" w:rsidRPr="0023007D" w:rsidRDefault="0023007D" w:rsidP="007F417C">
      <w:pPr>
        <w:pStyle w:val="ListParagraph"/>
        <w:numPr>
          <w:ilvl w:val="0"/>
          <w:numId w:val="23"/>
        </w:numPr>
        <w:spacing w:after="120"/>
        <w:ind w:left="714" w:hanging="357"/>
        <w:contextualSpacing w:val="0"/>
        <w:rPr>
          <w:rFonts w:ascii="Arial" w:hAnsi="Arial" w:cs="Arial"/>
        </w:rPr>
      </w:pPr>
      <w:r w:rsidRPr="0023007D">
        <w:rPr>
          <w:rFonts w:ascii="Arial" w:hAnsi="Arial" w:cs="Arial"/>
        </w:rPr>
        <w:t xml:space="preserve">In the navigation pane on the left, click </w:t>
      </w:r>
      <w:r w:rsidRPr="0023007D">
        <w:rPr>
          <w:rFonts w:ascii="Arial" w:hAnsi="Arial" w:cs="Arial"/>
          <w:b/>
        </w:rPr>
        <w:t>Inbound Rules</w:t>
      </w:r>
      <w:r w:rsidRPr="0023007D">
        <w:rPr>
          <w:rFonts w:ascii="Arial" w:hAnsi="Arial" w:cs="Arial"/>
        </w:rPr>
        <w:t>.</w:t>
      </w:r>
    </w:p>
    <w:p w:rsidR="0023007D" w:rsidRPr="0023007D" w:rsidRDefault="0023007D" w:rsidP="007F417C">
      <w:pPr>
        <w:pStyle w:val="ListParagraph"/>
        <w:numPr>
          <w:ilvl w:val="0"/>
          <w:numId w:val="23"/>
        </w:numPr>
        <w:spacing w:after="120"/>
        <w:ind w:left="714" w:hanging="357"/>
        <w:contextualSpacing w:val="0"/>
        <w:rPr>
          <w:rFonts w:ascii="Arial" w:hAnsi="Arial" w:cs="Arial"/>
        </w:rPr>
      </w:pPr>
      <w:r w:rsidRPr="0023007D">
        <w:rPr>
          <w:rFonts w:ascii="Arial" w:hAnsi="Arial" w:cs="Arial"/>
        </w:rPr>
        <w:t xml:space="preserve">In the </w:t>
      </w:r>
      <w:r w:rsidRPr="0023007D">
        <w:rPr>
          <w:rFonts w:ascii="Arial" w:hAnsi="Arial" w:cs="Arial"/>
          <w:b/>
        </w:rPr>
        <w:t>Actions</w:t>
      </w:r>
      <w:r w:rsidRPr="0023007D">
        <w:rPr>
          <w:rFonts w:ascii="Arial" w:hAnsi="Arial" w:cs="Arial"/>
        </w:rPr>
        <w:t xml:space="preserve"> pane on the right, click </w:t>
      </w:r>
      <w:r w:rsidRPr="0023007D">
        <w:rPr>
          <w:rFonts w:ascii="Arial" w:hAnsi="Arial" w:cs="Arial"/>
          <w:b/>
        </w:rPr>
        <w:t>New Rule</w:t>
      </w:r>
      <w:r w:rsidRPr="0023007D">
        <w:rPr>
          <w:rFonts w:ascii="Arial" w:hAnsi="Arial" w:cs="Arial"/>
        </w:rPr>
        <w:t xml:space="preserve">. </w:t>
      </w:r>
    </w:p>
    <w:p w:rsidR="0023007D" w:rsidRPr="0023007D" w:rsidRDefault="0023007D" w:rsidP="007F417C">
      <w:pPr>
        <w:pStyle w:val="ListParagraph"/>
        <w:numPr>
          <w:ilvl w:val="0"/>
          <w:numId w:val="23"/>
        </w:numPr>
        <w:spacing w:after="120"/>
        <w:ind w:left="714" w:hanging="357"/>
        <w:contextualSpacing w:val="0"/>
        <w:rPr>
          <w:rFonts w:ascii="Arial" w:hAnsi="Arial" w:cs="Arial"/>
        </w:rPr>
      </w:pPr>
      <w:r w:rsidRPr="0023007D">
        <w:rPr>
          <w:rFonts w:ascii="Arial" w:hAnsi="Arial" w:cs="Arial"/>
        </w:rPr>
        <w:t xml:space="preserve">On the </w:t>
      </w:r>
      <w:r w:rsidRPr="0023007D">
        <w:rPr>
          <w:rFonts w:ascii="Arial" w:hAnsi="Arial" w:cs="Arial"/>
          <w:b/>
        </w:rPr>
        <w:t>Rule Type</w:t>
      </w:r>
      <w:r w:rsidRPr="0023007D">
        <w:rPr>
          <w:rFonts w:ascii="Arial" w:hAnsi="Arial" w:cs="Arial"/>
        </w:rPr>
        <w:t xml:space="preserve"> page, click Port and click </w:t>
      </w:r>
      <w:proofErr w:type="gramStart"/>
      <w:r w:rsidRPr="0023007D">
        <w:rPr>
          <w:rFonts w:ascii="Arial" w:hAnsi="Arial" w:cs="Arial"/>
          <w:b/>
        </w:rPr>
        <w:t>Next</w:t>
      </w:r>
      <w:proofErr w:type="gramEnd"/>
      <w:r w:rsidRPr="0023007D">
        <w:rPr>
          <w:rFonts w:ascii="Arial" w:hAnsi="Arial" w:cs="Arial"/>
        </w:rPr>
        <w:t xml:space="preserve">. </w:t>
      </w:r>
    </w:p>
    <w:p w:rsidR="0023007D" w:rsidRPr="0023007D" w:rsidRDefault="0023007D" w:rsidP="007F417C">
      <w:pPr>
        <w:pStyle w:val="ListParagraph"/>
        <w:numPr>
          <w:ilvl w:val="0"/>
          <w:numId w:val="23"/>
        </w:numPr>
        <w:spacing w:after="120"/>
        <w:ind w:left="714" w:hanging="357"/>
        <w:contextualSpacing w:val="0"/>
        <w:rPr>
          <w:rFonts w:ascii="Arial" w:hAnsi="Arial" w:cs="Arial"/>
        </w:rPr>
      </w:pPr>
      <w:r w:rsidRPr="0023007D">
        <w:rPr>
          <w:rFonts w:ascii="Arial" w:hAnsi="Arial" w:cs="Arial"/>
        </w:rPr>
        <w:t xml:space="preserve">On the </w:t>
      </w:r>
      <w:r w:rsidRPr="0023007D">
        <w:rPr>
          <w:rFonts w:ascii="Arial" w:hAnsi="Arial" w:cs="Arial"/>
          <w:b/>
        </w:rPr>
        <w:t>Protocols and Ports</w:t>
      </w:r>
      <w:r w:rsidRPr="0023007D">
        <w:rPr>
          <w:rFonts w:ascii="Arial" w:hAnsi="Arial" w:cs="Arial"/>
        </w:rPr>
        <w:t xml:space="preserve"> page, type </w:t>
      </w:r>
      <w:r w:rsidR="00B5621D">
        <w:rPr>
          <w:rFonts w:ascii="Arial" w:hAnsi="Arial" w:cs="Arial"/>
          <w:i/>
        </w:rPr>
        <w:t>143</w:t>
      </w:r>
      <w:r w:rsidRPr="0023007D">
        <w:rPr>
          <w:rFonts w:ascii="Arial" w:hAnsi="Arial" w:cs="Arial"/>
          <w:i/>
        </w:rPr>
        <w:t>3</w:t>
      </w:r>
      <w:r w:rsidRPr="0023007D">
        <w:rPr>
          <w:rFonts w:ascii="Arial" w:hAnsi="Arial" w:cs="Arial"/>
        </w:rPr>
        <w:t xml:space="preserve"> in the text box for </w:t>
      </w:r>
      <w:r w:rsidRPr="0023007D">
        <w:rPr>
          <w:rFonts w:ascii="Arial" w:hAnsi="Arial" w:cs="Arial"/>
          <w:b/>
        </w:rPr>
        <w:t>Specific local ports</w:t>
      </w:r>
      <w:r w:rsidRPr="0023007D">
        <w:rPr>
          <w:rFonts w:ascii="Arial" w:hAnsi="Arial" w:cs="Arial"/>
        </w:rPr>
        <w:t xml:space="preserve">, and then click </w:t>
      </w:r>
      <w:proofErr w:type="gramStart"/>
      <w:r w:rsidRPr="0023007D">
        <w:rPr>
          <w:rFonts w:ascii="Arial" w:hAnsi="Arial" w:cs="Arial"/>
          <w:b/>
        </w:rPr>
        <w:t>Next</w:t>
      </w:r>
      <w:proofErr w:type="gramEnd"/>
      <w:r w:rsidRPr="0023007D">
        <w:rPr>
          <w:rFonts w:ascii="Arial" w:hAnsi="Arial" w:cs="Arial"/>
        </w:rPr>
        <w:t xml:space="preserve">. </w:t>
      </w:r>
    </w:p>
    <w:p w:rsidR="0023007D" w:rsidRPr="0023007D" w:rsidRDefault="0023007D" w:rsidP="007F417C">
      <w:pPr>
        <w:pStyle w:val="ListParagraph"/>
        <w:numPr>
          <w:ilvl w:val="0"/>
          <w:numId w:val="23"/>
        </w:numPr>
        <w:spacing w:after="120"/>
        <w:ind w:left="714" w:hanging="357"/>
        <w:contextualSpacing w:val="0"/>
        <w:rPr>
          <w:rFonts w:ascii="Arial" w:hAnsi="Arial" w:cs="Arial"/>
        </w:rPr>
      </w:pPr>
      <w:r w:rsidRPr="0023007D">
        <w:rPr>
          <w:rFonts w:ascii="Arial" w:hAnsi="Arial" w:cs="Arial"/>
        </w:rPr>
        <w:t xml:space="preserve">On the </w:t>
      </w:r>
      <w:r w:rsidRPr="0023007D">
        <w:rPr>
          <w:rFonts w:ascii="Arial" w:hAnsi="Arial" w:cs="Arial"/>
          <w:b/>
        </w:rPr>
        <w:t>Action</w:t>
      </w:r>
      <w:r w:rsidRPr="0023007D">
        <w:rPr>
          <w:rFonts w:ascii="Arial" w:hAnsi="Arial" w:cs="Arial"/>
        </w:rPr>
        <w:t xml:space="preserve"> page, verify that </w:t>
      </w:r>
      <w:r w:rsidRPr="0023007D">
        <w:rPr>
          <w:rFonts w:ascii="Arial" w:hAnsi="Arial" w:cs="Arial"/>
          <w:b/>
        </w:rPr>
        <w:t>Allow the connection</w:t>
      </w:r>
      <w:r w:rsidRPr="0023007D">
        <w:rPr>
          <w:rFonts w:ascii="Arial" w:hAnsi="Arial" w:cs="Arial"/>
        </w:rPr>
        <w:t xml:space="preserve"> is selected, and then click </w:t>
      </w:r>
      <w:proofErr w:type="gramStart"/>
      <w:r w:rsidRPr="0023007D">
        <w:rPr>
          <w:rFonts w:ascii="Arial" w:hAnsi="Arial" w:cs="Arial"/>
          <w:b/>
        </w:rPr>
        <w:t>Next</w:t>
      </w:r>
      <w:proofErr w:type="gramEnd"/>
      <w:r w:rsidRPr="0023007D">
        <w:rPr>
          <w:rFonts w:ascii="Arial" w:hAnsi="Arial" w:cs="Arial"/>
        </w:rPr>
        <w:t>.</w:t>
      </w:r>
    </w:p>
    <w:p w:rsidR="0023007D" w:rsidRPr="0023007D" w:rsidRDefault="0023007D" w:rsidP="007F417C">
      <w:pPr>
        <w:pStyle w:val="ListParagraph"/>
        <w:numPr>
          <w:ilvl w:val="0"/>
          <w:numId w:val="23"/>
        </w:numPr>
        <w:spacing w:after="120"/>
        <w:ind w:left="714" w:hanging="357"/>
        <w:contextualSpacing w:val="0"/>
        <w:rPr>
          <w:rFonts w:ascii="Arial" w:hAnsi="Arial" w:cs="Arial"/>
        </w:rPr>
      </w:pPr>
      <w:r w:rsidRPr="0023007D">
        <w:rPr>
          <w:rFonts w:ascii="Arial" w:hAnsi="Arial" w:cs="Arial"/>
        </w:rPr>
        <w:t xml:space="preserve">On the </w:t>
      </w:r>
      <w:r w:rsidRPr="0023007D">
        <w:rPr>
          <w:rFonts w:ascii="Arial" w:hAnsi="Arial" w:cs="Arial"/>
          <w:b/>
        </w:rPr>
        <w:t>Profile</w:t>
      </w:r>
      <w:r w:rsidRPr="0023007D">
        <w:rPr>
          <w:rFonts w:ascii="Arial" w:hAnsi="Arial" w:cs="Arial"/>
        </w:rPr>
        <w:t xml:space="preserve"> page, verify that all checkboxes are selected and then click </w:t>
      </w:r>
      <w:proofErr w:type="gramStart"/>
      <w:r w:rsidRPr="0023007D">
        <w:rPr>
          <w:rFonts w:ascii="Arial" w:hAnsi="Arial" w:cs="Arial"/>
          <w:b/>
        </w:rPr>
        <w:t>Next</w:t>
      </w:r>
      <w:proofErr w:type="gramEnd"/>
      <w:r w:rsidRPr="0023007D">
        <w:rPr>
          <w:rFonts w:ascii="Arial" w:hAnsi="Arial" w:cs="Arial"/>
        </w:rPr>
        <w:t xml:space="preserve">. </w:t>
      </w:r>
    </w:p>
    <w:p w:rsidR="0023007D" w:rsidRPr="0023007D" w:rsidRDefault="0023007D" w:rsidP="007F417C">
      <w:pPr>
        <w:pStyle w:val="ListParagraph"/>
        <w:numPr>
          <w:ilvl w:val="0"/>
          <w:numId w:val="23"/>
        </w:numPr>
        <w:spacing w:after="120"/>
        <w:ind w:left="714" w:hanging="357"/>
        <w:contextualSpacing w:val="0"/>
        <w:rPr>
          <w:rFonts w:ascii="Arial" w:hAnsi="Arial" w:cs="Arial"/>
        </w:rPr>
      </w:pPr>
      <w:r w:rsidRPr="0023007D">
        <w:rPr>
          <w:rFonts w:ascii="Arial" w:hAnsi="Arial" w:cs="Arial"/>
        </w:rPr>
        <w:t xml:space="preserve">On the </w:t>
      </w:r>
      <w:r w:rsidRPr="0023007D">
        <w:rPr>
          <w:rFonts w:ascii="Arial" w:hAnsi="Arial" w:cs="Arial"/>
          <w:b/>
        </w:rPr>
        <w:t>Name</w:t>
      </w:r>
      <w:r w:rsidRPr="0023007D">
        <w:rPr>
          <w:rFonts w:ascii="Arial" w:hAnsi="Arial" w:cs="Arial"/>
        </w:rPr>
        <w:t xml:space="preserve"> page, type </w:t>
      </w:r>
      <w:r w:rsidRPr="0023007D">
        <w:rPr>
          <w:rFonts w:ascii="Arial" w:hAnsi="Arial" w:cs="Arial"/>
          <w:i/>
        </w:rPr>
        <w:t>SQL-</w:t>
      </w:r>
      <w:r w:rsidR="00B5621D">
        <w:rPr>
          <w:rFonts w:ascii="Arial" w:hAnsi="Arial" w:cs="Arial"/>
          <w:i/>
        </w:rPr>
        <w:t>143</w:t>
      </w:r>
      <w:r w:rsidRPr="0023007D">
        <w:rPr>
          <w:rFonts w:ascii="Arial" w:hAnsi="Arial" w:cs="Arial"/>
          <w:i/>
        </w:rPr>
        <w:t>3</w:t>
      </w:r>
      <w:r w:rsidRPr="0023007D">
        <w:rPr>
          <w:rFonts w:ascii="Arial" w:hAnsi="Arial" w:cs="Arial"/>
        </w:rPr>
        <w:t xml:space="preserve"> in the </w:t>
      </w:r>
      <w:r w:rsidRPr="0023007D">
        <w:rPr>
          <w:rFonts w:ascii="Arial" w:hAnsi="Arial" w:cs="Arial"/>
          <w:b/>
        </w:rPr>
        <w:t>Name</w:t>
      </w:r>
      <w:r w:rsidRPr="0023007D">
        <w:rPr>
          <w:rFonts w:ascii="Arial" w:hAnsi="Arial" w:cs="Arial"/>
        </w:rPr>
        <w:t xml:space="preserve"> box and then click </w:t>
      </w:r>
      <w:r w:rsidRPr="0023007D">
        <w:rPr>
          <w:rFonts w:ascii="Arial" w:hAnsi="Arial" w:cs="Arial"/>
          <w:b/>
        </w:rPr>
        <w:t>Finish</w:t>
      </w:r>
      <w:r w:rsidRPr="0023007D">
        <w:rPr>
          <w:rFonts w:ascii="Arial" w:hAnsi="Arial" w:cs="Arial"/>
        </w:rPr>
        <w:t>.</w:t>
      </w:r>
    </w:p>
    <w:p w:rsidR="0023007D" w:rsidRPr="0023007D" w:rsidRDefault="0023007D" w:rsidP="007F417C">
      <w:pPr>
        <w:pStyle w:val="ListParagraph"/>
        <w:numPr>
          <w:ilvl w:val="0"/>
          <w:numId w:val="23"/>
        </w:numPr>
        <w:spacing w:after="120"/>
        <w:ind w:left="714" w:hanging="357"/>
        <w:contextualSpacing w:val="0"/>
        <w:rPr>
          <w:rFonts w:ascii="Arial" w:hAnsi="Arial" w:cs="Arial"/>
        </w:rPr>
      </w:pPr>
      <w:r w:rsidRPr="0023007D">
        <w:rPr>
          <w:rFonts w:ascii="Arial" w:hAnsi="Arial" w:cs="Arial"/>
        </w:rPr>
        <w:lastRenderedPageBreak/>
        <w:t xml:space="preserve">Close the </w:t>
      </w:r>
      <w:r w:rsidRPr="0023007D">
        <w:rPr>
          <w:rFonts w:ascii="Arial" w:hAnsi="Arial" w:cs="Arial"/>
          <w:b/>
        </w:rPr>
        <w:t>Windows Firewall with Advanced Security</w:t>
      </w:r>
      <w:r w:rsidRPr="0023007D">
        <w:rPr>
          <w:rFonts w:ascii="Arial" w:hAnsi="Arial" w:cs="Arial"/>
        </w:rPr>
        <w:t xml:space="preserve"> dialog box.</w:t>
      </w:r>
    </w:p>
    <w:p w:rsidR="00775164" w:rsidRDefault="00775164" w:rsidP="00775164">
      <w:pPr>
        <w:pStyle w:val="Heading3"/>
      </w:pPr>
      <w:bookmarkStart w:id="22" w:name="_Toc332020958"/>
      <w:r>
        <w:t>Open Firewall Port for Connectivity to SQL Server Analysis Services</w:t>
      </w:r>
      <w:bookmarkEnd w:id="22"/>
    </w:p>
    <w:p w:rsidR="00775164" w:rsidRPr="0023007D" w:rsidRDefault="00AB6F95" w:rsidP="0063026C">
      <w:pPr>
        <w:rPr>
          <w:rFonts w:ascii="Arial" w:hAnsi="Arial" w:cs="Arial"/>
        </w:rPr>
      </w:pPr>
      <w:r w:rsidRPr="0023007D">
        <w:rPr>
          <w:rFonts w:ascii="Arial" w:hAnsi="Arial" w:cs="Arial"/>
        </w:rPr>
        <w:t xml:space="preserve">You need to open the firewall to enable you to connect to the </w:t>
      </w:r>
      <w:r w:rsidR="0063026C" w:rsidRPr="0023007D">
        <w:rPr>
          <w:rFonts w:ascii="Arial" w:hAnsi="Arial" w:cs="Arial"/>
        </w:rPr>
        <w:t xml:space="preserve">Analysis Services </w:t>
      </w:r>
      <w:r w:rsidR="00775164" w:rsidRPr="0023007D">
        <w:rPr>
          <w:rFonts w:ascii="Arial" w:hAnsi="Arial" w:cs="Arial"/>
        </w:rPr>
        <w:t xml:space="preserve">tabular </w:t>
      </w:r>
      <w:r w:rsidR="0063026C" w:rsidRPr="0023007D">
        <w:rPr>
          <w:rFonts w:ascii="Arial" w:hAnsi="Arial" w:cs="Arial"/>
        </w:rPr>
        <w:t xml:space="preserve">models </w:t>
      </w:r>
      <w:r>
        <w:rPr>
          <w:rFonts w:ascii="Arial" w:hAnsi="Arial" w:cs="Arial"/>
        </w:rPr>
        <w:t xml:space="preserve">either by </w:t>
      </w:r>
      <w:r w:rsidRPr="0023007D">
        <w:rPr>
          <w:rFonts w:ascii="Arial" w:hAnsi="Arial" w:cs="Arial"/>
        </w:rPr>
        <w:t xml:space="preserve">using SQL Server Management Studio </w:t>
      </w:r>
      <w:r>
        <w:rPr>
          <w:rFonts w:ascii="Arial" w:hAnsi="Arial" w:cs="Arial"/>
        </w:rPr>
        <w:t xml:space="preserve">or SQL Server Data Tools </w:t>
      </w:r>
      <w:r w:rsidRPr="0023007D">
        <w:rPr>
          <w:rFonts w:ascii="Arial" w:hAnsi="Arial" w:cs="Arial"/>
        </w:rPr>
        <w:t>on the Windows 7 client computer</w:t>
      </w:r>
      <w:r w:rsidR="0063026C" w:rsidRPr="0023007D">
        <w:rPr>
          <w:rFonts w:ascii="Arial" w:hAnsi="Arial" w:cs="Arial"/>
        </w:rPr>
        <w:t xml:space="preserve">. For more information about setting up client tools, </w:t>
      </w:r>
      <w:r w:rsidR="00775164" w:rsidRPr="0023007D">
        <w:rPr>
          <w:rFonts w:ascii="Arial" w:hAnsi="Arial" w:cs="Arial"/>
        </w:rPr>
        <w:t xml:space="preserve">see </w:t>
      </w:r>
      <w:r w:rsidR="00775164" w:rsidRPr="0023007D">
        <w:rPr>
          <w:rStyle w:val="Hyperlink"/>
          <w:rFonts w:ascii="Arial" w:hAnsi="Arial" w:cs="Arial"/>
        </w:rPr>
        <w:t>Scenario 5</w:t>
      </w:r>
      <w:r w:rsidR="00775164" w:rsidRPr="0023007D">
        <w:rPr>
          <w:rFonts w:ascii="Arial" w:hAnsi="Arial" w:cs="Arial"/>
        </w:rPr>
        <w:t>.</w:t>
      </w:r>
    </w:p>
    <w:p w:rsidR="00775164" w:rsidRDefault="00775164" w:rsidP="0063026C">
      <w:pPr>
        <w:pStyle w:val="Heading4"/>
      </w:pPr>
      <w:r>
        <w:t xml:space="preserve">Using </w:t>
      </w:r>
      <w:r w:rsidR="00C10D23">
        <w:t>s</w:t>
      </w:r>
      <w:r>
        <w:t>cripts</w:t>
      </w:r>
    </w:p>
    <w:p w:rsidR="00775164" w:rsidRDefault="00775164" w:rsidP="00775164">
      <w:r>
        <w:t>•</w:t>
      </w:r>
      <w:r>
        <w:tab/>
      </w:r>
      <w:r w:rsidRPr="0023007D">
        <w:rPr>
          <w:rFonts w:ascii="Arial" w:hAnsi="Arial" w:cs="Arial"/>
        </w:rPr>
        <w:t>At an administrative command prompt, execute the following command.</w:t>
      </w:r>
      <w:r>
        <w:t xml:space="preserve"> </w:t>
      </w:r>
    </w:p>
    <w:p w:rsidR="00775164" w:rsidRDefault="00775164" w:rsidP="00B75A52">
      <w:pPr>
        <w:pStyle w:val="MtpsCodeSnippet"/>
        <w:ind w:left="720"/>
      </w:pPr>
      <w:proofErr w:type="spellStart"/>
      <w:proofErr w:type="gramStart"/>
      <w:r>
        <w:t>netsh</w:t>
      </w:r>
      <w:proofErr w:type="spellEnd"/>
      <w:proofErr w:type="gramEnd"/>
      <w:r>
        <w:t xml:space="preserve"> </w:t>
      </w:r>
      <w:proofErr w:type="spellStart"/>
      <w:r>
        <w:t>advfirewall</w:t>
      </w:r>
      <w:proofErr w:type="spellEnd"/>
      <w:r>
        <w:t xml:space="preserve"> firewall add rule name="SQL-2383" </w:t>
      </w:r>
      <w:proofErr w:type="spellStart"/>
      <w:r>
        <w:t>dir</w:t>
      </w:r>
      <w:proofErr w:type="spellEnd"/>
      <w:r>
        <w:t xml:space="preserve">=in action=allow protocol=TCP </w:t>
      </w:r>
      <w:proofErr w:type="spellStart"/>
      <w:r>
        <w:t>localport</w:t>
      </w:r>
      <w:proofErr w:type="spellEnd"/>
      <w:r>
        <w:t>=2383</w:t>
      </w:r>
    </w:p>
    <w:p w:rsidR="00775164" w:rsidRDefault="00775164" w:rsidP="00955B2F">
      <w:pPr>
        <w:pStyle w:val="Heading4"/>
      </w:pPr>
      <w:r>
        <w:t xml:space="preserve">Using the </w:t>
      </w:r>
      <w:r w:rsidR="00C10D23">
        <w:t xml:space="preserve">user interface </w:t>
      </w:r>
    </w:p>
    <w:p w:rsidR="00775164" w:rsidRPr="0023007D" w:rsidRDefault="00775164" w:rsidP="007F417C">
      <w:pPr>
        <w:pStyle w:val="ListParagraph"/>
        <w:numPr>
          <w:ilvl w:val="0"/>
          <w:numId w:val="58"/>
        </w:numPr>
        <w:spacing w:after="120"/>
        <w:ind w:left="714" w:hanging="357"/>
        <w:contextualSpacing w:val="0"/>
        <w:rPr>
          <w:rFonts w:ascii="Arial" w:hAnsi="Arial" w:cs="Arial"/>
        </w:rPr>
      </w:pPr>
      <w:r w:rsidRPr="0023007D">
        <w:rPr>
          <w:rFonts w:ascii="Arial" w:hAnsi="Arial" w:cs="Arial"/>
        </w:rPr>
        <w:t xml:space="preserve">In the </w:t>
      </w:r>
      <w:r w:rsidRPr="0023007D">
        <w:rPr>
          <w:rFonts w:ascii="Arial" w:hAnsi="Arial" w:cs="Arial"/>
          <w:b/>
        </w:rPr>
        <w:t>Administrative Tools</w:t>
      </w:r>
      <w:r w:rsidRPr="0023007D">
        <w:rPr>
          <w:rFonts w:ascii="Arial" w:hAnsi="Arial" w:cs="Arial"/>
        </w:rPr>
        <w:t xml:space="preserve"> </w:t>
      </w:r>
      <w:r w:rsidR="0023007D">
        <w:rPr>
          <w:rFonts w:ascii="Arial" w:hAnsi="Arial" w:cs="Arial"/>
        </w:rPr>
        <w:t>g</w:t>
      </w:r>
      <w:r w:rsidR="0023007D" w:rsidRPr="0023007D">
        <w:rPr>
          <w:rFonts w:ascii="Arial" w:hAnsi="Arial" w:cs="Arial"/>
        </w:rPr>
        <w:t>roup</w:t>
      </w:r>
      <w:r w:rsidRPr="0023007D">
        <w:rPr>
          <w:rFonts w:ascii="Arial" w:hAnsi="Arial" w:cs="Arial"/>
        </w:rPr>
        <w:t xml:space="preserve">, click </w:t>
      </w:r>
      <w:r w:rsidRPr="0023007D">
        <w:rPr>
          <w:rFonts w:ascii="Arial" w:hAnsi="Arial" w:cs="Arial"/>
          <w:b/>
        </w:rPr>
        <w:t>Windows Firewall with Advanced Security</w:t>
      </w:r>
      <w:r w:rsidRPr="0023007D">
        <w:rPr>
          <w:rFonts w:ascii="Arial" w:hAnsi="Arial" w:cs="Arial"/>
        </w:rPr>
        <w:t xml:space="preserve">. </w:t>
      </w:r>
    </w:p>
    <w:p w:rsidR="00775164" w:rsidRPr="0023007D" w:rsidRDefault="00775164" w:rsidP="007F417C">
      <w:pPr>
        <w:pStyle w:val="ListParagraph"/>
        <w:numPr>
          <w:ilvl w:val="0"/>
          <w:numId w:val="58"/>
        </w:numPr>
        <w:spacing w:after="120"/>
        <w:ind w:left="714" w:hanging="357"/>
        <w:contextualSpacing w:val="0"/>
        <w:rPr>
          <w:rFonts w:ascii="Arial" w:hAnsi="Arial" w:cs="Arial"/>
        </w:rPr>
      </w:pPr>
      <w:r w:rsidRPr="0023007D">
        <w:rPr>
          <w:rFonts w:ascii="Arial" w:hAnsi="Arial" w:cs="Arial"/>
        </w:rPr>
        <w:t xml:space="preserve">In the navigation pane on the left, click </w:t>
      </w:r>
      <w:r w:rsidRPr="0023007D">
        <w:rPr>
          <w:rFonts w:ascii="Arial" w:hAnsi="Arial" w:cs="Arial"/>
          <w:b/>
        </w:rPr>
        <w:t>Inbound Rules</w:t>
      </w:r>
      <w:r w:rsidRPr="0023007D">
        <w:rPr>
          <w:rFonts w:ascii="Arial" w:hAnsi="Arial" w:cs="Arial"/>
        </w:rPr>
        <w:t>.</w:t>
      </w:r>
    </w:p>
    <w:p w:rsidR="00775164" w:rsidRPr="0023007D" w:rsidRDefault="00775164" w:rsidP="007F417C">
      <w:pPr>
        <w:pStyle w:val="ListParagraph"/>
        <w:numPr>
          <w:ilvl w:val="0"/>
          <w:numId w:val="58"/>
        </w:numPr>
        <w:spacing w:after="120"/>
        <w:ind w:left="714" w:hanging="357"/>
        <w:contextualSpacing w:val="0"/>
        <w:rPr>
          <w:rFonts w:ascii="Arial" w:hAnsi="Arial" w:cs="Arial"/>
        </w:rPr>
      </w:pPr>
      <w:r w:rsidRPr="0023007D">
        <w:rPr>
          <w:rFonts w:ascii="Arial" w:hAnsi="Arial" w:cs="Arial"/>
        </w:rPr>
        <w:t xml:space="preserve">In the </w:t>
      </w:r>
      <w:r w:rsidRPr="0023007D">
        <w:rPr>
          <w:rFonts w:ascii="Arial" w:hAnsi="Arial" w:cs="Arial"/>
          <w:b/>
        </w:rPr>
        <w:t>Actions</w:t>
      </w:r>
      <w:r w:rsidRPr="0023007D">
        <w:rPr>
          <w:rFonts w:ascii="Arial" w:hAnsi="Arial" w:cs="Arial"/>
        </w:rPr>
        <w:t xml:space="preserve"> pane on the right, click </w:t>
      </w:r>
      <w:r w:rsidRPr="0023007D">
        <w:rPr>
          <w:rFonts w:ascii="Arial" w:hAnsi="Arial" w:cs="Arial"/>
          <w:b/>
        </w:rPr>
        <w:t>New Rule</w:t>
      </w:r>
      <w:r w:rsidRPr="0023007D">
        <w:rPr>
          <w:rFonts w:ascii="Arial" w:hAnsi="Arial" w:cs="Arial"/>
        </w:rPr>
        <w:t xml:space="preserve">. </w:t>
      </w:r>
    </w:p>
    <w:p w:rsidR="00775164" w:rsidRPr="0023007D" w:rsidRDefault="00775164" w:rsidP="007F417C">
      <w:pPr>
        <w:pStyle w:val="ListParagraph"/>
        <w:numPr>
          <w:ilvl w:val="0"/>
          <w:numId w:val="58"/>
        </w:numPr>
        <w:spacing w:after="120"/>
        <w:ind w:left="714" w:hanging="357"/>
        <w:contextualSpacing w:val="0"/>
        <w:rPr>
          <w:rFonts w:ascii="Arial" w:hAnsi="Arial" w:cs="Arial"/>
        </w:rPr>
      </w:pPr>
      <w:r w:rsidRPr="0023007D">
        <w:rPr>
          <w:rFonts w:ascii="Arial" w:hAnsi="Arial" w:cs="Arial"/>
        </w:rPr>
        <w:t xml:space="preserve">On the </w:t>
      </w:r>
      <w:r w:rsidRPr="0023007D">
        <w:rPr>
          <w:rFonts w:ascii="Arial" w:hAnsi="Arial" w:cs="Arial"/>
          <w:b/>
        </w:rPr>
        <w:t>Rule Type</w:t>
      </w:r>
      <w:r w:rsidRPr="0023007D">
        <w:rPr>
          <w:rFonts w:ascii="Arial" w:hAnsi="Arial" w:cs="Arial"/>
        </w:rPr>
        <w:t xml:space="preserve"> page, click Port and click </w:t>
      </w:r>
      <w:proofErr w:type="gramStart"/>
      <w:r w:rsidRPr="0023007D">
        <w:rPr>
          <w:rFonts w:ascii="Arial" w:hAnsi="Arial" w:cs="Arial"/>
          <w:b/>
        </w:rPr>
        <w:t>Next</w:t>
      </w:r>
      <w:proofErr w:type="gramEnd"/>
      <w:r w:rsidRPr="0023007D">
        <w:rPr>
          <w:rFonts w:ascii="Arial" w:hAnsi="Arial" w:cs="Arial"/>
        </w:rPr>
        <w:t xml:space="preserve">. </w:t>
      </w:r>
    </w:p>
    <w:p w:rsidR="00775164" w:rsidRPr="0023007D" w:rsidRDefault="00775164" w:rsidP="007F417C">
      <w:pPr>
        <w:pStyle w:val="ListParagraph"/>
        <w:numPr>
          <w:ilvl w:val="0"/>
          <w:numId w:val="58"/>
        </w:numPr>
        <w:spacing w:after="120"/>
        <w:ind w:left="714" w:hanging="357"/>
        <w:contextualSpacing w:val="0"/>
        <w:rPr>
          <w:rFonts w:ascii="Arial" w:hAnsi="Arial" w:cs="Arial"/>
        </w:rPr>
      </w:pPr>
      <w:r w:rsidRPr="0023007D">
        <w:rPr>
          <w:rFonts w:ascii="Arial" w:hAnsi="Arial" w:cs="Arial"/>
        </w:rPr>
        <w:t xml:space="preserve">On the </w:t>
      </w:r>
      <w:r w:rsidRPr="0023007D">
        <w:rPr>
          <w:rFonts w:ascii="Arial" w:hAnsi="Arial" w:cs="Arial"/>
          <w:b/>
        </w:rPr>
        <w:t>Protocols and Ports</w:t>
      </w:r>
      <w:r w:rsidRPr="0023007D">
        <w:rPr>
          <w:rFonts w:ascii="Arial" w:hAnsi="Arial" w:cs="Arial"/>
        </w:rPr>
        <w:t xml:space="preserve"> page, type </w:t>
      </w:r>
      <w:r w:rsidRPr="0023007D">
        <w:rPr>
          <w:rFonts w:ascii="Arial" w:hAnsi="Arial" w:cs="Arial"/>
          <w:i/>
        </w:rPr>
        <w:t>2383</w:t>
      </w:r>
      <w:r w:rsidRPr="0023007D">
        <w:rPr>
          <w:rFonts w:ascii="Arial" w:hAnsi="Arial" w:cs="Arial"/>
        </w:rPr>
        <w:t xml:space="preserve"> in the text box for </w:t>
      </w:r>
      <w:r w:rsidRPr="0023007D">
        <w:rPr>
          <w:rFonts w:ascii="Arial" w:hAnsi="Arial" w:cs="Arial"/>
          <w:b/>
        </w:rPr>
        <w:t>Specific local ports</w:t>
      </w:r>
      <w:r w:rsidRPr="0023007D">
        <w:rPr>
          <w:rFonts w:ascii="Arial" w:hAnsi="Arial" w:cs="Arial"/>
        </w:rPr>
        <w:t xml:space="preserve">, and then click </w:t>
      </w:r>
      <w:proofErr w:type="gramStart"/>
      <w:r w:rsidRPr="0023007D">
        <w:rPr>
          <w:rFonts w:ascii="Arial" w:hAnsi="Arial" w:cs="Arial"/>
          <w:b/>
        </w:rPr>
        <w:t>Next</w:t>
      </w:r>
      <w:proofErr w:type="gramEnd"/>
      <w:r w:rsidRPr="0023007D">
        <w:rPr>
          <w:rFonts w:ascii="Arial" w:hAnsi="Arial" w:cs="Arial"/>
        </w:rPr>
        <w:t xml:space="preserve">. </w:t>
      </w:r>
    </w:p>
    <w:p w:rsidR="00775164" w:rsidRPr="0023007D" w:rsidRDefault="00775164" w:rsidP="007F417C">
      <w:pPr>
        <w:pStyle w:val="ListParagraph"/>
        <w:numPr>
          <w:ilvl w:val="0"/>
          <w:numId w:val="58"/>
        </w:numPr>
        <w:spacing w:after="120"/>
        <w:ind w:left="714" w:hanging="357"/>
        <w:contextualSpacing w:val="0"/>
        <w:rPr>
          <w:rFonts w:ascii="Arial" w:hAnsi="Arial" w:cs="Arial"/>
        </w:rPr>
      </w:pPr>
      <w:r w:rsidRPr="0023007D">
        <w:rPr>
          <w:rFonts w:ascii="Arial" w:hAnsi="Arial" w:cs="Arial"/>
        </w:rPr>
        <w:t xml:space="preserve">On the </w:t>
      </w:r>
      <w:r w:rsidRPr="0023007D">
        <w:rPr>
          <w:rFonts w:ascii="Arial" w:hAnsi="Arial" w:cs="Arial"/>
          <w:b/>
        </w:rPr>
        <w:t>Action</w:t>
      </w:r>
      <w:r w:rsidRPr="0023007D">
        <w:rPr>
          <w:rFonts w:ascii="Arial" w:hAnsi="Arial" w:cs="Arial"/>
        </w:rPr>
        <w:t xml:space="preserve"> page, verify that </w:t>
      </w:r>
      <w:r w:rsidRPr="0023007D">
        <w:rPr>
          <w:rFonts w:ascii="Arial" w:hAnsi="Arial" w:cs="Arial"/>
          <w:b/>
        </w:rPr>
        <w:t>Allow the connection</w:t>
      </w:r>
      <w:r w:rsidRPr="0023007D">
        <w:rPr>
          <w:rFonts w:ascii="Arial" w:hAnsi="Arial" w:cs="Arial"/>
        </w:rPr>
        <w:t xml:space="preserve"> is selected, and then click </w:t>
      </w:r>
      <w:proofErr w:type="gramStart"/>
      <w:r w:rsidRPr="0023007D">
        <w:rPr>
          <w:rFonts w:ascii="Arial" w:hAnsi="Arial" w:cs="Arial"/>
          <w:b/>
        </w:rPr>
        <w:t>Next</w:t>
      </w:r>
      <w:proofErr w:type="gramEnd"/>
      <w:r w:rsidRPr="0023007D">
        <w:rPr>
          <w:rFonts w:ascii="Arial" w:hAnsi="Arial" w:cs="Arial"/>
        </w:rPr>
        <w:t>.</w:t>
      </w:r>
    </w:p>
    <w:p w:rsidR="00775164" w:rsidRPr="0023007D" w:rsidRDefault="00775164" w:rsidP="007F417C">
      <w:pPr>
        <w:pStyle w:val="ListParagraph"/>
        <w:numPr>
          <w:ilvl w:val="0"/>
          <w:numId w:val="58"/>
        </w:numPr>
        <w:spacing w:after="120"/>
        <w:ind w:left="714" w:hanging="357"/>
        <w:contextualSpacing w:val="0"/>
        <w:rPr>
          <w:rFonts w:ascii="Arial" w:hAnsi="Arial" w:cs="Arial"/>
        </w:rPr>
      </w:pPr>
      <w:r w:rsidRPr="0023007D">
        <w:rPr>
          <w:rFonts w:ascii="Arial" w:hAnsi="Arial" w:cs="Arial"/>
        </w:rPr>
        <w:t xml:space="preserve">On the </w:t>
      </w:r>
      <w:r w:rsidRPr="0023007D">
        <w:rPr>
          <w:rFonts w:ascii="Arial" w:hAnsi="Arial" w:cs="Arial"/>
          <w:b/>
        </w:rPr>
        <w:t>Profile</w:t>
      </w:r>
      <w:r w:rsidRPr="0023007D">
        <w:rPr>
          <w:rFonts w:ascii="Arial" w:hAnsi="Arial" w:cs="Arial"/>
        </w:rPr>
        <w:t xml:space="preserve"> page, verify that all checkboxes are selected and then click </w:t>
      </w:r>
      <w:proofErr w:type="gramStart"/>
      <w:r w:rsidRPr="0023007D">
        <w:rPr>
          <w:rFonts w:ascii="Arial" w:hAnsi="Arial" w:cs="Arial"/>
          <w:b/>
        </w:rPr>
        <w:t>Next</w:t>
      </w:r>
      <w:proofErr w:type="gramEnd"/>
      <w:r w:rsidRPr="0023007D">
        <w:rPr>
          <w:rFonts w:ascii="Arial" w:hAnsi="Arial" w:cs="Arial"/>
        </w:rPr>
        <w:t xml:space="preserve">. </w:t>
      </w:r>
    </w:p>
    <w:p w:rsidR="00775164" w:rsidRPr="0023007D" w:rsidRDefault="00775164" w:rsidP="007F417C">
      <w:pPr>
        <w:pStyle w:val="ListParagraph"/>
        <w:numPr>
          <w:ilvl w:val="0"/>
          <w:numId w:val="58"/>
        </w:numPr>
        <w:spacing w:after="120"/>
        <w:ind w:left="714" w:hanging="357"/>
        <w:contextualSpacing w:val="0"/>
        <w:rPr>
          <w:rFonts w:ascii="Arial" w:hAnsi="Arial" w:cs="Arial"/>
        </w:rPr>
      </w:pPr>
      <w:r w:rsidRPr="0023007D">
        <w:rPr>
          <w:rFonts w:ascii="Arial" w:hAnsi="Arial" w:cs="Arial"/>
        </w:rPr>
        <w:t xml:space="preserve">On the </w:t>
      </w:r>
      <w:r w:rsidRPr="0023007D">
        <w:rPr>
          <w:rFonts w:ascii="Arial" w:hAnsi="Arial" w:cs="Arial"/>
          <w:b/>
        </w:rPr>
        <w:t>Name</w:t>
      </w:r>
      <w:r w:rsidRPr="0023007D">
        <w:rPr>
          <w:rFonts w:ascii="Arial" w:hAnsi="Arial" w:cs="Arial"/>
        </w:rPr>
        <w:t xml:space="preserve"> page, type </w:t>
      </w:r>
      <w:r w:rsidRPr="0023007D">
        <w:rPr>
          <w:rFonts w:ascii="Arial" w:hAnsi="Arial" w:cs="Arial"/>
          <w:i/>
        </w:rPr>
        <w:t>SQL-2383</w:t>
      </w:r>
      <w:r w:rsidRPr="0023007D">
        <w:rPr>
          <w:rFonts w:ascii="Arial" w:hAnsi="Arial" w:cs="Arial"/>
        </w:rPr>
        <w:t xml:space="preserve"> in the </w:t>
      </w:r>
      <w:r w:rsidRPr="0023007D">
        <w:rPr>
          <w:rFonts w:ascii="Arial" w:hAnsi="Arial" w:cs="Arial"/>
          <w:b/>
        </w:rPr>
        <w:t>Name</w:t>
      </w:r>
      <w:r w:rsidRPr="0023007D">
        <w:rPr>
          <w:rFonts w:ascii="Arial" w:hAnsi="Arial" w:cs="Arial"/>
        </w:rPr>
        <w:t xml:space="preserve"> box and then click </w:t>
      </w:r>
      <w:r w:rsidRPr="0023007D">
        <w:rPr>
          <w:rFonts w:ascii="Arial" w:hAnsi="Arial" w:cs="Arial"/>
          <w:b/>
        </w:rPr>
        <w:t>Finish</w:t>
      </w:r>
      <w:r w:rsidRPr="0023007D">
        <w:rPr>
          <w:rFonts w:ascii="Arial" w:hAnsi="Arial" w:cs="Arial"/>
        </w:rPr>
        <w:t>.</w:t>
      </w:r>
    </w:p>
    <w:p w:rsidR="00775164" w:rsidRPr="0023007D" w:rsidRDefault="00775164" w:rsidP="007F417C">
      <w:pPr>
        <w:pStyle w:val="ListParagraph"/>
        <w:numPr>
          <w:ilvl w:val="0"/>
          <w:numId w:val="58"/>
        </w:numPr>
        <w:spacing w:after="120"/>
        <w:ind w:left="714" w:hanging="357"/>
        <w:contextualSpacing w:val="0"/>
        <w:rPr>
          <w:rFonts w:ascii="Arial" w:hAnsi="Arial" w:cs="Arial"/>
        </w:rPr>
      </w:pPr>
      <w:r w:rsidRPr="0023007D">
        <w:rPr>
          <w:rFonts w:ascii="Arial" w:hAnsi="Arial" w:cs="Arial"/>
        </w:rPr>
        <w:t xml:space="preserve">Close the </w:t>
      </w:r>
      <w:r w:rsidRPr="0023007D">
        <w:rPr>
          <w:rFonts w:ascii="Arial" w:hAnsi="Arial" w:cs="Arial"/>
          <w:b/>
        </w:rPr>
        <w:t>Windows Firewall with Advanced Security</w:t>
      </w:r>
      <w:r w:rsidRPr="0023007D">
        <w:rPr>
          <w:rFonts w:ascii="Arial" w:hAnsi="Arial" w:cs="Arial"/>
        </w:rPr>
        <w:t xml:space="preserve"> dialog box.</w:t>
      </w:r>
    </w:p>
    <w:p w:rsidR="00935234" w:rsidRPr="00242C2D" w:rsidRDefault="00935234" w:rsidP="00775164">
      <w:pPr>
        <w:pStyle w:val="Heading3"/>
        <w:rPr>
          <w:rFonts w:ascii="Times New Roman" w:hAnsi="Times New Roman" w:cs="Times New Roman"/>
          <w:sz w:val="24"/>
          <w:szCs w:val="24"/>
        </w:rPr>
      </w:pPr>
      <w:bookmarkStart w:id="23" w:name="_Toc332020959"/>
      <w:r w:rsidRPr="00242C2D">
        <w:t>Install SharePoint</w:t>
      </w:r>
      <w:r>
        <w:t xml:space="preserve"> 2010</w:t>
      </w:r>
      <w:bookmarkEnd w:id="23"/>
      <w:r>
        <w:t xml:space="preserve"> </w:t>
      </w:r>
    </w:p>
    <w:p w:rsidR="0078189B" w:rsidRPr="00B5621D" w:rsidRDefault="0078189B" w:rsidP="00723AB7">
      <w:pPr>
        <w:spacing w:after="120" w:line="240" w:lineRule="auto"/>
        <w:textAlignment w:val="center"/>
        <w:rPr>
          <w:rFonts w:ascii="Arial" w:hAnsi="Arial" w:cs="Arial"/>
          <w:bCs/>
        </w:rPr>
      </w:pPr>
      <w:r w:rsidRPr="00B5621D">
        <w:rPr>
          <w:rFonts w:ascii="Arial" w:hAnsi="Arial" w:cs="Arial"/>
          <w:bCs/>
        </w:rPr>
        <w:t>This section describes how to install SharePoint</w:t>
      </w:r>
      <w:r w:rsidR="00B75A52" w:rsidRPr="00B5621D">
        <w:rPr>
          <w:rFonts w:ascii="Arial" w:hAnsi="Arial" w:cs="Arial"/>
          <w:bCs/>
        </w:rPr>
        <w:t xml:space="preserve"> 2010</w:t>
      </w:r>
      <w:r w:rsidRPr="00B5621D">
        <w:rPr>
          <w:rFonts w:ascii="Arial" w:hAnsi="Arial" w:cs="Arial"/>
          <w:bCs/>
        </w:rPr>
        <w:t>.  Y</w:t>
      </w:r>
      <w:r w:rsidR="00655022" w:rsidRPr="00B5621D">
        <w:rPr>
          <w:rFonts w:ascii="Arial" w:hAnsi="Arial" w:cs="Arial"/>
          <w:bCs/>
        </w:rPr>
        <w:t>o</w:t>
      </w:r>
      <w:r w:rsidRPr="00B5621D">
        <w:rPr>
          <w:rFonts w:ascii="Arial" w:hAnsi="Arial" w:cs="Arial"/>
          <w:bCs/>
        </w:rPr>
        <w:t xml:space="preserve">u can </w:t>
      </w:r>
      <w:r w:rsidR="00655022" w:rsidRPr="00B5621D">
        <w:rPr>
          <w:rFonts w:ascii="Arial" w:hAnsi="Arial" w:cs="Arial"/>
          <w:bCs/>
        </w:rPr>
        <w:t xml:space="preserve">install </w:t>
      </w:r>
      <w:r w:rsidRPr="00B5621D">
        <w:rPr>
          <w:rFonts w:ascii="Arial" w:hAnsi="Arial" w:cs="Arial"/>
          <w:bCs/>
        </w:rPr>
        <w:t>either the Enterprise or Evaluation Edition.</w:t>
      </w:r>
    </w:p>
    <w:p w:rsidR="0078189B" w:rsidRPr="00B5621D" w:rsidRDefault="00935234" w:rsidP="00723AB7">
      <w:pPr>
        <w:spacing w:after="120" w:line="240" w:lineRule="auto"/>
        <w:textAlignment w:val="center"/>
        <w:rPr>
          <w:rFonts w:ascii="Arial" w:hAnsi="Arial" w:cs="Arial"/>
        </w:rPr>
      </w:pPr>
      <w:r w:rsidRPr="00B5621D">
        <w:rPr>
          <w:rFonts w:ascii="Arial" w:hAnsi="Arial" w:cs="Arial"/>
        </w:rPr>
        <w:t xml:space="preserve">If needed, extract the binaries from the SharePointServer.exe </w:t>
      </w:r>
      <w:r w:rsidRPr="00B5621D">
        <w:rPr>
          <w:rFonts w:ascii="Arial" w:hAnsi="Arial" w:cs="Arial"/>
          <w:bCs/>
        </w:rPr>
        <w:t>(or OfficeServer.exe)</w:t>
      </w:r>
      <w:r w:rsidRPr="00B5621D">
        <w:rPr>
          <w:rFonts w:ascii="Arial" w:hAnsi="Arial" w:cs="Arial"/>
          <w:b/>
          <w:bCs/>
        </w:rPr>
        <w:t xml:space="preserve"> </w:t>
      </w:r>
      <w:r w:rsidRPr="00B5621D">
        <w:rPr>
          <w:rFonts w:ascii="Arial" w:hAnsi="Arial" w:cs="Arial"/>
        </w:rPr>
        <w:t xml:space="preserve">file by executing the following command from a command prompt: </w:t>
      </w:r>
    </w:p>
    <w:p w:rsidR="0078189B" w:rsidRDefault="00935234" w:rsidP="00723AB7">
      <w:pPr>
        <w:pStyle w:val="MtpsCodeSnippet"/>
        <w:spacing w:after="120"/>
      </w:pPr>
      <w:r w:rsidRPr="00242C2D">
        <w:t>SharePointServer.exe /</w:t>
      </w:r>
      <w:proofErr w:type="spellStart"/>
      <w:r w:rsidRPr="00242C2D">
        <w:t>extract</w:t>
      </w:r>
      <w:proofErr w:type="gramStart"/>
      <w:r w:rsidRPr="00242C2D">
        <w:t>:c</w:t>
      </w:r>
      <w:proofErr w:type="spellEnd"/>
      <w:proofErr w:type="gramEnd"/>
      <w:r w:rsidRPr="00242C2D">
        <w:t xml:space="preserve">:\SharePoint2010 </w:t>
      </w:r>
      <w:r w:rsidR="0078189B" w:rsidRPr="0078189B">
        <w:t xml:space="preserve"> </w:t>
      </w:r>
    </w:p>
    <w:p w:rsidR="00935234" w:rsidRPr="00B5621D" w:rsidRDefault="0078189B" w:rsidP="00655022">
      <w:pPr>
        <w:rPr>
          <w:rFonts w:ascii="Arial" w:hAnsi="Arial" w:cs="Arial"/>
          <w:sz w:val="24"/>
          <w:szCs w:val="24"/>
        </w:rPr>
      </w:pPr>
      <w:r w:rsidRPr="00B5621D">
        <w:rPr>
          <w:rFonts w:ascii="Arial" w:hAnsi="Arial" w:cs="Arial"/>
        </w:rPr>
        <w:t>Be sure to change the destination folder as appropriate for your environment.</w:t>
      </w:r>
    </w:p>
    <w:p w:rsidR="00935234" w:rsidRDefault="00935234" w:rsidP="00935234">
      <w:pPr>
        <w:pStyle w:val="Heading4"/>
      </w:pPr>
      <w:r w:rsidRPr="00C34BD5">
        <w:t xml:space="preserve">Using </w:t>
      </w:r>
      <w:r w:rsidR="006D19B6">
        <w:t>s</w:t>
      </w:r>
      <w:r w:rsidRPr="00C34BD5">
        <w:t>cript</w:t>
      </w:r>
      <w:r w:rsidR="00B75A52">
        <w:t>s</w:t>
      </w:r>
      <w:r>
        <w:t xml:space="preserve"> </w:t>
      </w:r>
    </w:p>
    <w:p w:rsidR="00935234" w:rsidRPr="00B5621D" w:rsidRDefault="00935234" w:rsidP="007F417C">
      <w:pPr>
        <w:pStyle w:val="ListParagraph"/>
        <w:numPr>
          <w:ilvl w:val="0"/>
          <w:numId w:val="4"/>
        </w:numPr>
        <w:spacing w:after="120" w:line="240" w:lineRule="auto"/>
        <w:ind w:left="720"/>
        <w:contextualSpacing w:val="0"/>
        <w:textAlignment w:val="center"/>
        <w:rPr>
          <w:rFonts w:ascii="Arial" w:eastAsia="Times New Roman" w:hAnsi="Arial" w:cs="Arial"/>
          <w:sz w:val="24"/>
          <w:szCs w:val="24"/>
        </w:rPr>
      </w:pPr>
      <w:r w:rsidRPr="00B5621D">
        <w:rPr>
          <w:rFonts w:ascii="Arial" w:eastAsia="Times New Roman" w:hAnsi="Arial" w:cs="Arial"/>
        </w:rPr>
        <w:t>At the administrative command prompt, change to the folder containing your SharePoint 2010 binaries and execute the following command.</w:t>
      </w:r>
    </w:p>
    <w:p w:rsidR="00935234" w:rsidRPr="00586042" w:rsidRDefault="00935234" w:rsidP="000564D7">
      <w:pPr>
        <w:pStyle w:val="MtpsCodeSnippet"/>
        <w:spacing w:after="120"/>
        <w:ind w:left="720"/>
      </w:pPr>
      <w:r w:rsidRPr="00586042">
        <w:t>PrerequisiteInstaller.exe /unattended</w:t>
      </w:r>
    </w:p>
    <w:p w:rsidR="00935234" w:rsidRPr="00B5621D" w:rsidRDefault="00935234" w:rsidP="000564D7">
      <w:pPr>
        <w:spacing w:after="120" w:line="240" w:lineRule="auto"/>
        <w:ind w:left="720"/>
        <w:textAlignment w:val="center"/>
        <w:rPr>
          <w:rFonts w:ascii="Arial" w:eastAsia="Times New Roman" w:hAnsi="Arial" w:cs="Arial"/>
        </w:rPr>
      </w:pPr>
      <w:r w:rsidRPr="00B5621D">
        <w:rPr>
          <w:rFonts w:ascii="Arial" w:hAnsi="Arial" w:cs="Arial"/>
          <w:b/>
        </w:rPr>
        <w:t>Important:</w:t>
      </w:r>
      <w:r w:rsidRPr="00B5621D">
        <w:rPr>
          <w:rFonts w:ascii="Arial" w:eastAsia="Times New Roman" w:hAnsi="Arial" w:cs="Arial"/>
        </w:rPr>
        <w:t xml:space="preserve"> When the prerequisites have been installed, run this command a second time. </w:t>
      </w:r>
      <w:r w:rsidRPr="00B5621D">
        <w:rPr>
          <w:rFonts w:ascii="Arial" w:hAnsi="Arial" w:cs="Arial"/>
        </w:rPr>
        <w:t xml:space="preserve"> When installing the prerequisite files using the unattended switch, </w:t>
      </w:r>
      <w:r w:rsidR="0078189B" w:rsidRPr="00B5621D">
        <w:rPr>
          <w:rFonts w:ascii="Arial" w:hAnsi="Arial" w:cs="Arial"/>
        </w:rPr>
        <w:t xml:space="preserve">often </w:t>
      </w:r>
      <w:r w:rsidRPr="00B5621D">
        <w:rPr>
          <w:rFonts w:ascii="Arial" w:hAnsi="Arial" w:cs="Arial"/>
        </w:rPr>
        <w:t xml:space="preserve">you </w:t>
      </w:r>
      <w:r w:rsidR="0078189B" w:rsidRPr="00B5621D">
        <w:rPr>
          <w:rFonts w:ascii="Arial" w:hAnsi="Arial" w:cs="Arial"/>
        </w:rPr>
        <w:t xml:space="preserve">might </w:t>
      </w:r>
      <w:r w:rsidRPr="00B5621D">
        <w:rPr>
          <w:rFonts w:ascii="Arial" w:hAnsi="Arial" w:cs="Arial"/>
        </w:rPr>
        <w:t xml:space="preserve">need to run this script twice to completely install all of the prerequisite files. </w:t>
      </w:r>
      <w:r w:rsidR="0078189B" w:rsidRPr="00B5621D">
        <w:rPr>
          <w:rFonts w:ascii="Arial" w:hAnsi="Arial" w:cs="Arial"/>
        </w:rPr>
        <w:t xml:space="preserve">There is no harm in </w:t>
      </w:r>
      <w:r w:rsidRPr="00B5621D">
        <w:rPr>
          <w:rFonts w:ascii="Arial" w:hAnsi="Arial" w:cs="Arial"/>
        </w:rPr>
        <w:t>running it twice.</w:t>
      </w:r>
    </w:p>
    <w:p w:rsidR="00935234" w:rsidRPr="00B5621D" w:rsidRDefault="00935234" w:rsidP="007F417C">
      <w:pPr>
        <w:pStyle w:val="ListParagraph"/>
        <w:numPr>
          <w:ilvl w:val="0"/>
          <w:numId w:val="4"/>
        </w:numPr>
        <w:spacing w:after="120" w:line="240" w:lineRule="auto"/>
        <w:ind w:left="720"/>
        <w:contextualSpacing w:val="0"/>
        <w:textAlignment w:val="center"/>
        <w:rPr>
          <w:rFonts w:ascii="Arial" w:eastAsia="Times New Roman" w:hAnsi="Arial" w:cs="Arial"/>
        </w:rPr>
      </w:pPr>
      <w:r w:rsidRPr="00B5621D">
        <w:rPr>
          <w:rFonts w:ascii="Arial" w:eastAsia="Times New Roman" w:hAnsi="Arial" w:cs="Arial"/>
        </w:rPr>
        <w:lastRenderedPageBreak/>
        <w:t>Copy the config.xml file from the .\Files\</w:t>
      </w:r>
      <w:proofErr w:type="spellStart"/>
      <w:r w:rsidRPr="00B5621D">
        <w:rPr>
          <w:rFonts w:ascii="Arial" w:eastAsia="Times New Roman" w:hAnsi="Arial" w:cs="Arial"/>
        </w:rPr>
        <w:t>SetupFarmSilent</w:t>
      </w:r>
      <w:proofErr w:type="spellEnd"/>
      <w:r w:rsidRPr="00B5621D">
        <w:rPr>
          <w:rFonts w:ascii="Arial" w:eastAsia="Times New Roman" w:hAnsi="Arial" w:cs="Arial"/>
        </w:rPr>
        <w:t xml:space="preserve"> folder within the SharePoint 2010 binaries to a folder called </w:t>
      </w:r>
      <w:proofErr w:type="spellStart"/>
      <w:r w:rsidRPr="00B5621D">
        <w:rPr>
          <w:rFonts w:ascii="Arial" w:eastAsia="Times New Roman" w:hAnsi="Arial" w:cs="Arial"/>
        </w:rPr>
        <w:t>InstallScripts</w:t>
      </w:r>
      <w:proofErr w:type="spellEnd"/>
      <w:r w:rsidRPr="00B5621D">
        <w:rPr>
          <w:rFonts w:ascii="Arial" w:eastAsia="Times New Roman" w:hAnsi="Arial" w:cs="Arial"/>
        </w:rPr>
        <w:t>.</w:t>
      </w:r>
    </w:p>
    <w:p w:rsidR="00935234" w:rsidRPr="00B5621D" w:rsidRDefault="00935234" w:rsidP="007F417C">
      <w:pPr>
        <w:pStyle w:val="ListParagraph"/>
        <w:numPr>
          <w:ilvl w:val="0"/>
          <w:numId w:val="4"/>
        </w:numPr>
        <w:spacing w:after="120" w:line="240" w:lineRule="auto"/>
        <w:ind w:left="720"/>
        <w:contextualSpacing w:val="0"/>
        <w:textAlignment w:val="center"/>
        <w:rPr>
          <w:rFonts w:ascii="Arial" w:eastAsia="Times New Roman" w:hAnsi="Arial" w:cs="Arial"/>
        </w:rPr>
      </w:pPr>
      <w:r w:rsidRPr="00B5621D">
        <w:rPr>
          <w:rFonts w:ascii="Arial" w:eastAsia="Times New Roman" w:hAnsi="Arial" w:cs="Arial"/>
        </w:rPr>
        <w:t xml:space="preserve">Modify the xml file by adding your PID where indicated in the file or use the config.xml in the </w:t>
      </w:r>
      <w:proofErr w:type="spellStart"/>
      <w:r w:rsidRPr="00B5621D">
        <w:rPr>
          <w:rFonts w:ascii="Arial" w:eastAsia="Times New Roman" w:hAnsi="Arial" w:cs="Arial"/>
        </w:rPr>
        <w:t>InstallScripts</w:t>
      </w:r>
      <w:proofErr w:type="spellEnd"/>
      <w:r w:rsidRPr="00B5621D">
        <w:rPr>
          <w:rFonts w:ascii="Arial" w:eastAsia="Times New Roman" w:hAnsi="Arial" w:cs="Arial"/>
        </w:rPr>
        <w:t xml:space="preserve"> folder.</w:t>
      </w:r>
    </w:p>
    <w:p w:rsidR="00935234" w:rsidRPr="00B5621D" w:rsidRDefault="00935234" w:rsidP="000564D7">
      <w:pPr>
        <w:spacing w:after="120" w:line="240" w:lineRule="auto"/>
        <w:ind w:left="720"/>
        <w:textAlignment w:val="center"/>
        <w:rPr>
          <w:rFonts w:ascii="Arial" w:hAnsi="Arial" w:cs="Arial"/>
        </w:rPr>
      </w:pPr>
      <w:r w:rsidRPr="00B5621D">
        <w:rPr>
          <w:rFonts w:ascii="Arial" w:hAnsi="Arial" w:cs="Arial"/>
          <w:b/>
        </w:rPr>
        <w:t>Tip</w:t>
      </w:r>
      <w:r w:rsidRPr="00B5621D">
        <w:rPr>
          <w:rFonts w:ascii="Arial" w:hAnsi="Arial" w:cs="Arial"/>
        </w:rPr>
        <w:t xml:space="preserve">: </w:t>
      </w:r>
      <w:r w:rsidR="00655022" w:rsidRPr="00B5621D">
        <w:rPr>
          <w:rFonts w:ascii="Arial" w:hAnsi="Arial" w:cs="Arial"/>
        </w:rPr>
        <w:t>T</w:t>
      </w:r>
      <w:r w:rsidRPr="00B5621D">
        <w:rPr>
          <w:rFonts w:ascii="Arial" w:hAnsi="Arial" w:cs="Arial"/>
        </w:rPr>
        <w:t xml:space="preserve">he PID for the Enterprise Edition trial is </w:t>
      </w:r>
      <w:r w:rsidRPr="00B5621D">
        <w:rPr>
          <w:rStyle w:val="Emphasis"/>
          <w:rFonts w:ascii="Arial" w:hAnsi="Arial" w:cs="Arial"/>
          <w:lang w:val="en"/>
        </w:rPr>
        <w:t>VK7BD-VBKWR-6FHD9-Q3HM9-6PKMX</w:t>
      </w:r>
    </w:p>
    <w:p w:rsidR="00935234" w:rsidRPr="00B5621D" w:rsidRDefault="00935234" w:rsidP="007F417C">
      <w:pPr>
        <w:pStyle w:val="ListParagraph"/>
        <w:numPr>
          <w:ilvl w:val="0"/>
          <w:numId w:val="4"/>
        </w:numPr>
        <w:spacing w:after="120" w:line="240" w:lineRule="auto"/>
        <w:ind w:left="720"/>
        <w:contextualSpacing w:val="0"/>
        <w:textAlignment w:val="center"/>
        <w:rPr>
          <w:rFonts w:ascii="Arial" w:eastAsia="Times New Roman" w:hAnsi="Arial" w:cs="Arial"/>
        </w:rPr>
      </w:pPr>
      <w:r w:rsidRPr="00B5621D">
        <w:rPr>
          <w:rFonts w:ascii="Arial" w:eastAsia="Times New Roman" w:hAnsi="Arial" w:cs="Arial"/>
        </w:rPr>
        <w:t>At the administrative command prompt, change to the folder containing your SharePoint 2010 binaries and execute the following command</w:t>
      </w:r>
      <w:r w:rsidR="0078189B" w:rsidRPr="00B5621D">
        <w:rPr>
          <w:rFonts w:ascii="Arial" w:eastAsia="Times New Roman" w:hAnsi="Arial" w:cs="Arial"/>
        </w:rPr>
        <w:t>:</w:t>
      </w:r>
    </w:p>
    <w:p w:rsidR="00935234" w:rsidRDefault="00935234" w:rsidP="000564D7">
      <w:pPr>
        <w:pStyle w:val="MtpsCodeSnippet"/>
        <w:spacing w:after="120"/>
        <w:ind w:left="720"/>
      </w:pPr>
      <w:proofErr w:type="spellStart"/>
      <w:proofErr w:type="gramStart"/>
      <w:r>
        <w:t>cmd</w:t>
      </w:r>
      <w:proofErr w:type="spellEnd"/>
      <w:proofErr w:type="gramEnd"/>
      <w:r>
        <w:t xml:space="preserve"> /c setup.exe /</w:t>
      </w:r>
      <w:proofErr w:type="spellStart"/>
      <w:r>
        <w:t>config</w:t>
      </w:r>
      <w:proofErr w:type="spellEnd"/>
      <w:r>
        <w:t xml:space="preserve"> c:\installscripts\config.xml</w:t>
      </w:r>
    </w:p>
    <w:p w:rsidR="00935234" w:rsidRPr="00B5621D" w:rsidRDefault="00935234" w:rsidP="0072608B">
      <w:pPr>
        <w:spacing w:after="0" w:line="240" w:lineRule="auto"/>
        <w:ind w:left="720"/>
        <w:textAlignment w:val="center"/>
        <w:rPr>
          <w:rFonts w:ascii="Arial" w:hAnsi="Arial" w:cs="Arial"/>
        </w:rPr>
      </w:pPr>
      <w:r w:rsidRPr="00B5621D">
        <w:rPr>
          <w:rFonts w:ascii="Arial" w:hAnsi="Arial" w:cs="Arial"/>
          <w:b/>
        </w:rPr>
        <w:t>Note</w:t>
      </w:r>
      <w:r w:rsidRPr="00B5621D">
        <w:rPr>
          <w:rFonts w:ascii="Arial" w:hAnsi="Arial" w:cs="Arial"/>
        </w:rPr>
        <w:t>: If PrerequisiteInstaller.exe did not install all prerequisites on the first pass, the unattended execution of setup will simply fail. Rerun PrerequisiteInstaller.exe if this occurs.</w:t>
      </w:r>
    </w:p>
    <w:p w:rsidR="00935234" w:rsidRPr="00B77C6C" w:rsidRDefault="00935234" w:rsidP="00935234">
      <w:pPr>
        <w:pStyle w:val="Heading4"/>
      </w:pPr>
      <w:r w:rsidRPr="00242C2D">
        <w:t xml:space="preserve">Using the </w:t>
      </w:r>
      <w:r w:rsidR="006D19B6">
        <w:t>u</w:t>
      </w:r>
      <w:r w:rsidRPr="00242C2D">
        <w:t xml:space="preserve">ser </w:t>
      </w:r>
      <w:r w:rsidR="006D19B6">
        <w:t>i</w:t>
      </w:r>
      <w:r w:rsidR="006D19B6" w:rsidRPr="00242C2D">
        <w:t xml:space="preserve">nterface </w:t>
      </w:r>
    </w:p>
    <w:p w:rsidR="00935234" w:rsidRPr="00B5621D" w:rsidRDefault="00935234" w:rsidP="007F417C">
      <w:pPr>
        <w:pStyle w:val="ListParagraph"/>
        <w:numPr>
          <w:ilvl w:val="0"/>
          <w:numId w:val="46"/>
        </w:numPr>
        <w:spacing w:after="120" w:line="240" w:lineRule="auto"/>
        <w:ind w:left="720"/>
        <w:contextualSpacing w:val="0"/>
        <w:textAlignment w:val="center"/>
        <w:rPr>
          <w:rFonts w:ascii="Arial" w:eastAsia="Times New Roman" w:hAnsi="Arial" w:cs="Arial"/>
        </w:rPr>
      </w:pPr>
      <w:r w:rsidRPr="00B5621D">
        <w:rPr>
          <w:rFonts w:ascii="Arial" w:eastAsia="Times New Roman" w:hAnsi="Arial" w:cs="Arial"/>
        </w:rPr>
        <w:t xml:space="preserve">To install the SharePoint prerequisites, double-click </w:t>
      </w:r>
      <w:r w:rsidRPr="00B5621D">
        <w:rPr>
          <w:rFonts w:ascii="Arial" w:eastAsia="Times New Roman" w:hAnsi="Arial" w:cs="Arial"/>
          <w:i/>
        </w:rPr>
        <w:t>SharePointServer.exe</w:t>
      </w:r>
      <w:r w:rsidRPr="00B5621D">
        <w:rPr>
          <w:rFonts w:ascii="Arial" w:eastAsia="Times New Roman" w:hAnsi="Arial" w:cs="Arial"/>
        </w:rPr>
        <w:t xml:space="preserve"> (or OfficeServer.exe) and then click </w:t>
      </w:r>
      <w:r w:rsidRPr="00B5621D">
        <w:rPr>
          <w:rFonts w:ascii="Arial" w:eastAsia="Times New Roman" w:hAnsi="Arial" w:cs="Arial"/>
          <w:b/>
        </w:rPr>
        <w:t>Install software prerequisites</w:t>
      </w:r>
      <w:r w:rsidRPr="00B5621D">
        <w:rPr>
          <w:rFonts w:ascii="Arial" w:eastAsia="Times New Roman" w:hAnsi="Arial" w:cs="Arial"/>
        </w:rPr>
        <w:t xml:space="preserve"> in the Microsoft SharePoint Server 2010 wizard after extraction completes</w:t>
      </w:r>
      <w:r w:rsidR="00627ACB" w:rsidRPr="00B5621D">
        <w:rPr>
          <w:rFonts w:ascii="Arial" w:eastAsia="Times New Roman" w:hAnsi="Arial" w:cs="Arial"/>
        </w:rPr>
        <w:t>. F</w:t>
      </w:r>
      <w:r w:rsidRPr="00B5621D">
        <w:rPr>
          <w:rFonts w:ascii="Arial" w:eastAsia="Times New Roman" w:hAnsi="Arial" w:cs="Arial"/>
        </w:rPr>
        <w:t xml:space="preserve">or extracted binaries, double-click </w:t>
      </w:r>
      <w:r w:rsidRPr="00B5621D">
        <w:rPr>
          <w:rFonts w:ascii="Arial" w:eastAsia="Times New Roman" w:hAnsi="Arial" w:cs="Arial"/>
          <w:i/>
        </w:rPr>
        <w:t>PrerequisiteInstaller.exe</w:t>
      </w:r>
      <w:r w:rsidRPr="00B5621D">
        <w:rPr>
          <w:rFonts w:ascii="Arial" w:eastAsia="Times New Roman" w:hAnsi="Arial" w:cs="Arial"/>
        </w:rPr>
        <w:t xml:space="preserve"> in the SharePoint binary files, and click </w:t>
      </w:r>
      <w:proofErr w:type="gramStart"/>
      <w:r w:rsidRPr="00B5621D">
        <w:rPr>
          <w:rFonts w:ascii="Arial" w:eastAsia="Times New Roman" w:hAnsi="Arial" w:cs="Arial"/>
          <w:b/>
        </w:rPr>
        <w:t>Yes</w:t>
      </w:r>
      <w:proofErr w:type="gramEnd"/>
      <w:r w:rsidRPr="00B5621D">
        <w:rPr>
          <w:rFonts w:ascii="Arial" w:eastAsia="Times New Roman" w:hAnsi="Arial" w:cs="Arial"/>
        </w:rPr>
        <w:t xml:space="preserve">. </w:t>
      </w:r>
    </w:p>
    <w:p w:rsidR="00935234" w:rsidRPr="00B5621D" w:rsidRDefault="00935234" w:rsidP="007F417C">
      <w:pPr>
        <w:pStyle w:val="ListParagraph"/>
        <w:numPr>
          <w:ilvl w:val="0"/>
          <w:numId w:val="46"/>
        </w:numPr>
        <w:spacing w:after="120" w:line="240" w:lineRule="auto"/>
        <w:ind w:left="720"/>
        <w:contextualSpacing w:val="0"/>
        <w:textAlignment w:val="center"/>
        <w:rPr>
          <w:rFonts w:ascii="Arial" w:eastAsia="Times New Roman" w:hAnsi="Arial" w:cs="Arial"/>
        </w:rPr>
      </w:pPr>
      <w:r w:rsidRPr="00B5621D">
        <w:rPr>
          <w:rFonts w:ascii="Arial" w:eastAsia="Times New Roman" w:hAnsi="Arial" w:cs="Arial"/>
        </w:rPr>
        <w:t xml:space="preserve">On the </w:t>
      </w:r>
      <w:r w:rsidRPr="00B5621D">
        <w:rPr>
          <w:rFonts w:ascii="Arial" w:eastAsia="Times New Roman" w:hAnsi="Arial" w:cs="Arial"/>
          <w:b/>
        </w:rPr>
        <w:t>Welcome to the Microsoft SharePoint 2010 Products Preparation Tool</w:t>
      </w:r>
      <w:r w:rsidRPr="00B5621D">
        <w:rPr>
          <w:rFonts w:ascii="Arial" w:eastAsia="Times New Roman" w:hAnsi="Arial" w:cs="Arial"/>
        </w:rPr>
        <w:t xml:space="preserve"> page, click </w:t>
      </w:r>
      <w:proofErr w:type="gramStart"/>
      <w:r w:rsidRPr="00B5621D">
        <w:rPr>
          <w:rFonts w:ascii="Arial" w:eastAsia="Times New Roman" w:hAnsi="Arial" w:cs="Arial"/>
          <w:b/>
        </w:rPr>
        <w:t>Next</w:t>
      </w:r>
      <w:proofErr w:type="gramEnd"/>
      <w:r w:rsidRPr="00B5621D">
        <w:rPr>
          <w:rFonts w:ascii="Arial" w:eastAsia="Times New Roman" w:hAnsi="Arial" w:cs="Arial"/>
        </w:rPr>
        <w:t xml:space="preserve">. </w:t>
      </w:r>
    </w:p>
    <w:p w:rsidR="00935234" w:rsidRPr="00B5621D" w:rsidRDefault="00935234" w:rsidP="007F417C">
      <w:pPr>
        <w:pStyle w:val="ListParagraph"/>
        <w:numPr>
          <w:ilvl w:val="0"/>
          <w:numId w:val="46"/>
        </w:numPr>
        <w:spacing w:after="120" w:line="240" w:lineRule="auto"/>
        <w:ind w:left="720"/>
        <w:contextualSpacing w:val="0"/>
        <w:textAlignment w:val="center"/>
        <w:rPr>
          <w:rFonts w:ascii="Arial" w:eastAsia="Times New Roman" w:hAnsi="Arial" w:cs="Arial"/>
        </w:rPr>
      </w:pPr>
      <w:r w:rsidRPr="00B5621D">
        <w:rPr>
          <w:rFonts w:ascii="Arial" w:eastAsia="Times New Roman" w:hAnsi="Arial" w:cs="Arial"/>
        </w:rPr>
        <w:t xml:space="preserve">On the </w:t>
      </w:r>
      <w:r w:rsidRPr="00B5621D">
        <w:rPr>
          <w:rFonts w:ascii="Arial" w:eastAsia="Times New Roman" w:hAnsi="Arial" w:cs="Arial"/>
          <w:b/>
        </w:rPr>
        <w:t>License Terms for Software Products</w:t>
      </w:r>
      <w:r w:rsidRPr="00B5621D">
        <w:rPr>
          <w:rFonts w:ascii="Arial" w:eastAsia="Times New Roman" w:hAnsi="Arial" w:cs="Arial"/>
        </w:rPr>
        <w:t xml:space="preserve"> page, select the </w:t>
      </w:r>
      <w:r w:rsidR="003F0ABF" w:rsidRPr="00B5621D">
        <w:rPr>
          <w:rFonts w:ascii="Arial" w:eastAsia="Times New Roman" w:hAnsi="Arial" w:cs="Arial"/>
        </w:rPr>
        <w:t xml:space="preserve">checkbox, </w:t>
      </w:r>
      <w:r w:rsidRPr="00B5621D">
        <w:rPr>
          <w:rFonts w:ascii="Arial" w:eastAsia="Times New Roman" w:hAnsi="Arial" w:cs="Arial"/>
          <w:b/>
        </w:rPr>
        <w:t>I accept the terms of License Agreement(s)</w:t>
      </w:r>
      <w:r w:rsidRPr="00B5621D">
        <w:rPr>
          <w:rFonts w:ascii="Arial" w:eastAsia="Times New Roman" w:hAnsi="Arial" w:cs="Arial"/>
        </w:rPr>
        <w:t xml:space="preserve">, and then click </w:t>
      </w:r>
      <w:proofErr w:type="gramStart"/>
      <w:r w:rsidRPr="00B5621D">
        <w:rPr>
          <w:rFonts w:ascii="Arial" w:eastAsia="Times New Roman" w:hAnsi="Arial" w:cs="Arial"/>
          <w:b/>
        </w:rPr>
        <w:t>Next</w:t>
      </w:r>
      <w:proofErr w:type="gramEnd"/>
      <w:r w:rsidRPr="00B5621D">
        <w:rPr>
          <w:rFonts w:ascii="Arial" w:eastAsia="Times New Roman" w:hAnsi="Arial" w:cs="Arial"/>
        </w:rPr>
        <w:t xml:space="preserve">. </w:t>
      </w:r>
    </w:p>
    <w:p w:rsidR="00935234" w:rsidRPr="00B5621D" w:rsidRDefault="00935234" w:rsidP="007F417C">
      <w:pPr>
        <w:pStyle w:val="ListParagraph"/>
        <w:numPr>
          <w:ilvl w:val="0"/>
          <w:numId w:val="46"/>
        </w:numPr>
        <w:spacing w:after="120" w:line="240" w:lineRule="auto"/>
        <w:ind w:left="720"/>
        <w:contextualSpacing w:val="0"/>
        <w:textAlignment w:val="center"/>
        <w:rPr>
          <w:rFonts w:ascii="Arial" w:eastAsia="Times New Roman" w:hAnsi="Arial" w:cs="Arial"/>
        </w:rPr>
      </w:pPr>
      <w:r w:rsidRPr="00B5621D">
        <w:rPr>
          <w:rFonts w:ascii="Arial" w:eastAsia="Times New Roman" w:hAnsi="Arial" w:cs="Arial"/>
        </w:rPr>
        <w:t xml:space="preserve">On the </w:t>
      </w:r>
      <w:r w:rsidRPr="00B5621D">
        <w:rPr>
          <w:rFonts w:ascii="Arial" w:eastAsia="Times New Roman" w:hAnsi="Arial" w:cs="Arial"/>
          <w:b/>
        </w:rPr>
        <w:t>Installation Complete</w:t>
      </w:r>
      <w:r w:rsidRPr="00B5621D">
        <w:rPr>
          <w:rFonts w:ascii="Arial" w:eastAsia="Times New Roman" w:hAnsi="Arial" w:cs="Arial"/>
        </w:rPr>
        <w:t xml:space="preserve"> page, click </w:t>
      </w:r>
      <w:r w:rsidRPr="00B5621D">
        <w:rPr>
          <w:rFonts w:ascii="Arial" w:eastAsia="Times New Roman" w:hAnsi="Arial" w:cs="Arial"/>
          <w:b/>
        </w:rPr>
        <w:t>Finish</w:t>
      </w:r>
      <w:r w:rsidRPr="00B5621D">
        <w:rPr>
          <w:rFonts w:ascii="Arial" w:eastAsia="Times New Roman" w:hAnsi="Arial" w:cs="Arial"/>
        </w:rPr>
        <w:t xml:space="preserve"> when the installation of the prerequisites is complete. </w:t>
      </w:r>
    </w:p>
    <w:p w:rsidR="00935234" w:rsidRPr="00B5621D" w:rsidRDefault="00935234" w:rsidP="007F417C">
      <w:pPr>
        <w:pStyle w:val="ListParagraph"/>
        <w:numPr>
          <w:ilvl w:val="0"/>
          <w:numId w:val="46"/>
        </w:numPr>
        <w:spacing w:after="120" w:line="240" w:lineRule="auto"/>
        <w:ind w:left="720"/>
        <w:contextualSpacing w:val="0"/>
        <w:textAlignment w:val="center"/>
        <w:rPr>
          <w:rFonts w:ascii="Arial" w:eastAsia="Times New Roman" w:hAnsi="Arial" w:cs="Arial"/>
        </w:rPr>
      </w:pPr>
      <w:r w:rsidRPr="00B5621D">
        <w:rPr>
          <w:rFonts w:ascii="Arial" w:eastAsia="Times New Roman" w:hAnsi="Arial" w:cs="Arial"/>
        </w:rPr>
        <w:t xml:space="preserve">Click </w:t>
      </w:r>
      <w:r w:rsidRPr="00B5621D">
        <w:rPr>
          <w:rFonts w:ascii="Arial" w:eastAsia="Times New Roman" w:hAnsi="Arial" w:cs="Arial"/>
          <w:b/>
        </w:rPr>
        <w:t>Install SharePoint Server</w:t>
      </w:r>
      <w:r w:rsidRPr="00B5621D">
        <w:rPr>
          <w:rFonts w:ascii="Arial" w:eastAsia="Times New Roman" w:hAnsi="Arial" w:cs="Arial"/>
        </w:rPr>
        <w:t xml:space="preserve"> in the Microsoft SharePoint Server 2010 wizard</w:t>
      </w:r>
      <w:r w:rsidR="00B75A52" w:rsidRPr="00B5621D">
        <w:rPr>
          <w:rFonts w:ascii="Arial" w:eastAsia="Times New Roman" w:hAnsi="Arial" w:cs="Arial"/>
        </w:rPr>
        <w:t>. If you are using</w:t>
      </w:r>
      <w:r w:rsidRPr="00B5621D">
        <w:rPr>
          <w:rFonts w:ascii="Arial" w:eastAsia="Times New Roman" w:hAnsi="Arial" w:cs="Arial"/>
        </w:rPr>
        <w:t xml:space="preserve"> extracted binaries, double-click </w:t>
      </w:r>
      <w:r w:rsidRPr="00B5621D">
        <w:rPr>
          <w:rFonts w:ascii="Arial" w:eastAsia="Times New Roman" w:hAnsi="Arial" w:cs="Arial"/>
          <w:i/>
        </w:rPr>
        <w:t>Setup.exe</w:t>
      </w:r>
      <w:r w:rsidRPr="00B5621D">
        <w:rPr>
          <w:rFonts w:ascii="Arial" w:eastAsia="Times New Roman" w:hAnsi="Arial" w:cs="Arial"/>
        </w:rPr>
        <w:t xml:space="preserve"> in the SharePoint binary files, and click </w:t>
      </w:r>
      <w:proofErr w:type="gramStart"/>
      <w:r w:rsidRPr="00B5621D">
        <w:rPr>
          <w:rFonts w:ascii="Arial" w:eastAsia="Times New Roman" w:hAnsi="Arial" w:cs="Arial"/>
          <w:b/>
        </w:rPr>
        <w:t>Yes</w:t>
      </w:r>
      <w:proofErr w:type="gramEnd"/>
      <w:r w:rsidRPr="00B5621D">
        <w:rPr>
          <w:rFonts w:ascii="Arial" w:eastAsia="Times New Roman" w:hAnsi="Arial" w:cs="Arial"/>
        </w:rPr>
        <w:t xml:space="preserve">. </w:t>
      </w:r>
    </w:p>
    <w:p w:rsidR="00935234" w:rsidRPr="00B5621D" w:rsidRDefault="00935234" w:rsidP="000564D7">
      <w:pPr>
        <w:spacing w:after="120" w:line="240" w:lineRule="auto"/>
        <w:ind w:left="720"/>
        <w:textAlignment w:val="center"/>
        <w:rPr>
          <w:rFonts w:ascii="Arial" w:hAnsi="Arial" w:cs="Arial"/>
        </w:rPr>
      </w:pPr>
      <w:r w:rsidRPr="00B5621D">
        <w:rPr>
          <w:rFonts w:ascii="Arial" w:hAnsi="Arial" w:cs="Arial"/>
          <w:b/>
        </w:rPr>
        <w:t>Note</w:t>
      </w:r>
      <w:r w:rsidRPr="00B5621D">
        <w:rPr>
          <w:rFonts w:ascii="Arial" w:hAnsi="Arial" w:cs="Arial"/>
        </w:rPr>
        <w:t>: Occasionally, you will have to run the PrerequisiteInstaller.exe a second time</w:t>
      </w:r>
      <w:r w:rsidR="0078189B" w:rsidRPr="00B5621D">
        <w:rPr>
          <w:rFonts w:ascii="Arial" w:hAnsi="Arial" w:cs="Arial"/>
        </w:rPr>
        <w:t xml:space="preserve">, if </w:t>
      </w:r>
      <w:r w:rsidRPr="00B5621D">
        <w:rPr>
          <w:rFonts w:ascii="Arial" w:hAnsi="Arial" w:cs="Arial"/>
        </w:rPr>
        <w:t>not all prerequisites are installed on the first pass.</w:t>
      </w:r>
    </w:p>
    <w:p w:rsidR="00935234" w:rsidRPr="00B5621D" w:rsidRDefault="00935234" w:rsidP="007F417C">
      <w:pPr>
        <w:pStyle w:val="ListParagraph"/>
        <w:numPr>
          <w:ilvl w:val="0"/>
          <w:numId w:val="46"/>
        </w:numPr>
        <w:spacing w:after="120" w:line="240" w:lineRule="auto"/>
        <w:ind w:left="720"/>
        <w:contextualSpacing w:val="0"/>
        <w:textAlignment w:val="center"/>
        <w:rPr>
          <w:rFonts w:ascii="Arial" w:eastAsia="Times New Roman" w:hAnsi="Arial" w:cs="Arial"/>
        </w:rPr>
      </w:pPr>
      <w:r w:rsidRPr="00B5621D">
        <w:rPr>
          <w:rFonts w:ascii="Arial" w:eastAsia="Times New Roman" w:hAnsi="Arial" w:cs="Arial"/>
        </w:rPr>
        <w:t xml:space="preserve">On the </w:t>
      </w:r>
      <w:r w:rsidRPr="00B5621D">
        <w:rPr>
          <w:rFonts w:ascii="Arial" w:eastAsia="Times New Roman" w:hAnsi="Arial" w:cs="Arial"/>
          <w:b/>
        </w:rPr>
        <w:t>Enter your Product Key</w:t>
      </w:r>
      <w:r w:rsidRPr="00B5621D">
        <w:rPr>
          <w:rFonts w:ascii="Arial" w:eastAsia="Times New Roman" w:hAnsi="Arial" w:cs="Arial"/>
        </w:rPr>
        <w:t xml:space="preserve"> page, enter your product key and click </w:t>
      </w:r>
      <w:r w:rsidRPr="00B5621D">
        <w:rPr>
          <w:rFonts w:ascii="Arial" w:eastAsia="Times New Roman" w:hAnsi="Arial" w:cs="Arial"/>
          <w:b/>
        </w:rPr>
        <w:t>Continue</w:t>
      </w:r>
      <w:r w:rsidRPr="00B5621D">
        <w:rPr>
          <w:rFonts w:ascii="Arial" w:eastAsia="Times New Roman" w:hAnsi="Arial" w:cs="Arial"/>
        </w:rPr>
        <w:t xml:space="preserve">. </w:t>
      </w:r>
    </w:p>
    <w:p w:rsidR="00935234" w:rsidRPr="00B5621D" w:rsidRDefault="00935234" w:rsidP="007F417C">
      <w:pPr>
        <w:pStyle w:val="ListParagraph"/>
        <w:numPr>
          <w:ilvl w:val="0"/>
          <w:numId w:val="46"/>
        </w:numPr>
        <w:spacing w:after="120" w:line="240" w:lineRule="auto"/>
        <w:ind w:left="720"/>
        <w:contextualSpacing w:val="0"/>
        <w:textAlignment w:val="center"/>
        <w:rPr>
          <w:rFonts w:ascii="Arial" w:eastAsia="Times New Roman" w:hAnsi="Arial" w:cs="Arial"/>
        </w:rPr>
      </w:pPr>
      <w:r w:rsidRPr="00B5621D">
        <w:rPr>
          <w:rFonts w:ascii="Arial" w:eastAsia="Times New Roman" w:hAnsi="Arial" w:cs="Arial"/>
        </w:rPr>
        <w:t xml:space="preserve">On the </w:t>
      </w:r>
      <w:r w:rsidRPr="00B5621D">
        <w:rPr>
          <w:rFonts w:ascii="Arial" w:eastAsia="Times New Roman" w:hAnsi="Arial" w:cs="Arial"/>
          <w:b/>
        </w:rPr>
        <w:t>Read the Microsoft Software License Terms</w:t>
      </w:r>
      <w:r w:rsidRPr="00B5621D">
        <w:rPr>
          <w:rFonts w:ascii="Arial" w:eastAsia="Times New Roman" w:hAnsi="Arial" w:cs="Arial"/>
        </w:rPr>
        <w:t xml:space="preserve"> page, select the</w:t>
      </w:r>
      <w:r w:rsidR="0078189B" w:rsidRPr="00B5621D">
        <w:rPr>
          <w:rFonts w:ascii="Arial" w:eastAsia="Times New Roman" w:hAnsi="Arial" w:cs="Arial"/>
        </w:rPr>
        <w:t xml:space="preserve"> checkbox,</w:t>
      </w:r>
      <w:r w:rsidRPr="00B5621D">
        <w:rPr>
          <w:rFonts w:ascii="Arial" w:eastAsia="Times New Roman" w:hAnsi="Arial" w:cs="Arial"/>
        </w:rPr>
        <w:t xml:space="preserve"> </w:t>
      </w:r>
      <w:r w:rsidRPr="00B5621D">
        <w:rPr>
          <w:rFonts w:ascii="Arial" w:eastAsia="Times New Roman" w:hAnsi="Arial" w:cs="Arial"/>
          <w:b/>
        </w:rPr>
        <w:t>I accept the terms of this agreement</w:t>
      </w:r>
      <w:r w:rsidRPr="00B5621D">
        <w:rPr>
          <w:rFonts w:ascii="Arial" w:eastAsia="Times New Roman" w:hAnsi="Arial" w:cs="Arial"/>
        </w:rPr>
        <w:t xml:space="preserve">, and then click </w:t>
      </w:r>
      <w:r w:rsidRPr="00B5621D">
        <w:rPr>
          <w:rFonts w:ascii="Arial" w:eastAsia="Times New Roman" w:hAnsi="Arial" w:cs="Arial"/>
          <w:b/>
        </w:rPr>
        <w:t>Continue</w:t>
      </w:r>
      <w:r w:rsidRPr="00B5621D">
        <w:rPr>
          <w:rFonts w:ascii="Arial" w:eastAsia="Times New Roman" w:hAnsi="Arial" w:cs="Arial"/>
        </w:rPr>
        <w:t xml:space="preserve">. </w:t>
      </w:r>
    </w:p>
    <w:p w:rsidR="00935234" w:rsidRPr="00B5621D" w:rsidRDefault="00935234" w:rsidP="007F417C">
      <w:pPr>
        <w:pStyle w:val="ListParagraph"/>
        <w:numPr>
          <w:ilvl w:val="0"/>
          <w:numId w:val="46"/>
        </w:numPr>
        <w:spacing w:after="120" w:line="240" w:lineRule="auto"/>
        <w:ind w:left="720"/>
        <w:contextualSpacing w:val="0"/>
        <w:textAlignment w:val="center"/>
        <w:rPr>
          <w:rFonts w:ascii="Arial" w:eastAsia="Times New Roman" w:hAnsi="Arial" w:cs="Arial"/>
        </w:rPr>
      </w:pPr>
      <w:r w:rsidRPr="00B5621D">
        <w:rPr>
          <w:rFonts w:ascii="Arial" w:eastAsia="Times New Roman" w:hAnsi="Arial" w:cs="Arial"/>
        </w:rPr>
        <w:t xml:space="preserve">On the </w:t>
      </w:r>
      <w:r w:rsidRPr="00B5621D">
        <w:rPr>
          <w:rFonts w:ascii="Arial" w:eastAsia="Times New Roman" w:hAnsi="Arial" w:cs="Arial"/>
          <w:b/>
        </w:rPr>
        <w:t>Choose the installation you want</w:t>
      </w:r>
      <w:r w:rsidRPr="00B5621D">
        <w:rPr>
          <w:rFonts w:ascii="Arial" w:eastAsia="Times New Roman" w:hAnsi="Arial" w:cs="Arial"/>
        </w:rPr>
        <w:t xml:space="preserve"> page, click </w:t>
      </w:r>
      <w:r w:rsidRPr="00B5621D">
        <w:rPr>
          <w:rFonts w:ascii="Arial" w:eastAsia="Times New Roman" w:hAnsi="Arial" w:cs="Arial"/>
          <w:b/>
        </w:rPr>
        <w:t>Server Farm</w:t>
      </w:r>
      <w:r w:rsidRPr="00B5621D">
        <w:rPr>
          <w:rFonts w:ascii="Arial" w:eastAsia="Times New Roman" w:hAnsi="Arial" w:cs="Arial"/>
        </w:rPr>
        <w:t xml:space="preserve">. </w:t>
      </w:r>
    </w:p>
    <w:p w:rsidR="00935234" w:rsidRPr="00B5621D" w:rsidRDefault="00935234" w:rsidP="007F417C">
      <w:pPr>
        <w:pStyle w:val="ListParagraph"/>
        <w:numPr>
          <w:ilvl w:val="0"/>
          <w:numId w:val="46"/>
        </w:numPr>
        <w:spacing w:after="120" w:line="240" w:lineRule="auto"/>
        <w:ind w:left="720"/>
        <w:contextualSpacing w:val="0"/>
        <w:textAlignment w:val="center"/>
        <w:rPr>
          <w:rFonts w:ascii="Arial" w:eastAsia="Times New Roman" w:hAnsi="Arial" w:cs="Arial"/>
        </w:rPr>
      </w:pPr>
      <w:r w:rsidRPr="00B5621D">
        <w:rPr>
          <w:rFonts w:ascii="Arial" w:eastAsia="Times New Roman" w:hAnsi="Arial" w:cs="Arial"/>
        </w:rPr>
        <w:t xml:space="preserve">On the </w:t>
      </w:r>
      <w:r w:rsidRPr="00B5621D">
        <w:rPr>
          <w:rFonts w:ascii="Arial" w:eastAsia="Times New Roman" w:hAnsi="Arial" w:cs="Arial"/>
          <w:b/>
        </w:rPr>
        <w:t>Server Type</w:t>
      </w:r>
      <w:r w:rsidRPr="00B5621D">
        <w:rPr>
          <w:rFonts w:ascii="Arial" w:eastAsia="Times New Roman" w:hAnsi="Arial" w:cs="Arial"/>
        </w:rPr>
        <w:t xml:space="preserve"> page, verify that </w:t>
      </w:r>
      <w:r w:rsidR="00627ACB" w:rsidRPr="00B5621D">
        <w:rPr>
          <w:rFonts w:ascii="Arial" w:eastAsia="Times New Roman" w:hAnsi="Arial" w:cs="Arial"/>
        </w:rPr>
        <w:t xml:space="preserve">the installation type is </w:t>
      </w:r>
      <w:r w:rsidRPr="00B5621D">
        <w:rPr>
          <w:rFonts w:ascii="Arial" w:eastAsia="Times New Roman" w:hAnsi="Arial" w:cs="Arial"/>
          <w:b/>
        </w:rPr>
        <w:t>Complete</w:t>
      </w:r>
      <w:r w:rsidRPr="00B5621D">
        <w:rPr>
          <w:rFonts w:ascii="Arial" w:eastAsia="Times New Roman" w:hAnsi="Arial" w:cs="Arial"/>
        </w:rPr>
        <w:t xml:space="preserve"> </w:t>
      </w:r>
      <w:r w:rsidR="00D305F0">
        <w:rPr>
          <w:rFonts w:ascii="Arial" w:eastAsia="Times New Roman" w:hAnsi="Arial" w:cs="Arial"/>
        </w:rPr>
        <w:t xml:space="preserve">is selected </w:t>
      </w:r>
      <w:r w:rsidRPr="00B5621D">
        <w:rPr>
          <w:rFonts w:ascii="Arial" w:eastAsia="Times New Roman" w:hAnsi="Arial" w:cs="Arial"/>
        </w:rPr>
        <w:t xml:space="preserve">and then click </w:t>
      </w:r>
      <w:r w:rsidRPr="00B5621D">
        <w:rPr>
          <w:rFonts w:ascii="Arial" w:eastAsia="Times New Roman" w:hAnsi="Arial" w:cs="Arial"/>
          <w:b/>
        </w:rPr>
        <w:t>Install Now</w:t>
      </w:r>
      <w:r w:rsidRPr="00B5621D">
        <w:rPr>
          <w:rFonts w:ascii="Arial" w:eastAsia="Times New Roman" w:hAnsi="Arial" w:cs="Arial"/>
        </w:rPr>
        <w:t xml:space="preserve">. </w:t>
      </w:r>
    </w:p>
    <w:p w:rsidR="00935234" w:rsidRPr="00B5621D" w:rsidRDefault="00935234" w:rsidP="007F417C">
      <w:pPr>
        <w:pStyle w:val="ListParagraph"/>
        <w:numPr>
          <w:ilvl w:val="0"/>
          <w:numId w:val="46"/>
        </w:numPr>
        <w:spacing w:after="120" w:line="240" w:lineRule="auto"/>
        <w:ind w:left="720"/>
        <w:contextualSpacing w:val="0"/>
        <w:textAlignment w:val="center"/>
        <w:rPr>
          <w:rFonts w:ascii="Arial" w:eastAsia="Times New Roman" w:hAnsi="Arial" w:cs="Arial"/>
        </w:rPr>
      </w:pPr>
      <w:r w:rsidRPr="00B5621D">
        <w:rPr>
          <w:rFonts w:ascii="Arial" w:eastAsia="Times New Roman" w:hAnsi="Arial" w:cs="Arial"/>
        </w:rPr>
        <w:t xml:space="preserve">After the binaries are installed (10-15 minutes), the </w:t>
      </w:r>
      <w:r w:rsidRPr="00B5621D">
        <w:rPr>
          <w:rFonts w:ascii="Arial" w:eastAsia="Times New Roman" w:hAnsi="Arial" w:cs="Arial"/>
          <w:b/>
        </w:rPr>
        <w:t>Run Configuration Wizard</w:t>
      </w:r>
      <w:r w:rsidRPr="00B5621D">
        <w:rPr>
          <w:rFonts w:ascii="Arial" w:eastAsia="Times New Roman" w:hAnsi="Arial" w:cs="Arial"/>
        </w:rPr>
        <w:t xml:space="preserve"> page appears. </w:t>
      </w:r>
    </w:p>
    <w:p w:rsidR="00935234" w:rsidRPr="00B5621D" w:rsidRDefault="00935234" w:rsidP="007F417C">
      <w:pPr>
        <w:pStyle w:val="ListParagraph"/>
        <w:numPr>
          <w:ilvl w:val="0"/>
          <w:numId w:val="46"/>
        </w:numPr>
        <w:spacing w:after="120" w:line="240" w:lineRule="auto"/>
        <w:ind w:left="720"/>
        <w:contextualSpacing w:val="0"/>
        <w:textAlignment w:val="center"/>
        <w:rPr>
          <w:rFonts w:ascii="Arial" w:eastAsia="Times New Roman" w:hAnsi="Arial" w:cs="Arial"/>
        </w:rPr>
      </w:pPr>
      <w:r w:rsidRPr="00B5621D">
        <w:rPr>
          <w:rFonts w:ascii="Arial" w:eastAsia="Times New Roman" w:hAnsi="Arial" w:cs="Arial"/>
        </w:rPr>
        <w:t xml:space="preserve">Clear the </w:t>
      </w:r>
      <w:r w:rsidRPr="00B5621D">
        <w:rPr>
          <w:rFonts w:ascii="Arial" w:eastAsia="Times New Roman" w:hAnsi="Arial" w:cs="Arial"/>
          <w:b/>
        </w:rPr>
        <w:t>Run the SharePoint Products Configuration Wizard now</w:t>
      </w:r>
      <w:r w:rsidRPr="00B5621D">
        <w:rPr>
          <w:rFonts w:ascii="Arial" w:eastAsia="Times New Roman" w:hAnsi="Arial" w:cs="Arial"/>
        </w:rPr>
        <w:t xml:space="preserve"> checkbox and click </w:t>
      </w:r>
      <w:r w:rsidRPr="00B5621D">
        <w:rPr>
          <w:rFonts w:ascii="Arial" w:eastAsia="Times New Roman" w:hAnsi="Arial" w:cs="Arial"/>
          <w:b/>
        </w:rPr>
        <w:t>Close</w:t>
      </w:r>
      <w:r w:rsidRPr="00B5621D">
        <w:rPr>
          <w:rFonts w:ascii="Arial" w:eastAsia="Times New Roman" w:hAnsi="Arial" w:cs="Arial"/>
        </w:rPr>
        <w:t xml:space="preserve">. </w:t>
      </w:r>
    </w:p>
    <w:p w:rsidR="00935234" w:rsidRPr="00B5621D" w:rsidRDefault="00935234" w:rsidP="002A331F">
      <w:pPr>
        <w:spacing w:after="120" w:line="240" w:lineRule="auto"/>
        <w:ind w:left="720"/>
        <w:textAlignment w:val="center"/>
        <w:rPr>
          <w:rFonts w:ascii="Arial" w:hAnsi="Arial" w:cs="Arial"/>
        </w:rPr>
      </w:pPr>
      <w:r w:rsidRPr="00B5621D">
        <w:rPr>
          <w:rFonts w:ascii="Arial" w:hAnsi="Arial" w:cs="Arial"/>
          <w:b/>
        </w:rPr>
        <w:t>Note</w:t>
      </w:r>
      <w:r w:rsidRPr="00B5621D">
        <w:rPr>
          <w:rFonts w:ascii="Arial" w:hAnsi="Arial" w:cs="Arial"/>
        </w:rPr>
        <w:t xml:space="preserve">: For this installation, we are going to let Power Pivot configure SharePoint. </w:t>
      </w:r>
    </w:p>
    <w:p w:rsidR="00935234" w:rsidRDefault="00935234" w:rsidP="00935234">
      <w:pPr>
        <w:pStyle w:val="Heading3"/>
      </w:pPr>
      <w:bookmarkStart w:id="24" w:name="_Toc332020960"/>
      <w:r w:rsidRPr="00242C2D">
        <w:t>Install SharePoint 2010 Service Pack 1</w:t>
      </w:r>
      <w:r w:rsidR="00B3106C">
        <w:t xml:space="preserve"> and cumulative updates</w:t>
      </w:r>
      <w:bookmarkEnd w:id="24"/>
    </w:p>
    <w:p w:rsidR="00B3106C" w:rsidRDefault="00E102D1" w:rsidP="00E102D1">
      <w:pPr>
        <w:rPr>
          <w:rFonts w:ascii="Arial" w:hAnsi="Arial" w:cs="Arial"/>
        </w:rPr>
      </w:pPr>
      <w:r w:rsidRPr="00B5621D">
        <w:rPr>
          <w:rFonts w:ascii="Arial" w:hAnsi="Arial" w:cs="Arial"/>
        </w:rPr>
        <w:t xml:space="preserve">SharePoint Service Pack 1 is required for </w:t>
      </w:r>
      <w:proofErr w:type="spellStart"/>
      <w:r w:rsidRPr="00B5621D">
        <w:rPr>
          <w:rFonts w:ascii="Arial" w:hAnsi="Arial" w:cs="Arial"/>
        </w:rPr>
        <w:t>PowerPivot</w:t>
      </w:r>
      <w:proofErr w:type="spellEnd"/>
      <w:r w:rsidRPr="00B5621D">
        <w:rPr>
          <w:rFonts w:ascii="Arial" w:hAnsi="Arial" w:cs="Arial"/>
        </w:rPr>
        <w:t xml:space="preserve"> and Power View because it enables SharePoint to create a database in a SQL Server 2012 instance </w:t>
      </w:r>
      <w:r w:rsidR="00AB6F95">
        <w:rPr>
          <w:rFonts w:ascii="Arial" w:hAnsi="Arial" w:cs="Arial"/>
        </w:rPr>
        <w:t>without</w:t>
      </w:r>
      <w:r w:rsidR="00AB6F95" w:rsidRPr="00B5621D">
        <w:rPr>
          <w:rFonts w:ascii="Arial" w:hAnsi="Arial" w:cs="Arial"/>
        </w:rPr>
        <w:t xml:space="preserve"> </w:t>
      </w:r>
      <w:r w:rsidRPr="00B5621D">
        <w:rPr>
          <w:rFonts w:ascii="Arial" w:hAnsi="Arial" w:cs="Arial"/>
        </w:rPr>
        <w:t xml:space="preserve">using the system stored </w:t>
      </w:r>
      <w:r w:rsidRPr="00B5621D">
        <w:rPr>
          <w:rFonts w:ascii="Arial" w:hAnsi="Arial" w:cs="Arial"/>
        </w:rPr>
        <w:lastRenderedPageBreak/>
        <w:t xml:space="preserve">procedure, </w:t>
      </w:r>
      <w:proofErr w:type="spellStart"/>
      <w:r w:rsidRPr="00B5621D">
        <w:rPr>
          <w:rFonts w:ascii="Arial" w:hAnsi="Arial" w:cs="Arial"/>
        </w:rPr>
        <w:t>sp_dboption</w:t>
      </w:r>
      <w:proofErr w:type="spellEnd"/>
      <w:r w:rsidRPr="00B5621D">
        <w:rPr>
          <w:rFonts w:ascii="Arial" w:hAnsi="Arial" w:cs="Arial"/>
        </w:rPr>
        <w:t xml:space="preserve">. </w:t>
      </w:r>
      <w:r w:rsidR="00AB6F95">
        <w:rPr>
          <w:rFonts w:ascii="Arial" w:hAnsi="Arial" w:cs="Arial"/>
        </w:rPr>
        <w:t xml:space="preserve">This functionality was discontinued in SQL Server 2012 – for more information, see </w:t>
      </w:r>
      <w:hyperlink r:id="rId36" w:history="1">
        <w:r w:rsidR="00AB6F95" w:rsidRPr="002D3550">
          <w:rPr>
            <w:rStyle w:val="Hyperlink"/>
            <w:rFonts w:ascii="Arial" w:hAnsi="Arial" w:cs="Arial"/>
          </w:rPr>
          <w:t>http://msdn.microsoft.com/en-us/library/ms144262.aspx</w:t>
        </w:r>
      </w:hyperlink>
      <w:r w:rsidR="00AB6F95">
        <w:rPr>
          <w:rFonts w:ascii="Arial" w:hAnsi="Arial" w:cs="Arial"/>
        </w:rPr>
        <w:t xml:space="preserve">. </w:t>
      </w:r>
    </w:p>
    <w:p w:rsidR="00B3106C" w:rsidRDefault="00B3106C" w:rsidP="00E102D1">
      <w:pPr>
        <w:rPr>
          <w:rFonts w:ascii="Arial" w:hAnsi="Arial" w:cs="Arial"/>
        </w:rPr>
      </w:pPr>
      <w:r>
        <w:rPr>
          <w:rFonts w:ascii="Arial" w:hAnsi="Arial" w:cs="Arial"/>
        </w:rPr>
        <w:t>After you install S</w:t>
      </w:r>
      <w:r w:rsidR="006208E2">
        <w:rPr>
          <w:rFonts w:ascii="Arial" w:hAnsi="Arial" w:cs="Arial"/>
        </w:rPr>
        <w:t xml:space="preserve">ervice </w:t>
      </w:r>
      <w:r>
        <w:rPr>
          <w:rFonts w:ascii="Arial" w:hAnsi="Arial" w:cs="Arial"/>
        </w:rPr>
        <w:t>P</w:t>
      </w:r>
      <w:r w:rsidR="006208E2">
        <w:rPr>
          <w:rFonts w:ascii="Arial" w:hAnsi="Arial" w:cs="Arial"/>
        </w:rPr>
        <w:t>ack</w:t>
      </w:r>
      <w:r>
        <w:rPr>
          <w:rFonts w:ascii="Arial" w:hAnsi="Arial" w:cs="Arial"/>
        </w:rPr>
        <w:t>1, we recommend that you install the most recent cumulative update</w:t>
      </w:r>
      <w:r w:rsidR="00516268">
        <w:rPr>
          <w:rFonts w:ascii="Arial" w:hAnsi="Arial" w:cs="Arial"/>
        </w:rPr>
        <w:t xml:space="preserve"> (CU)</w:t>
      </w:r>
      <w:r>
        <w:rPr>
          <w:rFonts w:ascii="Arial" w:hAnsi="Arial" w:cs="Arial"/>
        </w:rPr>
        <w:t xml:space="preserve">. CU releases include fixes and optimizations to late-breaking problems. </w:t>
      </w:r>
      <w:r w:rsidR="006208E2">
        <w:rPr>
          <w:rFonts w:ascii="Arial" w:hAnsi="Arial" w:cs="Arial"/>
        </w:rPr>
        <w:t>After installing any CU, it might be necessary to re-</w:t>
      </w:r>
      <w:r w:rsidR="00021608">
        <w:rPr>
          <w:rFonts w:ascii="Arial" w:hAnsi="Arial" w:cs="Arial"/>
        </w:rPr>
        <w:t>run the Power Pivot configuration tool</w:t>
      </w:r>
      <w:r w:rsidR="006208E2">
        <w:rPr>
          <w:rFonts w:ascii="Arial" w:hAnsi="Arial" w:cs="Arial"/>
        </w:rPr>
        <w:t>, to ensure that no service names or settings have been changed</w:t>
      </w:r>
      <w:r w:rsidR="00021608">
        <w:rPr>
          <w:rFonts w:ascii="Arial" w:hAnsi="Arial" w:cs="Arial"/>
        </w:rPr>
        <w:t xml:space="preserve">. </w:t>
      </w:r>
      <w:r>
        <w:rPr>
          <w:rFonts w:ascii="Arial" w:hAnsi="Arial" w:cs="Arial"/>
        </w:rPr>
        <w:t xml:space="preserve">For more information, see </w:t>
      </w:r>
      <w:hyperlink r:id="rId37" w:history="1">
        <w:r w:rsidRPr="00AA5E05">
          <w:rPr>
            <w:rStyle w:val="Hyperlink"/>
            <w:rFonts w:ascii="Arial" w:hAnsi="Arial" w:cs="Arial"/>
          </w:rPr>
          <w:t>http://technet.microsoft.com/en-US/office/ee748587.aspx</w:t>
        </w:r>
      </w:hyperlink>
      <w:r>
        <w:rPr>
          <w:rFonts w:ascii="Arial" w:hAnsi="Arial" w:cs="Arial"/>
        </w:rPr>
        <w:t xml:space="preserve">. </w:t>
      </w:r>
    </w:p>
    <w:p w:rsidR="00E102D1" w:rsidRPr="00B5621D" w:rsidRDefault="00E102D1" w:rsidP="00E102D1">
      <w:pPr>
        <w:rPr>
          <w:rFonts w:ascii="Arial" w:hAnsi="Arial" w:cs="Arial"/>
        </w:rPr>
      </w:pPr>
      <w:r w:rsidRPr="00B5621D">
        <w:rPr>
          <w:rFonts w:ascii="Arial" w:hAnsi="Arial" w:cs="Arial"/>
        </w:rPr>
        <w:t xml:space="preserve">This section provides an installation script, </w:t>
      </w:r>
      <w:r w:rsidR="003F0ABF" w:rsidRPr="00B5621D">
        <w:rPr>
          <w:rFonts w:ascii="Arial" w:hAnsi="Arial" w:cs="Arial"/>
        </w:rPr>
        <w:t xml:space="preserve">as well as </w:t>
      </w:r>
      <w:r w:rsidRPr="00B5621D">
        <w:rPr>
          <w:rFonts w:ascii="Arial" w:hAnsi="Arial" w:cs="Arial"/>
        </w:rPr>
        <w:t>instructions for installing the service pack using the installer.</w:t>
      </w:r>
    </w:p>
    <w:p w:rsidR="00935234" w:rsidRDefault="00935234" w:rsidP="00935234">
      <w:pPr>
        <w:pStyle w:val="Heading4"/>
      </w:pPr>
      <w:r w:rsidRPr="00C34BD5">
        <w:t xml:space="preserve">Using </w:t>
      </w:r>
      <w:r w:rsidR="006D19B6">
        <w:t>s</w:t>
      </w:r>
      <w:r w:rsidRPr="00C34BD5">
        <w:t>cript</w:t>
      </w:r>
      <w:r w:rsidR="00B75A52">
        <w:t>s</w:t>
      </w:r>
    </w:p>
    <w:p w:rsidR="00B5621D" w:rsidRPr="00B5621D" w:rsidRDefault="00B5621D" w:rsidP="007F417C">
      <w:pPr>
        <w:pStyle w:val="ListParagraph"/>
        <w:numPr>
          <w:ilvl w:val="0"/>
          <w:numId w:val="59"/>
        </w:numPr>
        <w:spacing w:after="120" w:line="240" w:lineRule="auto"/>
        <w:contextualSpacing w:val="0"/>
        <w:textAlignment w:val="center"/>
        <w:rPr>
          <w:rFonts w:ascii="Arial" w:hAnsi="Arial" w:cs="Arial"/>
        </w:rPr>
      </w:pPr>
      <w:r w:rsidRPr="00B5621D">
        <w:rPr>
          <w:rFonts w:ascii="Arial" w:hAnsi="Arial" w:cs="Arial"/>
        </w:rPr>
        <w:t xml:space="preserve">Open </w:t>
      </w:r>
      <w:r w:rsidR="00C357C7" w:rsidRPr="00B5621D">
        <w:rPr>
          <w:rFonts w:ascii="Arial" w:hAnsi="Arial" w:cs="Arial"/>
        </w:rPr>
        <w:t xml:space="preserve">an </w:t>
      </w:r>
      <w:r w:rsidR="00935234" w:rsidRPr="00B5621D">
        <w:rPr>
          <w:rFonts w:ascii="Arial" w:hAnsi="Arial" w:cs="Arial"/>
        </w:rPr>
        <w:t xml:space="preserve">administrative command prompt, </w:t>
      </w:r>
      <w:r w:rsidRPr="00B5621D">
        <w:rPr>
          <w:rFonts w:ascii="Arial" w:hAnsi="Arial" w:cs="Arial"/>
        </w:rPr>
        <w:t xml:space="preserve">and </w:t>
      </w:r>
      <w:r w:rsidR="00935234" w:rsidRPr="00B5621D">
        <w:rPr>
          <w:rFonts w:ascii="Arial" w:hAnsi="Arial" w:cs="Arial"/>
        </w:rPr>
        <w:t>change to the folder containing the SharePoint 2010 Service Pack 1 files</w:t>
      </w:r>
      <w:r w:rsidRPr="00B5621D">
        <w:rPr>
          <w:rFonts w:ascii="Arial" w:hAnsi="Arial" w:cs="Arial"/>
        </w:rPr>
        <w:t>.</w:t>
      </w:r>
    </w:p>
    <w:p w:rsidR="00935234" w:rsidRPr="00B5621D" w:rsidRDefault="00B5621D" w:rsidP="007F417C">
      <w:pPr>
        <w:pStyle w:val="ListParagraph"/>
        <w:numPr>
          <w:ilvl w:val="0"/>
          <w:numId w:val="59"/>
        </w:numPr>
        <w:spacing w:after="120" w:line="240" w:lineRule="auto"/>
        <w:contextualSpacing w:val="0"/>
        <w:textAlignment w:val="center"/>
        <w:rPr>
          <w:rFonts w:ascii="Arial" w:hAnsi="Arial" w:cs="Arial"/>
        </w:rPr>
      </w:pPr>
      <w:r w:rsidRPr="00B5621D">
        <w:rPr>
          <w:rFonts w:ascii="Arial" w:hAnsi="Arial" w:cs="Arial"/>
        </w:rPr>
        <w:t xml:space="preserve">Execute </w:t>
      </w:r>
      <w:r w:rsidR="00935234" w:rsidRPr="00B5621D">
        <w:rPr>
          <w:rFonts w:ascii="Arial" w:hAnsi="Arial" w:cs="Arial"/>
        </w:rPr>
        <w:t>the following command (the name of your file for SharePoint 2010 SP1 may vary).</w:t>
      </w:r>
    </w:p>
    <w:p w:rsidR="00935234" w:rsidRDefault="00935234" w:rsidP="002A331F">
      <w:pPr>
        <w:pStyle w:val="MtpsCodeSnippet"/>
        <w:spacing w:after="120" w:line="240" w:lineRule="auto"/>
        <w:ind w:left="720"/>
        <w:textAlignment w:val="center"/>
      </w:pPr>
      <w:proofErr w:type="spellStart"/>
      <w:proofErr w:type="gramStart"/>
      <w:r>
        <w:t>cmd</w:t>
      </w:r>
      <w:proofErr w:type="spellEnd"/>
      <w:proofErr w:type="gramEnd"/>
      <w:r>
        <w:t xml:space="preserve"> /c </w:t>
      </w:r>
      <w:r w:rsidRPr="00DC092E">
        <w:t>offi</w:t>
      </w:r>
      <w:r>
        <w:t>ceserver2010sp1-kb2460045-x64-fu</w:t>
      </w:r>
      <w:r w:rsidRPr="00DC092E">
        <w:t xml:space="preserve">llfile-en-us.exe /quiet </w:t>
      </w:r>
    </w:p>
    <w:p w:rsidR="00935234" w:rsidRPr="00C87A39" w:rsidRDefault="00935234" w:rsidP="00935234">
      <w:pPr>
        <w:pStyle w:val="Heading4"/>
      </w:pPr>
      <w:r w:rsidRPr="00242C2D">
        <w:t xml:space="preserve">Using the </w:t>
      </w:r>
      <w:r w:rsidR="006D19B6">
        <w:t>u</w:t>
      </w:r>
      <w:r w:rsidR="006D19B6" w:rsidRPr="00242C2D">
        <w:t xml:space="preserve">ser </w:t>
      </w:r>
      <w:r w:rsidR="006D19B6">
        <w:t>i</w:t>
      </w:r>
      <w:r w:rsidR="006D19B6" w:rsidRPr="00242C2D">
        <w:t xml:space="preserve">nterface </w:t>
      </w:r>
    </w:p>
    <w:p w:rsidR="00935234" w:rsidRPr="0072608B" w:rsidRDefault="00935234" w:rsidP="007F417C">
      <w:pPr>
        <w:pStyle w:val="ListParagraph"/>
        <w:numPr>
          <w:ilvl w:val="0"/>
          <w:numId w:val="10"/>
        </w:numPr>
        <w:tabs>
          <w:tab w:val="clear" w:pos="360"/>
          <w:tab w:val="num" w:pos="720"/>
        </w:tabs>
        <w:spacing w:after="120" w:line="240" w:lineRule="auto"/>
        <w:ind w:left="720"/>
        <w:contextualSpacing w:val="0"/>
        <w:textAlignment w:val="center"/>
        <w:rPr>
          <w:rFonts w:ascii="Arial" w:hAnsi="Arial" w:cs="Arial"/>
        </w:rPr>
      </w:pPr>
      <w:r w:rsidRPr="0072608B">
        <w:rPr>
          <w:rFonts w:ascii="Arial" w:hAnsi="Arial" w:cs="Arial"/>
        </w:rPr>
        <w:t xml:space="preserve">Double-click the compressed SharePoint 2010 Service Pack 1 installation file to install Service Pack 1. </w:t>
      </w:r>
    </w:p>
    <w:p w:rsidR="00935234" w:rsidRPr="0072608B" w:rsidRDefault="00935234" w:rsidP="007F417C">
      <w:pPr>
        <w:pStyle w:val="ListParagraph"/>
        <w:numPr>
          <w:ilvl w:val="0"/>
          <w:numId w:val="10"/>
        </w:numPr>
        <w:spacing w:after="120" w:line="240" w:lineRule="auto"/>
        <w:ind w:left="720"/>
        <w:contextualSpacing w:val="0"/>
        <w:textAlignment w:val="center"/>
        <w:rPr>
          <w:rFonts w:ascii="Arial" w:hAnsi="Arial" w:cs="Arial"/>
        </w:rPr>
      </w:pPr>
      <w:r w:rsidRPr="0072608B">
        <w:rPr>
          <w:rFonts w:ascii="Arial" w:hAnsi="Arial" w:cs="Arial"/>
        </w:rPr>
        <w:t xml:space="preserve">Click </w:t>
      </w:r>
      <w:proofErr w:type="gramStart"/>
      <w:r w:rsidRPr="0072608B">
        <w:rPr>
          <w:rFonts w:ascii="Arial" w:hAnsi="Arial" w:cs="Arial"/>
          <w:b/>
        </w:rPr>
        <w:t>Yes</w:t>
      </w:r>
      <w:proofErr w:type="gramEnd"/>
      <w:r w:rsidRPr="0072608B">
        <w:rPr>
          <w:rFonts w:ascii="Arial" w:hAnsi="Arial" w:cs="Arial"/>
        </w:rPr>
        <w:t xml:space="preserve"> when prompted. </w:t>
      </w:r>
    </w:p>
    <w:p w:rsidR="00935234" w:rsidRPr="0072608B" w:rsidRDefault="00935234" w:rsidP="007F417C">
      <w:pPr>
        <w:pStyle w:val="ListParagraph"/>
        <w:numPr>
          <w:ilvl w:val="0"/>
          <w:numId w:val="10"/>
        </w:numPr>
        <w:spacing w:after="120" w:line="240" w:lineRule="auto"/>
        <w:ind w:left="720"/>
        <w:contextualSpacing w:val="0"/>
        <w:textAlignment w:val="center"/>
        <w:rPr>
          <w:rFonts w:ascii="Arial" w:hAnsi="Arial" w:cs="Arial"/>
        </w:rPr>
      </w:pPr>
      <w:r w:rsidRPr="0072608B">
        <w:rPr>
          <w:rFonts w:ascii="Arial" w:hAnsi="Arial" w:cs="Arial"/>
        </w:rPr>
        <w:t xml:space="preserve">Select the </w:t>
      </w:r>
      <w:r w:rsidRPr="0072608B">
        <w:rPr>
          <w:rFonts w:ascii="Arial" w:hAnsi="Arial" w:cs="Arial"/>
          <w:b/>
        </w:rPr>
        <w:t>Click here to accept the Microsoft Software License Terms</w:t>
      </w:r>
      <w:r w:rsidRPr="0072608B">
        <w:rPr>
          <w:rFonts w:ascii="Arial" w:hAnsi="Arial" w:cs="Arial"/>
        </w:rPr>
        <w:t xml:space="preserve"> checkbox and then click </w:t>
      </w:r>
      <w:r w:rsidRPr="0072608B">
        <w:rPr>
          <w:rFonts w:ascii="Arial" w:hAnsi="Arial" w:cs="Arial"/>
          <w:b/>
        </w:rPr>
        <w:t>Continue</w:t>
      </w:r>
      <w:r w:rsidRPr="0072608B">
        <w:rPr>
          <w:rFonts w:ascii="Arial" w:hAnsi="Arial" w:cs="Arial"/>
        </w:rPr>
        <w:t xml:space="preserve">. </w:t>
      </w:r>
    </w:p>
    <w:p w:rsidR="00935234" w:rsidRPr="0072608B" w:rsidRDefault="00935234" w:rsidP="007F417C">
      <w:pPr>
        <w:pStyle w:val="ListParagraph"/>
        <w:numPr>
          <w:ilvl w:val="0"/>
          <w:numId w:val="10"/>
        </w:numPr>
        <w:spacing w:after="120" w:line="240" w:lineRule="auto"/>
        <w:ind w:left="720"/>
        <w:contextualSpacing w:val="0"/>
        <w:textAlignment w:val="center"/>
        <w:rPr>
          <w:rFonts w:ascii="Arial" w:hAnsi="Arial" w:cs="Arial"/>
        </w:rPr>
      </w:pPr>
      <w:r w:rsidRPr="0072608B">
        <w:rPr>
          <w:rFonts w:ascii="Arial" w:hAnsi="Arial" w:cs="Arial"/>
        </w:rPr>
        <w:t xml:space="preserve">When complete, click </w:t>
      </w:r>
      <w:r w:rsidRPr="0072608B">
        <w:rPr>
          <w:rFonts w:ascii="Arial" w:hAnsi="Arial" w:cs="Arial"/>
          <w:b/>
        </w:rPr>
        <w:t>OK</w:t>
      </w:r>
      <w:r w:rsidRPr="0072608B">
        <w:rPr>
          <w:rFonts w:ascii="Arial" w:hAnsi="Arial" w:cs="Arial"/>
        </w:rPr>
        <w:t>.</w:t>
      </w:r>
    </w:p>
    <w:p w:rsidR="00935234" w:rsidRPr="0072608B" w:rsidRDefault="00935234" w:rsidP="002A331F">
      <w:pPr>
        <w:spacing w:after="120" w:line="240" w:lineRule="auto"/>
        <w:ind w:left="720"/>
        <w:textAlignment w:val="center"/>
        <w:rPr>
          <w:rFonts w:ascii="Arial" w:hAnsi="Arial" w:cs="Arial"/>
        </w:rPr>
      </w:pPr>
      <w:r w:rsidRPr="0072608B">
        <w:rPr>
          <w:rFonts w:ascii="Arial" w:hAnsi="Arial" w:cs="Arial"/>
          <w:b/>
        </w:rPr>
        <w:t>Note</w:t>
      </w:r>
      <w:r w:rsidRPr="0072608B">
        <w:rPr>
          <w:rFonts w:ascii="Arial" w:hAnsi="Arial" w:cs="Arial"/>
        </w:rPr>
        <w:t xml:space="preserve">:  </w:t>
      </w:r>
      <w:r w:rsidR="0078189B" w:rsidRPr="0072608B">
        <w:rPr>
          <w:rFonts w:ascii="Arial" w:hAnsi="Arial" w:cs="Arial"/>
        </w:rPr>
        <w:t xml:space="preserve">Restart </w:t>
      </w:r>
      <w:r w:rsidRPr="0072608B">
        <w:rPr>
          <w:rFonts w:ascii="Arial" w:hAnsi="Arial" w:cs="Arial"/>
        </w:rPr>
        <w:t>your computer</w:t>
      </w:r>
      <w:r w:rsidR="0078189B" w:rsidRPr="0072608B">
        <w:rPr>
          <w:rFonts w:ascii="Arial" w:hAnsi="Arial" w:cs="Arial"/>
        </w:rPr>
        <w:t xml:space="preserve"> if prompted to </w:t>
      </w:r>
      <w:r w:rsidRPr="0072608B">
        <w:rPr>
          <w:rFonts w:ascii="Arial" w:hAnsi="Arial" w:cs="Arial"/>
        </w:rPr>
        <w:t xml:space="preserve">do so. </w:t>
      </w:r>
    </w:p>
    <w:p w:rsidR="00935234" w:rsidRDefault="00935234" w:rsidP="00935234">
      <w:pPr>
        <w:pStyle w:val="Heading3"/>
      </w:pPr>
      <w:bookmarkStart w:id="25" w:name="_Toc332020961"/>
      <w:r w:rsidRPr="00242C2D">
        <w:t xml:space="preserve">Install SQL Server 2012 </w:t>
      </w:r>
      <w:proofErr w:type="spellStart"/>
      <w:r w:rsidRPr="00242C2D">
        <w:t>PowerPivot</w:t>
      </w:r>
      <w:proofErr w:type="spellEnd"/>
      <w:r w:rsidRPr="00242C2D">
        <w:t xml:space="preserve"> for SharePoint</w:t>
      </w:r>
      <w:bookmarkEnd w:id="25"/>
    </w:p>
    <w:p w:rsidR="00E102D1" w:rsidRPr="000219AF" w:rsidRDefault="00E102D1" w:rsidP="003F0ABF">
      <w:pPr>
        <w:rPr>
          <w:rFonts w:ascii="Arial" w:hAnsi="Arial" w:cs="Arial"/>
        </w:rPr>
      </w:pPr>
      <w:r w:rsidRPr="000219AF">
        <w:rPr>
          <w:rFonts w:ascii="Arial" w:hAnsi="Arial" w:cs="Arial"/>
        </w:rPr>
        <w:t xml:space="preserve">In this section, you will install </w:t>
      </w:r>
      <w:proofErr w:type="spellStart"/>
      <w:r w:rsidRPr="000219AF">
        <w:rPr>
          <w:rFonts w:ascii="Arial" w:hAnsi="Arial" w:cs="Arial"/>
        </w:rPr>
        <w:t>PowerPivot</w:t>
      </w:r>
      <w:proofErr w:type="spellEnd"/>
      <w:r w:rsidRPr="000219AF">
        <w:rPr>
          <w:rFonts w:ascii="Arial" w:hAnsi="Arial" w:cs="Arial"/>
        </w:rPr>
        <w:t xml:space="preserve"> </w:t>
      </w:r>
      <w:r w:rsidR="000219AF">
        <w:rPr>
          <w:rFonts w:ascii="Arial" w:hAnsi="Arial" w:cs="Arial"/>
        </w:rPr>
        <w:t xml:space="preserve">into the SharePoint server that you just created, </w:t>
      </w:r>
      <w:r w:rsidRPr="000219AF">
        <w:rPr>
          <w:rFonts w:ascii="Arial" w:hAnsi="Arial" w:cs="Arial"/>
        </w:rPr>
        <w:t>but not configure it</w:t>
      </w:r>
      <w:r w:rsidR="00957E94" w:rsidRPr="000219AF">
        <w:rPr>
          <w:rFonts w:ascii="Arial" w:hAnsi="Arial" w:cs="Arial"/>
        </w:rPr>
        <w:t>. You can use either the script that is provided, or the user interface in the SQL Server installer.</w:t>
      </w:r>
    </w:p>
    <w:p w:rsidR="00935234" w:rsidRDefault="00935234" w:rsidP="00935234">
      <w:pPr>
        <w:pStyle w:val="Heading4"/>
      </w:pPr>
      <w:r w:rsidRPr="00C34BD5">
        <w:t xml:space="preserve">Using </w:t>
      </w:r>
      <w:r w:rsidR="006D19B6">
        <w:t>s</w:t>
      </w:r>
      <w:r w:rsidR="006D19B6" w:rsidRPr="00C34BD5">
        <w:t>cript</w:t>
      </w:r>
      <w:r w:rsidR="006D19B6">
        <w:t xml:space="preserve">s </w:t>
      </w:r>
    </w:p>
    <w:p w:rsidR="000219AF" w:rsidRPr="000219AF" w:rsidRDefault="000219AF" w:rsidP="007F417C">
      <w:pPr>
        <w:pStyle w:val="ListParagraph"/>
        <w:numPr>
          <w:ilvl w:val="0"/>
          <w:numId w:val="14"/>
        </w:numPr>
        <w:spacing w:after="120" w:line="240" w:lineRule="auto"/>
        <w:ind w:left="714" w:hanging="357"/>
        <w:contextualSpacing w:val="0"/>
        <w:textAlignment w:val="center"/>
        <w:rPr>
          <w:rFonts w:ascii="Arial" w:eastAsia="Times New Roman" w:hAnsi="Arial" w:cs="Arial"/>
        </w:rPr>
      </w:pPr>
      <w:r>
        <w:rPr>
          <w:rFonts w:ascii="Arial" w:eastAsia="Times New Roman" w:hAnsi="Arial" w:cs="Arial"/>
        </w:rPr>
        <w:t>Open</w:t>
      </w:r>
      <w:r w:rsidRPr="000219AF">
        <w:rPr>
          <w:rFonts w:ascii="Arial" w:eastAsia="Times New Roman" w:hAnsi="Arial" w:cs="Arial"/>
        </w:rPr>
        <w:t xml:space="preserve"> </w:t>
      </w:r>
      <w:r w:rsidR="00C357C7" w:rsidRPr="000219AF">
        <w:rPr>
          <w:rFonts w:ascii="Arial" w:eastAsia="Times New Roman" w:hAnsi="Arial" w:cs="Arial"/>
        </w:rPr>
        <w:t xml:space="preserve">an </w:t>
      </w:r>
      <w:r w:rsidR="00935234" w:rsidRPr="000219AF">
        <w:rPr>
          <w:rFonts w:ascii="Arial" w:eastAsia="Times New Roman" w:hAnsi="Arial" w:cs="Arial"/>
        </w:rPr>
        <w:t xml:space="preserve">administrative command prompt, </w:t>
      </w:r>
      <w:r>
        <w:rPr>
          <w:rFonts w:ascii="Arial" w:eastAsia="Times New Roman" w:hAnsi="Arial" w:cs="Arial"/>
        </w:rPr>
        <w:t xml:space="preserve">and </w:t>
      </w:r>
      <w:r w:rsidR="00935234" w:rsidRPr="000219AF">
        <w:rPr>
          <w:rFonts w:ascii="Arial" w:eastAsia="Times New Roman" w:hAnsi="Arial" w:cs="Arial"/>
        </w:rPr>
        <w:t>change to the folder containing the SQL Server 2012 binaries</w:t>
      </w:r>
      <w:r>
        <w:rPr>
          <w:rFonts w:ascii="Arial" w:eastAsia="Times New Roman" w:hAnsi="Arial" w:cs="Arial"/>
        </w:rPr>
        <w:t>.</w:t>
      </w:r>
    </w:p>
    <w:p w:rsidR="00935234" w:rsidRPr="000219AF" w:rsidRDefault="000219AF" w:rsidP="007F417C">
      <w:pPr>
        <w:pStyle w:val="ListParagraph"/>
        <w:numPr>
          <w:ilvl w:val="0"/>
          <w:numId w:val="14"/>
        </w:numPr>
        <w:spacing w:after="120" w:line="240" w:lineRule="auto"/>
        <w:ind w:left="714" w:hanging="357"/>
        <w:contextualSpacing w:val="0"/>
        <w:textAlignment w:val="center"/>
        <w:rPr>
          <w:rFonts w:ascii="Arial" w:eastAsia="Times New Roman" w:hAnsi="Arial" w:cs="Arial"/>
          <w:sz w:val="24"/>
          <w:szCs w:val="24"/>
        </w:rPr>
      </w:pPr>
      <w:r>
        <w:rPr>
          <w:rFonts w:ascii="Arial" w:eastAsia="Times New Roman" w:hAnsi="Arial" w:cs="Arial"/>
        </w:rPr>
        <w:t>E</w:t>
      </w:r>
      <w:r w:rsidRPr="000219AF">
        <w:rPr>
          <w:rFonts w:ascii="Arial" w:eastAsia="Times New Roman" w:hAnsi="Arial" w:cs="Arial"/>
        </w:rPr>
        <w:t xml:space="preserve">xecute </w:t>
      </w:r>
      <w:r w:rsidR="00935234" w:rsidRPr="000219AF">
        <w:rPr>
          <w:rFonts w:ascii="Arial" w:eastAsia="Times New Roman" w:hAnsi="Arial" w:cs="Arial"/>
        </w:rPr>
        <w:t>the following command</w:t>
      </w:r>
      <w:r w:rsidR="0078189B" w:rsidRPr="000219AF">
        <w:rPr>
          <w:rFonts w:ascii="Arial" w:eastAsia="Times New Roman" w:hAnsi="Arial" w:cs="Arial"/>
        </w:rPr>
        <w:t xml:space="preserve">, </w:t>
      </w:r>
      <w:r w:rsidR="00935234" w:rsidRPr="000219AF">
        <w:rPr>
          <w:rFonts w:ascii="Arial" w:eastAsia="Times New Roman" w:hAnsi="Arial" w:cs="Arial"/>
        </w:rPr>
        <w:t xml:space="preserve">replacing the </w:t>
      </w:r>
      <w:r w:rsidR="0078189B" w:rsidRPr="000219AF">
        <w:rPr>
          <w:rFonts w:ascii="Arial" w:eastAsia="Times New Roman" w:hAnsi="Arial" w:cs="Arial"/>
        </w:rPr>
        <w:t xml:space="preserve">arguments in boldface </w:t>
      </w:r>
      <w:r w:rsidR="00935234" w:rsidRPr="000219AF">
        <w:rPr>
          <w:rFonts w:ascii="Arial" w:eastAsia="Times New Roman" w:hAnsi="Arial" w:cs="Arial"/>
        </w:rPr>
        <w:t>with the appropriate values for your environment</w:t>
      </w:r>
      <w:r w:rsidR="0078189B" w:rsidRPr="000219AF">
        <w:rPr>
          <w:rFonts w:ascii="Arial" w:eastAsia="Times New Roman" w:hAnsi="Arial" w:cs="Arial"/>
        </w:rPr>
        <w:t>:</w:t>
      </w:r>
    </w:p>
    <w:p w:rsidR="00935234" w:rsidRPr="00473D72" w:rsidRDefault="00935234" w:rsidP="00C357C7">
      <w:pPr>
        <w:pStyle w:val="MtpsCodeSnippet"/>
        <w:ind w:left="720"/>
      </w:pPr>
      <w:r w:rsidRPr="00473D72">
        <w:t>SETUP.EXE /Q /IACCEPTSQLSERVERLICENSETERMS /ACTION=install /</w:t>
      </w:r>
      <w:r>
        <w:t>ROLE=</w:t>
      </w:r>
      <w:proofErr w:type="spellStart"/>
      <w:r>
        <w:t>SPI_AS_</w:t>
      </w:r>
      <w:r w:rsidR="000219AF">
        <w:t>ExistingFarm</w:t>
      </w:r>
      <w:proofErr w:type="spellEnd"/>
      <w:r w:rsidR="000219AF" w:rsidRPr="00473D72">
        <w:t xml:space="preserve"> </w:t>
      </w:r>
      <w:r>
        <w:t xml:space="preserve">/INSTANCENAME=POWERPIVOT </w:t>
      </w:r>
      <w:r w:rsidRPr="00473D72">
        <w:t>/A</w:t>
      </w:r>
      <w:r>
        <w:t>S</w:t>
      </w:r>
      <w:r w:rsidRPr="00473D72">
        <w:t>SVCACCOUNT="</w:t>
      </w:r>
      <w:r w:rsidRPr="00E102D1">
        <w:rPr>
          <w:b/>
        </w:rPr>
        <w:t>BI\BISERVICE</w:t>
      </w:r>
      <w:r w:rsidRPr="00473D72">
        <w:t>" /</w:t>
      </w:r>
      <w:r>
        <w:t>AS</w:t>
      </w:r>
      <w:r w:rsidRPr="00473D72">
        <w:t>SVCPASSWORD="</w:t>
      </w:r>
      <w:r w:rsidRPr="00E102D1">
        <w:rPr>
          <w:b/>
        </w:rPr>
        <w:t>pass@word1</w:t>
      </w:r>
      <w:r w:rsidRPr="00473D72">
        <w:t>" /</w:t>
      </w:r>
      <w:r>
        <w:t>AS</w:t>
      </w:r>
      <w:r w:rsidRPr="00473D72">
        <w:t>SYSADMINACCOUNTS="</w:t>
      </w:r>
      <w:r w:rsidRPr="00E102D1">
        <w:rPr>
          <w:b/>
        </w:rPr>
        <w:t>BI\</w:t>
      </w:r>
      <w:proofErr w:type="spellStart"/>
      <w:r w:rsidR="000219AF">
        <w:rPr>
          <w:b/>
        </w:rPr>
        <w:t>BI</w:t>
      </w:r>
      <w:r w:rsidRPr="00E102D1">
        <w:rPr>
          <w:b/>
        </w:rPr>
        <w:t>Admin</w:t>
      </w:r>
      <w:proofErr w:type="spellEnd"/>
      <w:proofErr w:type="gramStart"/>
      <w:r w:rsidRPr="00473D72">
        <w:t xml:space="preserve">" </w:t>
      </w:r>
      <w:r>
        <w:t xml:space="preserve"> </w:t>
      </w:r>
      <w:r w:rsidRPr="0055779F">
        <w:t>/</w:t>
      </w:r>
      <w:proofErr w:type="gramEnd"/>
      <w:r w:rsidRPr="0055779F">
        <w:t xml:space="preserve">PID </w:t>
      </w:r>
      <w:r w:rsidRPr="00E102D1">
        <w:rPr>
          <w:b/>
        </w:rPr>
        <w:t>xxx-</w:t>
      </w:r>
      <w:proofErr w:type="spellStart"/>
      <w:r w:rsidRPr="00E102D1">
        <w:rPr>
          <w:b/>
        </w:rPr>
        <w:t>xxxx</w:t>
      </w:r>
      <w:proofErr w:type="spellEnd"/>
      <w:r w:rsidRPr="00E102D1">
        <w:rPr>
          <w:b/>
        </w:rPr>
        <w:t>-</w:t>
      </w:r>
      <w:proofErr w:type="spellStart"/>
      <w:r w:rsidRPr="00E102D1">
        <w:rPr>
          <w:b/>
        </w:rPr>
        <w:t>xxxx</w:t>
      </w:r>
      <w:proofErr w:type="spellEnd"/>
      <w:r w:rsidRPr="0055779F">
        <w:rPr>
          <w:rFonts w:ascii="Calibri" w:hAnsi="Calibri" w:cs="Calibri"/>
        </w:rPr>
        <w:t xml:space="preserve"> </w:t>
      </w:r>
    </w:p>
    <w:p w:rsidR="00935234" w:rsidRPr="00BC450F" w:rsidRDefault="00935234" w:rsidP="00935234">
      <w:pPr>
        <w:spacing w:after="0" w:line="240" w:lineRule="auto"/>
        <w:ind w:left="720"/>
        <w:textAlignment w:val="center"/>
        <w:rPr>
          <w:rFonts w:ascii="Arial" w:eastAsia="Times New Roman" w:hAnsi="Arial" w:cs="Arial"/>
        </w:rPr>
      </w:pPr>
      <w:r w:rsidRPr="00BC450F">
        <w:rPr>
          <w:rFonts w:ascii="Arial" w:eastAsia="Times New Roman" w:hAnsi="Arial" w:cs="Arial"/>
          <w:b/>
        </w:rPr>
        <w:t>Note</w:t>
      </w:r>
      <w:r w:rsidRPr="00BC450F">
        <w:rPr>
          <w:rFonts w:ascii="Arial" w:eastAsia="Times New Roman" w:hAnsi="Arial" w:cs="Arial"/>
        </w:rPr>
        <w:t xml:space="preserve">: </w:t>
      </w:r>
      <w:r w:rsidR="005071C8" w:rsidRPr="00BC450F">
        <w:rPr>
          <w:rFonts w:ascii="Arial" w:eastAsia="Times New Roman" w:hAnsi="Arial" w:cs="Arial"/>
        </w:rPr>
        <w:t xml:space="preserve">The parameter </w:t>
      </w:r>
      <w:r w:rsidR="005071C8" w:rsidRPr="00BC450F">
        <w:rPr>
          <w:rFonts w:ascii="Arial" w:eastAsia="Times New Roman" w:hAnsi="Arial" w:cs="Arial"/>
          <w:i/>
        </w:rPr>
        <w:t>/</w:t>
      </w:r>
      <w:r w:rsidRPr="00BC450F">
        <w:rPr>
          <w:rFonts w:ascii="Arial" w:eastAsia="Times New Roman" w:hAnsi="Arial" w:cs="Arial"/>
          <w:i/>
        </w:rPr>
        <w:t>PID</w:t>
      </w:r>
      <w:r w:rsidRPr="00BC450F">
        <w:rPr>
          <w:rFonts w:ascii="Arial" w:eastAsia="Times New Roman" w:hAnsi="Arial" w:cs="Arial"/>
        </w:rPr>
        <w:t xml:space="preserve"> is not required if you are installing the evaluation edition. </w:t>
      </w:r>
      <w:r w:rsidR="0078485F">
        <w:rPr>
          <w:rFonts w:ascii="Arial" w:eastAsia="Times New Roman" w:hAnsi="Arial" w:cs="Arial"/>
        </w:rPr>
        <w:t xml:space="preserve">Also, it will not be required if it is contained in the DefaultSetup.ini file in the x86 or x64 folder. </w:t>
      </w:r>
      <w:r w:rsidR="0078485F">
        <w:rPr>
          <w:rFonts w:ascii="Arial" w:eastAsia="Times New Roman" w:hAnsi="Arial" w:cs="Arial"/>
        </w:rPr>
        <w:lastRenderedPageBreak/>
        <w:t xml:space="preserve">Otherwise, </w:t>
      </w:r>
      <w:r w:rsidRPr="00BC450F">
        <w:rPr>
          <w:rFonts w:ascii="Arial" w:eastAsia="Times New Roman" w:hAnsi="Arial" w:cs="Arial"/>
        </w:rPr>
        <w:t xml:space="preserve">replace </w:t>
      </w:r>
      <w:r w:rsidR="0053174E" w:rsidRPr="00BC450F">
        <w:rPr>
          <w:rFonts w:ascii="Arial" w:eastAsia="Times New Roman" w:hAnsi="Arial" w:cs="Arial"/>
        </w:rPr>
        <w:t xml:space="preserve">the </w:t>
      </w:r>
      <w:r w:rsidRPr="00BC450F">
        <w:rPr>
          <w:rFonts w:ascii="Arial" w:eastAsia="Times New Roman" w:hAnsi="Arial" w:cs="Arial"/>
        </w:rPr>
        <w:t>x's with your license key.</w:t>
      </w:r>
      <w:r w:rsidR="00F9454F">
        <w:rPr>
          <w:rFonts w:ascii="Arial" w:eastAsia="Times New Roman" w:hAnsi="Arial" w:cs="Arial"/>
        </w:rPr>
        <w:t xml:space="preserve"> Also, note that the value for INSTANCENAME, POWERPIVOT, is hard-coded and should not be changed.</w:t>
      </w:r>
    </w:p>
    <w:p w:rsidR="00935234" w:rsidRPr="00C87A39" w:rsidRDefault="00935234" w:rsidP="00935234">
      <w:pPr>
        <w:pStyle w:val="Heading4"/>
      </w:pPr>
      <w:r w:rsidRPr="00242C2D">
        <w:t xml:space="preserve">Using the </w:t>
      </w:r>
      <w:r w:rsidR="006D19B6">
        <w:t>u</w:t>
      </w:r>
      <w:r w:rsidR="006D19B6" w:rsidRPr="00242C2D">
        <w:t xml:space="preserve">ser </w:t>
      </w:r>
      <w:r w:rsidR="006D19B6">
        <w:t>i</w:t>
      </w:r>
      <w:r w:rsidRPr="00242C2D">
        <w:t xml:space="preserve">nterface </w:t>
      </w:r>
    </w:p>
    <w:p w:rsidR="00935234" w:rsidRPr="000219AF" w:rsidRDefault="00935234" w:rsidP="007F417C">
      <w:pPr>
        <w:pStyle w:val="ListParagraph"/>
        <w:numPr>
          <w:ilvl w:val="0"/>
          <w:numId w:val="15"/>
        </w:numPr>
        <w:spacing w:after="120" w:line="240" w:lineRule="auto"/>
        <w:ind w:left="714" w:hanging="357"/>
        <w:contextualSpacing w:val="0"/>
        <w:textAlignment w:val="center"/>
        <w:rPr>
          <w:rFonts w:ascii="Arial" w:hAnsi="Arial" w:cs="Arial"/>
        </w:rPr>
      </w:pPr>
      <w:r w:rsidRPr="000219AF">
        <w:rPr>
          <w:rFonts w:ascii="Arial" w:hAnsi="Arial" w:cs="Arial"/>
        </w:rPr>
        <w:t>Start the installation of SQL Server 2012 from your installation media.</w:t>
      </w:r>
      <w:r w:rsidRPr="000219AF">
        <w:rPr>
          <w:rFonts w:ascii="Arial" w:eastAsia="Times New Roman" w:hAnsi="Arial" w:cs="Arial"/>
          <w:sz w:val="24"/>
          <w:szCs w:val="24"/>
        </w:rPr>
        <w:t xml:space="preserve"> </w:t>
      </w:r>
    </w:p>
    <w:p w:rsidR="00935234" w:rsidRPr="000219AF" w:rsidRDefault="00935234" w:rsidP="007F417C">
      <w:pPr>
        <w:pStyle w:val="ListParagraph"/>
        <w:numPr>
          <w:ilvl w:val="0"/>
          <w:numId w:val="15"/>
        </w:numPr>
        <w:spacing w:after="120" w:line="240" w:lineRule="auto"/>
        <w:ind w:left="714" w:hanging="357"/>
        <w:contextualSpacing w:val="0"/>
        <w:textAlignment w:val="center"/>
        <w:rPr>
          <w:rFonts w:ascii="Arial" w:hAnsi="Arial" w:cs="Arial"/>
        </w:rPr>
      </w:pPr>
      <w:r w:rsidRPr="000219AF">
        <w:rPr>
          <w:rFonts w:ascii="Arial" w:eastAsia="Times New Roman" w:hAnsi="Arial" w:cs="Arial"/>
        </w:rPr>
        <w:t xml:space="preserve">On the </w:t>
      </w:r>
      <w:r w:rsidRPr="000219AF">
        <w:rPr>
          <w:rFonts w:ascii="Arial" w:eastAsia="Times New Roman" w:hAnsi="Arial" w:cs="Arial"/>
          <w:b/>
        </w:rPr>
        <w:t>SQL Server Installation Center</w:t>
      </w:r>
      <w:r w:rsidRPr="000219AF">
        <w:rPr>
          <w:rFonts w:ascii="Arial" w:eastAsia="Times New Roman" w:hAnsi="Arial" w:cs="Arial"/>
        </w:rPr>
        <w:t xml:space="preserve"> page, click </w:t>
      </w:r>
      <w:r w:rsidRPr="000219AF">
        <w:rPr>
          <w:rFonts w:ascii="Arial" w:eastAsia="Times New Roman" w:hAnsi="Arial" w:cs="Arial"/>
          <w:b/>
          <w:bCs/>
        </w:rPr>
        <w:t>Installation</w:t>
      </w:r>
      <w:r w:rsidRPr="000219AF">
        <w:rPr>
          <w:rFonts w:ascii="Arial" w:eastAsia="Times New Roman" w:hAnsi="Arial" w:cs="Arial"/>
        </w:rPr>
        <w:t xml:space="preserve"> in the navigation pane on the left and then click </w:t>
      </w:r>
      <w:r w:rsidRPr="000219AF">
        <w:rPr>
          <w:rFonts w:ascii="Arial" w:eastAsia="Times New Roman" w:hAnsi="Arial" w:cs="Arial"/>
          <w:b/>
          <w:bCs/>
        </w:rPr>
        <w:t>New SQL Server stand-alone installation or add features to an existing installation</w:t>
      </w:r>
      <w:r w:rsidRPr="000219AF">
        <w:rPr>
          <w:rFonts w:ascii="Arial" w:eastAsia="Times New Roman" w:hAnsi="Arial" w:cs="Arial"/>
        </w:rPr>
        <w:t>.</w:t>
      </w:r>
      <w:r w:rsidRPr="000219AF">
        <w:rPr>
          <w:rFonts w:ascii="Arial" w:hAnsi="Arial" w:cs="Arial"/>
        </w:rPr>
        <w:t xml:space="preserve"> </w:t>
      </w:r>
    </w:p>
    <w:p w:rsidR="00935234" w:rsidRPr="000219AF" w:rsidRDefault="00935234" w:rsidP="007F417C">
      <w:pPr>
        <w:pStyle w:val="ListParagraph"/>
        <w:numPr>
          <w:ilvl w:val="0"/>
          <w:numId w:val="15"/>
        </w:numPr>
        <w:spacing w:after="120" w:line="240" w:lineRule="auto"/>
        <w:ind w:left="714" w:hanging="357"/>
        <w:contextualSpacing w:val="0"/>
        <w:textAlignment w:val="center"/>
        <w:rPr>
          <w:rFonts w:ascii="Arial" w:hAnsi="Arial" w:cs="Arial"/>
        </w:rPr>
      </w:pPr>
      <w:r w:rsidRPr="000219AF">
        <w:rPr>
          <w:rFonts w:ascii="Arial" w:eastAsia="Times New Roman" w:hAnsi="Arial" w:cs="Arial"/>
        </w:rPr>
        <w:t xml:space="preserve">On the </w:t>
      </w:r>
      <w:r w:rsidRPr="000219AF">
        <w:rPr>
          <w:rFonts w:ascii="Arial" w:eastAsia="Times New Roman" w:hAnsi="Arial" w:cs="Arial"/>
          <w:b/>
          <w:iCs/>
        </w:rPr>
        <w:t>Setup Support Rules</w:t>
      </w:r>
      <w:r w:rsidRPr="000219AF">
        <w:rPr>
          <w:rFonts w:ascii="Arial" w:eastAsia="Times New Roman" w:hAnsi="Arial" w:cs="Arial"/>
        </w:rPr>
        <w:t xml:space="preserve"> page, click </w:t>
      </w:r>
      <w:r w:rsidRPr="000219AF">
        <w:rPr>
          <w:rFonts w:ascii="Arial" w:eastAsia="Times New Roman" w:hAnsi="Arial" w:cs="Arial"/>
          <w:b/>
          <w:bCs/>
        </w:rPr>
        <w:t>OK</w:t>
      </w:r>
      <w:r w:rsidRPr="000219AF">
        <w:rPr>
          <w:rFonts w:ascii="Arial" w:eastAsia="Times New Roman" w:hAnsi="Arial" w:cs="Arial"/>
        </w:rPr>
        <w:t>.</w:t>
      </w:r>
      <w:r w:rsidRPr="000219AF">
        <w:rPr>
          <w:rFonts w:ascii="Arial" w:hAnsi="Arial" w:cs="Arial"/>
        </w:rPr>
        <w:t xml:space="preserve"> </w:t>
      </w:r>
    </w:p>
    <w:p w:rsidR="00935234" w:rsidRPr="000219AF" w:rsidRDefault="00935234" w:rsidP="007F417C">
      <w:pPr>
        <w:pStyle w:val="ListParagraph"/>
        <w:numPr>
          <w:ilvl w:val="0"/>
          <w:numId w:val="15"/>
        </w:numPr>
        <w:spacing w:after="120" w:line="240" w:lineRule="auto"/>
        <w:ind w:left="714" w:hanging="357"/>
        <w:contextualSpacing w:val="0"/>
        <w:textAlignment w:val="center"/>
        <w:rPr>
          <w:rFonts w:ascii="Arial" w:hAnsi="Arial" w:cs="Arial"/>
        </w:rPr>
      </w:pPr>
      <w:r w:rsidRPr="000219AF">
        <w:rPr>
          <w:rFonts w:ascii="Arial" w:hAnsi="Arial" w:cs="Arial"/>
        </w:rPr>
        <w:t xml:space="preserve">On the </w:t>
      </w:r>
      <w:r w:rsidRPr="000219AF">
        <w:rPr>
          <w:rFonts w:ascii="Arial" w:hAnsi="Arial" w:cs="Arial"/>
          <w:b/>
        </w:rPr>
        <w:t>Product Updates</w:t>
      </w:r>
      <w:r w:rsidRPr="000219AF">
        <w:rPr>
          <w:rFonts w:ascii="Arial" w:hAnsi="Arial" w:cs="Arial"/>
        </w:rPr>
        <w:t xml:space="preserve"> page, install any updates found online, and then click </w:t>
      </w:r>
      <w:r w:rsidRPr="000219AF">
        <w:rPr>
          <w:rFonts w:ascii="Arial" w:hAnsi="Arial" w:cs="Arial"/>
          <w:b/>
        </w:rPr>
        <w:t>Next</w:t>
      </w:r>
      <w:r w:rsidRPr="000219AF">
        <w:rPr>
          <w:rFonts w:ascii="Arial" w:eastAsia="Times New Roman" w:hAnsi="Arial" w:cs="Arial"/>
        </w:rPr>
        <w:t>.</w:t>
      </w:r>
      <w:r w:rsidRPr="000219AF">
        <w:rPr>
          <w:rFonts w:ascii="Arial" w:hAnsi="Arial" w:cs="Arial"/>
        </w:rPr>
        <w:t xml:space="preserve"> </w:t>
      </w:r>
    </w:p>
    <w:p w:rsidR="00935234" w:rsidRPr="000219AF" w:rsidRDefault="00935234" w:rsidP="007F417C">
      <w:pPr>
        <w:pStyle w:val="ListParagraph"/>
        <w:numPr>
          <w:ilvl w:val="0"/>
          <w:numId w:val="15"/>
        </w:numPr>
        <w:spacing w:after="120" w:line="240" w:lineRule="auto"/>
        <w:ind w:left="714" w:hanging="357"/>
        <w:contextualSpacing w:val="0"/>
        <w:textAlignment w:val="center"/>
        <w:rPr>
          <w:rFonts w:ascii="Arial" w:hAnsi="Arial" w:cs="Arial"/>
        </w:rPr>
      </w:pPr>
      <w:r w:rsidRPr="000219AF">
        <w:rPr>
          <w:rFonts w:ascii="Arial" w:eastAsia="Times New Roman" w:hAnsi="Arial" w:cs="Arial"/>
        </w:rPr>
        <w:t xml:space="preserve">On the </w:t>
      </w:r>
      <w:r w:rsidRPr="000219AF">
        <w:rPr>
          <w:rFonts w:ascii="Arial" w:eastAsia="Times New Roman" w:hAnsi="Arial" w:cs="Arial"/>
          <w:b/>
        </w:rPr>
        <w:t>Install Setup Files</w:t>
      </w:r>
      <w:r w:rsidRPr="000219AF">
        <w:rPr>
          <w:rFonts w:ascii="Arial" w:eastAsia="Times New Roman" w:hAnsi="Arial" w:cs="Arial"/>
        </w:rPr>
        <w:t xml:space="preserve"> page, the setup files are installed and the </w:t>
      </w:r>
      <w:r w:rsidRPr="000219AF">
        <w:rPr>
          <w:rFonts w:ascii="Arial" w:eastAsia="Times New Roman" w:hAnsi="Arial" w:cs="Arial"/>
          <w:i/>
        </w:rPr>
        <w:t>Setup Support Rules</w:t>
      </w:r>
      <w:r w:rsidRPr="000219AF">
        <w:rPr>
          <w:rFonts w:ascii="Arial" w:eastAsia="Times New Roman" w:hAnsi="Arial" w:cs="Arial"/>
        </w:rPr>
        <w:t xml:space="preserve"> page opens.</w:t>
      </w:r>
      <w:r w:rsidRPr="000219AF">
        <w:rPr>
          <w:rFonts w:ascii="Arial" w:eastAsia="Times New Roman" w:hAnsi="Arial" w:cs="Arial"/>
          <w:sz w:val="24"/>
          <w:szCs w:val="24"/>
        </w:rPr>
        <w:t xml:space="preserve"> </w:t>
      </w:r>
    </w:p>
    <w:p w:rsidR="00935234" w:rsidRPr="000219AF" w:rsidRDefault="00935234" w:rsidP="007F417C">
      <w:pPr>
        <w:pStyle w:val="ListParagraph"/>
        <w:numPr>
          <w:ilvl w:val="0"/>
          <w:numId w:val="15"/>
        </w:numPr>
        <w:spacing w:after="120" w:line="240" w:lineRule="auto"/>
        <w:ind w:left="714" w:hanging="357"/>
        <w:contextualSpacing w:val="0"/>
        <w:textAlignment w:val="center"/>
        <w:rPr>
          <w:rFonts w:ascii="Arial" w:hAnsi="Arial" w:cs="Arial"/>
        </w:rPr>
      </w:pPr>
      <w:r w:rsidRPr="000219AF">
        <w:rPr>
          <w:rFonts w:ascii="Arial" w:hAnsi="Arial" w:cs="Arial"/>
        </w:rPr>
        <w:t xml:space="preserve">On the </w:t>
      </w:r>
      <w:r w:rsidRPr="000219AF">
        <w:rPr>
          <w:rFonts w:ascii="Arial" w:hAnsi="Arial" w:cs="Arial"/>
          <w:b/>
        </w:rPr>
        <w:t>Setup Support Rules</w:t>
      </w:r>
      <w:r w:rsidRPr="000219AF">
        <w:rPr>
          <w:rFonts w:ascii="Arial" w:hAnsi="Arial" w:cs="Arial"/>
        </w:rPr>
        <w:t xml:space="preserve"> page, review the output after the setup rules have </w:t>
      </w:r>
      <w:proofErr w:type="gramStart"/>
      <w:r w:rsidRPr="000219AF">
        <w:rPr>
          <w:rFonts w:ascii="Arial" w:hAnsi="Arial" w:cs="Arial"/>
        </w:rPr>
        <w:t>run,</w:t>
      </w:r>
      <w:proofErr w:type="gramEnd"/>
      <w:r w:rsidRPr="000219AF">
        <w:rPr>
          <w:rFonts w:ascii="Arial" w:hAnsi="Arial" w:cs="Arial"/>
        </w:rPr>
        <w:t xml:space="preserve"> and then click </w:t>
      </w:r>
      <w:r w:rsidRPr="000219AF">
        <w:rPr>
          <w:rFonts w:ascii="Arial" w:hAnsi="Arial" w:cs="Arial"/>
          <w:b/>
          <w:bCs/>
        </w:rPr>
        <w:t>Next</w:t>
      </w:r>
      <w:r w:rsidRPr="000219AF">
        <w:rPr>
          <w:rFonts w:ascii="Arial" w:hAnsi="Arial" w:cs="Arial"/>
        </w:rPr>
        <w:t xml:space="preserve">. </w:t>
      </w:r>
    </w:p>
    <w:p w:rsidR="00935234" w:rsidRPr="000219AF" w:rsidRDefault="00935234" w:rsidP="007F417C">
      <w:pPr>
        <w:pStyle w:val="ListParagraph"/>
        <w:numPr>
          <w:ilvl w:val="0"/>
          <w:numId w:val="15"/>
        </w:numPr>
        <w:spacing w:after="120" w:line="240" w:lineRule="auto"/>
        <w:ind w:left="714" w:hanging="357"/>
        <w:contextualSpacing w:val="0"/>
        <w:textAlignment w:val="center"/>
        <w:rPr>
          <w:rFonts w:ascii="Arial" w:hAnsi="Arial" w:cs="Arial"/>
        </w:rPr>
      </w:pPr>
      <w:r w:rsidRPr="000219AF">
        <w:rPr>
          <w:rFonts w:ascii="Arial" w:eastAsia="Times New Roman" w:hAnsi="Arial" w:cs="Arial"/>
        </w:rPr>
        <w:t xml:space="preserve">On the </w:t>
      </w:r>
      <w:r w:rsidRPr="000219AF">
        <w:rPr>
          <w:rFonts w:ascii="Arial" w:eastAsia="Times New Roman" w:hAnsi="Arial" w:cs="Arial"/>
          <w:b/>
          <w:iCs/>
        </w:rPr>
        <w:t>Installation Type</w:t>
      </w:r>
      <w:r w:rsidRPr="000219AF">
        <w:rPr>
          <w:rFonts w:ascii="Arial" w:eastAsia="Times New Roman" w:hAnsi="Arial" w:cs="Arial"/>
        </w:rPr>
        <w:t xml:space="preserve"> page, verify that </w:t>
      </w:r>
      <w:r w:rsidRPr="000219AF">
        <w:rPr>
          <w:rFonts w:ascii="Arial" w:eastAsia="Times New Roman" w:hAnsi="Arial" w:cs="Arial"/>
          <w:b/>
        </w:rPr>
        <w:t>Perform a new installation of SQL Server 2012</w:t>
      </w:r>
      <w:r w:rsidRPr="000219AF">
        <w:rPr>
          <w:rFonts w:ascii="Arial" w:eastAsia="Times New Roman" w:hAnsi="Arial" w:cs="Arial"/>
        </w:rPr>
        <w:t xml:space="preserve"> is selected, and then click </w:t>
      </w:r>
      <w:proofErr w:type="gramStart"/>
      <w:r w:rsidRPr="000219AF">
        <w:rPr>
          <w:rFonts w:ascii="Arial" w:eastAsia="Times New Roman" w:hAnsi="Arial" w:cs="Arial"/>
          <w:b/>
          <w:bCs/>
        </w:rPr>
        <w:t>Next</w:t>
      </w:r>
      <w:proofErr w:type="gramEnd"/>
      <w:r w:rsidRPr="000219AF">
        <w:rPr>
          <w:rFonts w:ascii="Arial" w:eastAsia="Times New Roman" w:hAnsi="Arial" w:cs="Arial"/>
        </w:rPr>
        <w:t>.</w:t>
      </w:r>
      <w:r w:rsidRPr="000219AF">
        <w:rPr>
          <w:rFonts w:ascii="Arial" w:hAnsi="Arial" w:cs="Arial"/>
        </w:rPr>
        <w:t xml:space="preserve"> </w:t>
      </w:r>
    </w:p>
    <w:p w:rsidR="00935234" w:rsidRPr="000219AF" w:rsidRDefault="00935234" w:rsidP="007F417C">
      <w:pPr>
        <w:pStyle w:val="ListParagraph"/>
        <w:numPr>
          <w:ilvl w:val="0"/>
          <w:numId w:val="15"/>
        </w:numPr>
        <w:spacing w:after="120" w:line="240" w:lineRule="auto"/>
        <w:ind w:left="714" w:hanging="357"/>
        <w:contextualSpacing w:val="0"/>
        <w:textAlignment w:val="center"/>
        <w:rPr>
          <w:rFonts w:ascii="Arial" w:hAnsi="Arial" w:cs="Arial"/>
        </w:rPr>
      </w:pPr>
      <w:r w:rsidRPr="000219AF">
        <w:rPr>
          <w:rFonts w:ascii="Arial" w:eastAsia="Times New Roman" w:hAnsi="Arial" w:cs="Arial"/>
        </w:rPr>
        <w:t xml:space="preserve">On the </w:t>
      </w:r>
      <w:r w:rsidRPr="000219AF">
        <w:rPr>
          <w:rFonts w:ascii="Arial" w:eastAsia="Times New Roman" w:hAnsi="Arial" w:cs="Arial"/>
          <w:b/>
          <w:iCs/>
        </w:rPr>
        <w:t>Product Key</w:t>
      </w:r>
      <w:r w:rsidRPr="000219AF">
        <w:rPr>
          <w:rFonts w:ascii="Arial" w:eastAsia="Times New Roman" w:hAnsi="Arial" w:cs="Arial"/>
        </w:rPr>
        <w:t xml:space="preserve"> page, specify </w:t>
      </w:r>
      <w:r w:rsidRPr="000219AF">
        <w:rPr>
          <w:rFonts w:ascii="Arial" w:eastAsia="Times New Roman" w:hAnsi="Arial" w:cs="Arial"/>
          <w:b/>
          <w:bCs/>
        </w:rPr>
        <w:t>Evaluation</w:t>
      </w:r>
      <w:r w:rsidRPr="000219AF">
        <w:rPr>
          <w:rFonts w:ascii="Arial" w:eastAsia="Times New Roman" w:hAnsi="Arial" w:cs="Arial"/>
        </w:rPr>
        <w:t xml:space="preserve"> edition or enter the product key for the appropriate edition</w:t>
      </w:r>
      <w:r w:rsidR="005071C8" w:rsidRPr="000219AF">
        <w:rPr>
          <w:rFonts w:ascii="Arial" w:eastAsia="Times New Roman" w:hAnsi="Arial" w:cs="Arial"/>
        </w:rPr>
        <w:t>,</w:t>
      </w:r>
      <w:r w:rsidRPr="000219AF">
        <w:rPr>
          <w:rFonts w:ascii="Arial" w:eastAsia="Times New Roman" w:hAnsi="Arial" w:cs="Arial"/>
        </w:rPr>
        <w:t xml:space="preserve"> and then click </w:t>
      </w:r>
      <w:proofErr w:type="gramStart"/>
      <w:r w:rsidRPr="000219AF">
        <w:rPr>
          <w:rFonts w:ascii="Arial" w:eastAsia="Times New Roman" w:hAnsi="Arial" w:cs="Arial"/>
          <w:b/>
          <w:bCs/>
        </w:rPr>
        <w:t>Next</w:t>
      </w:r>
      <w:proofErr w:type="gramEnd"/>
      <w:r w:rsidRPr="000219AF">
        <w:rPr>
          <w:rFonts w:ascii="Arial" w:eastAsia="Times New Roman" w:hAnsi="Arial" w:cs="Arial"/>
        </w:rPr>
        <w:t>.</w:t>
      </w:r>
      <w:r w:rsidRPr="000219AF">
        <w:rPr>
          <w:rFonts w:ascii="Arial" w:hAnsi="Arial" w:cs="Arial"/>
        </w:rPr>
        <w:t xml:space="preserve"> </w:t>
      </w:r>
    </w:p>
    <w:p w:rsidR="00935234" w:rsidRPr="000219AF" w:rsidRDefault="00935234" w:rsidP="007F417C">
      <w:pPr>
        <w:pStyle w:val="ListParagraph"/>
        <w:numPr>
          <w:ilvl w:val="0"/>
          <w:numId w:val="15"/>
        </w:numPr>
        <w:spacing w:after="120" w:line="240" w:lineRule="auto"/>
        <w:ind w:left="714" w:hanging="357"/>
        <w:contextualSpacing w:val="0"/>
        <w:textAlignment w:val="center"/>
        <w:rPr>
          <w:rFonts w:ascii="Arial" w:hAnsi="Arial" w:cs="Arial"/>
        </w:rPr>
      </w:pPr>
      <w:r w:rsidRPr="000219AF">
        <w:rPr>
          <w:rFonts w:ascii="Arial" w:eastAsia="Times New Roman" w:hAnsi="Arial" w:cs="Arial"/>
          <w:iCs/>
        </w:rPr>
        <w:t xml:space="preserve">On the </w:t>
      </w:r>
      <w:r w:rsidRPr="000219AF">
        <w:rPr>
          <w:rFonts w:ascii="Arial" w:eastAsia="Times New Roman" w:hAnsi="Arial" w:cs="Arial"/>
          <w:b/>
          <w:iCs/>
        </w:rPr>
        <w:t>License Terms</w:t>
      </w:r>
      <w:r w:rsidRPr="000219AF">
        <w:rPr>
          <w:rFonts w:ascii="Arial" w:eastAsia="Times New Roman" w:hAnsi="Arial" w:cs="Arial"/>
          <w:iCs/>
        </w:rPr>
        <w:t xml:space="preserve"> page, select the </w:t>
      </w:r>
      <w:r w:rsidR="005E6737" w:rsidRPr="000219AF">
        <w:rPr>
          <w:rFonts w:ascii="Arial" w:eastAsia="Times New Roman" w:hAnsi="Arial" w:cs="Arial"/>
          <w:iCs/>
        </w:rPr>
        <w:t xml:space="preserve">checkbox, </w:t>
      </w:r>
      <w:r w:rsidRPr="000219AF">
        <w:rPr>
          <w:rFonts w:ascii="Arial" w:eastAsia="Times New Roman" w:hAnsi="Arial" w:cs="Arial"/>
          <w:b/>
          <w:iCs/>
        </w:rPr>
        <w:t>I accept the license terms</w:t>
      </w:r>
      <w:r w:rsidR="005E6737" w:rsidRPr="000219AF">
        <w:rPr>
          <w:rFonts w:ascii="Arial" w:eastAsia="Times New Roman" w:hAnsi="Arial" w:cs="Arial"/>
        </w:rPr>
        <w:t xml:space="preserve">, </w:t>
      </w:r>
      <w:r w:rsidRPr="000219AF">
        <w:rPr>
          <w:rFonts w:ascii="Arial" w:eastAsia="Times New Roman" w:hAnsi="Arial" w:cs="Arial"/>
        </w:rPr>
        <w:t xml:space="preserve">and then click </w:t>
      </w:r>
      <w:proofErr w:type="gramStart"/>
      <w:r w:rsidRPr="000219AF">
        <w:rPr>
          <w:rFonts w:ascii="Arial" w:eastAsia="Times New Roman" w:hAnsi="Arial" w:cs="Arial"/>
          <w:b/>
          <w:bCs/>
        </w:rPr>
        <w:t>Next</w:t>
      </w:r>
      <w:proofErr w:type="gramEnd"/>
      <w:r w:rsidRPr="000219AF">
        <w:rPr>
          <w:rFonts w:ascii="Arial" w:eastAsia="Times New Roman" w:hAnsi="Arial" w:cs="Arial"/>
        </w:rPr>
        <w:t>.</w:t>
      </w:r>
      <w:r w:rsidRPr="000219AF">
        <w:rPr>
          <w:rFonts w:ascii="Arial" w:eastAsia="Times New Roman" w:hAnsi="Arial" w:cs="Arial"/>
          <w:sz w:val="24"/>
          <w:szCs w:val="24"/>
        </w:rPr>
        <w:t xml:space="preserve"> </w:t>
      </w:r>
    </w:p>
    <w:p w:rsidR="00935234" w:rsidRPr="000219AF" w:rsidRDefault="00935234" w:rsidP="007F417C">
      <w:pPr>
        <w:pStyle w:val="ListParagraph"/>
        <w:numPr>
          <w:ilvl w:val="0"/>
          <w:numId w:val="15"/>
        </w:numPr>
        <w:spacing w:after="120" w:line="240" w:lineRule="auto"/>
        <w:ind w:left="714" w:hanging="357"/>
        <w:contextualSpacing w:val="0"/>
        <w:textAlignment w:val="center"/>
        <w:rPr>
          <w:rFonts w:ascii="Arial" w:hAnsi="Arial" w:cs="Arial"/>
        </w:rPr>
      </w:pPr>
      <w:r w:rsidRPr="000219AF">
        <w:rPr>
          <w:rFonts w:ascii="Arial" w:eastAsia="Times New Roman" w:hAnsi="Arial" w:cs="Arial"/>
        </w:rPr>
        <w:t>On the</w:t>
      </w:r>
      <w:r w:rsidRPr="000219AF">
        <w:rPr>
          <w:rFonts w:ascii="Arial" w:eastAsia="Times New Roman" w:hAnsi="Arial" w:cs="Arial"/>
          <w:i/>
          <w:iCs/>
        </w:rPr>
        <w:t xml:space="preserve"> </w:t>
      </w:r>
      <w:r w:rsidRPr="000219AF">
        <w:rPr>
          <w:rFonts w:ascii="Arial" w:eastAsia="Times New Roman" w:hAnsi="Arial" w:cs="Arial"/>
          <w:b/>
          <w:iCs/>
        </w:rPr>
        <w:t>Setup Role</w:t>
      </w:r>
      <w:r w:rsidRPr="000219AF">
        <w:rPr>
          <w:rFonts w:ascii="Arial" w:eastAsia="Times New Roman" w:hAnsi="Arial" w:cs="Arial"/>
        </w:rPr>
        <w:t xml:space="preserve"> page, select </w:t>
      </w:r>
      <w:r w:rsidRPr="000219AF">
        <w:rPr>
          <w:rFonts w:ascii="Arial" w:eastAsia="Times New Roman" w:hAnsi="Arial" w:cs="Arial"/>
          <w:b/>
          <w:bCs/>
        </w:rPr>
        <w:t xml:space="preserve">SQL Server </w:t>
      </w:r>
      <w:proofErr w:type="spellStart"/>
      <w:r w:rsidRPr="000219AF">
        <w:rPr>
          <w:rFonts w:ascii="Arial" w:eastAsia="Times New Roman" w:hAnsi="Arial" w:cs="Arial"/>
          <w:b/>
          <w:bCs/>
        </w:rPr>
        <w:t>PowerPivot</w:t>
      </w:r>
      <w:proofErr w:type="spellEnd"/>
      <w:r w:rsidRPr="000219AF">
        <w:rPr>
          <w:rFonts w:ascii="Arial" w:eastAsia="Times New Roman" w:hAnsi="Arial" w:cs="Arial"/>
          <w:b/>
          <w:bCs/>
        </w:rPr>
        <w:t xml:space="preserve"> for SharePoint</w:t>
      </w:r>
      <w:r w:rsidRPr="000219AF">
        <w:rPr>
          <w:rFonts w:ascii="Arial" w:eastAsia="Times New Roman" w:hAnsi="Arial" w:cs="Arial"/>
        </w:rPr>
        <w:t>.</w:t>
      </w:r>
    </w:p>
    <w:p w:rsidR="00935234" w:rsidRPr="000219AF" w:rsidRDefault="00935234" w:rsidP="007F417C">
      <w:pPr>
        <w:pStyle w:val="ListParagraph"/>
        <w:numPr>
          <w:ilvl w:val="0"/>
          <w:numId w:val="15"/>
        </w:numPr>
        <w:spacing w:after="120" w:line="240" w:lineRule="auto"/>
        <w:ind w:left="714" w:hanging="357"/>
        <w:contextualSpacing w:val="0"/>
        <w:textAlignment w:val="center"/>
        <w:rPr>
          <w:rFonts w:ascii="Arial" w:hAnsi="Arial" w:cs="Arial"/>
        </w:rPr>
      </w:pPr>
      <w:r w:rsidRPr="000219AF">
        <w:rPr>
          <w:rFonts w:ascii="Arial" w:eastAsia="Times New Roman" w:hAnsi="Arial" w:cs="Arial"/>
        </w:rPr>
        <w:t>On the</w:t>
      </w:r>
      <w:r w:rsidRPr="000219AF">
        <w:rPr>
          <w:rFonts w:ascii="Arial" w:eastAsia="Times New Roman" w:hAnsi="Arial" w:cs="Arial"/>
          <w:i/>
          <w:iCs/>
        </w:rPr>
        <w:t xml:space="preserve"> </w:t>
      </w:r>
      <w:r w:rsidRPr="000219AF">
        <w:rPr>
          <w:rFonts w:ascii="Arial" w:eastAsia="Times New Roman" w:hAnsi="Arial" w:cs="Arial"/>
          <w:b/>
          <w:iCs/>
        </w:rPr>
        <w:t>Setup Role</w:t>
      </w:r>
      <w:r w:rsidRPr="000219AF">
        <w:rPr>
          <w:rFonts w:ascii="Arial" w:eastAsia="Times New Roman" w:hAnsi="Arial" w:cs="Arial"/>
        </w:rPr>
        <w:t xml:space="preserve"> page, clear the </w:t>
      </w:r>
      <w:r w:rsidRPr="000219AF">
        <w:rPr>
          <w:rFonts w:ascii="Arial" w:eastAsia="Times New Roman" w:hAnsi="Arial" w:cs="Arial"/>
          <w:b/>
          <w:bCs/>
        </w:rPr>
        <w:t>Add SQL Server Database Relational Engine Services to this installation</w:t>
      </w:r>
      <w:r w:rsidRPr="000219AF">
        <w:rPr>
          <w:rFonts w:ascii="Arial" w:eastAsia="Times New Roman" w:hAnsi="Arial" w:cs="Arial"/>
        </w:rPr>
        <w:t xml:space="preserve"> checkbox and then click </w:t>
      </w:r>
      <w:proofErr w:type="gramStart"/>
      <w:r w:rsidRPr="000219AF">
        <w:rPr>
          <w:rFonts w:ascii="Arial" w:eastAsia="Times New Roman" w:hAnsi="Arial" w:cs="Arial"/>
          <w:b/>
          <w:bCs/>
        </w:rPr>
        <w:t>Next</w:t>
      </w:r>
      <w:proofErr w:type="gramEnd"/>
      <w:r w:rsidRPr="000219AF">
        <w:rPr>
          <w:rFonts w:ascii="Arial" w:eastAsia="Times New Roman" w:hAnsi="Arial" w:cs="Arial"/>
        </w:rPr>
        <w:t>.</w:t>
      </w:r>
      <w:r w:rsidRPr="000219AF">
        <w:rPr>
          <w:rFonts w:ascii="Arial" w:hAnsi="Arial" w:cs="Arial"/>
        </w:rPr>
        <w:t xml:space="preserve"> </w:t>
      </w:r>
    </w:p>
    <w:p w:rsidR="00935234" w:rsidRPr="000219AF" w:rsidRDefault="00935234" w:rsidP="007F417C">
      <w:pPr>
        <w:pStyle w:val="ListParagraph"/>
        <w:numPr>
          <w:ilvl w:val="0"/>
          <w:numId w:val="15"/>
        </w:numPr>
        <w:spacing w:after="120" w:line="240" w:lineRule="auto"/>
        <w:ind w:left="714" w:hanging="357"/>
        <w:contextualSpacing w:val="0"/>
        <w:textAlignment w:val="center"/>
        <w:rPr>
          <w:rFonts w:ascii="Arial" w:hAnsi="Arial" w:cs="Arial"/>
        </w:rPr>
      </w:pPr>
      <w:r w:rsidRPr="000219AF">
        <w:rPr>
          <w:rFonts w:ascii="Arial" w:eastAsia="Times New Roman" w:hAnsi="Arial" w:cs="Arial"/>
        </w:rPr>
        <w:t xml:space="preserve">On the </w:t>
      </w:r>
      <w:r w:rsidRPr="000219AF">
        <w:rPr>
          <w:rFonts w:ascii="Arial" w:eastAsia="Times New Roman" w:hAnsi="Arial" w:cs="Arial"/>
          <w:b/>
          <w:iCs/>
        </w:rPr>
        <w:t>Feature Selection</w:t>
      </w:r>
      <w:r w:rsidRPr="000219AF">
        <w:rPr>
          <w:rFonts w:ascii="Arial" w:eastAsia="Times New Roman" w:hAnsi="Arial" w:cs="Arial"/>
        </w:rPr>
        <w:t xml:space="preserve"> page, click </w:t>
      </w:r>
      <w:proofErr w:type="gramStart"/>
      <w:r w:rsidRPr="000219AF">
        <w:rPr>
          <w:rFonts w:ascii="Arial" w:eastAsia="Times New Roman" w:hAnsi="Arial" w:cs="Arial"/>
          <w:b/>
          <w:bCs/>
        </w:rPr>
        <w:t>Next</w:t>
      </w:r>
      <w:proofErr w:type="gramEnd"/>
      <w:r w:rsidRPr="000219AF">
        <w:rPr>
          <w:rFonts w:ascii="Arial" w:eastAsia="Times New Roman" w:hAnsi="Arial" w:cs="Arial"/>
        </w:rPr>
        <w:t>.</w:t>
      </w:r>
      <w:r w:rsidRPr="000219AF">
        <w:rPr>
          <w:rFonts w:ascii="Arial" w:hAnsi="Arial" w:cs="Arial"/>
        </w:rPr>
        <w:t xml:space="preserve"> </w:t>
      </w:r>
    </w:p>
    <w:p w:rsidR="00935234" w:rsidRPr="000219AF" w:rsidRDefault="00935234" w:rsidP="007F417C">
      <w:pPr>
        <w:pStyle w:val="ListParagraph"/>
        <w:numPr>
          <w:ilvl w:val="0"/>
          <w:numId w:val="15"/>
        </w:numPr>
        <w:spacing w:after="120" w:line="240" w:lineRule="auto"/>
        <w:ind w:left="714" w:hanging="357"/>
        <w:contextualSpacing w:val="0"/>
        <w:textAlignment w:val="center"/>
        <w:rPr>
          <w:rFonts w:ascii="Arial" w:hAnsi="Arial" w:cs="Arial"/>
        </w:rPr>
      </w:pPr>
      <w:r w:rsidRPr="000219AF">
        <w:rPr>
          <w:rFonts w:ascii="Arial" w:eastAsia="Times New Roman" w:hAnsi="Arial" w:cs="Arial"/>
        </w:rPr>
        <w:t>On the</w:t>
      </w:r>
      <w:r w:rsidRPr="000219AF">
        <w:rPr>
          <w:rFonts w:ascii="Arial" w:eastAsia="Times New Roman" w:hAnsi="Arial" w:cs="Arial"/>
          <w:i/>
          <w:iCs/>
        </w:rPr>
        <w:t xml:space="preserve"> </w:t>
      </w:r>
      <w:r w:rsidRPr="000219AF">
        <w:rPr>
          <w:rFonts w:ascii="Arial" w:eastAsia="Times New Roman" w:hAnsi="Arial" w:cs="Arial"/>
          <w:b/>
          <w:iCs/>
        </w:rPr>
        <w:t>Installation Rules</w:t>
      </w:r>
      <w:r w:rsidRPr="000219AF">
        <w:rPr>
          <w:rFonts w:ascii="Arial" w:eastAsia="Times New Roman" w:hAnsi="Arial" w:cs="Arial"/>
        </w:rPr>
        <w:t xml:space="preserve"> page, click </w:t>
      </w:r>
      <w:proofErr w:type="gramStart"/>
      <w:r w:rsidRPr="000219AF">
        <w:rPr>
          <w:rFonts w:ascii="Arial" w:eastAsia="Times New Roman" w:hAnsi="Arial" w:cs="Arial"/>
          <w:b/>
          <w:bCs/>
        </w:rPr>
        <w:t>Next</w:t>
      </w:r>
      <w:proofErr w:type="gramEnd"/>
      <w:r w:rsidRPr="000219AF">
        <w:rPr>
          <w:rFonts w:ascii="Arial" w:eastAsia="Times New Roman" w:hAnsi="Arial" w:cs="Arial"/>
        </w:rPr>
        <w:t>.</w:t>
      </w:r>
      <w:r w:rsidRPr="000219AF">
        <w:rPr>
          <w:rFonts w:ascii="Arial" w:hAnsi="Arial" w:cs="Arial"/>
        </w:rPr>
        <w:t xml:space="preserve"> </w:t>
      </w:r>
    </w:p>
    <w:p w:rsidR="00935234" w:rsidRPr="000219AF" w:rsidRDefault="00935234" w:rsidP="007F417C">
      <w:pPr>
        <w:pStyle w:val="ListParagraph"/>
        <w:numPr>
          <w:ilvl w:val="0"/>
          <w:numId w:val="15"/>
        </w:numPr>
        <w:spacing w:after="120" w:line="240" w:lineRule="auto"/>
        <w:ind w:left="714" w:hanging="357"/>
        <w:contextualSpacing w:val="0"/>
        <w:textAlignment w:val="center"/>
        <w:rPr>
          <w:rFonts w:ascii="Arial" w:hAnsi="Arial" w:cs="Arial"/>
        </w:rPr>
      </w:pPr>
      <w:r w:rsidRPr="000219AF">
        <w:rPr>
          <w:rFonts w:ascii="Arial" w:eastAsia="Times New Roman" w:hAnsi="Arial" w:cs="Arial"/>
        </w:rPr>
        <w:t>On the</w:t>
      </w:r>
      <w:r w:rsidRPr="000219AF">
        <w:rPr>
          <w:rFonts w:ascii="Arial" w:eastAsia="Times New Roman" w:hAnsi="Arial" w:cs="Arial"/>
          <w:i/>
          <w:iCs/>
        </w:rPr>
        <w:t xml:space="preserve"> </w:t>
      </w:r>
      <w:r w:rsidRPr="000219AF">
        <w:rPr>
          <w:rFonts w:ascii="Arial" w:eastAsia="Times New Roman" w:hAnsi="Arial" w:cs="Arial"/>
          <w:b/>
          <w:iCs/>
        </w:rPr>
        <w:t>Instance Configuration</w:t>
      </w:r>
      <w:r w:rsidRPr="000219AF">
        <w:rPr>
          <w:rFonts w:ascii="Arial" w:eastAsia="Times New Roman" w:hAnsi="Arial" w:cs="Arial"/>
        </w:rPr>
        <w:t xml:space="preserve"> page, click </w:t>
      </w:r>
      <w:proofErr w:type="gramStart"/>
      <w:r w:rsidRPr="000219AF">
        <w:rPr>
          <w:rFonts w:ascii="Arial" w:eastAsia="Times New Roman" w:hAnsi="Arial" w:cs="Arial"/>
          <w:b/>
          <w:bCs/>
        </w:rPr>
        <w:t>Next</w:t>
      </w:r>
      <w:proofErr w:type="gramEnd"/>
      <w:r w:rsidRPr="000219AF">
        <w:rPr>
          <w:rFonts w:ascii="Arial" w:eastAsia="Times New Roman" w:hAnsi="Arial" w:cs="Arial"/>
        </w:rPr>
        <w:t>.</w:t>
      </w:r>
      <w:r w:rsidRPr="000219AF">
        <w:rPr>
          <w:rFonts w:ascii="Arial" w:hAnsi="Arial" w:cs="Arial"/>
        </w:rPr>
        <w:t xml:space="preserve"> </w:t>
      </w:r>
    </w:p>
    <w:p w:rsidR="00935234" w:rsidRPr="000219AF" w:rsidRDefault="00935234" w:rsidP="007F417C">
      <w:pPr>
        <w:pStyle w:val="ListParagraph"/>
        <w:numPr>
          <w:ilvl w:val="0"/>
          <w:numId w:val="15"/>
        </w:numPr>
        <w:spacing w:after="120" w:line="240" w:lineRule="auto"/>
        <w:ind w:left="714" w:hanging="357"/>
        <w:contextualSpacing w:val="0"/>
        <w:textAlignment w:val="center"/>
        <w:rPr>
          <w:rFonts w:ascii="Arial" w:hAnsi="Arial" w:cs="Arial"/>
        </w:rPr>
      </w:pPr>
      <w:r w:rsidRPr="000219AF">
        <w:rPr>
          <w:rFonts w:ascii="Arial" w:eastAsia="Times New Roman" w:hAnsi="Arial" w:cs="Arial"/>
        </w:rPr>
        <w:t xml:space="preserve">On the </w:t>
      </w:r>
      <w:r w:rsidRPr="000219AF">
        <w:rPr>
          <w:rFonts w:ascii="Arial" w:eastAsia="Times New Roman" w:hAnsi="Arial" w:cs="Arial"/>
          <w:b/>
          <w:iCs/>
        </w:rPr>
        <w:t>Disk Requirements</w:t>
      </w:r>
      <w:r w:rsidRPr="000219AF">
        <w:rPr>
          <w:rFonts w:ascii="Arial" w:eastAsia="Times New Roman" w:hAnsi="Arial" w:cs="Arial"/>
        </w:rPr>
        <w:t xml:space="preserve"> page, click </w:t>
      </w:r>
      <w:proofErr w:type="gramStart"/>
      <w:r w:rsidRPr="000219AF">
        <w:rPr>
          <w:rFonts w:ascii="Arial" w:eastAsia="Times New Roman" w:hAnsi="Arial" w:cs="Arial"/>
          <w:b/>
          <w:bCs/>
        </w:rPr>
        <w:t>Next</w:t>
      </w:r>
      <w:proofErr w:type="gramEnd"/>
      <w:r w:rsidRPr="000219AF">
        <w:rPr>
          <w:rFonts w:ascii="Arial" w:eastAsia="Times New Roman" w:hAnsi="Arial" w:cs="Arial"/>
        </w:rPr>
        <w:t>.</w:t>
      </w:r>
      <w:r w:rsidRPr="000219AF">
        <w:rPr>
          <w:rFonts w:ascii="Arial" w:hAnsi="Arial" w:cs="Arial"/>
        </w:rPr>
        <w:t xml:space="preserve"> </w:t>
      </w:r>
    </w:p>
    <w:p w:rsidR="00935234" w:rsidRPr="000219AF" w:rsidRDefault="00935234" w:rsidP="007F417C">
      <w:pPr>
        <w:pStyle w:val="ListParagraph"/>
        <w:numPr>
          <w:ilvl w:val="0"/>
          <w:numId w:val="15"/>
        </w:numPr>
        <w:spacing w:after="120" w:line="240" w:lineRule="auto"/>
        <w:ind w:left="714" w:hanging="357"/>
        <w:contextualSpacing w:val="0"/>
        <w:textAlignment w:val="center"/>
        <w:rPr>
          <w:rFonts w:ascii="Arial" w:hAnsi="Arial" w:cs="Arial"/>
        </w:rPr>
      </w:pPr>
      <w:r w:rsidRPr="000219AF">
        <w:rPr>
          <w:rFonts w:ascii="Arial" w:eastAsia="Times New Roman" w:hAnsi="Arial" w:cs="Arial"/>
        </w:rPr>
        <w:t xml:space="preserve">On the </w:t>
      </w:r>
      <w:r w:rsidRPr="000219AF">
        <w:rPr>
          <w:rFonts w:ascii="Arial" w:eastAsia="Times New Roman" w:hAnsi="Arial" w:cs="Arial"/>
          <w:b/>
        </w:rPr>
        <w:t>Server Configuration</w:t>
      </w:r>
      <w:r w:rsidRPr="000219AF">
        <w:rPr>
          <w:rFonts w:ascii="Arial" w:eastAsia="Times New Roman" w:hAnsi="Arial" w:cs="Arial"/>
        </w:rPr>
        <w:t xml:space="preserve"> page, </w:t>
      </w:r>
      <w:r w:rsidR="00627ACB" w:rsidRPr="000219AF">
        <w:rPr>
          <w:rFonts w:ascii="Arial" w:eastAsia="Times New Roman" w:hAnsi="Arial" w:cs="Arial"/>
        </w:rPr>
        <w:t xml:space="preserve">for </w:t>
      </w:r>
      <w:r w:rsidR="00627ACB" w:rsidRPr="000219AF">
        <w:rPr>
          <w:rFonts w:ascii="Arial" w:eastAsia="Times New Roman" w:hAnsi="Arial" w:cs="Arial"/>
          <w:b/>
          <w:bCs/>
        </w:rPr>
        <w:t>SQL Server Analysis Services</w:t>
      </w:r>
      <w:r w:rsidR="00627ACB" w:rsidRPr="000219AF">
        <w:rPr>
          <w:rFonts w:ascii="Arial" w:eastAsia="Times New Roman" w:hAnsi="Arial" w:cs="Arial"/>
        </w:rPr>
        <w:t xml:space="preserve"> service, </w:t>
      </w:r>
      <w:r w:rsidRPr="000219AF">
        <w:rPr>
          <w:rFonts w:ascii="Arial" w:eastAsia="Times New Roman" w:hAnsi="Arial" w:cs="Arial"/>
        </w:rPr>
        <w:t>enter the</w:t>
      </w:r>
      <w:r w:rsidR="0053174E" w:rsidRPr="000219AF">
        <w:rPr>
          <w:rFonts w:ascii="Arial" w:eastAsia="Times New Roman" w:hAnsi="Arial" w:cs="Arial"/>
        </w:rPr>
        <w:t xml:space="preserve"> account,</w:t>
      </w:r>
      <w:r w:rsidRPr="000219AF">
        <w:rPr>
          <w:rFonts w:ascii="Arial" w:eastAsia="Times New Roman" w:hAnsi="Arial" w:cs="Arial"/>
        </w:rPr>
        <w:t xml:space="preserve"> </w:t>
      </w:r>
      <w:r w:rsidR="00C357C7" w:rsidRPr="000219AF">
        <w:rPr>
          <w:rFonts w:ascii="Arial" w:eastAsia="Times New Roman" w:hAnsi="Arial" w:cs="Arial"/>
          <w:i/>
        </w:rPr>
        <w:t>BI</w:t>
      </w:r>
      <w:r w:rsidR="00627ACB" w:rsidRPr="000219AF">
        <w:rPr>
          <w:rFonts w:ascii="Arial" w:eastAsia="Times New Roman" w:hAnsi="Arial" w:cs="Arial"/>
          <w:i/>
        </w:rPr>
        <w:t>\</w:t>
      </w:r>
      <w:proofErr w:type="spellStart"/>
      <w:r w:rsidRPr="000219AF">
        <w:rPr>
          <w:rFonts w:ascii="Arial" w:eastAsia="Times New Roman" w:hAnsi="Arial" w:cs="Arial"/>
          <w:i/>
        </w:rPr>
        <w:t>BIService</w:t>
      </w:r>
      <w:proofErr w:type="spellEnd"/>
      <w:r w:rsidR="00627ACB" w:rsidRPr="000219AF">
        <w:rPr>
          <w:rFonts w:ascii="Arial" w:eastAsia="Times New Roman" w:hAnsi="Arial" w:cs="Arial"/>
        </w:rPr>
        <w:t xml:space="preserve">, </w:t>
      </w:r>
      <w:r w:rsidRPr="000219AF">
        <w:rPr>
          <w:rFonts w:ascii="Arial" w:eastAsia="Times New Roman" w:hAnsi="Arial" w:cs="Arial"/>
        </w:rPr>
        <w:t xml:space="preserve">and </w:t>
      </w:r>
      <w:r w:rsidR="00627ACB" w:rsidRPr="000219AF">
        <w:rPr>
          <w:rFonts w:ascii="Arial" w:eastAsia="Times New Roman" w:hAnsi="Arial" w:cs="Arial"/>
        </w:rPr>
        <w:t xml:space="preserve">type </w:t>
      </w:r>
      <w:r w:rsidRPr="000219AF">
        <w:rPr>
          <w:rFonts w:ascii="Arial" w:eastAsia="Times New Roman" w:hAnsi="Arial" w:cs="Arial"/>
        </w:rPr>
        <w:t>the appropriate password</w:t>
      </w:r>
      <w:r w:rsidR="00627ACB" w:rsidRPr="000219AF">
        <w:rPr>
          <w:rFonts w:ascii="Arial" w:eastAsia="Times New Roman" w:hAnsi="Arial" w:cs="Arial"/>
        </w:rPr>
        <w:t xml:space="preserve">, </w:t>
      </w:r>
      <w:r w:rsidRPr="000219AF">
        <w:rPr>
          <w:rFonts w:ascii="Arial" w:eastAsia="Times New Roman" w:hAnsi="Arial" w:cs="Arial"/>
        </w:rPr>
        <w:t xml:space="preserve">and then click </w:t>
      </w:r>
      <w:proofErr w:type="gramStart"/>
      <w:r w:rsidRPr="000219AF">
        <w:rPr>
          <w:rFonts w:ascii="Arial" w:eastAsia="Times New Roman" w:hAnsi="Arial" w:cs="Arial"/>
          <w:b/>
          <w:bCs/>
        </w:rPr>
        <w:t>Next</w:t>
      </w:r>
      <w:proofErr w:type="gramEnd"/>
      <w:r w:rsidRPr="000219AF">
        <w:rPr>
          <w:rFonts w:ascii="Arial" w:eastAsia="Times New Roman" w:hAnsi="Arial" w:cs="Arial"/>
        </w:rPr>
        <w:t>.</w:t>
      </w:r>
      <w:r w:rsidRPr="000219AF">
        <w:rPr>
          <w:rFonts w:ascii="Arial" w:hAnsi="Arial" w:cs="Arial"/>
        </w:rPr>
        <w:t xml:space="preserve"> </w:t>
      </w:r>
    </w:p>
    <w:p w:rsidR="00935234" w:rsidRPr="000219AF" w:rsidRDefault="00935234" w:rsidP="007F417C">
      <w:pPr>
        <w:pStyle w:val="ListParagraph"/>
        <w:numPr>
          <w:ilvl w:val="0"/>
          <w:numId w:val="15"/>
        </w:numPr>
        <w:spacing w:after="120" w:line="240" w:lineRule="auto"/>
        <w:ind w:left="714" w:hanging="357"/>
        <w:contextualSpacing w:val="0"/>
        <w:textAlignment w:val="center"/>
        <w:rPr>
          <w:rFonts w:ascii="Arial" w:hAnsi="Arial" w:cs="Arial"/>
        </w:rPr>
      </w:pPr>
      <w:r w:rsidRPr="000219AF">
        <w:rPr>
          <w:rFonts w:ascii="Arial" w:eastAsia="Times New Roman" w:hAnsi="Arial" w:cs="Arial"/>
        </w:rPr>
        <w:t xml:space="preserve">On the </w:t>
      </w:r>
      <w:r w:rsidRPr="000219AF">
        <w:rPr>
          <w:rFonts w:ascii="Arial" w:eastAsia="Times New Roman" w:hAnsi="Arial" w:cs="Arial"/>
          <w:b/>
        </w:rPr>
        <w:t>Analysis Services Configuration</w:t>
      </w:r>
      <w:r w:rsidRPr="000219AF">
        <w:rPr>
          <w:rFonts w:ascii="Arial" w:eastAsia="Times New Roman" w:hAnsi="Arial" w:cs="Arial"/>
        </w:rPr>
        <w:t xml:space="preserve"> page, click </w:t>
      </w:r>
      <w:r w:rsidRPr="000219AF">
        <w:rPr>
          <w:rFonts w:ascii="Arial" w:eastAsia="Times New Roman" w:hAnsi="Arial" w:cs="Arial"/>
          <w:b/>
          <w:bCs/>
        </w:rPr>
        <w:t>Add Current User</w:t>
      </w:r>
      <w:r w:rsidRPr="000219AF">
        <w:rPr>
          <w:rFonts w:ascii="Arial" w:eastAsia="Times New Roman" w:hAnsi="Arial" w:cs="Arial"/>
        </w:rPr>
        <w:t xml:space="preserve"> to specify the current user as an Analysis Services administrator, and then click </w:t>
      </w:r>
      <w:proofErr w:type="gramStart"/>
      <w:r w:rsidRPr="000219AF">
        <w:rPr>
          <w:rFonts w:ascii="Arial" w:eastAsia="Times New Roman" w:hAnsi="Arial" w:cs="Arial"/>
          <w:b/>
        </w:rPr>
        <w:t>Next</w:t>
      </w:r>
      <w:proofErr w:type="gramEnd"/>
      <w:r w:rsidRPr="000219AF">
        <w:rPr>
          <w:rFonts w:ascii="Arial" w:eastAsia="Times New Roman" w:hAnsi="Arial" w:cs="Arial"/>
        </w:rPr>
        <w:t>.</w:t>
      </w:r>
      <w:r w:rsidRPr="000219AF">
        <w:rPr>
          <w:rFonts w:ascii="Arial" w:hAnsi="Arial" w:cs="Arial"/>
        </w:rPr>
        <w:t xml:space="preserve"> </w:t>
      </w:r>
    </w:p>
    <w:p w:rsidR="00935234" w:rsidRPr="000219AF" w:rsidRDefault="00935234" w:rsidP="007F417C">
      <w:pPr>
        <w:pStyle w:val="ListParagraph"/>
        <w:numPr>
          <w:ilvl w:val="0"/>
          <w:numId w:val="15"/>
        </w:numPr>
        <w:spacing w:after="120" w:line="240" w:lineRule="auto"/>
        <w:ind w:left="714" w:hanging="357"/>
        <w:contextualSpacing w:val="0"/>
        <w:textAlignment w:val="center"/>
        <w:rPr>
          <w:rFonts w:ascii="Arial" w:hAnsi="Arial" w:cs="Arial"/>
        </w:rPr>
      </w:pPr>
      <w:r w:rsidRPr="000219AF">
        <w:rPr>
          <w:rFonts w:ascii="Arial" w:eastAsia="Times New Roman" w:hAnsi="Arial" w:cs="Arial"/>
        </w:rPr>
        <w:t xml:space="preserve">On the </w:t>
      </w:r>
      <w:r w:rsidRPr="000219AF">
        <w:rPr>
          <w:rFonts w:ascii="Arial" w:eastAsia="Times New Roman" w:hAnsi="Arial" w:cs="Arial"/>
          <w:b/>
          <w:iCs/>
        </w:rPr>
        <w:t>Error Reporting</w:t>
      </w:r>
      <w:r w:rsidRPr="000219AF">
        <w:rPr>
          <w:rFonts w:ascii="Arial" w:eastAsia="Times New Roman" w:hAnsi="Arial" w:cs="Arial"/>
        </w:rPr>
        <w:t xml:space="preserve"> page, click </w:t>
      </w:r>
      <w:proofErr w:type="gramStart"/>
      <w:r w:rsidRPr="000219AF">
        <w:rPr>
          <w:rFonts w:ascii="Arial" w:eastAsia="Times New Roman" w:hAnsi="Arial" w:cs="Arial"/>
          <w:b/>
          <w:bCs/>
        </w:rPr>
        <w:t>Next</w:t>
      </w:r>
      <w:proofErr w:type="gramEnd"/>
      <w:r w:rsidRPr="000219AF">
        <w:rPr>
          <w:rFonts w:ascii="Arial" w:eastAsia="Times New Roman" w:hAnsi="Arial" w:cs="Arial"/>
        </w:rPr>
        <w:t>.</w:t>
      </w:r>
      <w:r w:rsidRPr="000219AF">
        <w:rPr>
          <w:rFonts w:ascii="Arial" w:hAnsi="Arial" w:cs="Arial"/>
        </w:rPr>
        <w:t xml:space="preserve"> </w:t>
      </w:r>
    </w:p>
    <w:p w:rsidR="00935234" w:rsidRPr="000219AF" w:rsidRDefault="00935234" w:rsidP="007F417C">
      <w:pPr>
        <w:pStyle w:val="ListParagraph"/>
        <w:numPr>
          <w:ilvl w:val="0"/>
          <w:numId w:val="15"/>
        </w:numPr>
        <w:spacing w:after="120" w:line="240" w:lineRule="auto"/>
        <w:ind w:left="714" w:hanging="357"/>
        <w:contextualSpacing w:val="0"/>
        <w:textAlignment w:val="center"/>
        <w:rPr>
          <w:rFonts w:ascii="Arial" w:hAnsi="Arial" w:cs="Arial"/>
        </w:rPr>
      </w:pPr>
      <w:r w:rsidRPr="000219AF">
        <w:rPr>
          <w:rFonts w:ascii="Arial" w:eastAsia="Times New Roman" w:hAnsi="Arial" w:cs="Arial"/>
        </w:rPr>
        <w:t xml:space="preserve">On the </w:t>
      </w:r>
      <w:r w:rsidRPr="000219AF">
        <w:rPr>
          <w:rFonts w:ascii="Arial" w:eastAsia="Times New Roman" w:hAnsi="Arial" w:cs="Arial"/>
          <w:b/>
          <w:iCs/>
        </w:rPr>
        <w:t>Installation Configuration Rules</w:t>
      </w:r>
      <w:r w:rsidRPr="000219AF">
        <w:rPr>
          <w:rFonts w:ascii="Arial" w:eastAsia="Times New Roman" w:hAnsi="Arial" w:cs="Arial"/>
        </w:rPr>
        <w:t xml:space="preserve"> page, click </w:t>
      </w:r>
      <w:proofErr w:type="gramStart"/>
      <w:r w:rsidRPr="000219AF">
        <w:rPr>
          <w:rFonts w:ascii="Arial" w:eastAsia="Times New Roman" w:hAnsi="Arial" w:cs="Arial"/>
          <w:b/>
          <w:bCs/>
        </w:rPr>
        <w:t>Next</w:t>
      </w:r>
      <w:proofErr w:type="gramEnd"/>
      <w:r w:rsidRPr="000219AF">
        <w:rPr>
          <w:rFonts w:ascii="Arial" w:eastAsia="Times New Roman" w:hAnsi="Arial" w:cs="Arial"/>
        </w:rPr>
        <w:t>.</w:t>
      </w:r>
    </w:p>
    <w:p w:rsidR="00935234" w:rsidRPr="000219AF" w:rsidRDefault="00935234" w:rsidP="007F417C">
      <w:pPr>
        <w:pStyle w:val="ListParagraph"/>
        <w:numPr>
          <w:ilvl w:val="0"/>
          <w:numId w:val="15"/>
        </w:numPr>
        <w:spacing w:after="120" w:line="240" w:lineRule="auto"/>
        <w:ind w:left="714" w:hanging="357"/>
        <w:contextualSpacing w:val="0"/>
        <w:textAlignment w:val="center"/>
        <w:rPr>
          <w:rFonts w:ascii="Arial" w:hAnsi="Arial" w:cs="Arial"/>
        </w:rPr>
      </w:pPr>
      <w:r w:rsidRPr="000219AF">
        <w:rPr>
          <w:rFonts w:ascii="Arial" w:eastAsia="Times New Roman" w:hAnsi="Arial" w:cs="Arial"/>
        </w:rPr>
        <w:t xml:space="preserve">On the </w:t>
      </w:r>
      <w:r w:rsidRPr="000219AF">
        <w:rPr>
          <w:rFonts w:ascii="Arial" w:eastAsia="Times New Roman" w:hAnsi="Arial" w:cs="Arial"/>
          <w:b/>
          <w:bCs/>
        </w:rPr>
        <w:t xml:space="preserve">Ready to </w:t>
      </w:r>
      <w:proofErr w:type="gramStart"/>
      <w:r w:rsidRPr="000219AF">
        <w:rPr>
          <w:rFonts w:ascii="Arial" w:eastAsia="Times New Roman" w:hAnsi="Arial" w:cs="Arial"/>
          <w:b/>
          <w:bCs/>
        </w:rPr>
        <w:t>Install</w:t>
      </w:r>
      <w:proofErr w:type="gramEnd"/>
      <w:r w:rsidRPr="000219AF">
        <w:rPr>
          <w:rFonts w:ascii="Arial" w:eastAsia="Times New Roman" w:hAnsi="Arial" w:cs="Arial"/>
        </w:rPr>
        <w:t xml:space="preserve"> page, click </w:t>
      </w:r>
      <w:r w:rsidRPr="000219AF">
        <w:rPr>
          <w:rFonts w:ascii="Arial" w:eastAsia="Times New Roman" w:hAnsi="Arial" w:cs="Arial"/>
          <w:b/>
          <w:bCs/>
        </w:rPr>
        <w:t>Install</w:t>
      </w:r>
      <w:r w:rsidRPr="000219AF">
        <w:rPr>
          <w:rFonts w:ascii="Arial" w:eastAsia="Times New Roman" w:hAnsi="Arial" w:cs="Arial"/>
        </w:rPr>
        <w:t>.</w:t>
      </w:r>
      <w:r w:rsidRPr="000219AF">
        <w:rPr>
          <w:rFonts w:ascii="Arial" w:hAnsi="Arial" w:cs="Arial"/>
        </w:rPr>
        <w:t xml:space="preserve"> </w:t>
      </w:r>
    </w:p>
    <w:p w:rsidR="00935234" w:rsidRPr="000219AF" w:rsidRDefault="00935234" w:rsidP="007F417C">
      <w:pPr>
        <w:pStyle w:val="ListParagraph"/>
        <w:numPr>
          <w:ilvl w:val="0"/>
          <w:numId w:val="15"/>
        </w:numPr>
        <w:spacing w:after="120" w:line="240" w:lineRule="auto"/>
        <w:ind w:left="714" w:hanging="357"/>
        <w:contextualSpacing w:val="0"/>
        <w:textAlignment w:val="center"/>
        <w:rPr>
          <w:rFonts w:ascii="Arial" w:hAnsi="Arial" w:cs="Arial"/>
        </w:rPr>
      </w:pPr>
      <w:r w:rsidRPr="000219AF">
        <w:rPr>
          <w:rFonts w:ascii="Arial" w:eastAsia="Times New Roman" w:hAnsi="Arial" w:cs="Arial"/>
        </w:rPr>
        <w:t xml:space="preserve">When setup completes, verify that each feature installed successfully and then click </w:t>
      </w:r>
      <w:r w:rsidRPr="000219AF">
        <w:rPr>
          <w:rFonts w:ascii="Arial" w:eastAsia="Times New Roman" w:hAnsi="Arial" w:cs="Arial"/>
          <w:b/>
          <w:bCs/>
        </w:rPr>
        <w:t>Close</w:t>
      </w:r>
      <w:r w:rsidRPr="000219AF">
        <w:rPr>
          <w:rFonts w:ascii="Arial" w:eastAsia="Times New Roman" w:hAnsi="Arial" w:cs="Arial"/>
        </w:rPr>
        <w:t>.</w:t>
      </w:r>
      <w:r w:rsidRPr="000219AF">
        <w:rPr>
          <w:rFonts w:ascii="Arial" w:hAnsi="Arial" w:cs="Arial"/>
        </w:rPr>
        <w:t xml:space="preserve"> </w:t>
      </w:r>
    </w:p>
    <w:p w:rsidR="00935234" w:rsidRPr="000219AF" w:rsidRDefault="00935234" w:rsidP="007F417C">
      <w:pPr>
        <w:pStyle w:val="ListParagraph"/>
        <w:numPr>
          <w:ilvl w:val="0"/>
          <w:numId w:val="15"/>
        </w:numPr>
        <w:spacing w:after="120" w:line="240" w:lineRule="auto"/>
        <w:ind w:left="714" w:hanging="357"/>
        <w:contextualSpacing w:val="0"/>
        <w:textAlignment w:val="center"/>
        <w:rPr>
          <w:rFonts w:ascii="Arial" w:hAnsi="Arial" w:cs="Arial"/>
        </w:rPr>
      </w:pPr>
      <w:r w:rsidRPr="000219AF">
        <w:rPr>
          <w:rFonts w:ascii="Arial" w:eastAsia="Times New Roman" w:hAnsi="Arial" w:cs="Arial"/>
        </w:rPr>
        <w:t xml:space="preserve">Close the </w:t>
      </w:r>
      <w:r w:rsidRPr="000219AF">
        <w:rPr>
          <w:rFonts w:ascii="Arial" w:eastAsia="Times New Roman" w:hAnsi="Arial" w:cs="Arial"/>
          <w:b/>
        </w:rPr>
        <w:t>SQL Server Installation Center</w:t>
      </w:r>
      <w:r w:rsidRPr="000219AF">
        <w:rPr>
          <w:rFonts w:ascii="Arial" w:eastAsia="Times New Roman" w:hAnsi="Arial" w:cs="Arial"/>
        </w:rPr>
        <w:t xml:space="preserve"> page.</w:t>
      </w:r>
      <w:r w:rsidRPr="000219AF">
        <w:rPr>
          <w:rFonts w:ascii="Arial" w:hAnsi="Arial" w:cs="Arial"/>
        </w:rPr>
        <w:t xml:space="preserve"> </w:t>
      </w:r>
    </w:p>
    <w:p w:rsidR="00935234" w:rsidRDefault="00935234" w:rsidP="00627ACB">
      <w:pPr>
        <w:pStyle w:val="Heading3"/>
      </w:pPr>
      <w:bookmarkStart w:id="26" w:name="_Toc332020962"/>
      <w:r w:rsidRPr="00242C2D">
        <w:t xml:space="preserve">Configure SharePoint and </w:t>
      </w:r>
      <w:proofErr w:type="spellStart"/>
      <w:r w:rsidRPr="00242C2D">
        <w:t>PowerPivot</w:t>
      </w:r>
      <w:bookmarkEnd w:id="26"/>
      <w:proofErr w:type="spellEnd"/>
    </w:p>
    <w:p w:rsidR="00252F6D" w:rsidRPr="00791028" w:rsidRDefault="00252F6D" w:rsidP="00B22934">
      <w:pPr>
        <w:rPr>
          <w:rFonts w:ascii="Arial" w:hAnsi="Arial" w:cs="Arial"/>
        </w:rPr>
      </w:pPr>
      <w:r w:rsidRPr="00791028">
        <w:rPr>
          <w:rFonts w:ascii="Arial" w:hAnsi="Arial" w:cs="Arial"/>
        </w:rPr>
        <w:t xml:space="preserve">This section describes how to configure the SharePoint server and the </w:t>
      </w:r>
      <w:proofErr w:type="spellStart"/>
      <w:r w:rsidRPr="00791028">
        <w:rPr>
          <w:rFonts w:ascii="Arial" w:hAnsi="Arial" w:cs="Arial"/>
        </w:rPr>
        <w:t>PowerPivot</w:t>
      </w:r>
      <w:proofErr w:type="spellEnd"/>
      <w:r w:rsidRPr="00791028">
        <w:rPr>
          <w:rFonts w:ascii="Arial" w:hAnsi="Arial" w:cs="Arial"/>
        </w:rPr>
        <w:t xml:space="preserve"> services that you just installed.</w:t>
      </w:r>
    </w:p>
    <w:p w:rsidR="00935234" w:rsidRDefault="00935234" w:rsidP="00935234">
      <w:pPr>
        <w:pStyle w:val="Heading4"/>
      </w:pPr>
      <w:r>
        <w:lastRenderedPageBreak/>
        <w:t xml:space="preserve">Using </w:t>
      </w:r>
      <w:r w:rsidR="006D19B6">
        <w:t>s</w:t>
      </w:r>
      <w:r>
        <w:t>cripts</w:t>
      </w:r>
    </w:p>
    <w:p w:rsidR="00791028" w:rsidRPr="00791028" w:rsidRDefault="009B2F30" w:rsidP="007F417C">
      <w:pPr>
        <w:pStyle w:val="ListParagraph"/>
        <w:numPr>
          <w:ilvl w:val="0"/>
          <w:numId w:val="47"/>
        </w:numPr>
        <w:spacing w:after="120"/>
        <w:contextualSpacing w:val="0"/>
        <w:rPr>
          <w:rFonts w:ascii="Arial" w:hAnsi="Arial" w:cs="Arial"/>
        </w:rPr>
      </w:pPr>
      <w:r w:rsidRPr="00791028">
        <w:rPr>
          <w:rFonts w:ascii="Arial" w:hAnsi="Arial" w:cs="Arial"/>
        </w:rPr>
        <w:t>Open a PowerShell administrative command prompt</w:t>
      </w:r>
      <w:r w:rsidR="00791028">
        <w:rPr>
          <w:rFonts w:ascii="Arial" w:hAnsi="Arial" w:cs="Arial"/>
        </w:rPr>
        <w:t>.</w:t>
      </w:r>
      <w:r w:rsidRPr="00791028">
        <w:rPr>
          <w:rFonts w:ascii="Arial" w:hAnsi="Arial" w:cs="Arial"/>
        </w:rPr>
        <w:t xml:space="preserve"> </w:t>
      </w:r>
    </w:p>
    <w:p w:rsidR="00791028" w:rsidRDefault="00791028" w:rsidP="007F417C">
      <w:pPr>
        <w:pStyle w:val="ListParagraph"/>
        <w:numPr>
          <w:ilvl w:val="0"/>
          <w:numId w:val="47"/>
        </w:numPr>
        <w:spacing w:after="120" w:line="240" w:lineRule="auto"/>
        <w:contextualSpacing w:val="0"/>
        <w:textAlignment w:val="center"/>
        <w:rPr>
          <w:rFonts w:ascii="Arial" w:hAnsi="Arial" w:cs="Arial"/>
        </w:rPr>
      </w:pPr>
      <w:r w:rsidRPr="00791028">
        <w:rPr>
          <w:rFonts w:ascii="Arial" w:hAnsi="Arial" w:cs="Arial"/>
        </w:rPr>
        <w:t>E</w:t>
      </w:r>
      <w:r w:rsidR="009B2F30" w:rsidRPr="00791028">
        <w:rPr>
          <w:rFonts w:ascii="Arial" w:hAnsi="Arial" w:cs="Arial"/>
        </w:rPr>
        <w:t>xecute the following command to create the SharePoint farm.</w:t>
      </w:r>
      <w:r w:rsidRPr="00791028">
        <w:rPr>
          <w:rFonts w:ascii="Arial" w:hAnsi="Arial" w:cs="Arial"/>
        </w:rPr>
        <w:t xml:space="preserve"> Note that the block of code represents a single command. </w:t>
      </w:r>
    </w:p>
    <w:p w:rsidR="00791028" w:rsidRPr="00791028" w:rsidRDefault="00791028" w:rsidP="00723AB7">
      <w:pPr>
        <w:spacing w:after="120" w:line="240" w:lineRule="auto"/>
        <w:ind w:left="720"/>
        <w:textAlignment w:val="center"/>
        <w:rPr>
          <w:rFonts w:ascii="Arial" w:hAnsi="Arial" w:cs="Arial"/>
        </w:rPr>
      </w:pPr>
      <w:r w:rsidRPr="00791028">
        <w:rPr>
          <w:rFonts w:ascii="Arial" w:hAnsi="Arial" w:cs="Arial"/>
          <w:b/>
        </w:rPr>
        <w:t>Note</w:t>
      </w:r>
      <w:r w:rsidRPr="00791028">
        <w:rPr>
          <w:rFonts w:ascii="Arial" w:hAnsi="Arial" w:cs="Arial"/>
        </w:rPr>
        <w:t xml:space="preserve">:  Be sure to replace the parameters in bold with values that are appropriate for your environment. </w:t>
      </w:r>
    </w:p>
    <w:p w:rsidR="009B2F30" w:rsidRDefault="006441E9" w:rsidP="00791028">
      <w:pPr>
        <w:pStyle w:val="MtpsCodeSnippet"/>
        <w:ind w:left="720"/>
      </w:pPr>
      <w:r w:rsidRPr="006441E9">
        <w:t>&amp; "</w:t>
      </w:r>
      <w:r w:rsidRPr="00167CDB">
        <w:rPr>
          <w:b/>
        </w:rPr>
        <w:t>C:\Program Files\Common Files\Microsoft Shared\Web Server Extensions\14\BIN</w:t>
      </w:r>
      <w:r w:rsidRPr="006441E9">
        <w:t>\psconfig.exe" -</w:t>
      </w:r>
      <w:proofErr w:type="spellStart"/>
      <w:r w:rsidRPr="006441E9">
        <w:t>cmd</w:t>
      </w:r>
      <w:proofErr w:type="spellEnd"/>
      <w:r w:rsidRPr="006441E9">
        <w:t xml:space="preserve"> </w:t>
      </w:r>
      <w:proofErr w:type="spellStart"/>
      <w:r w:rsidRPr="00167CDB">
        <w:rPr>
          <w:b/>
        </w:rPr>
        <w:t>configdb</w:t>
      </w:r>
      <w:proofErr w:type="spellEnd"/>
      <w:r w:rsidRPr="006441E9">
        <w:t xml:space="preserve"> -create -server '</w:t>
      </w:r>
      <w:r w:rsidRPr="00167CDB">
        <w:rPr>
          <w:b/>
        </w:rPr>
        <w:t>SP1</w:t>
      </w:r>
      <w:r w:rsidRPr="006441E9">
        <w:t>' -database '</w:t>
      </w:r>
      <w:proofErr w:type="spellStart"/>
      <w:r w:rsidRPr="00167CDB">
        <w:rPr>
          <w:b/>
        </w:rPr>
        <w:t>SharePoint_Config_DB</w:t>
      </w:r>
      <w:proofErr w:type="spellEnd"/>
      <w:r w:rsidRPr="006441E9">
        <w:t>' -user '</w:t>
      </w:r>
      <w:r w:rsidRPr="00167CDB">
        <w:rPr>
          <w:b/>
        </w:rPr>
        <w:t>BI\</w:t>
      </w:r>
      <w:proofErr w:type="spellStart"/>
      <w:r w:rsidRPr="00167CDB">
        <w:rPr>
          <w:b/>
        </w:rPr>
        <w:t>BIService</w:t>
      </w:r>
      <w:proofErr w:type="spellEnd"/>
      <w:r w:rsidRPr="006441E9">
        <w:t>' -password 'pass@word1' -passphrase '</w:t>
      </w:r>
      <w:r w:rsidRPr="00167CDB">
        <w:rPr>
          <w:b/>
        </w:rPr>
        <w:t>pass@word1</w:t>
      </w:r>
      <w:r w:rsidRPr="006441E9">
        <w:t>' -</w:t>
      </w:r>
      <w:proofErr w:type="spellStart"/>
      <w:r w:rsidRPr="006441E9">
        <w:t>admincontentdatabase</w:t>
      </w:r>
      <w:proofErr w:type="spellEnd"/>
      <w:r w:rsidRPr="006441E9">
        <w:t xml:space="preserve"> '</w:t>
      </w:r>
      <w:proofErr w:type="spellStart"/>
      <w:r w:rsidRPr="00167CDB">
        <w:rPr>
          <w:b/>
        </w:rPr>
        <w:t>SharePoint_Admin_DB</w:t>
      </w:r>
      <w:proofErr w:type="spellEnd"/>
      <w:r w:rsidRPr="006441E9">
        <w:t>' -</w:t>
      </w:r>
      <w:proofErr w:type="spellStart"/>
      <w:r w:rsidRPr="006441E9">
        <w:t>cmd</w:t>
      </w:r>
      <w:proofErr w:type="spellEnd"/>
      <w:r w:rsidRPr="006441E9">
        <w:t xml:space="preserve"> </w:t>
      </w:r>
      <w:proofErr w:type="spellStart"/>
      <w:r w:rsidRPr="006441E9">
        <w:t>helpcollections</w:t>
      </w:r>
      <w:proofErr w:type="spellEnd"/>
      <w:r w:rsidRPr="006441E9">
        <w:t xml:space="preserve"> -</w:t>
      </w:r>
      <w:proofErr w:type="spellStart"/>
      <w:r w:rsidRPr="006441E9">
        <w:t>installall</w:t>
      </w:r>
      <w:proofErr w:type="spellEnd"/>
      <w:r w:rsidRPr="006441E9">
        <w:t xml:space="preserve"> -</w:t>
      </w:r>
      <w:proofErr w:type="spellStart"/>
      <w:r w:rsidRPr="006441E9">
        <w:t>cmd</w:t>
      </w:r>
      <w:proofErr w:type="spellEnd"/>
      <w:r w:rsidRPr="006441E9">
        <w:t xml:space="preserve"> </w:t>
      </w:r>
      <w:proofErr w:type="spellStart"/>
      <w:r w:rsidRPr="006441E9">
        <w:t>secureresources</w:t>
      </w:r>
      <w:proofErr w:type="spellEnd"/>
      <w:r w:rsidRPr="006441E9">
        <w:t xml:space="preserve"> -</w:t>
      </w:r>
      <w:proofErr w:type="spellStart"/>
      <w:r w:rsidRPr="006441E9">
        <w:t>cmd</w:t>
      </w:r>
      <w:proofErr w:type="spellEnd"/>
      <w:r w:rsidRPr="006441E9">
        <w:t xml:space="preserve"> services -install -</w:t>
      </w:r>
      <w:proofErr w:type="spellStart"/>
      <w:r w:rsidRPr="006441E9">
        <w:t>cmd</w:t>
      </w:r>
      <w:proofErr w:type="spellEnd"/>
      <w:r w:rsidRPr="006441E9">
        <w:t xml:space="preserve"> </w:t>
      </w:r>
      <w:proofErr w:type="spellStart"/>
      <w:r w:rsidRPr="006441E9">
        <w:t>installfeatures</w:t>
      </w:r>
      <w:proofErr w:type="spellEnd"/>
      <w:r w:rsidRPr="006441E9">
        <w:t xml:space="preserve"> -</w:t>
      </w:r>
      <w:proofErr w:type="spellStart"/>
      <w:r w:rsidRPr="006441E9">
        <w:t>cmd</w:t>
      </w:r>
      <w:proofErr w:type="spellEnd"/>
      <w:r w:rsidRPr="006441E9">
        <w:t xml:space="preserve"> </w:t>
      </w:r>
      <w:proofErr w:type="spellStart"/>
      <w:r w:rsidRPr="006441E9">
        <w:t>adminvs</w:t>
      </w:r>
      <w:proofErr w:type="spellEnd"/>
      <w:r w:rsidRPr="006441E9">
        <w:t xml:space="preserve"> -provision -port </w:t>
      </w:r>
      <w:r w:rsidRPr="00167CDB">
        <w:rPr>
          <w:b/>
        </w:rPr>
        <w:t>11111</w:t>
      </w:r>
      <w:r w:rsidRPr="006441E9">
        <w:t xml:space="preserve"> -</w:t>
      </w:r>
      <w:proofErr w:type="spellStart"/>
      <w:r w:rsidRPr="006441E9">
        <w:t>windowsauthprovider</w:t>
      </w:r>
      <w:proofErr w:type="spellEnd"/>
      <w:r w:rsidRPr="006441E9">
        <w:t xml:space="preserve"> </w:t>
      </w:r>
      <w:proofErr w:type="spellStart"/>
      <w:r w:rsidRPr="006441E9">
        <w:t>onlyusentlm</w:t>
      </w:r>
      <w:proofErr w:type="spellEnd"/>
      <w:r w:rsidRPr="006441E9">
        <w:t xml:space="preserve"> -</w:t>
      </w:r>
      <w:proofErr w:type="spellStart"/>
      <w:r w:rsidRPr="006441E9">
        <w:t>cmd</w:t>
      </w:r>
      <w:proofErr w:type="spellEnd"/>
      <w:r w:rsidRPr="006441E9">
        <w:t xml:space="preserve"> </w:t>
      </w:r>
      <w:proofErr w:type="spellStart"/>
      <w:r w:rsidRPr="006441E9">
        <w:t>applicationcontent</w:t>
      </w:r>
      <w:proofErr w:type="spellEnd"/>
      <w:r w:rsidRPr="006441E9">
        <w:t xml:space="preserve"> -install -</w:t>
      </w:r>
      <w:proofErr w:type="spellStart"/>
      <w:r w:rsidRPr="006441E9">
        <w:t>cmd</w:t>
      </w:r>
      <w:proofErr w:type="spellEnd"/>
      <w:r w:rsidRPr="006441E9">
        <w:t xml:space="preserve"> quiet</w:t>
      </w:r>
    </w:p>
    <w:p w:rsidR="00791028" w:rsidRDefault="00167CDB" w:rsidP="007F417C">
      <w:pPr>
        <w:pStyle w:val="ListParagraph"/>
        <w:numPr>
          <w:ilvl w:val="0"/>
          <w:numId w:val="47"/>
        </w:numPr>
        <w:spacing w:after="120" w:line="240" w:lineRule="auto"/>
        <w:contextualSpacing w:val="0"/>
        <w:textAlignment w:val="center"/>
        <w:rPr>
          <w:rFonts w:ascii="Arial" w:hAnsi="Arial" w:cs="Arial"/>
        </w:rPr>
      </w:pPr>
      <w:r w:rsidRPr="00791028">
        <w:rPr>
          <w:rFonts w:ascii="Arial" w:hAnsi="Arial" w:cs="Arial"/>
        </w:rPr>
        <w:t xml:space="preserve">Open a new SharePoint 2010 Management Shell administrative command prompt. </w:t>
      </w:r>
    </w:p>
    <w:p w:rsidR="003E727A" w:rsidRPr="00791028" w:rsidRDefault="00167CDB" w:rsidP="00723AB7">
      <w:pPr>
        <w:spacing w:after="120" w:line="240" w:lineRule="auto"/>
        <w:ind w:left="720"/>
        <w:textAlignment w:val="center"/>
        <w:rPr>
          <w:rFonts w:ascii="Arial" w:hAnsi="Arial" w:cs="Arial"/>
        </w:rPr>
      </w:pPr>
      <w:r w:rsidRPr="00791028">
        <w:rPr>
          <w:rFonts w:ascii="Arial" w:hAnsi="Arial" w:cs="Arial"/>
          <w:b/>
        </w:rPr>
        <w:t>Tip</w:t>
      </w:r>
      <w:r w:rsidRPr="00791028">
        <w:rPr>
          <w:rFonts w:ascii="Arial" w:hAnsi="Arial" w:cs="Arial"/>
        </w:rPr>
        <w:t xml:space="preserve">: Doing so forces PowerShell to query the state of the farm, detecting the changes you just made.) </w:t>
      </w:r>
    </w:p>
    <w:p w:rsidR="00167CDB" w:rsidRPr="00791028" w:rsidRDefault="00167CDB" w:rsidP="007F417C">
      <w:pPr>
        <w:pStyle w:val="ListParagraph"/>
        <w:numPr>
          <w:ilvl w:val="0"/>
          <w:numId w:val="47"/>
        </w:numPr>
        <w:spacing w:after="120"/>
        <w:contextualSpacing w:val="0"/>
        <w:rPr>
          <w:rFonts w:ascii="Arial" w:hAnsi="Arial" w:cs="Arial"/>
        </w:rPr>
      </w:pPr>
      <w:r w:rsidRPr="00791028">
        <w:rPr>
          <w:rFonts w:ascii="Arial" w:hAnsi="Arial" w:cs="Arial"/>
        </w:rPr>
        <w:t xml:space="preserve">Execute the following commands, in order, to add </w:t>
      </w:r>
      <w:proofErr w:type="spellStart"/>
      <w:r w:rsidRPr="00791028">
        <w:rPr>
          <w:rFonts w:ascii="Arial" w:hAnsi="Arial" w:cs="Arial"/>
        </w:rPr>
        <w:t>PowerPivot</w:t>
      </w:r>
      <w:proofErr w:type="spellEnd"/>
      <w:r w:rsidRPr="00791028">
        <w:rPr>
          <w:rFonts w:ascii="Arial" w:hAnsi="Arial" w:cs="Arial"/>
        </w:rPr>
        <w:t xml:space="preserve"> solution packages to SharePoint, import the </w:t>
      </w:r>
      <w:proofErr w:type="spellStart"/>
      <w:r w:rsidRPr="00791028">
        <w:rPr>
          <w:rFonts w:ascii="Arial" w:hAnsi="Arial" w:cs="Arial"/>
        </w:rPr>
        <w:t>PowerPivot</w:t>
      </w:r>
      <w:proofErr w:type="spellEnd"/>
      <w:r w:rsidRPr="00791028">
        <w:rPr>
          <w:rFonts w:ascii="Arial" w:hAnsi="Arial" w:cs="Arial"/>
        </w:rPr>
        <w:t xml:space="preserve"> for SharePoint </w:t>
      </w:r>
      <w:proofErr w:type="spellStart"/>
      <w:r w:rsidRPr="00791028">
        <w:rPr>
          <w:rFonts w:ascii="Arial" w:hAnsi="Arial" w:cs="Arial"/>
        </w:rPr>
        <w:t>cmdlets</w:t>
      </w:r>
      <w:proofErr w:type="spellEnd"/>
      <w:r w:rsidRPr="00791028">
        <w:rPr>
          <w:rFonts w:ascii="Arial" w:hAnsi="Arial" w:cs="Arial"/>
        </w:rPr>
        <w:t xml:space="preserve">, and then deploy the </w:t>
      </w:r>
      <w:proofErr w:type="spellStart"/>
      <w:r w:rsidRPr="00791028">
        <w:rPr>
          <w:rFonts w:ascii="Arial" w:hAnsi="Arial" w:cs="Arial"/>
        </w:rPr>
        <w:t>PowerPivot</w:t>
      </w:r>
      <w:proofErr w:type="spellEnd"/>
      <w:r w:rsidRPr="00791028">
        <w:rPr>
          <w:rFonts w:ascii="Arial" w:hAnsi="Arial" w:cs="Arial"/>
        </w:rPr>
        <w:t xml:space="preserve"> solution to the SharePoint farm for </w:t>
      </w:r>
      <w:proofErr w:type="spellStart"/>
      <w:r w:rsidRPr="00791028">
        <w:rPr>
          <w:rFonts w:ascii="Arial" w:hAnsi="Arial" w:cs="Arial"/>
        </w:rPr>
        <w:t>PowerPivot</w:t>
      </w:r>
      <w:proofErr w:type="spellEnd"/>
      <w:r w:rsidRPr="00791028">
        <w:rPr>
          <w:rFonts w:ascii="Arial" w:hAnsi="Arial" w:cs="Arial"/>
        </w:rPr>
        <w:t>.</w:t>
      </w:r>
      <w:r w:rsidR="00791028">
        <w:rPr>
          <w:rFonts w:ascii="Arial" w:hAnsi="Arial" w:cs="Arial"/>
        </w:rPr>
        <w:t xml:space="preserve"> Be sure to replace the arguments in bold with values appropriate for your environment.</w:t>
      </w:r>
    </w:p>
    <w:p w:rsidR="00167CDB" w:rsidRPr="00167CDB" w:rsidRDefault="00167CDB" w:rsidP="00791028">
      <w:pPr>
        <w:pStyle w:val="MtpsCodeSnippet"/>
        <w:ind w:left="720"/>
      </w:pPr>
      <w:r w:rsidRPr="00167CDB">
        <w:t xml:space="preserve">Import-Module </w:t>
      </w:r>
      <w:r w:rsidRPr="000D1803">
        <w:rPr>
          <w:b/>
        </w:rPr>
        <w:t>'C</w:t>
      </w:r>
      <w:proofErr w:type="gramStart"/>
      <w:r w:rsidRPr="000D1803">
        <w:rPr>
          <w:b/>
        </w:rPr>
        <w:t>:\</w:t>
      </w:r>
      <w:proofErr w:type="gramEnd"/>
      <w:r w:rsidRPr="000D1803">
        <w:rPr>
          <w:b/>
        </w:rPr>
        <w:t>Program Files\Microsoft SQL Server\110\Tools\PowerPivotTools\ConfigurationTool\Resources</w:t>
      </w:r>
      <w:r w:rsidRPr="00167CDB">
        <w:t>\ConfigurePowerPivot.ps1'</w:t>
      </w:r>
    </w:p>
    <w:p w:rsidR="00167CDB" w:rsidRPr="00167CDB" w:rsidRDefault="00167CDB" w:rsidP="00791028">
      <w:pPr>
        <w:pStyle w:val="MtpsCodeSnippet"/>
        <w:ind w:left="720"/>
      </w:pPr>
    </w:p>
    <w:p w:rsidR="00167CDB" w:rsidRPr="00167CDB" w:rsidRDefault="00167CDB" w:rsidP="00791028">
      <w:pPr>
        <w:pStyle w:val="MtpsCodeSnippet"/>
        <w:ind w:left="720"/>
      </w:pPr>
      <w:r w:rsidRPr="00167CDB">
        <w:t>Add-</w:t>
      </w:r>
      <w:proofErr w:type="spellStart"/>
      <w:r w:rsidRPr="00167CDB">
        <w:t>SPSolution</w:t>
      </w:r>
      <w:proofErr w:type="spellEnd"/>
      <w:r w:rsidRPr="00167CDB">
        <w:t xml:space="preserve"> -</w:t>
      </w:r>
      <w:proofErr w:type="spellStart"/>
      <w:r w:rsidRPr="00167CDB">
        <w:t>LiteralPath</w:t>
      </w:r>
      <w:proofErr w:type="spellEnd"/>
      <w:r w:rsidRPr="00167CDB">
        <w:t xml:space="preserve"> </w:t>
      </w:r>
      <w:r w:rsidRPr="000D1803">
        <w:rPr>
          <w:b/>
        </w:rPr>
        <w:t>'C</w:t>
      </w:r>
      <w:proofErr w:type="gramStart"/>
      <w:r w:rsidRPr="000D1803">
        <w:rPr>
          <w:b/>
        </w:rPr>
        <w:t>:\</w:t>
      </w:r>
      <w:proofErr w:type="gramEnd"/>
      <w:r w:rsidRPr="000D1803">
        <w:rPr>
          <w:b/>
        </w:rPr>
        <w:t>Program Files\Microsoft SQL Server\110\Tools\PowerPivotTools\ConfigurationTool\Resources</w:t>
      </w:r>
      <w:r w:rsidRPr="00167CDB">
        <w:t>\PowerPivotFarm.wsp'</w:t>
      </w:r>
    </w:p>
    <w:p w:rsidR="00167CDB" w:rsidRPr="00167CDB" w:rsidRDefault="00167CDB" w:rsidP="00791028">
      <w:pPr>
        <w:pStyle w:val="MtpsCodeSnippet"/>
        <w:ind w:left="720"/>
      </w:pPr>
      <w:r w:rsidRPr="00167CDB">
        <w:t>Add-</w:t>
      </w:r>
      <w:proofErr w:type="spellStart"/>
      <w:r w:rsidRPr="00167CDB">
        <w:t>SPSolution</w:t>
      </w:r>
      <w:proofErr w:type="spellEnd"/>
      <w:r w:rsidRPr="00167CDB">
        <w:t xml:space="preserve"> -</w:t>
      </w:r>
      <w:proofErr w:type="spellStart"/>
      <w:r w:rsidRPr="00167CDB">
        <w:t>LiteralPath</w:t>
      </w:r>
      <w:proofErr w:type="spellEnd"/>
      <w:r w:rsidRPr="00167CDB">
        <w:t xml:space="preserve"> </w:t>
      </w:r>
      <w:r w:rsidRPr="000D1803">
        <w:rPr>
          <w:b/>
        </w:rPr>
        <w:t>'C</w:t>
      </w:r>
      <w:proofErr w:type="gramStart"/>
      <w:r w:rsidRPr="000D1803">
        <w:rPr>
          <w:b/>
        </w:rPr>
        <w:t>:\</w:t>
      </w:r>
      <w:proofErr w:type="gramEnd"/>
      <w:r w:rsidRPr="000D1803">
        <w:rPr>
          <w:b/>
        </w:rPr>
        <w:t>Program Files\Microsoft SQL Server\110\Tools\PowerPivotTools\ConfigurationTool\Resources</w:t>
      </w:r>
      <w:r w:rsidRPr="00167CDB">
        <w:t>\PowerPivotWebApp.wsp'</w:t>
      </w:r>
    </w:p>
    <w:p w:rsidR="00167CDB" w:rsidRDefault="00167CDB" w:rsidP="00791028">
      <w:pPr>
        <w:pStyle w:val="MtpsCodeSnippet"/>
        <w:ind w:left="720"/>
      </w:pPr>
      <w:proofErr w:type="spellStart"/>
      <w:r w:rsidRPr="00167CDB">
        <w:t>DeployFarmSolution</w:t>
      </w:r>
      <w:proofErr w:type="spellEnd"/>
    </w:p>
    <w:p w:rsidR="00791028" w:rsidRPr="00167CDB" w:rsidRDefault="00791028" w:rsidP="00791028">
      <w:pPr>
        <w:pStyle w:val="MtpsCodeSnippet"/>
        <w:ind w:left="720"/>
      </w:pPr>
    </w:p>
    <w:p w:rsidR="00167CDB" w:rsidRDefault="00167CDB" w:rsidP="00791028">
      <w:pPr>
        <w:pStyle w:val="MtpsCodeSnippet"/>
        <w:ind w:left="720"/>
      </w:pPr>
      <w:proofErr w:type="spellStart"/>
      <w:r w:rsidRPr="00167CDB">
        <w:t>DeployWebAppSolutionToCentralAdmin</w:t>
      </w:r>
      <w:proofErr w:type="spellEnd"/>
    </w:p>
    <w:p w:rsidR="00791028" w:rsidRPr="00167CDB" w:rsidRDefault="00791028" w:rsidP="00791028">
      <w:pPr>
        <w:pStyle w:val="MtpsCodeSnippet"/>
        <w:ind w:left="720"/>
      </w:pPr>
    </w:p>
    <w:p w:rsidR="00167CDB" w:rsidRDefault="00167CDB" w:rsidP="00791028">
      <w:pPr>
        <w:pStyle w:val="MtpsCodeSnippet"/>
        <w:ind w:left="720"/>
      </w:pPr>
      <w:r w:rsidRPr="00167CDB">
        <w:t>Install-</w:t>
      </w:r>
      <w:proofErr w:type="spellStart"/>
      <w:r w:rsidRPr="00167CDB">
        <w:t>SPFeature</w:t>
      </w:r>
      <w:proofErr w:type="spellEnd"/>
      <w:r w:rsidRPr="00167CDB">
        <w:t xml:space="preserve"> -path </w:t>
      </w:r>
      <w:proofErr w:type="spellStart"/>
      <w:r w:rsidRPr="00167CDB">
        <w:t>PowerPivot</w:t>
      </w:r>
      <w:proofErr w:type="spellEnd"/>
    </w:p>
    <w:p w:rsidR="00791028" w:rsidRPr="00167CDB" w:rsidRDefault="00791028" w:rsidP="00791028">
      <w:pPr>
        <w:pStyle w:val="MtpsCodeSnippet"/>
        <w:ind w:left="720"/>
      </w:pPr>
    </w:p>
    <w:p w:rsidR="00167CDB" w:rsidRDefault="00167CDB" w:rsidP="00791028">
      <w:pPr>
        <w:pStyle w:val="MtpsCodeSnippet"/>
        <w:ind w:left="720"/>
      </w:pPr>
      <w:r w:rsidRPr="00167CDB">
        <w:t>Install-</w:t>
      </w:r>
      <w:proofErr w:type="spellStart"/>
      <w:r w:rsidRPr="00167CDB">
        <w:t>SPFeature</w:t>
      </w:r>
      <w:proofErr w:type="spellEnd"/>
      <w:r w:rsidRPr="00167CDB">
        <w:t xml:space="preserve"> -path </w:t>
      </w:r>
      <w:proofErr w:type="spellStart"/>
      <w:r w:rsidRPr="00167CDB">
        <w:t>PowerPivotAdmin</w:t>
      </w:r>
      <w:proofErr w:type="spellEnd"/>
    </w:p>
    <w:p w:rsidR="00791028" w:rsidRPr="00167CDB" w:rsidRDefault="00791028" w:rsidP="00791028">
      <w:pPr>
        <w:pStyle w:val="MtpsCodeSnippet"/>
        <w:ind w:left="720"/>
      </w:pPr>
    </w:p>
    <w:p w:rsidR="000D1803" w:rsidRDefault="00167CDB" w:rsidP="00791028">
      <w:pPr>
        <w:pStyle w:val="MtpsCodeSnippet"/>
        <w:ind w:left="720"/>
      </w:pPr>
      <w:r w:rsidRPr="00167CDB">
        <w:t>Install-</w:t>
      </w:r>
      <w:proofErr w:type="spellStart"/>
      <w:r w:rsidRPr="00167CDB">
        <w:t>SPFeature</w:t>
      </w:r>
      <w:proofErr w:type="spellEnd"/>
      <w:r w:rsidRPr="00167CDB">
        <w:t xml:space="preserve"> -path </w:t>
      </w:r>
      <w:proofErr w:type="spellStart"/>
      <w:r w:rsidRPr="00167CDB">
        <w:t>PowerPivotSite</w:t>
      </w:r>
      <w:proofErr w:type="spellEnd"/>
    </w:p>
    <w:p w:rsidR="00791028" w:rsidRPr="0028206E" w:rsidRDefault="00791028" w:rsidP="00791028">
      <w:pPr>
        <w:pStyle w:val="MtpsCodeSnippet"/>
        <w:ind w:left="720"/>
      </w:pPr>
    </w:p>
    <w:p w:rsidR="003E727A" w:rsidRPr="00791028" w:rsidRDefault="00791028" w:rsidP="007F417C">
      <w:pPr>
        <w:pStyle w:val="ListParagraph"/>
        <w:numPr>
          <w:ilvl w:val="0"/>
          <w:numId w:val="47"/>
        </w:numPr>
        <w:spacing w:after="120"/>
        <w:contextualSpacing w:val="0"/>
        <w:rPr>
          <w:rFonts w:ascii="Arial" w:hAnsi="Arial" w:cs="Arial"/>
        </w:rPr>
      </w:pPr>
      <w:r>
        <w:rPr>
          <w:rFonts w:ascii="Arial" w:hAnsi="Arial" w:cs="Arial"/>
        </w:rPr>
        <w:t>O</w:t>
      </w:r>
      <w:r w:rsidR="000D1803" w:rsidRPr="00791028">
        <w:rPr>
          <w:rFonts w:ascii="Arial" w:hAnsi="Arial" w:cs="Arial"/>
        </w:rPr>
        <w:t xml:space="preserve">pen a </w:t>
      </w:r>
      <w:r w:rsidR="000D1803" w:rsidRPr="00791028">
        <w:rPr>
          <w:rFonts w:ascii="Arial" w:hAnsi="Arial" w:cs="Arial"/>
          <w:b/>
        </w:rPr>
        <w:t>new</w:t>
      </w:r>
      <w:r w:rsidR="000D1803" w:rsidRPr="00791028">
        <w:rPr>
          <w:rFonts w:ascii="Arial" w:hAnsi="Arial" w:cs="Arial"/>
        </w:rPr>
        <w:t xml:space="preserve"> SharePoint 2010 Management Shell administrative command prompt</w:t>
      </w:r>
      <w:r>
        <w:rPr>
          <w:rFonts w:ascii="Arial" w:hAnsi="Arial" w:cs="Arial"/>
        </w:rPr>
        <w:t>, to register the newly installed components</w:t>
      </w:r>
      <w:r w:rsidR="000D1803" w:rsidRPr="00791028">
        <w:rPr>
          <w:rFonts w:ascii="Arial" w:hAnsi="Arial" w:cs="Arial"/>
        </w:rPr>
        <w:t xml:space="preserve">. </w:t>
      </w:r>
    </w:p>
    <w:p w:rsidR="003E727A" w:rsidRPr="002D3550" w:rsidRDefault="000D1803" w:rsidP="007F417C">
      <w:pPr>
        <w:pStyle w:val="ListParagraph"/>
        <w:numPr>
          <w:ilvl w:val="0"/>
          <w:numId w:val="47"/>
        </w:numPr>
        <w:spacing w:after="120"/>
        <w:contextualSpacing w:val="0"/>
        <w:rPr>
          <w:rFonts w:ascii="Arial" w:hAnsi="Arial" w:cs="Arial"/>
        </w:rPr>
      </w:pPr>
      <w:r w:rsidRPr="002D3550">
        <w:rPr>
          <w:rFonts w:ascii="Arial" w:hAnsi="Arial" w:cs="Arial"/>
        </w:rPr>
        <w:t>Execute the following commands</w:t>
      </w:r>
      <w:r w:rsidR="00B45FA8" w:rsidRPr="002D3550">
        <w:rPr>
          <w:rFonts w:ascii="Arial" w:hAnsi="Arial" w:cs="Arial"/>
        </w:rPr>
        <w:t xml:space="preserve"> (in order) to import the </w:t>
      </w:r>
      <w:proofErr w:type="spellStart"/>
      <w:r w:rsidR="00B45FA8" w:rsidRPr="002D3550">
        <w:rPr>
          <w:rFonts w:ascii="Arial" w:hAnsi="Arial" w:cs="Arial"/>
        </w:rPr>
        <w:t>PowerPivot</w:t>
      </w:r>
      <w:proofErr w:type="spellEnd"/>
      <w:r w:rsidR="00B45FA8" w:rsidRPr="002D3550">
        <w:rPr>
          <w:rFonts w:ascii="Arial" w:hAnsi="Arial" w:cs="Arial"/>
        </w:rPr>
        <w:t xml:space="preserve"> for SharePoint </w:t>
      </w:r>
      <w:proofErr w:type="spellStart"/>
      <w:r w:rsidR="00B45FA8" w:rsidRPr="002D3550">
        <w:rPr>
          <w:rFonts w:ascii="Arial" w:hAnsi="Arial" w:cs="Arial"/>
        </w:rPr>
        <w:t>cmdlets</w:t>
      </w:r>
      <w:proofErr w:type="spellEnd"/>
      <w:r w:rsidR="00B45FA8" w:rsidRPr="002D3550">
        <w:rPr>
          <w:rFonts w:ascii="Arial" w:hAnsi="Arial" w:cs="Arial"/>
        </w:rPr>
        <w:t xml:space="preserve"> and configure the </w:t>
      </w:r>
      <w:proofErr w:type="spellStart"/>
      <w:r w:rsidR="00B45FA8" w:rsidRPr="002D3550">
        <w:rPr>
          <w:rFonts w:ascii="Arial" w:hAnsi="Arial" w:cs="Arial"/>
        </w:rPr>
        <w:t>PowerPivot</w:t>
      </w:r>
      <w:proofErr w:type="spellEnd"/>
      <w:r w:rsidR="00B45FA8" w:rsidRPr="002D3550">
        <w:rPr>
          <w:rFonts w:ascii="Arial" w:hAnsi="Arial" w:cs="Arial"/>
        </w:rPr>
        <w:t xml:space="preserve"> solution in the SharePoint farm.</w:t>
      </w:r>
      <w:r w:rsidR="003E727A" w:rsidRPr="002D3550">
        <w:rPr>
          <w:rFonts w:ascii="Arial" w:hAnsi="Arial" w:cs="Arial"/>
        </w:rPr>
        <w:t xml:space="preserve"> Be sure to change the arguments in bold as needed for your environment.</w:t>
      </w:r>
    </w:p>
    <w:p w:rsidR="00B45FA8" w:rsidRDefault="00B45FA8" w:rsidP="00B45FA8">
      <w:pPr>
        <w:pStyle w:val="MtpsCodeSnippet"/>
        <w:ind w:left="720"/>
      </w:pPr>
      <w:r>
        <w:t xml:space="preserve">Import-Module </w:t>
      </w:r>
      <w:r w:rsidRPr="002277A6">
        <w:rPr>
          <w:b/>
        </w:rPr>
        <w:t>'C</w:t>
      </w:r>
      <w:proofErr w:type="gramStart"/>
      <w:r w:rsidRPr="002277A6">
        <w:rPr>
          <w:b/>
        </w:rPr>
        <w:t>:\</w:t>
      </w:r>
      <w:proofErr w:type="gramEnd"/>
      <w:r w:rsidRPr="002277A6">
        <w:rPr>
          <w:b/>
        </w:rPr>
        <w:t>Program Files\Microsoft SQL Server\110\Tools\PowerPivotTools\ConfigurationTool\Resources</w:t>
      </w:r>
      <w:r>
        <w:t>\ConfigurePowerPivot.ps1'</w:t>
      </w:r>
    </w:p>
    <w:p w:rsidR="00B45FA8" w:rsidRDefault="00B45FA8" w:rsidP="00B45FA8">
      <w:pPr>
        <w:pStyle w:val="MtpsCodeSnippet"/>
        <w:ind w:left="720"/>
      </w:pPr>
    </w:p>
    <w:p w:rsidR="00B45FA8" w:rsidRDefault="00B45FA8" w:rsidP="00B45FA8">
      <w:pPr>
        <w:pStyle w:val="MtpsCodeSnippet"/>
        <w:ind w:left="720"/>
      </w:pPr>
      <w:r>
        <w:t xml:space="preserve">$password = </w:t>
      </w:r>
      <w:proofErr w:type="spellStart"/>
      <w:r>
        <w:t>convertto-securestring</w:t>
      </w:r>
      <w:proofErr w:type="spellEnd"/>
      <w:r>
        <w:t xml:space="preserve"> "</w:t>
      </w:r>
      <w:r w:rsidRPr="002277A6">
        <w:rPr>
          <w:b/>
        </w:rPr>
        <w:t>pass@word1</w:t>
      </w:r>
      <w:r>
        <w:t>" -</w:t>
      </w:r>
      <w:proofErr w:type="spellStart"/>
      <w:r>
        <w:t>asplaintext</w:t>
      </w:r>
      <w:proofErr w:type="spellEnd"/>
      <w:r>
        <w:t xml:space="preserve"> </w:t>
      </w:r>
      <w:r w:rsidR="00970A80">
        <w:t>-</w:t>
      </w:r>
      <w:r>
        <w:t>force</w:t>
      </w:r>
    </w:p>
    <w:p w:rsidR="00B45FA8" w:rsidRDefault="00B45FA8" w:rsidP="00B45FA8">
      <w:pPr>
        <w:pStyle w:val="MtpsCodeSnippet"/>
        <w:ind w:left="720"/>
      </w:pPr>
    </w:p>
    <w:p w:rsidR="00B45FA8" w:rsidRDefault="00B45FA8" w:rsidP="00B45FA8">
      <w:pPr>
        <w:pStyle w:val="MtpsCodeSnippet"/>
        <w:ind w:left="720"/>
      </w:pPr>
      <w:proofErr w:type="spellStart"/>
      <w:r>
        <w:t>SetEngineServiceCredentials</w:t>
      </w:r>
      <w:proofErr w:type="spellEnd"/>
      <w:r>
        <w:t xml:space="preserve"> </w:t>
      </w:r>
      <w:r w:rsidRPr="002277A6">
        <w:rPr>
          <w:b/>
        </w:rPr>
        <w:t>'BI\</w:t>
      </w:r>
      <w:proofErr w:type="spellStart"/>
      <w:r w:rsidRPr="002277A6">
        <w:rPr>
          <w:b/>
        </w:rPr>
        <w:t>BIService</w:t>
      </w:r>
      <w:proofErr w:type="spellEnd"/>
      <w:r>
        <w:t>' $password; New-</w:t>
      </w:r>
      <w:proofErr w:type="spellStart"/>
      <w:r>
        <w:t>PowerPivotEngineServiceInstance</w:t>
      </w:r>
      <w:proofErr w:type="spellEnd"/>
      <w:r>
        <w:t xml:space="preserve"> -Provision</w:t>
      </w:r>
      <w:proofErr w:type="gramStart"/>
      <w:r>
        <w:t>:$</w:t>
      </w:r>
      <w:proofErr w:type="gramEnd"/>
      <w:r>
        <w:t>true</w:t>
      </w:r>
    </w:p>
    <w:p w:rsidR="00B45FA8" w:rsidRDefault="00B45FA8" w:rsidP="00B45FA8">
      <w:pPr>
        <w:pStyle w:val="MtpsCodeSnippet"/>
        <w:ind w:left="720"/>
      </w:pPr>
    </w:p>
    <w:p w:rsidR="00B45FA8" w:rsidRDefault="00B45FA8" w:rsidP="00B45FA8">
      <w:pPr>
        <w:pStyle w:val="MtpsCodeSnippet"/>
        <w:ind w:left="720"/>
      </w:pPr>
      <w:r>
        <w:t>New-</w:t>
      </w:r>
      <w:proofErr w:type="spellStart"/>
      <w:r>
        <w:t>PowerPivotSystemServiceInstance</w:t>
      </w:r>
      <w:proofErr w:type="spellEnd"/>
      <w:r>
        <w:t xml:space="preserve"> -Provision</w:t>
      </w:r>
      <w:proofErr w:type="gramStart"/>
      <w:r>
        <w:t>:$</w:t>
      </w:r>
      <w:proofErr w:type="gramEnd"/>
      <w:r>
        <w:t>true</w:t>
      </w:r>
    </w:p>
    <w:p w:rsidR="00B45FA8" w:rsidRDefault="00B45FA8" w:rsidP="00B45FA8">
      <w:pPr>
        <w:pStyle w:val="MtpsCodeSnippet"/>
        <w:ind w:left="720"/>
      </w:pPr>
    </w:p>
    <w:p w:rsidR="00B45FA8" w:rsidRDefault="00B45FA8" w:rsidP="00B45FA8">
      <w:pPr>
        <w:pStyle w:val="MtpsCodeSnippet"/>
        <w:ind w:left="720"/>
      </w:pPr>
      <w:r>
        <w:t>New-</w:t>
      </w:r>
      <w:proofErr w:type="spellStart"/>
      <w:r>
        <w:t>PowerPivotServiceApplication</w:t>
      </w:r>
      <w:proofErr w:type="spellEnd"/>
      <w:r>
        <w:t xml:space="preserve"> -</w:t>
      </w:r>
      <w:proofErr w:type="spellStart"/>
      <w:r>
        <w:t>ServiceApplicationName</w:t>
      </w:r>
      <w:proofErr w:type="spellEnd"/>
      <w:r>
        <w:t xml:space="preserve"> </w:t>
      </w:r>
      <w:r w:rsidRPr="002277A6">
        <w:rPr>
          <w:b/>
        </w:rPr>
        <w:t xml:space="preserve">'Default </w:t>
      </w:r>
      <w:proofErr w:type="spellStart"/>
      <w:r w:rsidRPr="002277A6">
        <w:rPr>
          <w:b/>
        </w:rPr>
        <w:t>PowerPivot</w:t>
      </w:r>
      <w:proofErr w:type="spellEnd"/>
      <w:r w:rsidRPr="002277A6">
        <w:rPr>
          <w:b/>
        </w:rPr>
        <w:t xml:space="preserve"> Service Application</w:t>
      </w:r>
      <w:r>
        <w:t>' -</w:t>
      </w:r>
      <w:proofErr w:type="spellStart"/>
      <w:r>
        <w:t>DatabaseServerName</w:t>
      </w:r>
      <w:proofErr w:type="spellEnd"/>
      <w:r>
        <w:t xml:space="preserve"> '</w:t>
      </w:r>
      <w:r w:rsidRPr="002277A6">
        <w:rPr>
          <w:b/>
        </w:rPr>
        <w:t>SP1</w:t>
      </w:r>
      <w:r>
        <w:t>' -</w:t>
      </w:r>
      <w:proofErr w:type="spellStart"/>
      <w:r>
        <w:t>DatabaseName</w:t>
      </w:r>
      <w:proofErr w:type="spellEnd"/>
      <w:r>
        <w:t xml:space="preserve"> '</w:t>
      </w:r>
      <w:proofErr w:type="spellStart"/>
      <w:r w:rsidRPr="002277A6">
        <w:rPr>
          <w:b/>
        </w:rPr>
        <w:t>DefaultPowerPivotServiceApplicationDB</w:t>
      </w:r>
      <w:proofErr w:type="spellEnd"/>
      <w:r>
        <w:t>' -</w:t>
      </w:r>
      <w:proofErr w:type="spellStart"/>
      <w:r>
        <w:t>AddToDefaultProxyGroup</w:t>
      </w:r>
      <w:proofErr w:type="spellEnd"/>
      <w:proofErr w:type="gramStart"/>
      <w:r>
        <w:t>:$</w:t>
      </w:r>
      <w:proofErr w:type="spellStart"/>
      <w:proofErr w:type="gramEnd"/>
      <w:r>
        <w:t>true;Set-PowerPivotSystemService</w:t>
      </w:r>
      <w:proofErr w:type="spellEnd"/>
      <w:r>
        <w:t xml:space="preserve"> -</w:t>
      </w:r>
      <w:proofErr w:type="spellStart"/>
      <w:r>
        <w:t>WorkbookUpgradeOnDataRefresh</w:t>
      </w:r>
      <w:proofErr w:type="spellEnd"/>
      <w:r>
        <w:t>:$</w:t>
      </w:r>
      <w:r w:rsidRPr="002277A6">
        <w:rPr>
          <w:b/>
        </w:rPr>
        <w:t>True</w:t>
      </w:r>
      <w:r>
        <w:t xml:space="preserve"> -Confirm:$false</w:t>
      </w:r>
    </w:p>
    <w:p w:rsidR="00B45FA8" w:rsidRDefault="00B45FA8" w:rsidP="00B45FA8">
      <w:pPr>
        <w:pStyle w:val="MtpsCodeSnippet"/>
        <w:ind w:left="720"/>
      </w:pPr>
    </w:p>
    <w:p w:rsidR="00B45FA8" w:rsidRDefault="00B45FA8" w:rsidP="00B45FA8">
      <w:pPr>
        <w:pStyle w:val="MtpsCodeSnippet"/>
        <w:ind w:left="720"/>
      </w:pPr>
      <w:proofErr w:type="spellStart"/>
      <w:r>
        <w:t>CreateWebApplication</w:t>
      </w:r>
      <w:proofErr w:type="spellEnd"/>
      <w:r>
        <w:t xml:space="preserve"> '</w:t>
      </w:r>
      <w:r w:rsidRPr="002277A6">
        <w:rPr>
          <w:b/>
        </w:rPr>
        <w:t>SharePoint - 80</w:t>
      </w:r>
      <w:r>
        <w:t>' 'http</w:t>
      </w:r>
      <w:proofErr w:type="gramStart"/>
      <w:r>
        <w:t>:/</w:t>
      </w:r>
      <w:proofErr w:type="gramEnd"/>
      <w:r>
        <w:t>/</w:t>
      </w:r>
      <w:r w:rsidRPr="002277A6">
        <w:rPr>
          <w:b/>
        </w:rPr>
        <w:t>SP1</w:t>
      </w:r>
      <w:r>
        <w:t>' 'Default Application Pool' '</w:t>
      </w:r>
      <w:r w:rsidRPr="002277A6">
        <w:rPr>
          <w:b/>
        </w:rPr>
        <w:t>BI\</w:t>
      </w:r>
      <w:proofErr w:type="spellStart"/>
      <w:r w:rsidRPr="002277A6">
        <w:rPr>
          <w:b/>
        </w:rPr>
        <w:t>BIService</w:t>
      </w:r>
      <w:proofErr w:type="spellEnd"/>
      <w:r>
        <w:t>' $password '</w:t>
      </w:r>
      <w:r w:rsidRPr="002277A6">
        <w:rPr>
          <w:b/>
        </w:rPr>
        <w:t>SP1</w:t>
      </w:r>
      <w:r>
        <w:t>' '</w:t>
      </w:r>
      <w:proofErr w:type="spellStart"/>
      <w:r w:rsidRPr="002277A6">
        <w:rPr>
          <w:b/>
        </w:rPr>
        <w:t>DefaultWebApplicationDB</w:t>
      </w:r>
      <w:proofErr w:type="spellEnd"/>
      <w:r>
        <w:t>'</w:t>
      </w:r>
    </w:p>
    <w:p w:rsidR="00B45FA8" w:rsidRDefault="00B45FA8" w:rsidP="00B45FA8">
      <w:pPr>
        <w:pStyle w:val="MtpsCodeSnippet"/>
        <w:ind w:left="720"/>
      </w:pPr>
    </w:p>
    <w:p w:rsidR="00B45FA8" w:rsidRDefault="00B45FA8" w:rsidP="00B45FA8">
      <w:pPr>
        <w:pStyle w:val="MtpsCodeSnippet"/>
        <w:ind w:left="720"/>
      </w:pPr>
      <w:proofErr w:type="spellStart"/>
      <w:r>
        <w:t>DeployWebAppSolution</w:t>
      </w:r>
      <w:proofErr w:type="spellEnd"/>
      <w:r>
        <w:t xml:space="preserve"> 'http</w:t>
      </w:r>
      <w:proofErr w:type="gramStart"/>
      <w:r>
        <w:t>:/</w:t>
      </w:r>
      <w:proofErr w:type="gramEnd"/>
      <w:r>
        <w:t>/</w:t>
      </w:r>
      <w:r w:rsidRPr="002277A6">
        <w:rPr>
          <w:b/>
        </w:rPr>
        <w:t>SP1</w:t>
      </w:r>
      <w:r>
        <w:t xml:space="preserve">' </w:t>
      </w:r>
      <w:r w:rsidRPr="002277A6">
        <w:rPr>
          <w:b/>
        </w:rPr>
        <w:t>2047</w:t>
      </w:r>
    </w:p>
    <w:p w:rsidR="00B45FA8" w:rsidRDefault="00B45FA8" w:rsidP="00B45FA8">
      <w:pPr>
        <w:pStyle w:val="MtpsCodeSnippet"/>
        <w:ind w:left="720"/>
      </w:pPr>
    </w:p>
    <w:p w:rsidR="00B45FA8" w:rsidRDefault="00B45FA8" w:rsidP="00B45FA8">
      <w:pPr>
        <w:pStyle w:val="MtpsCodeSnippet"/>
        <w:ind w:left="720"/>
      </w:pPr>
      <w:r>
        <w:t>New-</w:t>
      </w:r>
      <w:proofErr w:type="spellStart"/>
      <w:r>
        <w:t>SPSite</w:t>
      </w:r>
      <w:proofErr w:type="spellEnd"/>
      <w:r>
        <w:t xml:space="preserve"> -</w:t>
      </w:r>
      <w:proofErr w:type="spellStart"/>
      <w:r>
        <w:t>Url</w:t>
      </w:r>
      <w:proofErr w:type="spellEnd"/>
      <w:r>
        <w:t xml:space="preserve"> 'http://</w:t>
      </w:r>
      <w:r w:rsidRPr="002277A6">
        <w:rPr>
          <w:b/>
        </w:rPr>
        <w:t>SP1</w:t>
      </w:r>
      <w:r>
        <w:t>' -</w:t>
      </w:r>
      <w:proofErr w:type="spellStart"/>
      <w:r>
        <w:t>OwnerEmail</w:t>
      </w:r>
      <w:proofErr w:type="spellEnd"/>
      <w:r>
        <w:t xml:space="preserve"> </w:t>
      </w:r>
      <w:r w:rsidRPr="002277A6">
        <w:rPr>
          <w:b/>
        </w:rPr>
        <w:t>'biadmin@yourdomain.com</w:t>
      </w:r>
      <w:r>
        <w:t>' -</w:t>
      </w:r>
      <w:proofErr w:type="spellStart"/>
      <w:r>
        <w:t>OwnerAlias</w:t>
      </w:r>
      <w:proofErr w:type="spellEnd"/>
      <w:r>
        <w:t xml:space="preserve"> '</w:t>
      </w:r>
      <w:r w:rsidRPr="002277A6">
        <w:rPr>
          <w:b/>
        </w:rPr>
        <w:t>BI\</w:t>
      </w:r>
      <w:proofErr w:type="spellStart"/>
      <w:r w:rsidRPr="002277A6">
        <w:rPr>
          <w:b/>
        </w:rPr>
        <w:t>BIService</w:t>
      </w:r>
      <w:proofErr w:type="spellEnd"/>
      <w:r>
        <w:t>' -</w:t>
      </w:r>
      <w:proofErr w:type="spellStart"/>
      <w:r>
        <w:t>SecondaryOwnerAlias</w:t>
      </w:r>
      <w:proofErr w:type="spellEnd"/>
      <w:r>
        <w:t xml:space="preserve"> '</w:t>
      </w:r>
      <w:r w:rsidRPr="002277A6">
        <w:rPr>
          <w:b/>
        </w:rPr>
        <w:t>BI\</w:t>
      </w:r>
      <w:proofErr w:type="spellStart"/>
      <w:r w:rsidRPr="002277A6">
        <w:rPr>
          <w:b/>
        </w:rPr>
        <w:t>BIAdmin</w:t>
      </w:r>
      <w:proofErr w:type="spellEnd"/>
      <w:r>
        <w:t>' -Template 'PowerPivot#0' -Name  '</w:t>
      </w:r>
      <w:proofErr w:type="spellStart"/>
      <w:r w:rsidRPr="002277A6">
        <w:rPr>
          <w:b/>
        </w:rPr>
        <w:t>PowerPivot</w:t>
      </w:r>
      <w:proofErr w:type="spellEnd"/>
      <w:r w:rsidRPr="002277A6">
        <w:rPr>
          <w:b/>
        </w:rPr>
        <w:t xml:space="preserve"> Site</w:t>
      </w:r>
      <w:r>
        <w:t>'</w:t>
      </w:r>
    </w:p>
    <w:p w:rsidR="00B45FA8" w:rsidRDefault="00B45FA8" w:rsidP="00B45FA8">
      <w:pPr>
        <w:pStyle w:val="MtpsCodeSnippet"/>
        <w:ind w:left="720"/>
      </w:pPr>
    </w:p>
    <w:p w:rsidR="00B45FA8" w:rsidRDefault="00B45FA8" w:rsidP="00B45FA8">
      <w:pPr>
        <w:pStyle w:val="MtpsCodeSnippet"/>
        <w:ind w:left="720"/>
      </w:pPr>
      <w:proofErr w:type="spellStart"/>
      <w:r>
        <w:lastRenderedPageBreak/>
        <w:t>EnableSiteFeatures</w:t>
      </w:r>
      <w:proofErr w:type="spellEnd"/>
      <w:r>
        <w:t xml:space="preserve"> 'http</w:t>
      </w:r>
      <w:proofErr w:type="gramStart"/>
      <w:r>
        <w:t>:/</w:t>
      </w:r>
      <w:proofErr w:type="gramEnd"/>
      <w:r>
        <w:t>/</w:t>
      </w:r>
      <w:r w:rsidRPr="002277A6">
        <w:rPr>
          <w:b/>
        </w:rPr>
        <w:t>SP1</w:t>
      </w:r>
      <w:r>
        <w:t>' $true</w:t>
      </w:r>
    </w:p>
    <w:p w:rsidR="00B45FA8" w:rsidRDefault="00B45FA8" w:rsidP="00B45FA8">
      <w:pPr>
        <w:pStyle w:val="MtpsCodeSnippet"/>
        <w:ind w:left="720"/>
      </w:pPr>
    </w:p>
    <w:p w:rsidR="00B45FA8" w:rsidRDefault="00B45FA8" w:rsidP="00B45FA8">
      <w:pPr>
        <w:pStyle w:val="MtpsCodeSnippet"/>
        <w:ind w:left="720"/>
      </w:pPr>
      <w:proofErr w:type="spellStart"/>
      <w:r>
        <w:t>StartService</w:t>
      </w:r>
      <w:proofErr w:type="spellEnd"/>
      <w:r>
        <w:t xml:space="preserve"> "Microsoft.SharePoint.Administration.Claims.SPWindowsTokenServiceInstance"</w:t>
      </w:r>
    </w:p>
    <w:p w:rsidR="00B45FA8" w:rsidRDefault="00B45FA8" w:rsidP="00B45FA8">
      <w:pPr>
        <w:pStyle w:val="MtpsCodeSnippet"/>
        <w:ind w:left="720"/>
      </w:pPr>
    </w:p>
    <w:p w:rsidR="00B45FA8" w:rsidRDefault="00B45FA8" w:rsidP="00B45FA8">
      <w:pPr>
        <w:pStyle w:val="MtpsCodeSnippet"/>
        <w:ind w:left="720"/>
      </w:pPr>
      <w:proofErr w:type="spellStart"/>
      <w:r>
        <w:t>StartSecureStoreService</w:t>
      </w:r>
      <w:proofErr w:type="spellEnd"/>
    </w:p>
    <w:p w:rsidR="00B45FA8" w:rsidRDefault="00B45FA8" w:rsidP="00B45FA8">
      <w:pPr>
        <w:pStyle w:val="MtpsCodeSnippet"/>
        <w:ind w:left="720"/>
      </w:pPr>
    </w:p>
    <w:p w:rsidR="00B45FA8" w:rsidRDefault="00B45FA8" w:rsidP="00B45FA8">
      <w:pPr>
        <w:pStyle w:val="MtpsCodeSnippet"/>
        <w:ind w:left="720"/>
      </w:pPr>
      <w:proofErr w:type="spellStart"/>
      <w:r>
        <w:t>CreateSecureStoreApplicationService</w:t>
      </w:r>
      <w:proofErr w:type="spellEnd"/>
      <w:r>
        <w:t xml:space="preserve"> '</w:t>
      </w:r>
      <w:r w:rsidRPr="002277A6">
        <w:rPr>
          <w:b/>
        </w:rPr>
        <w:t>SP1</w:t>
      </w:r>
      <w:r>
        <w:t>' '</w:t>
      </w:r>
      <w:r w:rsidRPr="002277A6">
        <w:rPr>
          <w:b/>
        </w:rPr>
        <w:t>Secure Store Service</w:t>
      </w:r>
      <w:r>
        <w:t>'</w:t>
      </w:r>
    </w:p>
    <w:p w:rsidR="00B45FA8" w:rsidRDefault="00B45FA8" w:rsidP="00B45FA8">
      <w:pPr>
        <w:pStyle w:val="MtpsCodeSnippet"/>
        <w:ind w:left="720"/>
      </w:pPr>
    </w:p>
    <w:p w:rsidR="00B45FA8" w:rsidRDefault="00B45FA8" w:rsidP="00B45FA8">
      <w:pPr>
        <w:pStyle w:val="MtpsCodeSnippet"/>
        <w:ind w:left="720"/>
      </w:pPr>
      <w:proofErr w:type="spellStart"/>
      <w:r>
        <w:t>CreateSecureStoreApplicationServiceProxy</w:t>
      </w:r>
      <w:proofErr w:type="spellEnd"/>
      <w:r>
        <w:t xml:space="preserve"> '</w:t>
      </w:r>
      <w:r w:rsidRPr="002277A6">
        <w:rPr>
          <w:b/>
        </w:rPr>
        <w:t>Secure Store Service</w:t>
      </w:r>
      <w:r>
        <w:t>' '</w:t>
      </w:r>
      <w:r w:rsidRPr="002D3550">
        <w:rPr>
          <w:b/>
        </w:rPr>
        <w:t>Secure Store Proxy</w:t>
      </w:r>
      <w:r>
        <w:t>'</w:t>
      </w:r>
    </w:p>
    <w:p w:rsidR="00B45FA8" w:rsidRDefault="00B45FA8" w:rsidP="00B45FA8">
      <w:pPr>
        <w:pStyle w:val="MtpsCodeSnippet"/>
        <w:ind w:left="720"/>
      </w:pPr>
    </w:p>
    <w:p w:rsidR="00B45FA8" w:rsidRDefault="00B45FA8" w:rsidP="00B45FA8">
      <w:pPr>
        <w:pStyle w:val="MtpsCodeSnippet"/>
        <w:ind w:left="720"/>
      </w:pPr>
      <w:proofErr w:type="spellStart"/>
      <w:r>
        <w:t>UpdateSecureStoreMasterKey</w:t>
      </w:r>
      <w:proofErr w:type="spellEnd"/>
      <w:r>
        <w:t xml:space="preserve"> '</w:t>
      </w:r>
      <w:r w:rsidRPr="002277A6">
        <w:rPr>
          <w:b/>
        </w:rPr>
        <w:t>Secure Store Proxy</w:t>
      </w:r>
      <w:r>
        <w:t>' '</w:t>
      </w:r>
      <w:proofErr w:type="gramStart"/>
      <w:r w:rsidRPr="002277A6">
        <w:rPr>
          <w:b/>
        </w:rPr>
        <w:t>pass@word1</w:t>
      </w:r>
      <w:r>
        <w:t>'</w:t>
      </w:r>
      <w:proofErr w:type="gramEnd"/>
      <w:r>
        <w:t xml:space="preserve"> </w:t>
      </w:r>
    </w:p>
    <w:p w:rsidR="00B45FA8" w:rsidRDefault="00B45FA8" w:rsidP="00B45FA8">
      <w:pPr>
        <w:pStyle w:val="MtpsCodeSnippet"/>
        <w:ind w:left="720"/>
      </w:pPr>
    </w:p>
    <w:p w:rsidR="00B45FA8" w:rsidRDefault="00B45FA8" w:rsidP="00B45FA8">
      <w:pPr>
        <w:pStyle w:val="MtpsCodeSnippet"/>
        <w:ind w:left="720"/>
      </w:pPr>
      <w:proofErr w:type="spellStart"/>
      <w:r>
        <w:t>CreateUnattendedAccountForDataRefresh</w:t>
      </w:r>
      <w:proofErr w:type="spellEnd"/>
      <w:r>
        <w:t xml:space="preserve"> 'http</w:t>
      </w:r>
      <w:proofErr w:type="gramStart"/>
      <w:r>
        <w:t>:/</w:t>
      </w:r>
      <w:proofErr w:type="gramEnd"/>
      <w:r>
        <w:t>/</w:t>
      </w:r>
      <w:r w:rsidRPr="002277A6">
        <w:rPr>
          <w:b/>
        </w:rPr>
        <w:t>SP1</w:t>
      </w:r>
      <w:r>
        <w:t>' '</w:t>
      </w:r>
      <w:proofErr w:type="spellStart"/>
      <w:r>
        <w:t>PowerPivotUnattendedAccount</w:t>
      </w:r>
      <w:proofErr w:type="spellEnd"/>
      <w:r>
        <w:t xml:space="preserve">' </w:t>
      </w:r>
      <w:r w:rsidRPr="002277A6">
        <w:rPr>
          <w:b/>
        </w:rPr>
        <w:t>'</w:t>
      </w:r>
      <w:proofErr w:type="spellStart"/>
      <w:r w:rsidRPr="002277A6">
        <w:rPr>
          <w:b/>
        </w:rPr>
        <w:t>PowerPivot</w:t>
      </w:r>
      <w:proofErr w:type="spellEnd"/>
      <w:r w:rsidRPr="002277A6">
        <w:rPr>
          <w:b/>
        </w:rPr>
        <w:t xml:space="preserve"> Unattended Account for Data Refresh</w:t>
      </w:r>
      <w:r>
        <w:t>' '</w:t>
      </w:r>
      <w:r w:rsidRPr="002277A6">
        <w:rPr>
          <w:b/>
        </w:rPr>
        <w:t>BI\</w:t>
      </w:r>
      <w:proofErr w:type="spellStart"/>
      <w:r w:rsidRPr="002277A6">
        <w:rPr>
          <w:b/>
        </w:rPr>
        <w:t>PwrPvtUnattend</w:t>
      </w:r>
      <w:proofErr w:type="spellEnd"/>
      <w:r>
        <w:t xml:space="preserve">' $password </w:t>
      </w:r>
    </w:p>
    <w:p w:rsidR="00B45FA8" w:rsidRDefault="00B45FA8" w:rsidP="00B45FA8">
      <w:pPr>
        <w:pStyle w:val="MtpsCodeSnippet"/>
        <w:ind w:left="720"/>
      </w:pPr>
    </w:p>
    <w:p w:rsidR="00B45FA8" w:rsidRDefault="00B45FA8" w:rsidP="00B45FA8">
      <w:pPr>
        <w:pStyle w:val="MtpsCodeSnippet"/>
        <w:ind w:left="720"/>
      </w:pPr>
      <w:proofErr w:type="spellStart"/>
      <w:r>
        <w:t>StartService</w:t>
      </w:r>
      <w:proofErr w:type="spellEnd"/>
      <w:r>
        <w:t xml:space="preserve"> "Microsoft.Office.Excel.Server.MossHost.ExcelServerWebServiceInstance"</w:t>
      </w:r>
    </w:p>
    <w:p w:rsidR="00B45FA8" w:rsidRDefault="00B45FA8" w:rsidP="00B45FA8">
      <w:pPr>
        <w:pStyle w:val="MtpsCodeSnippet"/>
        <w:ind w:left="720"/>
      </w:pPr>
    </w:p>
    <w:p w:rsidR="00B45FA8" w:rsidRDefault="00B45FA8" w:rsidP="00B45FA8">
      <w:pPr>
        <w:pStyle w:val="MtpsCodeSnippet"/>
        <w:ind w:left="720"/>
      </w:pPr>
      <w:r>
        <w:t>New-</w:t>
      </w:r>
      <w:proofErr w:type="spellStart"/>
      <w:r>
        <w:t>SPExcelServiceApplication</w:t>
      </w:r>
      <w:proofErr w:type="spellEnd"/>
      <w:r>
        <w:t xml:space="preserve"> -name '</w:t>
      </w:r>
      <w:r w:rsidRPr="002277A6">
        <w:rPr>
          <w:b/>
        </w:rPr>
        <w:t>Excel Services Application</w:t>
      </w:r>
      <w:r>
        <w:t>' -Default -</w:t>
      </w:r>
      <w:proofErr w:type="spellStart"/>
      <w:r>
        <w:t>ApplicationPool</w:t>
      </w:r>
      <w:proofErr w:type="spellEnd"/>
      <w:r>
        <w:t xml:space="preserve"> '</w:t>
      </w:r>
      <w:r w:rsidRPr="002277A6">
        <w:rPr>
          <w:b/>
        </w:rPr>
        <w:t>SharePoint Web Services System</w:t>
      </w:r>
      <w:r>
        <w:t>' | Get-</w:t>
      </w:r>
      <w:proofErr w:type="spellStart"/>
      <w:r>
        <w:t>SPExcelServiceApplication</w:t>
      </w:r>
      <w:proofErr w:type="spellEnd"/>
      <w:r>
        <w:t xml:space="preserve"> | Set-</w:t>
      </w:r>
      <w:proofErr w:type="spellStart"/>
      <w:r>
        <w:t>SPExcelServiceApplication</w:t>
      </w:r>
      <w:proofErr w:type="spellEnd"/>
      <w:r>
        <w:t xml:space="preserve"> | </w:t>
      </w:r>
      <w:proofErr w:type="spellStart"/>
      <w:r>
        <w:t>iisreset</w:t>
      </w:r>
      <w:proofErr w:type="spellEnd"/>
      <w:r>
        <w:t xml:space="preserve"> </w:t>
      </w:r>
    </w:p>
    <w:p w:rsidR="00B45FA8" w:rsidRDefault="00B45FA8" w:rsidP="00B45FA8">
      <w:pPr>
        <w:pStyle w:val="MtpsCodeSnippet"/>
        <w:ind w:left="720"/>
      </w:pPr>
    </w:p>
    <w:p w:rsidR="00B45FA8" w:rsidRDefault="00B45FA8" w:rsidP="00B45FA8">
      <w:pPr>
        <w:pStyle w:val="MtpsCodeSnippet"/>
        <w:ind w:left="720"/>
      </w:pPr>
      <w:r>
        <w:t>Set-</w:t>
      </w:r>
      <w:proofErr w:type="spellStart"/>
      <w:r>
        <w:t>SPExcelFileLocation</w:t>
      </w:r>
      <w:proofErr w:type="spellEnd"/>
      <w:r>
        <w:t xml:space="preserve"> -</w:t>
      </w:r>
      <w:proofErr w:type="spellStart"/>
      <w:r>
        <w:t>ExternalDataAllowed</w:t>
      </w:r>
      <w:proofErr w:type="spellEnd"/>
      <w:r>
        <w:t xml:space="preserve"> 2 -</w:t>
      </w:r>
      <w:proofErr w:type="spellStart"/>
      <w:r>
        <w:t>WorkbookSizeMax</w:t>
      </w:r>
      <w:proofErr w:type="spellEnd"/>
      <w:r>
        <w:t xml:space="preserve"> 200 -</w:t>
      </w:r>
      <w:proofErr w:type="spellStart"/>
      <w:r>
        <w:t>WarnOnDataRefresh</w:t>
      </w:r>
      <w:proofErr w:type="spellEnd"/>
      <w:proofErr w:type="gramStart"/>
      <w:r>
        <w:t>:$</w:t>
      </w:r>
      <w:proofErr w:type="gramEnd"/>
      <w:r>
        <w:t>false -</w:t>
      </w:r>
      <w:proofErr w:type="spellStart"/>
      <w:r>
        <w:t>ExcelServiceApplication</w:t>
      </w:r>
      <w:proofErr w:type="spellEnd"/>
      <w:r>
        <w:t xml:space="preserve"> '</w:t>
      </w:r>
      <w:r w:rsidRPr="002277A6">
        <w:rPr>
          <w:b/>
        </w:rPr>
        <w:t>Excel Services Application</w:t>
      </w:r>
      <w:r>
        <w:t>' -identity 'http://'</w:t>
      </w:r>
    </w:p>
    <w:p w:rsidR="00B45FA8" w:rsidRDefault="00B45FA8" w:rsidP="00B45FA8">
      <w:pPr>
        <w:pStyle w:val="MtpsCodeSnippet"/>
        <w:ind w:left="720"/>
      </w:pPr>
    </w:p>
    <w:p w:rsidR="00B45FA8" w:rsidRPr="00167CDB" w:rsidRDefault="00B45FA8" w:rsidP="00B45FA8">
      <w:pPr>
        <w:pStyle w:val="MtpsCodeSnippet"/>
        <w:ind w:left="720"/>
      </w:pPr>
      <w:r>
        <w:t>AddMSOLAP5AsECSTrustedProvider '</w:t>
      </w:r>
      <w:r w:rsidRPr="002277A6">
        <w:rPr>
          <w:b/>
        </w:rPr>
        <w:t>Excel Services Application</w:t>
      </w:r>
      <w:r>
        <w:t>'</w:t>
      </w:r>
    </w:p>
    <w:p w:rsidR="002277A6" w:rsidRPr="00BC450F" w:rsidRDefault="002277A6" w:rsidP="002277A6">
      <w:pPr>
        <w:spacing w:after="0" w:line="240" w:lineRule="auto"/>
        <w:ind w:left="360"/>
        <w:textAlignment w:val="center"/>
        <w:rPr>
          <w:rFonts w:ascii="Arial" w:hAnsi="Arial" w:cs="Arial"/>
        </w:rPr>
      </w:pPr>
      <w:r w:rsidRPr="00BC450F">
        <w:rPr>
          <w:rFonts w:ascii="Arial" w:hAnsi="Arial" w:cs="Arial"/>
          <w:b/>
        </w:rPr>
        <w:t>Note</w:t>
      </w:r>
      <w:r w:rsidRPr="00BC450F">
        <w:rPr>
          <w:rFonts w:ascii="Arial" w:hAnsi="Arial" w:cs="Arial"/>
        </w:rPr>
        <w:t xml:space="preserve">:  </w:t>
      </w:r>
      <w:r w:rsidR="003D7FCD">
        <w:rPr>
          <w:rFonts w:ascii="Arial" w:hAnsi="Arial" w:cs="Arial"/>
        </w:rPr>
        <w:t>T</w:t>
      </w:r>
      <w:r w:rsidRPr="00BC450F">
        <w:rPr>
          <w:rFonts w:ascii="Arial" w:hAnsi="Arial" w:cs="Arial"/>
        </w:rPr>
        <w:t xml:space="preserve">hese steps are the same as those run by the configuration utility; however, </w:t>
      </w:r>
      <w:r w:rsidR="003D7FCD">
        <w:rPr>
          <w:rFonts w:ascii="Arial" w:hAnsi="Arial" w:cs="Arial"/>
        </w:rPr>
        <w:t xml:space="preserve">if you save those steps to a script using the Script option, you will find that the </w:t>
      </w:r>
      <w:r w:rsidR="005A4C90">
        <w:rPr>
          <w:rFonts w:ascii="Arial" w:hAnsi="Arial" w:cs="Arial"/>
        </w:rPr>
        <w:t xml:space="preserve">saved </w:t>
      </w:r>
      <w:r w:rsidR="003D7FCD">
        <w:rPr>
          <w:rFonts w:ascii="Arial" w:hAnsi="Arial" w:cs="Arial"/>
        </w:rPr>
        <w:t xml:space="preserve">script omits </w:t>
      </w:r>
      <w:r w:rsidR="003D7FCD">
        <w:rPr>
          <w:rFonts w:ascii="Arial" w:hAnsi="Arial" w:cs="Arial"/>
        </w:rPr>
        <w:lastRenderedPageBreak/>
        <w:t xml:space="preserve">the saving of the password to a variable (even though the script uses the variable) </w:t>
      </w:r>
      <w:r w:rsidR="002E22A4">
        <w:rPr>
          <w:rFonts w:ascii="Arial" w:hAnsi="Arial" w:cs="Arial"/>
        </w:rPr>
        <w:t>which must be strongly typed. Moreover, a line return is omitted that is needed. In this script we have added that line return.</w:t>
      </w:r>
      <w:r w:rsidR="00AF7FFE">
        <w:rPr>
          <w:rFonts w:ascii="Arial" w:hAnsi="Arial" w:cs="Arial"/>
        </w:rPr>
        <w:t xml:space="preserve"> </w:t>
      </w:r>
      <w:r w:rsidR="003D7FCD">
        <w:rPr>
          <w:rFonts w:ascii="Arial" w:hAnsi="Arial" w:cs="Arial"/>
        </w:rPr>
        <w:t xml:space="preserve"> </w:t>
      </w:r>
    </w:p>
    <w:p w:rsidR="00935234" w:rsidRPr="00C87A39" w:rsidRDefault="00935234" w:rsidP="00935234">
      <w:pPr>
        <w:pStyle w:val="Heading4"/>
      </w:pPr>
      <w:r w:rsidRPr="00242C2D">
        <w:t xml:space="preserve">Using the </w:t>
      </w:r>
      <w:r w:rsidR="006D19B6">
        <w:t>u</w:t>
      </w:r>
      <w:r w:rsidRPr="00242C2D">
        <w:t xml:space="preserve">ser </w:t>
      </w:r>
      <w:r w:rsidR="006D19B6">
        <w:t>i</w:t>
      </w:r>
      <w:r w:rsidR="006D19B6" w:rsidRPr="00242C2D">
        <w:t xml:space="preserve">nterface </w:t>
      </w:r>
    </w:p>
    <w:p w:rsidR="00935234" w:rsidRPr="00BC450F" w:rsidRDefault="00935234" w:rsidP="007F417C">
      <w:pPr>
        <w:pStyle w:val="ListParagraph"/>
        <w:numPr>
          <w:ilvl w:val="0"/>
          <w:numId w:val="11"/>
        </w:numPr>
        <w:spacing w:after="120" w:line="240" w:lineRule="auto"/>
        <w:contextualSpacing w:val="0"/>
        <w:textAlignment w:val="center"/>
        <w:rPr>
          <w:rFonts w:ascii="Arial" w:hAnsi="Arial" w:cs="Arial"/>
        </w:rPr>
      </w:pPr>
      <w:r w:rsidRPr="00BC450F">
        <w:rPr>
          <w:rFonts w:ascii="Arial" w:eastAsia="Times New Roman" w:hAnsi="Arial" w:cs="Arial"/>
        </w:rPr>
        <w:t xml:space="preserve">Click </w:t>
      </w:r>
      <w:r w:rsidRPr="00BC450F">
        <w:rPr>
          <w:rFonts w:ascii="Arial" w:eastAsia="Times New Roman" w:hAnsi="Arial" w:cs="Arial"/>
          <w:b/>
          <w:bCs/>
        </w:rPr>
        <w:t>Start</w:t>
      </w:r>
      <w:r w:rsidRPr="00BC450F">
        <w:rPr>
          <w:rFonts w:ascii="Arial" w:eastAsia="Times New Roman" w:hAnsi="Arial" w:cs="Arial"/>
        </w:rPr>
        <w:t xml:space="preserve"> and then launch the </w:t>
      </w:r>
      <w:proofErr w:type="spellStart"/>
      <w:r w:rsidRPr="00BC450F">
        <w:rPr>
          <w:rFonts w:ascii="Arial" w:eastAsia="Times New Roman" w:hAnsi="Arial" w:cs="Arial"/>
          <w:b/>
          <w:bCs/>
        </w:rPr>
        <w:t>PowerPivot</w:t>
      </w:r>
      <w:proofErr w:type="spellEnd"/>
      <w:r w:rsidRPr="00BC450F">
        <w:rPr>
          <w:rFonts w:ascii="Arial" w:eastAsia="Times New Roman" w:hAnsi="Arial" w:cs="Arial"/>
          <w:b/>
          <w:bCs/>
        </w:rPr>
        <w:t xml:space="preserve"> Configuration Tool</w:t>
      </w:r>
      <w:r w:rsidRPr="00BC450F">
        <w:rPr>
          <w:rFonts w:ascii="Arial" w:eastAsia="Times New Roman" w:hAnsi="Arial" w:cs="Arial"/>
        </w:rPr>
        <w:t xml:space="preserve"> from the </w:t>
      </w:r>
      <w:r w:rsidRPr="00BC450F">
        <w:rPr>
          <w:rFonts w:ascii="Arial" w:eastAsia="Times New Roman" w:hAnsi="Arial" w:cs="Arial"/>
          <w:i/>
          <w:iCs/>
        </w:rPr>
        <w:t>Microsoft SQL Server 2012</w:t>
      </w:r>
      <w:r w:rsidRPr="00BC450F">
        <w:rPr>
          <w:rFonts w:ascii="Arial" w:eastAsia="Times New Roman" w:hAnsi="Arial" w:cs="Arial"/>
        </w:rPr>
        <w:t xml:space="preserve">, </w:t>
      </w:r>
      <w:r w:rsidRPr="00BC450F">
        <w:rPr>
          <w:rFonts w:ascii="Arial" w:eastAsia="Times New Roman" w:hAnsi="Arial" w:cs="Arial"/>
          <w:i/>
          <w:iCs/>
        </w:rPr>
        <w:t>Configuration Tool</w:t>
      </w:r>
      <w:r w:rsidRPr="00BC450F">
        <w:rPr>
          <w:rFonts w:ascii="Arial" w:eastAsia="Times New Roman" w:hAnsi="Arial" w:cs="Arial"/>
        </w:rPr>
        <w:t xml:space="preserve"> group.</w:t>
      </w:r>
      <w:r w:rsidRPr="00BC450F">
        <w:rPr>
          <w:rFonts w:ascii="Arial" w:hAnsi="Arial" w:cs="Arial"/>
        </w:rPr>
        <w:t xml:space="preserve"> </w:t>
      </w:r>
    </w:p>
    <w:p w:rsidR="00935234" w:rsidRPr="00BC450F" w:rsidRDefault="00935234" w:rsidP="007F417C">
      <w:pPr>
        <w:pStyle w:val="ListParagraph"/>
        <w:numPr>
          <w:ilvl w:val="0"/>
          <w:numId w:val="11"/>
        </w:numPr>
        <w:spacing w:after="120" w:line="240" w:lineRule="auto"/>
        <w:contextualSpacing w:val="0"/>
        <w:textAlignment w:val="center"/>
        <w:rPr>
          <w:rFonts w:ascii="Arial" w:hAnsi="Arial" w:cs="Arial"/>
        </w:rPr>
      </w:pPr>
      <w:r w:rsidRPr="00BC450F">
        <w:rPr>
          <w:rFonts w:ascii="Arial" w:eastAsia="Times New Roman" w:hAnsi="Arial" w:cs="Arial"/>
        </w:rPr>
        <w:t xml:space="preserve">Click </w:t>
      </w:r>
      <w:proofErr w:type="gramStart"/>
      <w:r w:rsidRPr="00BC450F">
        <w:rPr>
          <w:rFonts w:ascii="Arial" w:eastAsia="Times New Roman" w:hAnsi="Arial" w:cs="Arial"/>
          <w:b/>
          <w:bCs/>
        </w:rPr>
        <w:t>Yes</w:t>
      </w:r>
      <w:proofErr w:type="gramEnd"/>
      <w:r w:rsidRPr="00BC450F">
        <w:rPr>
          <w:rFonts w:ascii="Arial" w:eastAsia="Times New Roman" w:hAnsi="Arial" w:cs="Arial"/>
        </w:rPr>
        <w:t xml:space="preserve"> when prompted.</w:t>
      </w:r>
      <w:r w:rsidRPr="00BC450F">
        <w:rPr>
          <w:rFonts w:ascii="Arial" w:hAnsi="Arial" w:cs="Arial"/>
        </w:rPr>
        <w:t xml:space="preserve"> </w:t>
      </w:r>
    </w:p>
    <w:p w:rsidR="00935234" w:rsidRPr="00BC450F" w:rsidRDefault="00935234" w:rsidP="007F417C">
      <w:pPr>
        <w:pStyle w:val="ListParagraph"/>
        <w:numPr>
          <w:ilvl w:val="0"/>
          <w:numId w:val="11"/>
        </w:numPr>
        <w:spacing w:after="120" w:line="240" w:lineRule="auto"/>
        <w:contextualSpacing w:val="0"/>
        <w:textAlignment w:val="center"/>
        <w:rPr>
          <w:rFonts w:ascii="Arial" w:hAnsi="Arial" w:cs="Arial"/>
        </w:rPr>
      </w:pPr>
      <w:r w:rsidRPr="00BC450F">
        <w:rPr>
          <w:rFonts w:ascii="Arial" w:eastAsia="Times New Roman" w:hAnsi="Arial" w:cs="Arial"/>
        </w:rPr>
        <w:t xml:space="preserve">In the </w:t>
      </w:r>
      <w:proofErr w:type="spellStart"/>
      <w:r w:rsidRPr="00BC450F">
        <w:rPr>
          <w:rFonts w:ascii="Arial" w:eastAsia="Times New Roman" w:hAnsi="Arial" w:cs="Arial"/>
          <w:b/>
          <w:iCs/>
        </w:rPr>
        <w:t>PowerPivot</w:t>
      </w:r>
      <w:proofErr w:type="spellEnd"/>
      <w:r w:rsidRPr="00BC450F">
        <w:rPr>
          <w:rFonts w:ascii="Arial" w:eastAsia="Times New Roman" w:hAnsi="Arial" w:cs="Arial"/>
          <w:b/>
          <w:iCs/>
        </w:rPr>
        <w:t xml:space="preserve"> Configuration Tool</w:t>
      </w:r>
      <w:r w:rsidRPr="00BC450F">
        <w:rPr>
          <w:rFonts w:ascii="Arial" w:eastAsia="Times New Roman" w:hAnsi="Arial" w:cs="Arial"/>
        </w:rPr>
        <w:t xml:space="preserve">, click </w:t>
      </w:r>
      <w:r w:rsidRPr="00BC450F">
        <w:rPr>
          <w:rFonts w:ascii="Arial" w:eastAsia="Times New Roman" w:hAnsi="Arial" w:cs="Arial"/>
          <w:b/>
          <w:bCs/>
        </w:rPr>
        <w:t>OK</w:t>
      </w:r>
      <w:r w:rsidRPr="00BC450F">
        <w:rPr>
          <w:rFonts w:ascii="Arial" w:eastAsia="Times New Roman" w:hAnsi="Arial" w:cs="Arial"/>
        </w:rPr>
        <w:t xml:space="preserve"> to configure or repair </w:t>
      </w:r>
      <w:proofErr w:type="spellStart"/>
      <w:r w:rsidRPr="00BC450F">
        <w:rPr>
          <w:rFonts w:ascii="Arial" w:eastAsia="Times New Roman" w:hAnsi="Arial" w:cs="Arial"/>
        </w:rPr>
        <w:t>PowerPivot</w:t>
      </w:r>
      <w:proofErr w:type="spellEnd"/>
      <w:r w:rsidRPr="00BC450F">
        <w:rPr>
          <w:rFonts w:ascii="Arial" w:eastAsia="Times New Roman" w:hAnsi="Arial" w:cs="Arial"/>
        </w:rPr>
        <w:t xml:space="preserve"> for SharePoint.</w:t>
      </w:r>
      <w:r w:rsidRPr="00BC450F">
        <w:rPr>
          <w:rFonts w:ascii="Arial" w:hAnsi="Arial" w:cs="Arial"/>
        </w:rPr>
        <w:t xml:space="preserve"> </w:t>
      </w:r>
    </w:p>
    <w:p w:rsidR="00935234" w:rsidRPr="00BC450F" w:rsidRDefault="00935234" w:rsidP="007F417C">
      <w:pPr>
        <w:pStyle w:val="ListParagraph"/>
        <w:numPr>
          <w:ilvl w:val="0"/>
          <w:numId w:val="11"/>
        </w:numPr>
        <w:spacing w:after="120" w:line="240" w:lineRule="auto"/>
        <w:contextualSpacing w:val="0"/>
        <w:textAlignment w:val="center"/>
        <w:rPr>
          <w:rFonts w:ascii="Arial" w:hAnsi="Arial" w:cs="Arial"/>
        </w:rPr>
      </w:pPr>
      <w:r w:rsidRPr="00BC450F">
        <w:rPr>
          <w:rFonts w:ascii="Arial" w:eastAsia="Times New Roman" w:hAnsi="Arial" w:cs="Arial"/>
        </w:rPr>
        <w:t xml:space="preserve">The </w:t>
      </w:r>
      <w:proofErr w:type="spellStart"/>
      <w:r w:rsidRPr="00BC450F">
        <w:rPr>
          <w:rFonts w:ascii="Arial" w:eastAsia="Times New Roman" w:hAnsi="Arial" w:cs="Arial"/>
        </w:rPr>
        <w:t>PowerPivot</w:t>
      </w:r>
      <w:proofErr w:type="spellEnd"/>
      <w:r w:rsidRPr="00BC450F">
        <w:rPr>
          <w:rFonts w:ascii="Arial" w:eastAsia="Times New Roman" w:hAnsi="Arial" w:cs="Arial"/>
        </w:rPr>
        <w:t xml:space="preserve"> for SharePoint Configuration Tool queries the state of your SharePoint environment.</w:t>
      </w:r>
      <w:r w:rsidRPr="00BC450F">
        <w:rPr>
          <w:rFonts w:ascii="Arial" w:hAnsi="Arial" w:cs="Arial"/>
        </w:rPr>
        <w:t xml:space="preserve"> </w:t>
      </w:r>
    </w:p>
    <w:p w:rsidR="00935234" w:rsidRPr="00BC450F" w:rsidRDefault="00935234" w:rsidP="007F417C">
      <w:pPr>
        <w:pStyle w:val="ListParagraph"/>
        <w:numPr>
          <w:ilvl w:val="0"/>
          <w:numId w:val="11"/>
        </w:numPr>
        <w:spacing w:after="120" w:line="240" w:lineRule="auto"/>
        <w:contextualSpacing w:val="0"/>
        <w:textAlignment w:val="center"/>
        <w:rPr>
          <w:rFonts w:ascii="Arial" w:hAnsi="Arial" w:cs="Arial"/>
        </w:rPr>
      </w:pPr>
      <w:r w:rsidRPr="00BC450F">
        <w:rPr>
          <w:rFonts w:ascii="Arial" w:eastAsia="Times New Roman" w:hAnsi="Arial" w:cs="Arial"/>
        </w:rPr>
        <w:t xml:space="preserve">Review the steps identified by the configuration tool to configure or repair </w:t>
      </w:r>
      <w:proofErr w:type="spellStart"/>
      <w:r w:rsidRPr="00BC450F">
        <w:rPr>
          <w:rFonts w:ascii="Arial" w:eastAsia="Times New Roman" w:hAnsi="Arial" w:cs="Arial"/>
        </w:rPr>
        <w:t>PowerPivot</w:t>
      </w:r>
      <w:proofErr w:type="spellEnd"/>
      <w:r w:rsidRPr="00BC450F">
        <w:rPr>
          <w:rFonts w:ascii="Arial" w:eastAsia="Times New Roman" w:hAnsi="Arial" w:cs="Arial"/>
        </w:rPr>
        <w:t xml:space="preserve"> for SharePoint.</w:t>
      </w:r>
      <w:r w:rsidRPr="00BC450F">
        <w:rPr>
          <w:rFonts w:ascii="Arial" w:hAnsi="Arial" w:cs="Arial"/>
        </w:rPr>
        <w:t xml:space="preserve"> </w:t>
      </w:r>
    </w:p>
    <w:p w:rsidR="00935234" w:rsidRPr="00BC450F" w:rsidRDefault="00935234" w:rsidP="007F417C">
      <w:pPr>
        <w:pStyle w:val="ListParagraph"/>
        <w:numPr>
          <w:ilvl w:val="0"/>
          <w:numId w:val="11"/>
        </w:numPr>
        <w:spacing w:after="120" w:line="240" w:lineRule="auto"/>
        <w:contextualSpacing w:val="0"/>
        <w:textAlignment w:val="center"/>
        <w:rPr>
          <w:rFonts w:ascii="Arial" w:hAnsi="Arial" w:cs="Arial"/>
        </w:rPr>
      </w:pPr>
      <w:r w:rsidRPr="00BC450F">
        <w:rPr>
          <w:rFonts w:ascii="Arial" w:eastAsia="Times New Roman" w:hAnsi="Arial" w:cs="Arial"/>
        </w:rPr>
        <w:t xml:space="preserve">Enter the following information on the default </w:t>
      </w:r>
      <w:r w:rsidRPr="00BC450F">
        <w:rPr>
          <w:rFonts w:ascii="Arial" w:eastAsia="Times New Roman" w:hAnsi="Arial" w:cs="Arial"/>
          <w:b/>
        </w:rPr>
        <w:t>Parameters</w:t>
      </w:r>
      <w:r w:rsidRPr="00BC450F">
        <w:rPr>
          <w:rFonts w:ascii="Arial" w:eastAsia="Times New Roman" w:hAnsi="Arial" w:cs="Arial"/>
        </w:rPr>
        <w:t xml:space="preserve"> tab</w:t>
      </w:r>
      <w:r w:rsidR="002277A6" w:rsidRPr="00BC450F">
        <w:rPr>
          <w:rFonts w:ascii="Arial" w:eastAsia="Times New Roman" w:hAnsi="Arial" w:cs="Arial"/>
        </w:rPr>
        <w:t xml:space="preserve">, if necessary replacing the </w:t>
      </w:r>
      <w:r w:rsidR="00AC0541">
        <w:rPr>
          <w:rFonts w:ascii="Arial" w:eastAsia="Times New Roman" w:hAnsi="Arial" w:cs="Arial"/>
        </w:rPr>
        <w:t>arguments</w:t>
      </w:r>
      <w:r w:rsidR="00AC0541" w:rsidRPr="00BC450F">
        <w:rPr>
          <w:rFonts w:ascii="Arial" w:eastAsia="Times New Roman" w:hAnsi="Arial" w:cs="Arial"/>
        </w:rPr>
        <w:t xml:space="preserve"> </w:t>
      </w:r>
      <w:r w:rsidR="002277A6" w:rsidRPr="00BC450F">
        <w:rPr>
          <w:rFonts w:ascii="Arial" w:eastAsia="Times New Roman" w:hAnsi="Arial" w:cs="Arial"/>
        </w:rPr>
        <w:t>with values appropriate to your environment</w:t>
      </w:r>
      <w:r w:rsidRPr="00BC450F">
        <w:rPr>
          <w:rFonts w:ascii="Arial" w:eastAsia="Times New Roman" w:hAnsi="Arial" w:cs="Arial"/>
        </w:rPr>
        <w:t>:</w:t>
      </w:r>
      <w:r w:rsidRPr="00BC450F">
        <w:rPr>
          <w:rFonts w:ascii="Arial" w:hAnsi="Arial" w:cs="Arial"/>
        </w:rPr>
        <w:t xml:space="preserve"> </w:t>
      </w:r>
    </w:p>
    <w:p w:rsidR="00935234" w:rsidRPr="00BC450F" w:rsidRDefault="00935234" w:rsidP="007F417C">
      <w:pPr>
        <w:pStyle w:val="ListParagraph"/>
        <w:numPr>
          <w:ilvl w:val="1"/>
          <w:numId w:val="98"/>
        </w:numPr>
        <w:spacing w:after="120" w:line="240" w:lineRule="auto"/>
        <w:contextualSpacing w:val="0"/>
        <w:textAlignment w:val="center"/>
        <w:rPr>
          <w:rFonts w:ascii="Arial" w:hAnsi="Arial" w:cs="Arial"/>
        </w:rPr>
      </w:pPr>
      <w:r w:rsidRPr="00BC450F">
        <w:rPr>
          <w:rFonts w:ascii="Arial" w:eastAsia="Times New Roman" w:hAnsi="Arial" w:cs="Arial"/>
          <w:b/>
        </w:rPr>
        <w:t xml:space="preserve">Default Account Username: </w:t>
      </w:r>
      <w:r w:rsidRPr="00BC450F">
        <w:rPr>
          <w:rFonts w:ascii="Arial" w:eastAsia="Times New Roman" w:hAnsi="Arial" w:cs="Arial"/>
          <w:bCs/>
        </w:rPr>
        <w:t>BI\</w:t>
      </w:r>
      <w:proofErr w:type="spellStart"/>
      <w:r w:rsidRPr="00BC450F">
        <w:rPr>
          <w:rFonts w:ascii="Arial" w:eastAsia="Times New Roman" w:hAnsi="Arial" w:cs="Arial"/>
          <w:bCs/>
        </w:rPr>
        <w:t>BIService</w:t>
      </w:r>
      <w:proofErr w:type="spellEnd"/>
    </w:p>
    <w:p w:rsidR="00935234" w:rsidRPr="00BC450F" w:rsidRDefault="00935234" w:rsidP="007F417C">
      <w:pPr>
        <w:pStyle w:val="ListParagraph"/>
        <w:numPr>
          <w:ilvl w:val="1"/>
          <w:numId w:val="98"/>
        </w:numPr>
        <w:spacing w:after="120" w:line="240" w:lineRule="auto"/>
        <w:contextualSpacing w:val="0"/>
        <w:textAlignment w:val="center"/>
        <w:rPr>
          <w:rFonts w:ascii="Arial" w:hAnsi="Arial" w:cs="Arial"/>
        </w:rPr>
      </w:pPr>
      <w:r w:rsidRPr="00BC450F">
        <w:rPr>
          <w:rFonts w:ascii="Arial" w:eastAsia="Times New Roman" w:hAnsi="Arial" w:cs="Arial"/>
          <w:b/>
        </w:rPr>
        <w:t>Default Account Password</w:t>
      </w:r>
      <w:r w:rsidRPr="00BC450F">
        <w:rPr>
          <w:rFonts w:ascii="Arial" w:eastAsia="Times New Roman" w:hAnsi="Arial" w:cs="Arial"/>
        </w:rPr>
        <w:t xml:space="preserve">: </w:t>
      </w:r>
      <w:r w:rsidR="002277A6" w:rsidRPr="00BC450F">
        <w:rPr>
          <w:rFonts w:ascii="Arial" w:eastAsia="Times New Roman" w:hAnsi="Arial" w:cs="Arial"/>
        </w:rPr>
        <w:t>pass@word1</w:t>
      </w:r>
    </w:p>
    <w:p w:rsidR="00935234" w:rsidRPr="00BC450F" w:rsidRDefault="00935234" w:rsidP="007F417C">
      <w:pPr>
        <w:pStyle w:val="ListParagraph"/>
        <w:numPr>
          <w:ilvl w:val="1"/>
          <w:numId w:val="98"/>
        </w:numPr>
        <w:spacing w:after="120" w:line="240" w:lineRule="auto"/>
        <w:contextualSpacing w:val="0"/>
        <w:textAlignment w:val="center"/>
        <w:rPr>
          <w:rFonts w:ascii="Arial" w:hAnsi="Arial" w:cs="Arial"/>
        </w:rPr>
      </w:pPr>
      <w:r w:rsidRPr="00BC450F">
        <w:rPr>
          <w:rFonts w:ascii="Arial" w:eastAsia="Times New Roman" w:hAnsi="Arial" w:cs="Arial"/>
          <w:b/>
        </w:rPr>
        <w:t>Database Server</w:t>
      </w:r>
      <w:r w:rsidRPr="00BC450F">
        <w:rPr>
          <w:rFonts w:ascii="Arial" w:eastAsia="Times New Roman" w:hAnsi="Arial" w:cs="Arial"/>
        </w:rPr>
        <w:t xml:space="preserve">: </w:t>
      </w:r>
      <w:r w:rsidR="002277A6" w:rsidRPr="00BC450F">
        <w:rPr>
          <w:rFonts w:ascii="Arial" w:eastAsia="Times New Roman" w:hAnsi="Arial" w:cs="Arial"/>
        </w:rPr>
        <w:t xml:space="preserve">SP1 (or other </w:t>
      </w:r>
      <w:r w:rsidRPr="00BC450F">
        <w:rPr>
          <w:rFonts w:ascii="Arial" w:eastAsia="Times New Roman" w:hAnsi="Arial" w:cs="Arial"/>
          <w:bCs/>
          <w:iCs/>
        </w:rPr>
        <w:t>SharePoint server name</w:t>
      </w:r>
      <w:r w:rsidR="002277A6" w:rsidRPr="00BC450F">
        <w:rPr>
          <w:rFonts w:ascii="Arial" w:eastAsia="Times New Roman" w:hAnsi="Arial" w:cs="Arial"/>
          <w:bCs/>
          <w:iCs/>
        </w:rPr>
        <w:t>)</w:t>
      </w:r>
      <w:r w:rsidR="00120592" w:rsidRPr="00BC450F">
        <w:rPr>
          <w:rFonts w:ascii="Arial" w:eastAsia="Times New Roman" w:hAnsi="Arial" w:cs="Arial"/>
          <w:b/>
          <w:bCs/>
          <w:i/>
          <w:iCs/>
        </w:rPr>
        <w:t>.</w:t>
      </w:r>
    </w:p>
    <w:p w:rsidR="00935234" w:rsidRPr="00BC450F" w:rsidRDefault="00935234" w:rsidP="007F417C">
      <w:pPr>
        <w:pStyle w:val="ListParagraph"/>
        <w:numPr>
          <w:ilvl w:val="1"/>
          <w:numId w:val="98"/>
        </w:numPr>
        <w:spacing w:after="120" w:line="240" w:lineRule="auto"/>
        <w:contextualSpacing w:val="0"/>
        <w:textAlignment w:val="center"/>
        <w:rPr>
          <w:rFonts w:ascii="Arial" w:hAnsi="Arial" w:cs="Arial"/>
        </w:rPr>
      </w:pPr>
      <w:r w:rsidRPr="00BC450F">
        <w:rPr>
          <w:rFonts w:ascii="Arial" w:eastAsia="Times New Roman" w:hAnsi="Arial" w:cs="Arial"/>
          <w:b/>
        </w:rPr>
        <w:t>Passphrase</w:t>
      </w:r>
      <w:r w:rsidRPr="00BC450F">
        <w:rPr>
          <w:rFonts w:ascii="Arial" w:eastAsia="Times New Roman" w:hAnsi="Arial" w:cs="Arial"/>
        </w:rPr>
        <w:t xml:space="preserve">: </w:t>
      </w:r>
      <w:r w:rsidR="002277A6" w:rsidRPr="00BC450F">
        <w:rPr>
          <w:rFonts w:ascii="Arial" w:eastAsia="Times New Roman" w:hAnsi="Arial" w:cs="Arial"/>
        </w:rPr>
        <w:t>pass@word1</w:t>
      </w:r>
    </w:p>
    <w:p w:rsidR="00935234" w:rsidRPr="00BC450F" w:rsidRDefault="00935234" w:rsidP="007F417C">
      <w:pPr>
        <w:pStyle w:val="ListParagraph"/>
        <w:numPr>
          <w:ilvl w:val="1"/>
          <w:numId w:val="98"/>
        </w:numPr>
        <w:spacing w:after="120" w:line="240" w:lineRule="auto"/>
        <w:contextualSpacing w:val="0"/>
        <w:textAlignment w:val="center"/>
        <w:rPr>
          <w:rFonts w:ascii="Arial" w:hAnsi="Arial" w:cs="Arial"/>
        </w:rPr>
      </w:pPr>
      <w:r w:rsidRPr="00BC450F">
        <w:rPr>
          <w:rFonts w:ascii="Arial" w:eastAsia="Times New Roman" w:hAnsi="Arial" w:cs="Arial"/>
          <w:b/>
        </w:rPr>
        <w:t>Confirm Passphrase</w:t>
      </w:r>
      <w:r w:rsidRPr="00BC450F">
        <w:rPr>
          <w:rFonts w:ascii="Arial" w:eastAsia="Times New Roman" w:hAnsi="Arial" w:cs="Arial"/>
        </w:rPr>
        <w:t xml:space="preserve">: </w:t>
      </w:r>
      <w:r w:rsidR="002277A6" w:rsidRPr="00BC450F">
        <w:rPr>
          <w:rFonts w:ascii="Arial" w:eastAsia="Times New Roman" w:hAnsi="Arial" w:cs="Arial"/>
        </w:rPr>
        <w:t>pass@word1</w:t>
      </w:r>
    </w:p>
    <w:p w:rsidR="00935234" w:rsidRPr="00BC450F" w:rsidRDefault="00935234" w:rsidP="007F417C">
      <w:pPr>
        <w:pStyle w:val="ListParagraph"/>
        <w:numPr>
          <w:ilvl w:val="1"/>
          <w:numId w:val="98"/>
        </w:numPr>
        <w:spacing w:after="120" w:line="240" w:lineRule="auto"/>
        <w:contextualSpacing w:val="0"/>
        <w:textAlignment w:val="center"/>
        <w:rPr>
          <w:rFonts w:ascii="Arial" w:hAnsi="Arial" w:cs="Arial"/>
        </w:rPr>
      </w:pPr>
      <w:r w:rsidRPr="00BC450F">
        <w:rPr>
          <w:rFonts w:ascii="Arial" w:eastAsia="Times New Roman" w:hAnsi="Arial" w:cs="Arial"/>
          <w:b/>
        </w:rPr>
        <w:t>SharePoint Central Administration Port</w:t>
      </w:r>
      <w:r w:rsidRPr="00BC450F">
        <w:rPr>
          <w:rFonts w:ascii="Arial" w:eastAsia="Times New Roman" w:hAnsi="Arial" w:cs="Arial"/>
        </w:rPr>
        <w:t xml:space="preserve">: </w:t>
      </w:r>
      <w:r w:rsidR="002277A6" w:rsidRPr="00BC450F">
        <w:rPr>
          <w:rFonts w:ascii="Arial" w:eastAsia="Times New Roman" w:hAnsi="Arial" w:cs="Arial"/>
        </w:rPr>
        <w:t>11111</w:t>
      </w:r>
    </w:p>
    <w:p w:rsidR="00935234" w:rsidRPr="00BC450F" w:rsidRDefault="00935234" w:rsidP="007F417C">
      <w:pPr>
        <w:pStyle w:val="ListParagraph"/>
        <w:numPr>
          <w:ilvl w:val="0"/>
          <w:numId w:val="11"/>
        </w:numPr>
        <w:spacing w:after="120" w:line="240" w:lineRule="auto"/>
        <w:contextualSpacing w:val="0"/>
        <w:textAlignment w:val="center"/>
        <w:rPr>
          <w:rFonts w:ascii="Arial" w:eastAsia="Times New Roman" w:hAnsi="Arial" w:cs="Arial"/>
        </w:rPr>
      </w:pPr>
      <w:r w:rsidRPr="00BC450F">
        <w:rPr>
          <w:rFonts w:ascii="Arial" w:eastAsia="Times New Roman" w:hAnsi="Arial" w:cs="Arial"/>
        </w:rPr>
        <w:t xml:space="preserve">Click </w:t>
      </w:r>
      <w:r w:rsidRPr="00BC450F">
        <w:rPr>
          <w:rFonts w:ascii="Arial" w:eastAsia="Times New Roman" w:hAnsi="Arial" w:cs="Arial"/>
          <w:b/>
        </w:rPr>
        <w:t xml:space="preserve">Create </w:t>
      </w:r>
      <w:proofErr w:type="spellStart"/>
      <w:r w:rsidRPr="00BC450F">
        <w:rPr>
          <w:rFonts w:ascii="Arial" w:eastAsia="Times New Roman" w:hAnsi="Arial" w:cs="Arial"/>
          <w:b/>
        </w:rPr>
        <w:t>PowerPivot</w:t>
      </w:r>
      <w:proofErr w:type="spellEnd"/>
      <w:r w:rsidRPr="00BC450F">
        <w:rPr>
          <w:rFonts w:ascii="Arial" w:eastAsia="Times New Roman" w:hAnsi="Arial" w:cs="Arial"/>
          <w:b/>
        </w:rPr>
        <w:t xml:space="preserve"> Service Application</w:t>
      </w:r>
      <w:r w:rsidRPr="00BC450F">
        <w:rPr>
          <w:rFonts w:ascii="Arial" w:eastAsia="Times New Roman" w:hAnsi="Arial" w:cs="Arial"/>
        </w:rPr>
        <w:t xml:space="preserve"> and on the </w:t>
      </w:r>
      <w:r w:rsidRPr="00BC450F">
        <w:rPr>
          <w:rFonts w:ascii="Arial" w:eastAsia="Times New Roman" w:hAnsi="Arial" w:cs="Arial"/>
          <w:b/>
        </w:rPr>
        <w:t>Parameters</w:t>
      </w:r>
      <w:r w:rsidRPr="00BC450F">
        <w:rPr>
          <w:rFonts w:ascii="Arial" w:eastAsia="Times New Roman" w:hAnsi="Arial" w:cs="Arial"/>
        </w:rPr>
        <w:t xml:space="preserve"> tab, select the</w:t>
      </w:r>
      <w:r w:rsidR="00120592" w:rsidRPr="00BC450F">
        <w:rPr>
          <w:rFonts w:ascii="Arial" w:eastAsia="Times New Roman" w:hAnsi="Arial" w:cs="Arial"/>
        </w:rPr>
        <w:t xml:space="preserve"> checkbox,</w:t>
      </w:r>
      <w:r w:rsidRPr="00BC450F">
        <w:rPr>
          <w:rFonts w:ascii="Arial" w:eastAsia="Times New Roman" w:hAnsi="Arial" w:cs="Arial"/>
        </w:rPr>
        <w:t xml:space="preserve"> </w:t>
      </w:r>
      <w:r w:rsidRPr="00BC450F">
        <w:rPr>
          <w:rFonts w:ascii="Arial" w:eastAsia="Times New Roman" w:hAnsi="Arial" w:cs="Arial"/>
          <w:b/>
        </w:rPr>
        <w:t>Upgrade workbooks to enable data refresh</w:t>
      </w:r>
      <w:r w:rsidRPr="00BC450F">
        <w:rPr>
          <w:rFonts w:ascii="Arial" w:eastAsia="Times New Roman" w:hAnsi="Arial" w:cs="Arial"/>
        </w:rPr>
        <w:t xml:space="preserve">. </w:t>
      </w:r>
    </w:p>
    <w:p w:rsidR="00935234" w:rsidRPr="00BC450F" w:rsidRDefault="00935234" w:rsidP="007F417C">
      <w:pPr>
        <w:pStyle w:val="ListParagraph"/>
        <w:numPr>
          <w:ilvl w:val="0"/>
          <w:numId w:val="11"/>
        </w:numPr>
        <w:spacing w:after="120" w:line="240" w:lineRule="auto"/>
        <w:contextualSpacing w:val="0"/>
        <w:textAlignment w:val="center"/>
        <w:rPr>
          <w:rFonts w:ascii="Arial" w:eastAsia="Times New Roman" w:hAnsi="Arial" w:cs="Arial"/>
        </w:rPr>
      </w:pPr>
      <w:r w:rsidRPr="00BC450F">
        <w:rPr>
          <w:rFonts w:ascii="Arial" w:eastAsia="Times New Roman" w:hAnsi="Arial" w:cs="Arial"/>
        </w:rPr>
        <w:t xml:space="preserve">Click </w:t>
      </w:r>
      <w:r w:rsidRPr="00BC450F">
        <w:rPr>
          <w:rFonts w:ascii="Arial" w:eastAsia="Times New Roman" w:hAnsi="Arial" w:cs="Arial"/>
          <w:b/>
        </w:rPr>
        <w:t>Create Unattended Account for Data Refresh</w:t>
      </w:r>
      <w:r w:rsidRPr="00BC450F">
        <w:rPr>
          <w:rFonts w:ascii="Arial" w:eastAsia="Times New Roman" w:hAnsi="Arial" w:cs="Arial"/>
        </w:rPr>
        <w:t xml:space="preserve"> and on the </w:t>
      </w:r>
      <w:r w:rsidRPr="00BC450F">
        <w:rPr>
          <w:rFonts w:ascii="Arial" w:eastAsia="Times New Roman" w:hAnsi="Arial" w:cs="Arial"/>
          <w:b/>
        </w:rPr>
        <w:t>Parameters</w:t>
      </w:r>
      <w:r w:rsidRPr="00BC450F">
        <w:rPr>
          <w:rFonts w:ascii="Arial" w:eastAsia="Times New Roman" w:hAnsi="Arial" w:cs="Arial"/>
        </w:rPr>
        <w:t xml:space="preserve"> tab, enter the following information: </w:t>
      </w:r>
    </w:p>
    <w:p w:rsidR="00935234" w:rsidRPr="00BC450F" w:rsidRDefault="00935234" w:rsidP="00BE6FA2">
      <w:pPr>
        <w:pStyle w:val="ListParagraph"/>
        <w:numPr>
          <w:ilvl w:val="1"/>
          <w:numId w:val="15"/>
        </w:numPr>
        <w:spacing w:after="120" w:line="240" w:lineRule="auto"/>
        <w:contextualSpacing w:val="0"/>
        <w:textAlignment w:val="center"/>
        <w:rPr>
          <w:rFonts w:ascii="Arial" w:hAnsi="Arial" w:cs="Arial"/>
        </w:rPr>
      </w:pPr>
      <w:r w:rsidRPr="00BC450F">
        <w:rPr>
          <w:rFonts w:ascii="Arial" w:eastAsia="Times New Roman" w:hAnsi="Arial" w:cs="Arial"/>
          <w:b/>
        </w:rPr>
        <w:t>Unattended Account User Name</w:t>
      </w:r>
      <w:r w:rsidRPr="00BC450F">
        <w:rPr>
          <w:rFonts w:ascii="Arial" w:eastAsia="Times New Roman" w:hAnsi="Arial" w:cs="Arial"/>
        </w:rPr>
        <w:t>: BI\</w:t>
      </w:r>
      <w:proofErr w:type="spellStart"/>
      <w:r w:rsidRPr="00BC450F">
        <w:rPr>
          <w:rFonts w:ascii="Arial" w:eastAsia="Times New Roman" w:hAnsi="Arial" w:cs="Arial"/>
        </w:rPr>
        <w:t>PwrPvtUnattend</w:t>
      </w:r>
      <w:proofErr w:type="spellEnd"/>
    </w:p>
    <w:p w:rsidR="00935234" w:rsidRPr="00BC450F" w:rsidRDefault="00935234" w:rsidP="00BE6FA2">
      <w:pPr>
        <w:pStyle w:val="ListParagraph"/>
        <w:numPr>
          <w:ilvl w:val="1"/>
          <w:numId w:val="15"/>
        </w:numPr>
        <w:spacing w:after="120" w:line="240" w:lineRule="auto"/>
        <w:contextualSpacing w:val="0"/>
        <w:textAlignment w:val="center"/>
        <w:rPr>
          <w:rFonts w:ascii="Arial" w:hAnsi="Arial" w:cs="Arial"/>
        </w:rPr>
      </w:pPr>
      <w:r w:rsidRPr="00BC450F">
        <w:rPr>
          <w:rFonts w:ascii="Arial" w:eastAsia="Times New Roman" w:hAnsi="Arial" w:cs="Arial"/>
          <w:b/>
        </w:rPr>
        <w:t>Unattended Account Password</w:t>
      </w:r>
      <w:r w:rsidRPr="00BC450F">
        <w:rPr>
          <w:rFonts w:ascii="Arial" w:eastAsia="Times New Roman" w:hAnsi="Arial" w:cs="Arial"/>
        </w:rPr>
        <w:t xml:space="preserve">: </w:t>
      </w:r>
      <w:r w:rsidR="002277A6" w:rsidRPr="00BC450F">
        <w:rPr>
          <w:rFonts w:ascii="Arial" w:eastAsia="Times New Roman" w:hAnsi="Arial" w:cs="Arial"/>
        </w:rPr>
        <w:t>pass@word1</w:t>
      </w:r>
    </w:p>
    <w:p w:rsidR="00935234" w:rsidRPr="00BC450F" w:rsidRDefault="00935234" w:rsidP="007F417C">
      <w:pPr>
        <w:pStyle w:val="ListParagraph"/>
        <w:numPr>
          <w:ilvl w:val="0"/>
          <w:numId w:val="11"/>
        </w:numPr>
        <w:spacing w:after="120" w:line="240" w:lineRule="auto"/>
        <w:contextualSpacing w:val="0"/>
        <w:textAlignment w:val="center"/>
        <w:rPr>
          <w:rFonts w:ascii="Arial" w:eastAsia="Times New Roman" w:hAnsi="Arial" w:cs="Arial"/>
        </w:rPr>
      </w:pPr>
      <w:r w:rsidRPr="00BC450F">
        <w:rPr>
          <w:rFonts w:ascii="Arial" w:eastAsia="Times New Roman" w:hAnsi="Arial" w:cs="Arial"/>
        </w:rPr>
        <w:t xml:space="preserve">Click </w:t>
      </w:r>
      <w:r w:rsidRPr="00BC450F">
        <w:rPr>
          <w:rFonts w:ascii="Arial" w:eastAsia="Times New Roman" w:hAnsi="Arial" w:cs="Arial"/>
          <w:b/>
        </w:rPr>
        <w:t>Validate</w:t>
      </w:r>
      <w:r w:rsidRPr="00BC450F">
        <w:rPr>
          <w:rFonts w:ascii="Arial" w:hAnsi="Arial" w:cs="Arial"/>
        </w:rPr>
        <w:t xml:space="preserve"> and then v</w:t>
      </w:r>
      <w:r w:rsidRPr="00BC450F">
        <w:rPr>
          <w:rFonts w:ascii="Arial" w:eastAsia="Times New Roman" w:hAnsi="Arial" w:cs="Arial"/>
        </w:rPr>
        <w:t xml:space="preserve">erify that all of the hazard icons disappear and are replaced by information icons. Review each of the tasks with an information icon, but do not make any changes. </w:t>
      </w:r>
    </w:p>
    <w:p w:rsidR="00935234" w:rsidRPr="00BC450F" w:rsidRDefault="00935234" w:rsidP="007F417C">
      <w:pPr>
        <w:pStyle w:val="ListParagraph"/>
        <w:numPr>
          <w:ilvl w:val="0"/>
          <w:numId w:val="11"/>
        </w:numPr>
        <w:spacing w:after="120" w:line="240" w:lineRule="auto"/>
        <w:contextualSpacing w:val="0"/>
        <w:textAlignment w:val="center"/>
        <w:rPr>
          <w:rFonts w:ascii="Arial" w:eastAsia="Times New Roman" w:hAnsi="Arial" w:cs="Arial"/>
        </w:rPr>
      </w:pPr>
      <w:r w:rsidRPr="00BC450F">
        <w:rPr>
          <w:rFonts w:ascii="Arial" w:eastAsia="Times New Roman" w:hAnsi="Arial" w:cs="Arial"/>
        </w:rPr>
        <w:t xml:space="preserve">After validation succeeds, click </w:t>
      </w:r>
      <w:r w:rsidRPr="00BC450F">
        <w:rPr>
          <w:rFonts w:ascii="Arial" w:eastAsia="Times New Roman" w:hAnsi="Arial" w:cs="Arial"/>
          <w:b/>
        </w:rPr>
        <w:t>OK</w:t>
      </w:r>
      <w:r w:rsidRPr="00BC450F">
        <w:rPr>
          <w:rFonts w:ascii="Arial" w:eastAsia="Times New Roman" w:hAnsi="Arial" w:cs="Arial"/>
        </w:rPr>
        <w:t xml:space="preserve">. </w:t>
      </w:r>
    </w:p>
    <w:p w:rsidR="00935234" w:rsidRPr="00BC450F" w:rsidRDefault="00935234" w:rsidP="007F417C">
      <w:pPr>
        <w:pStyle w:val="ListParagraph"/>
        <w:numPr>
          <w:ilvl w:val="0"/>
          <w:numId w:val="11"/>
        </w:numPr>
        <w:spacing w:after="120" w:line="240" w:lineRule="auto"/>
        <w:contextualSpacing w:val="0"/>
        <w:textAlignment w:val="center"/>
        <w:rPr>
          <w:rFonts w:ascii="Arial" w:eastAsia="Times New Roman" w:hAnsi="Arial" w:cs="Arial"/>
        </w:rPr>
      </w:pPr>
      <w:r w:rsidRPr="00BC450F">
        <w:rPr>
          <w:rFonts w:ascii="Arial" w:eastAsia="Times New Roman" w:hAnsi="Arial" w:cs="Arial"/>
        </w:rPr>
        <w:t xml:space="preserve">Click </w:t>
      </w:r>
      <w:r w:rsidRPr="00BC450F">
        <w:rPr>
          <w:rFonts w:ascii="Arial" w:eastAsia="Times New Roman" w:hAnsi="Arial" w:cs="Arial"/>
          <w:b/>
        </w:rPr>
        <w:t>Run</w:t>
      </w:r>
      <w:r w:rsidRPr="00BC450F">
        <w:rPr>
          <w:rFonts w:ascii="Arial" w:eastAsia="Times New Roman" w:hAnsi="Arial" w:cs="Arial"/>
        </w:rPr>
        <w:t xml:space="preserve"> and then click </w:t>
      </w:r>
      <w:proofErr w:type="gramStart"/>
      <w:r w:rsidRPr="00BC450F">
        <w:rPr>
          <w:rFonts w:ascii="Arial" w:eastAsia="Times New Roman" w:hAnsi="Arial" w:cs="Arial"/>
          <w:b/>
        </w:rPr>
        <w:t>Yes</w:t>
      </w:r>
      <w:proofErr w:type="gramEnd"/>
      <w:r w:rsidRPr="00BC450F">
        <w:rPr>
          <w:rFonts w:ascii="Arial" w:eastAsia="Times New Roman" w:hAnsi="Arial" w:cs="Arial"/>
        </w:rPr>
        <w:t xml:space="preserve"> to continue. </w:t>
      </w:r>
    </w:p>
    <w:p w:rsidR="00935234" w:rsidRPr="00BC450F" w:rsidRDefault="00935234" w:rsidP="007F417C">
      <w:pPr>
        <w:pStyle w:val="ListParagraph"/>
        <w:numPr>
          <w:ilvl w:val="0"/>
          <w:numId w:val="11"/>
        </w:numPr>
        <w:spacing w:after="120" w:line="240" w:lineRule="auto"/>
        <w:contextualSpacing w:val="0"/>
        <w:textAlignment w:val="center"/>
        <w:rPr>
          <w:rFonts w:ascii="Arial" w:eastAsia="Times New Roman" w:hAnsi="Arial" w:cs="Arial"/>
        </w:rPr>
      </w:pPr>
      <w:r w:rsidRPr="00BC450F">
        <w:rPr>
          <w:rFonts w:ascii="Arial" w:eastAsia="Times New Roman" w:hAnsi="Arial" w:cs="Arial"/>
        </w:rPr>
        <w:t xml:space="preserve">When the </w:t>
      </w:r>
      <w:proofErr w:type="spellStart"/>
      <w:r w:rsidRPr="00BC450F">
        <w:rPr>
          <w:rFonts w:ascii="Arial" w:eastAsia="Times New Roman" w:hAnsi="Arial" w:cs="Arial"/>
        </w:rPr>
        <w:t>PowerPivot</w:t>
      </w:r>
      <w:proofErr w:type="spellEnd"/>
      <w:r w:rsidRPr="00BC450F">
        <w:rPr>
          <w:rFonts w:ascii="Arial" w:eastAsia="Times New Roman" w:hAnsi="Arial" w:cs="Arial"/>
        </w:rPr>
        <w:t xml:space="preserve"> Configuration Tool completes, verify its success, and then click </w:t>
      </w:r>
      <w:r w:rsidRPr="00BC450F">
        <w:rPr>
          <w:rFonts w:ascii="Arial" w:eastAsia="Times New Roman" w:hAnsi="Arial" w:cs="Arial"/>
          <w:b/>
        </w:rPr>
        <w:t>OK</w:t>
      </w:r>
      <w:r w:rsidRPr="00BC450F">
        <w:rPr>
          <w:rFonts w:ascii="Arial" w:eastAsia="Times New Roman" w:hAnsi="Arial" w:cs="Arial"/>
        </w:rPr>
        <w:t xml:space="preserve">. </w:t>
      </w:r>
    </w:p>
    <w:p w:rsidR="00935234" w:rsidRDefault="00935234" w:rsidP="007F417C">
      <w:pPr>
        <w:pStyle w:val="ListParagraph"/>
        <w:numPr>
          <w:ilvl w:val="0"/>
          <w:numId w:val="11"/>
        </w:numPr>
        <w:spacing w:after="120" w:line="240" w:lineRule="auto"/>
        <w:contextualSpacing w:val="0"/>
        <w:textAlignment w:val="center"/>
        <w:rPr>
          <w:rFonts w:ascii="Arial" w:eastAsia="Times New Roman" w:hAnsi="Arial" w:cs="Arial"/>
        </w:rPr>
      </w:pPr>
      <w:r w:rsidRPr="00BC450F">
        <w:rPr>
          <w:rFonts w:ascii="Arial" w:eastAsia="Times New Roman" w:hAnsi="Arial" w:cs="Arial"/>
        </w:rPr>
        <w:t xml:space="preserve">Click </w:t>
      </w:r>
      <w:r w:rsidRPr="00BC450F">
        <w:rPr>
          <w:rFonts w:ascii="Arial" w:eastAsia="Times New Roman" w:hAnsi="Arial" w:cs="Arial"/>
          <w:b/>
        </w:rPr>
        <w:t>Exit</w:t>
      </w:r>
      <w:r w:rsidRPr="00BC450F">
        <w:rPr>
          <w:rFonts w:ascii="Arial" w:eastAsia="Times New Roman" w:hAnsi="Arial" w:cs="Arial"/>
        </w:rPr>
        <w:t xml:space="preserve"> to close the </w:t>
      </w:r>
      <w:proofErr w:type="spellStart"/>
      <w:r w:rsidRPr="00BC450F">
        <w:rPr>
          <w:rFonts w:ascii="Arial" w:eastAsia="Times New Roman" w:hAnsi="Arial" w:cs="Arial"/>
        </w:rPr>
        <w:t>PowerPivot</w:t>
      </w:r>
      <w:proofErr w:type="spellEnd"/>
      <w:r w:rsidRPr="00BC450F">
        <w:rPr>
          <w:rFonts w:ascii="Arial" w:eastAsia="Times New Roman" w:hAnsi="Arial" w:cs="Arial"/>
        </w:rPr>
        <w:t xml:space="preserve"> for Configuration Tool. </w:t>
      </w:r>
    </w:p>
    <w:p w:rsidR="0039609F" w:rsidRPr="00444A6E" w:rsidRDefault="0039609F" w:rsidP="00444A6E">
      <w:pPr>
        <w:ind w:left="360"/>
        <w:rPr>
          <w:rFonts w:ascii="Arial" w:hAnsi="Arial" w:cs="Arial"/>
        </w:rPr>
      </w:pPr>
      <w:r w:rsidRPr="00444A6E">
        <w:rPr>
          <w:rFonts w:ascii="Arial" w:hAnsi="Arial" w:cs="Arial"/>
          <w:b/>
        </w:rPr>
        <w:t>Note</w:t>
      </w:r>
      <w:r w:rsidRPr="00444A6E">
        <w:rPr>
          <w:rFonts w:ascii="Arial" w:hAnsi="Arial" w:cs="Arial"/>
        </w:rPr>
        <w:t xml:space="preserve">: </w:t>
      </w:r>
      <w:r w:rsidR="00BE6FA2">
        <w:rPr>
          <w:rFonts w:ascii="Arial" w:hAnsi="Arial" w:cs="Arial"/>
        </w:rPr>
        <w:t xml:space="preserve">If </w:t>
      </w:r>
      <w:r w:rsidR="0076183D">
        <w:rPr>
          <w:rFonts w:ascii="Arial" w:hAnsi="Arial" w:cs="Arial"/>
        </w:rPr>
        <w:t xml:space="preserve">you </w:t>
      </w:r>
      <w:r w:rsidR="00BE6FA2" w:rsidRPr="00444A6E">
        <w:rPr>
          <w:rFonts w:ascii="Arial" w:hAnsi="Arial" w:cs="Arial"/>
        </w:rPr>
        <w:t>get an error complaining about the lack of Select permissions</w:t>
      </w:r>
      <w:r w:rsidR="00BE6FA2">
        <w:rPr>
          <w:rFonts w:ascii="Arial" w:hAnsi="Arial" w:cs="Arial"/>
        </w:rPr>
        <w:t>, you might need</w:t>
      </w:r>
      <w:r w:rsidR="00BE6FA2" w:rsidRPr="00444A6E">
        <w:rPr>
          <w:rFonts w:ascii="Arial" w:hAnsi="Arial" w:cs="Arial"/>
        </w:rPr>
        <w:t xml:space="preserve"> </w:t>
      </w:r>
      <w:r w:rsidRPr="00444A6E">
        <w:rPr>
          <w:rFonts w:ascii="Arial" w:hAnsi="Arial" w:cs="Arial"/>
        </w:rPr>
        <w:t xml:space="preserve">to expressly give the account </w:t>
      </w:r>
      <w:proofErr w:type="spellStart"/>
      <w:r w:rsidRPr="004E7DA0">
        <w:rPr>
          <w:rFonts w:ascii="Arial" w:hAnsi="Arial" w:cs="Arial"/>
        </w:rPr>
        <w:t>BIService</w:t>
      </w:r>
      <w:proofErr w:type="spellEnd"/>
      <w:r w:rsidRPr="00444A6E">
        <w:rPr>
          <w:rFonts w:ascii="Arial" w:hAnsi="Arial" w:cs="Arial"/>
        </w:rPr>
        <w:t xml:space="preserve"> (the account for the </w:t>
      </w:r>
      <w:proofErr w:type="spellStart"/>
      <w:r w:rsidRPr="00444A6E">
        <w:rPr>
          <w:rFonts w:ascii="Arial" w:hAnsi="Arial" w:cs="Arial"/>
        </w:rPr>
        <w:t>PowerPivot</w:t>
      </w:r>
      <w:proofErr w:type="spellEnd"/>
      <w:r w:rsidRPr="00444A6E">
        <w:rPr>
          <w:rFonts w:ascii="Arial" w:hAnsi="Arial" w:cs="Arial"/>
        </w:rPr>
        <w:t xml:space="preserve"> service) </w:t>
      </w:r>
      <w:r w:rsidRPr="00444A6E">
        <w:rPr>
          <w:rFonts w:ascii="Arial" w:hAnsi="Arial" w:cs="Arial"/>
          <w:b/>
        </w:rPr>
        <w:t>read</w:t>
      </w:r>
      <w:r w:rsidRPr="00444A6E">
        <w:rPr>
          <w:rFonts w:ascii="Arial" w:hAnsi="Arial" w:cs="Arial"/>
        </w:rPr>
        <w:t xml:space="preserve"> permissions on the tables in the </w:t>
      </w:r>
      <w:proofErr w:type="spellStart"/>
      <w:r w:rsidRPr="0076183D">
        <w:rPr>
          <w:rFonts w:ascii="Arial" w:hAnsi="Arial" w:cs="Arial"/>
        </w:rPr>
        <w:t>PowerPivot</w:t>
      </w:r>
      <w:proofErr w:type="spellEnd"/>
      <w:r w:rsidRPr="0076183D">
        <w:rPr>
          <w:rFonts w:ascii="Arial" w:hAnsi="Arial" w:cs="Arial"/>
        </w:rPr>
        <w:t xml:space="preserve"> content database</w:t>
      </w:r>
      <w:r w:rsidR="0076183D" w:rsidRPr="0076183D">
        <w:rPr>
          <w:rFonts w:ascii="Arial" w:hAnsi="Arial" w:cs="Arial"/>
        </w:rPr>
        <w:t xml:space="preserve">. The account needs these </w:t>
      </w:r>
      <w:r w:rsidR="0076183D" w:rsidRPr="0076183D">
        <w:rPr>
          <w:rFonts w:ascii="Arial" w:hAnsi="Arial" w:cs="Arial"/>
        </w:rPr>
        <w:lastRenderedPageBreak/>
        <w:t>permissions</w:t>
      </w:r>
      <w:r w:rsidRPr="00444A6E">
        <w:rPr>
          <w:rFonts w:ascii="Arial" w:hAnsi="Arial" w:cs="Arial"/>
          <w:u w:val="single"/>
        </w:rPr>
        <w:t xml:space="preserve"> </w:t>
      </w:r>
      <w:r w:rsidRPr="00444A6E">
        <w:rPr>
          <w:rFonts w:ascii="Arial" w:hAnsi="Arial" w:cs="Arial"/>
        </w:rPr>
        <w:t xml:space="preserve">in order for the </w:t>
      </w:r>
      <w:proofErr w:type="spellStart"/>
      <w:r w:rsidRPr="00444A6E">
        <w:rPr>
          <w:rFonts w:ascii="Arial" w:hAnsi="Arial" w:cs="Arial"/>
        </w:rPr>
        <w:t>PowerPivot</w:t>
      </w:r>
      <w:proofErr w:type="spellEnd"/>
      <w:r w:rsidRPr="00444A6E">
        <w:rPr>
          <w:rFonts w:ascii="Arial" w:hAnsi="Arial" w:cs="Arial"/>
        </w:rPr>
        <w:t xml:space="preserve"> Management Dashboard to process data into its tabular model</w:t>
      </w:r>
      <w:r w:rsidR="0076183D">
        <w:rPr>
          <w:rFonts w:ascii="Arial" w:hAnsi="Arial" w:cs="Arial"/>
        </w:rPr>
        <w:t>.</w:t>
      </w:r>
    </w:p>
    <w:p w:rsidR="00935234" w:rsidRDefault="00935234" w:rsidP="00935234">
      <w:pPr>
        <w:pStyle w:val="Heading3"/>
        <w:rPr>
          <w:rFonts w:eastAsia="Times New Roman"/>
        </w:rPr>
      </w:pPr>
      <w:bookmarkStart w:id="27" w:name="_Toc332020963"/>
      <w:r w:rsidRPr="006B699F">
        <w:rPr>
          <w:rFonts w:eastAsia="Times New Roman"/>
        </w:rPr>
        <w:t>Register and Configure Reporting Services</w:t>
      </w:r>
      <w:bookmarkEnd w:id="27"/>
    </w:p>
    <w:p w:rsidR="00120592" w:rsidRPr="00BC450F" w:rsidRDefault="00120592" w:rsidP="00DC1FAF">
      <w:pPr>
        <w:rPr>
          <w:rFonts w:ascii="Arial" w:hAnsi="Arial" w:cs="Arial"/>
        </w:rPr>
      </w:pPr>
      <w:r w:rsidRPr="00BC450F">
        <w:rPr>
          <w:rFonts w:ascii="Arial" w:hAnsi="Arial" w:cs="Arial"/>
        </w:rPr>
        <w:t>This section describes how to configure the Reporting Services service that you installed previously</w:t>
      </w:r>
      <w:r w:rsidR="002277A6" w:rsidRPr="00BC450F">
        <w:rPr>
          <w:rFonts w:ascii="Arial" w:hAnsi="Arial" w:cs="Arial"/>
        </w:rPr>
        <w:t>, using either PowerShell scripts or the user interface in SharePoint</w:t>
      </w:r>
      <w:r w:rsidRPr="00BC450F">
        <w:rPr>
          <w:rFonts w:ascii="Arial" w:hAnsi="Arial" w:cs="Arial"/>
        </w:rPr>
        <w:t>.</w:t>
      </w:r>
    </w:p>
    <w:p w:rsidR="001B620D" w:rsidRPr="00BC450F" w:rsidRDefault="001B620D" w:rsidP="00DC1FAF">
      <w:pPr>
        <w:rPr>
          <w:rFonts w:ascii="Arial" w:hAnsi="Arial" w:cs="Arial"/>
        </w:rPr>
      </w:pPr>
      <w:r w:rsidRPr="00BC450F">
        <w:rPr>
          <w:rFonts w:ascii="Arial" w:hAnsi="Arial" w:cs="Arial"/>
          <w:b/>
        </w:rPr>
        <w:t>Note</w:t>
      </w:r>
      <w:r w:rsidRPr="00BC450F">
        <w:rPr>
          <w:rFonts w:ascii="Arial" w:hAnsi="Arial" w:cs="Arial"/>
        </w:rPr>
        <w:t xml:space="preserve">: </w:t>
      </w:r>
      <w:r w:rsidRPr="00BC450F">
        <w:rPr>
          <w:rFonts w:ascii="Arial" w:eastAsia="Times New Roman" w:hAnsi="Arial" w:cs="Arial"/>
        </w:rPr>
        <w:t>In SQL Server 2012, Reporting Services in SharePoint is no longer a Windows Service, but rather is a SharePoint shared service.</w:t>
      </w:r>
    </w:p>
    <w:p w:rsidR="00935234" w:rsidRDefault="00935234" w:rsidP="00935234">
      <w:pPr>
        <w:pStyle w:val="Heading4"/>
      </w:pPr>
      <w:r>
        <w:t xml:space="preserve">Using </w:t>
      </w:r>
      <w:r w:rsidR="006D19B6">
        <w:t>s</w:t>
      </w:r>
      <w:r>
        <w:t>cripts</w:t>
      </w:r>
    </w:p>
    <w:p w:rsidR="00BC450F" w:rsidRPr="00BC450F" w:rsidRDefault="002277A6" w:rsidP="007F417C">
      <w:pPr>
        <w:pStyle w:val="ListParagraph"/>
        <w:numPr>
          <w:ilvl w:val="0"/>
          <w:numId w:val="60"/>
        </w:numPr>
        <w:spacing w:after="120"/>
        <w:contextualSpacing w:val="0"/>
        <w:rPr>
          <w:rFonts w:ascii="Arial" w:hAnsi="Arial" w:cs="Arial"/>
        </w:rPr>
      </w:pPr>
      <w:r w:rsidRPr="00BC450F">
        <w:rPr>
          <w:rFonts w:ascii="Arial" w:hAnsi="Arial" w:cs="Arial"/>
        </w:rPr>
        <w:t xml:space="preserve">Open a </w:t>
      </w:r>
      <w:r w:rsidRPr="00BC450F">
        <w:rPr>
          <w:rFonts w:ascii="Arial" w:hAnsi="Arial" w:cs="Arial"/>
          <w:b/>
        </w:rPr>
        <w:t>new</w:t>
      </w:r>
      <w:r w:rsidRPr="00BC450F">
        <w:rPr>
          <w:rFonts w:ascii="Arial" w:hAnsi="Arial" w:cs="Arial"/>
        </w:rPr>
        <w:t xml:space="preserve"> SharePoint 2010 Management Shell administrative command prompt</w:t>
      </w:r>
      <w:r w:rsidR="001B620D" w:rsidRPr="00BC450F">
        <w:rPr>
          <w:rFonts w:ascii="Arial" w:hAnsi="Arial" w:cs="Arial"/>
        </w:rPr>
        <w:t xml:space="preserve">, to ensure that </w:t>
      </w:r>
      <w:r w:rsidRPr="00BC450F">
        <w:rPr>
          <w:rFonts w:ascii="Arial" w:hAnsi="Arial" w:cs="Arial"/>
        </w:rPr>
        <w:t>the components</w:t>
      </w:r>
      <w:r w:rsidR="001B620D" w:rsidRPr="00BC450F">
        <w:rPr>
          <w:rFonts w:ascii="Arial" w:hAnsi="Arial" w:cs="Arial"/>
        </w:rPr>
        <w:t xml:space="preserve"> you just installed are registered.</w:t>
      </w:r>
    </w:p>
    <w:p w:rsidR="001B620D" w:rsidRDefault="001B620D" w:rsidP="007F417C">
      <w:pPr>
        <w:pStyle w:val="ListParagraph"/>
        <w:numPr>
          <w:ilvl w:val="0"/>
          <w:numId w:val="60"/>
        </w:numPr>
        <w:spacing w:after="120"/>
        <w:contextualSpacing w:val="0"/>
      </w:pPr>
      <w:r w:rsidRPr="00BC450F">
        <w:rPr>
          <w:rFonts w:ascii="Arial" w:hAnsi="Arial" w:cs="Arial"/>
        </w:rPr>
        <w:t>E</w:t>
      </w:r>
      <w:r w:rsidR="002277A6" w:rsidRPr="00BC450F">
        <w:rPr>
          <w:rFonts w:ascii="Arial" w:hAnsi="Arial" w:cs="Arial"/>
        </w:rPr>
        <w:t>xecute the following commands</w:t>
      </w:r>
      <w:r w:rsidRPr="00BC450F">
        <w:rPr>
          <w:rFonts w:ascii="Arial" w:hAnsi="Arial" w:cs="Arial"/>
        </w:rPr>
        <w:t xml:space="preserve">, </w:t>
      </w:r>
      <w:r w:rsidR="002277A6" w:rsidRPr="00BC450F">
        <w:rPr>
          <w:rFonts w:ascii="Arial" w:hAnsi="Arial" w:cs="Arial"/>
        </w:rPr>
        <w:t>in order</w:t>
      </w:r>
      <w:r w:rsidRPr="00BC450F">
        <w:rPr>
          <w:rFonts w:ascii="Arial" w:hAnsi="Arial" w:cs="Arial"/>
        </w:rPr>
        <w:t>,</w:t>
      </w:r>
      <w:r w:rsidR="002277A6" w:rsidRPr="00BC450F">
        <w:rPr>
          <w:rFonts w:ascii="Arial" w:hAnsi="Arial" w:cs="Arial"/>
        </w:rPr>
        <w:t xml:space="preserve"> to register into SharePoint the Reporting Services files that were installed as part of the SQL Server installation.</w:t>
      </w:r>
      <w:r w:rsidR="00BC450F" w:rsidRPr="00BC450F">
        <w:rPr>
          <w:rFonts w:ascii="Arial" w:hAnsi="Arial" w:cs="Arial"/>
        </w:rPr>
        <w:t xml:space="preserve"> Be sure to </w:t>
      </w:r>
      <w:r w:rsidR="00F7651C">
        <w:rPr>
          <w:rFonts w:ascii="Arial" w:hAnsi="Arial" w:cs="Arial"/>
        </w:rPr>
        <w:t>r</w:t>
      </w:r>
      <w:r w:rsidRPr="00BC450F">
        <w:rPr>
          <w:rFonts w:ascii="Arial" w:hAnsi="Arial" w:cs="Arial"/>
        </w:rPr>
        <w:t xml:space="preserve">eplace the </w:t>
      </w:r>
      <w:r w:rsidR="00BC450F" w:rsidRPr="00BC450F">
        <w:rPr>
          <w:rFonts w:ascii="Arial" w:hAnsi="Arial" w:cs="Arial"/>
        </w:rPr>
        <w:t xml:space="preserve">arguments </w:t>
      </w:r>
      <w:r w:rsidRPr="00BC450F">
        <w:rPr>
          <w:rFonts w:ascii="Arial" w:hAnsi="Arial" w:cs="Arial"/>
        </w:rPr>
        <w:t>in bold as needed with values appropriate to your environment</w:t>
      </w:r>
      <w:r>
        <w:t>.</w:t>
      </w:r>
    </w:p>
    <w:p w:rsidR="001B620D" w:rsidRDefault="001B620D" w:rsidP="00BC450F">
      <w:pPr>
        <w:pStyle w:val="MtpsCodeSnippet"/>
        <w:ind w:left="720"/>
      </w:pPr>
      <w:r>
        <w:t>Install-</w:t>
      </w:r>
      <w:proofErr w:type="spellStart"/>
      <w:r>
        <w:t>SPRSService</w:t>
      </w:r>
      <w:proofErr w:type="spellEnd"/>
    </w:p>
    <w:p w:rsidR="001B620D" w:rsidRDefault="001B620D" w:rsidP="00BC450F">
      <w:pPr>
        <w:pStyle w:val="MtpsCodeSnippet"/>
        <w:ind w:left="720"/>
      </w:pPr>
    </w:p>
    <w:p w:rsidR="001B620D" w:rsidRDefault="001B620D" w:rsidP="00BC450F">
      <w:pPr>
        <w:pStyle w:val="MtpsCodeSnippet"/>
        <w:ind w:left="720"/>
      </w:pPr>
      <w:r>
        <w:t>Install-</w:t>
      </w:r>
      <w:proofErr w:type="spellStart"/>
      <w:r>
        <w:t>SPRSServiceProxy</w:t>
      </w:r>
      <w:proofErr w:type="spellEnd"/>
    </w:p>
    <w:p w:rsidR="001B620D" w:rsidRDefault="001B620D" w:rsidP="00BC450F">
      <w:pPr>
        <w:pStyle w:val="MtpsCodeSnippet"/>
        <w:ind w:left="720"/>
      </w:pPr>
    </w:p>
    <w:p w:rsidR="001B620D" w:rsidRDefault="001B620D" w:rsidP="00BC450F">
      <w:pPr>
        <w:pStyle w:val="MtpsCodeSnippet"/>
        <w:ind w:left="720"/>
      </w:pPr>
      <w:r>
        <w:t>$</w:t>
      </w:r>
      <w:proofErr w:type="spellStart"/>
      <w:r>
        <w:t>appPoolName</w:t>
      </w:r>
      <w:proofErr w:type="spellEnd"/>
      <w:r>
        <w:t xml:space="preserve"> = "</w:t>
      </w:r>
      <w:r w:rsidRPr="001B620D">
        <w:rPr>
          <w:b/>
        </w:rPr>
        <w:t>SharePoint Web Services System</w:t>
      </w:r>
      <w:r>
        <w:t>"</w:t>
      </w:r>
    </w:p>
    <w:p w:rsidR="001B620D" w:rsidRDefault="001B620D" w:rsidP="00BC450F">
      <w:pPr>
        <w:pStyle w:val="MtpsCodeSnippet"/>
        <w:ind w:left="720"/>
      </w:pPr>
    </w:p>
    <w:p w:rsidR="001B620D" w:rsidRDefault="001B620D" w:rsidP="00BC450F">
      <w:pPr>
        <w:pStyle w:val="MtpsCodeSnippet"/>
        <w:ind w:left="720"/>
      </w:pPr>
      <w:r>
        <w:t>$</w:t>
      </w:r>
      <w:proofErr w:type="spellStart"/>
      <w:r>
        <w:t>serviceAppName</w:t>
      </w:r>
      <w:proofErr w:type="spellEnd"/>
      <w:r>
        <w:t xml:space="preserve"> = "</w:t>
      </w:r>
      <w:r w:rsidRPr="001B620D">
        <w:rPr>
          <w:b/>
        </w:rPr>
        <w:t>Reporting Web Service</w:t>
      </w:r>
      <w:r>
        <w:t>"</w:t>
      </w:r>
    </w:p>
    <w:p w:rsidR="001B620D" w:rsidRDefault="001B620D" w:rsidP="00BC450F">
      <w:pPr>
        <w:pStyle w:val="MtpsCodeSnippet"/>
        <w:ind w:left="720"/>
      </w:pPr>
    </w:p>
    <w:p w:rsidR="001B620D" w:rsidRDefault="001B620D" w:rsidP="00BC450F">
      <w:pPr>
        <w:pStyle w:val="MtpsCodeSnippet"/>
        <w:ind w:left="720"/>
      </w:pPr>
      <w:r>
        <w:t>$</w:t>
      </w:r>
      <w:proofErr w:type="spellStart"/>
      <w:r>
        <w:t>serviceAppProxyName</w:t>
      </w:r>
      <w:proofErr w:type="spellEnd"/>
      <w:r>
        <w:t xml:space="preserve"> = $</w:t>
      </w:r>
      <w:proofErr w:type="spellStart"/>
      <w:r>
        <w:t>serviceAppName</w:t>
      </w:r>
      <w:proofErr w:type="spellEnd"/>
      <w:r>
        <w:t xml:space="preserve"> + </w:t>
      </w:r>
      <w:proofErr w:type="gramStart"/>
      <w:r>
        <w:t xml:space="preserve">" </w:t>
      </w:r>
      <w:r w:rsidRPr="001B620D">
        <w:rPr>
          <w:b/>
        </w:rPr>
        <w:t>Proxy</w:t>
      </w:r>
      <w:proofErr w:type="gramEnd"/>
      <w:r>
        <w:t>"</w:t>
      </w:r>
    </w:p>
    <w:p w:rsidR="001B620D" w:rsidRDefault="001B620D" w:rsidP="00BC450F">
      <w:pPr>
        <w:pStyle w:val="MtpsCodeSnippet"/>
        <w:ind w:left="720"/>
      </w:pPr>
    </w:p>
    <w:p w:rsidR="001B620D" w:rsidRDefault="001B620D" w:rsidP="00BC450F">
      <w:pPr>
        <w:pStyle w:val="MtpsCodeSnippet"/>
        <w:ind w:left="720"/>
      </w:pPr>
      <w:r>
        <w:t>$</w:t>
      </w:r>
      <w:proofErr w:type="spellStart"/>
      <w:r>
        <w:t>appPool</w:t>
      </w:r>
      <w:proofErr w:type="spellEnd"/>
      <w:r>
        <w:t xml:space="preserve"> = get-</w:t>
      </w:r>
      <w:proofErr w:type="spellStart"/>
      <w:r>
        <w:t>spserviceapplicationpool</w:t>
      </w:r>
      <w:proofErr w:type="spellEnd"/>
      <w:r>
        <w:t xml:space="preserve"> $</w:t>
      </w:r>
      <w:proofErr w:type="spellStart"/>
      <w:r>
        <w:t>appPoolName</w:t>
      </w:r>
      <w:proofErr w:type="spellEnd"/>
    </w:p>
    <w:p w:rsidR="001B620D" w:rsidRDefault="001B620D" w:rsidP="00BC450F">
      <w:pPr>
        <w:pStyle w:val="MtpsCodeSnippet"/>
        <w:ind w:left="720"/>
      </w:pPr>
    </w:p>
    <w:p w:rsidR="001B620D" w:rsidRDefault="001B620D" w:rsidP="00BC450F">
      <w:pPr>
        <w:pStyle w:val="MtpsCodeSnippet"/>
        <w:ind w:left="720"/>
      </w:pPr>
      <w:r>
        <w:t>$</w:t>
      </w:r>
      <w:proofErr w:type="spellStart"/>
      <w:r>
        <w:t>serviceApp</w:t>
      </w:r>
      <w:proofErr w:type="spellEnd"/>
      <w:r>
        <w:t xml:space="preserve"> = New-</w:t>
      </w:r>
      <w:proofErr w:type="spellStart"/>
      <w:r>
        <w:t>SPRSServiceApplication</w:t>
      </w:r>
      <w:proofErr w:type="spellEnd"/>
      <w:r>
        <w:t xml:space="preserve"> $</w:t>
      </w:r>
      <w:proofErr w:type="spellStart"/>
      <w:r>
        <w:t>serviceAppName</w:t>
      </w:r>
      <w:proofErr w:type="spellEnd"/>
      <w:r>
        <w:t xml:space="preserve"> -</w:t>
      </w:r>
      <w:proofErr w:type="spellStart"/>
      <w:r>
        <w:t>applicationpool</w:t>
      </w:r>
      <w:proofErr w:type="spellEnd"/>
      <w:r>
        <w:t xml:space="preserve"> $</w:t>
      </w:r>
      <w:proofErr w:type="spellStart"/>
      <w:r>
        <w:t>appPool</w:t>
      </w:r>
      <w:proofErr w:type="spellEnd"/>
    </w:p>
    <w:p w:rsidR="001B620D" w:rsidRDefault="001B620D" w:rsidP="00BC450F">
      <w:pPr>
        <w:pStyle w:val="MtpsCodeSnippet"/>
        <w:ind w:left="720"/>
      </w:pPr>
    </w:p>
    <w:p w:rsidR="001B620D" w:rsidRDefault="001B620D" w:rsidP="00BC450F">
      <w:pPr>
        <w:pStyle w:val="MtpsCodeSnippet"/>
        <w:ind w:left="720"/>
      </w:pPr>
      <w:r>
        <w:t>$</w:t>
      </w:r>
      <w:proofErr w:type="spellStart"/>
      <w:r>
        <w:t>serviceAppProxy</w:t>
      </w:r>
      <w:proofErr w:type="spellEnd"/>
      <w:r>
        <w:t xml:space="preserve"> = New-</w:t>
      </w:r>
      <w:proofErr w:type="spellStart"/>
      <w:r>
        <w:t>SPRSServiceApplicationProxy</w:t>
      </w:r>
      <w:proofErr w:type="spellEnd"/>
      <w:r>
        <w:t xml:space="preserve"> -name $</w:t>
      </w:r>
      <w:proofErr w:type="spellStart"/>
      <w:r>
        <w:t>serviceAppProxyName</w:t>
      </w:r>
      <w:proofErr w:type="spellEnd"/>
      <w:r>
        <w:t xml:space="preserve"> -</w:t>
      </w:r>
      <w:proofErr w:type="spellStart"/>
      <w:r>
        <w:t>serviceapplication</w:t>
      </w:r>
      <w:proofErr w:type="spellEnd"/>
      <w:r>
        <w:t xml:space="preserve"> $</w:t>
      </w:r>
      <w:proofErr w:type="spellStart"/>
      <w:r>
        <w:t>serviceApp</w:t>
      </w:r>
      <w:proofErr w:type="spellEnd"/>
    </w:p>
    <w:p w:rsidR="001B620D" w:rsidRDefault="001B620D" w:rsidP="00BC450F">
      <w:pPr>
        <w:pStyle w:val="MtpsCodeSnippet"/>
        <w:ind w:left="720"/>
      </w:pPr>
    </w:p>
    <w:p w:rsidR="001B620D" w:rsidRDefault="001B620D" w:rsidP="00BC450F">
      <w:pPr>
        <w:pStyle w:val="MtpsCodeSnippet"/>
        <w:ind w:left="720"/>
      </w:pPr>
      <w:proofErr w:type="gramStart"/>
      <w:r>
        <w:lastRenderedPageBreak/>
        <w:t>get-</w:t>
      </w:r>
      <w:proofErr w:type="spellStart"/>
      <w:r>
        <w:t>spserviceapplicationproxygroup</w:t>
      </w:r>
      <w:proofErr w:type="spellEnd"/>
      <w:proofErr w:type="gramEnd"/>
      <w:r>
        <w:t xml:space="preserve"> -default | Add-</w:t>
      </w:r>
      <w:proofErr w:type="spellStart"/>
      <w:r>
        <w:t>SPServiceApplicationProxyGroupMember</w:t>
      </w:r>
      <w:proofErr w:type="spellEnd"/>
      <w:r>
        <w:t xml:space="preserve"> -Member $</w:t>
      </w:r>
      <w:proofErr w:type="spellStart"/>
      <w:r>
        <w:t>serviceAppProxy</w:t>
      </w:r>
      <w:proofErr w:type="spellEnd"/>
    </w:p>
    <w:p w:rsidR="001B620D" w:rsidRDefault="001B620D" w:rsidP="00BC450F">
      <w:pPr>
        <w:pStyle w:val="MtpsCodeSnippet"/>
        <w:ind w:left="720"/>
      </w:pPr>
    </w:p>
    <w:p w:rsidR="001B620D" w:rsidRPr="00B77C6C" w:rsidRDefault="001B620D" w:rsidP="00BC450F">
      <w:pPr>
        <w:pStyle w:val="MtpsCodeSnippet"/>
        <w:ind w:left="720"/>
      </w:pPr>
      <w:r>
        <w:t>$</w:t>
      </w:r>
      <w:proofErr w:type="spellStart"/>
      <w:r>
        <w:t>serviceApp.ServiceInstances</w:t>
      </w:r>
      <w:proofErr w:type="spellEnd"/>
      <w:r>
        <w:t xml:space="preserve"> | Start-</w:t>
      </w:r>
      <w:proofErr w:type="spellStart"/>
      <w:r>
        <w:t>SPServiceInstance</w:t>
      </w:r>
      <w:proofErr w:type="spellEnd"/>
    </w:p>
    <w:p w:rsidR="00935234" w:rsidRPr="00C87A39" w:rsidRDefault="00935234" w:rsidP="00935234">
      <w:pPr>
        <w:pStyle w:val="Heading4"/>
      </w:pPr>
      <w:r w:rsidRPr="00242C2D">
        <w:t xml:space="preserve">Using the </w:t>
      </w:r>
      <w:r w:rsidR="006D19B6">
        <w:t>u</w:t>
      </w:r>
      <w:r w:rsidRPr="00242C2D">
        <w:t xml:space="preserve">ser </w:t>
      </w:r>
      <w:r w:rsidR="006D19B6">
        <w:t>i</w:t>
      </w:r>
      <w:r w:rsidR="006D19B6" w:rsidRPr="00242C2D">
        <w:t xml:space="preserve">nterface </w:t>
      </w:r>
    </w:p>
    <w:p w:rsidR="00935234" w:rsidRPr="00BC450F" w:rsidRDefault="00935234" w:rsidP="007F417C">
      <w:pPr>
        <w:pStyle w:val="ListParagraph"/>
        <w:numPr>
          <w:ilvl w:val="0"/>
          <w:numId w:val="12"/>
        </w:numPr>
        <w:spacing w:after="120" w:line="240" w:lineRule="auto"/>
        <w:contextualSpacing w:val="0"/>
        <w:textAlignment w:val="center"/>
        <w:rPr>
          <w:rFonts w:ascii="Arial" w:hAnsi="Arial" w:cs="Arial"/>
        </w:rPr>
      </w:pPr>
      <w:r w:rsidRPr="00BC450F">
        <w:rPr>
          <w:rFonts w:ascii="Arial" w:eastAsia="Times New Roman" w:hAnsi="Arial" w:cs="Arial"/>
        </w:rPr>
        <w:t xml:space="preserve">Click </w:t>
      </w:r>
      <w:r w:rsidRPr="00BC450F">
        <w:rPr>
          <w:rFonts w:ascii="Arial" w:eastAsia="Times New Roman" w:hAnsi="Arial" w:cs="Arial"/>
          <w:b/>
          <w:bCs/>
        </w:rPr>
        <w:t>Start</w:t>
      </w:r>
      <w:r w:rsidRPr="00BC450F">
        <w:rPr>
          <w:rFonts w:ascii="Arial" w:eastAsia="Times New Roman" w:hAnsi="Arial" w:cs="Arial"/>
        </w:rPr>
        <w:t xml:space="preserve">, point to </w:t>
      </w:r>
      <w:r w:rsidRPr="00BC450F">
        <w:rPr>
          <w:rFonts w:ascii="Arial" w:eastAsia="Times New Roman" w:hAnsi="Arial" w:cs="Arial"/>
          <w:b/>
          <w:bCs/>
        </w:rPr>
        <w:t>All Programs</w:t>
      </w:r>
      <w:r w:rsidRPr="00BC450F">
        <w:rPr>
          <w:rFonts w:ascii="Arial" w:eastAsia="Times New Roman" w:hAnsi="Arial" w:cs="Arial"/>
        </w:rPr>
        <w:t xml:space="preserve">, expand </w:t>
      </w:r>
      <w:r w:rsidRPr="00BC450F">
        <w:rPr>
          <w:rFonts w:ascii="Arial" w:eastAsia="Times New Roman" w:hAnsi="Arial" w:cs="Arial"/>
          <w:b/>
          <w:bCs/>
        </w:rPr>
        <w:t>SharePoint 2010 Products</w:t>
      </w:r>
      <w:r w:rsidRPr="00BC450F">
        <w:rPr>
          <w:rFonts w:ascii="Arial" w:eastAsia="Times New Roman" w:hAnsi="Arial" w:cs="Arial"/>
        </w:rPr>
        <w:t xml:space="preserve">, and then open the </w:t>
      </w:r>
      <w:r w:rsidRPr="00BC450F">
        <w:rPr>
          <w:rFonts w:ascii="Arial" w:eastAsia="Times New Roman" w:hAnsi="Arial" w:cs="Arial"/>
          <w:b/>
          <w:bCs/>
        </w:rPr>
        <w:t>SharePoint 2010 Management Shell</w:t>
      </w:r>
      <w:r w:rsidRPr="00BC450F">
        <w:rPr>
          <w:rFonts w:ascii="Arial" w:eastAsia="Times New Roman" w:hAnsi="Arial" w:cs="Arial"/>
        </w:rPr>
        <w:t xml:space="preserve"> as </w:t>
      </w:r>
      <w:r w:rsidRPr="00BC450F">
        <w:rPr>
          <w:rFonts w:ascii="Arial" w:eastAsia="Times New Roman" w:hAnsi="Arial" w:cs="Arial"/>
          <w:bCs/>
        </w:rPr>
        <w:t>Administrator</w:t>
      </w:r>
      <w:r w:rsidRPr="00BC450F">
        <w:rPr>
          <w:rFonts w:ascii="Arial" w:eastAsia="Times New Roman" w:hAnsi="Arial" w:cs="Arial"/>
        </w:rPr>
        <w:t xml:space="preserve">. </w:t>
      </w:r>
    </w:p>
    <w:p w:rsidR="00120592" w:rsidRPr="00BC450F" w:rsidRDefault="00935234" w:rsidP="007F417C">
      <w:pPr>
        <w:pStyle w:val="ListParagraph"/>
        <w:numPr>
          <w:ilvl w:val="0"/>
          <w:numId w:val="12"/>
        </w:numPr>
        <w:spacing w:after="120" w:line="240" w:lineRule="auto"/>
        <w:contextualSpacing w:val="0"/>
        <w:textAlignment w:val="center"/>
        <w:rPr>
          <w:rFonts w:ascii="Arial" w:hAnsi="Arial" w:cs="Arial"/>
        </w:rPr>
      </w:pPr>
      <w:r w:rsidRPr="00BC450F">
        <w:rPr>
          <w:rFonts w:ascii="Arial" w:eastAsia="Times New Roman" w:hAnsi="Arial" w:cs="Arial"/>
        </w:rPr>
        <w:t>At the command prompt, type</w:t>
      </w:r>
      <w:r w:rsidR="00120592" w:rsidRPr="00BC450F">
        <w:rPr>
          <w:rFonts w:ascii="Arial" w:eastAsia="Times New Roman" w:hAnsi="Arial" w:cs="Arial"/>
        </w:rPr>
        <w:t xml:space="preserve"> the following command</w:t>
      </w:r>
      <w:r w:rsidR="001B620D" w:rsidRPr="00BC450F">
        <w:rPr>
          <w:rFonts w:ascii="Arial" w:eastAsia="Times New Roman" w:hAnsi="Arial" w:cs="Arial"/>
        </w:rPr>
        <w:t xml:space="preserve"> and press Enter to start Reporting Services</w:t>
      </w:r>
      <w:r w:rsidR="00120592" w:rsidRPr="00BC450F">
        <w:rPr>
          <w:rFonts w:ascii="Arial" w:eastAsia="Times New Roman" w:hAnsi="Arial" w:cs="Arial"/>
        </w:rPr>
        <w:t>:</w:t>
      </w:r>
    </w:p>
    <w:p w:rsidR="00120592" w:rsidRPr="00B22934" w:rsidRDefault="00935234" w:rsidP="00723AB7">
      <w:pPr>
        <w:pStyle w:val="MtpsCodeSnippet"/>
        <w:spacing w:after="120"/>
        <w:ind w:left="720"/>
        <w:rPr>
          <w:rFonts w:asciiTheme="minorHAnsi" w:hAnsiTheme="minorHAnsi" w:cstheme="minorHAnsi"/>
        </w:rPr>
      </w:pPr>
      <w:r w:rsidRPr="006B699F">
        <w:t xml:space="preserve"> </w:t>
      </w:r>
      <w:proofErr w:type="gramStart"/>
      <w:r w:rsidR="001B620D" w:rsidRPr="001B620D">
        <w:t>get-</w:t>
      </w:r>
      <w:proofErr w:type="spellStart"/>
      <w:r w:rsidR="001B620D" w:rsidRPr="001B620D">
        <w:t>spserviceinstance</w:t>
      </w:r>
      <w:proofErr w:type="spellEnd"/>
      <w:proofErr w:type="gramEnd"/>
      <w:r w:rsidR="001B620D" w:rsidRPr="001B620D">
        <w:t xml:space="preserve"> -all |where {$_.</w:t>
      </w:r>
      <w:proofErr w:type="spellStart"/>
      <w:r w:rsidR="001B620D" w:rsidRPr="001B620D">
        <w:t>TypeName</w:t>
      </w:r>
      <w:proofErr w:type="spellEnd"/>
      <w:r w:rsidR="001B620D" w:rsidRPr="001B620D">
        <w:t xml:space="preserve"> -like "SQL Server Reporting*"} | Start-</w:t>
      </w:r>
      <w:proofErr w:type="spellStart"/>
      <w:r w:rsidR="001B620D" w:rsidRPr="001B620D">
        <w:t>SPServiceInstance</w:t>
      </w:r>
      <w:proofErr w:type="spellEnd"/>
      <w:r w:rsidR="001B620D" w:rsidRPr="001B620D">
        <w:t xml:space="preserve"> </w:t>
      </w:r>
      <w:r w:rsidRPr="006B699F">
        <w:t xml:space="preserve"> </w:t>
      </w:r>
    </w:p>
    <w:p w:rsidR="00935234" w:rsidRPr="00BC450F" w:rsidRDefault="00935234" w:rsidP="007F417C">
      <w:pPr>
        <w:pStyle w:val="ListParagraph"/>
        <w:numPr>
          <w:ilvl w:val="0"/>
          <w:numId w:val="12"/>
        </w:numPr>
        <w:spacing w:after="120" w:line="240" w:lineRule="auto"/>
        <w:contextualSpacing w:val="0"/>
        <w:textAlignment w:val="center"/>
        <w:rPr>
          <w:rFonts w:ascii="Arial" w:eastAsia="Times New Roman" w:hAnsi="Arial" w:cs="Arial"/>
        </w:rPr>
      </w:pPr>
      <w:r w:rsidRPr="00BC450F">
        <w:rPr>
          <w:rFonts w:ascii="Arial" w:eastAsia="Times New Roman" w:hAnsi="Arial" w:cs="Arial"/>
        </w:rPr>
        <w:t xml:space="preserve">Click </w:t>
      </w:r>
      <w:r w:rsidRPr="00BC450F">
        <w:rPr>
          <w:rFonts w:ascii="Arial" w:eastAsia="Times New Roman" w:hAnsi="Arial" w:cs="Arial"/>
          <w:b/>
        </w:rPr>
        <w:t>Start</w:t>
      </w:r>
      <w:r w:rsidRPr="00BC450F">
        <w:rPr>
          <w:rFonts w:ascii="Arial" w:eastAsia="Times New Roman" w:hAnsi="Arial" w:cs="Arial"/>
        </w:rPr>
        <w:t xml:space="preserve">, point to </w:t>
      </w:r>
      <w:r w:rsidRPr="00BC450F">
        <w:rPr>
          <w:rFonts w:ascii="Arial" w:eastAsia="Times New Roman" w:hAnsi="Arial" w:cs="Arial"/>
          <w:b/>
        </w:rPr>
        <w:t>All Programs</w:t>
      </w:r>
      <w:r w:rsidRPr="00BC450F">
        <w:rPr>
          <w:rFonts w:ascii="Arial" w:eastAsia="Times New Roman" w:hAnsi="Arial" w:cs="Arial"/>
        </w:rPr>
        <w:t xml:space="preserve">, expand </w:t>
      </w:r>
      <w:r w:rsidRPr="00BC450F">
        <w:rPr>
          <w:rFonts w:ascii="Arial" w:eastAsia="Times New Roman" w:hAnsi="Arial" w:cs="Arial"/>
          <w:b/>
        </w:rPr>
        <w:t>Microsoft SharePoint 2010 Products</w:t>
      </w:r>
      <w:r w:rsidRPr="00BC450F">
        <w:rPr>
          <w:rFonts w:ascii="Arial" w:eastAsia="Times New Roman" w:hAnsi="Arial" w:cs="Arial"/>
        </w:rPr>
        <w:t xml:space="preserve">, and then click </w:t>
      </w:r>
      <w:r w:rsidRPr="00BC450F">
        <w:rPr>
          <w:rFonts w:ascii="Arial" w:eastAsia="Times New Roman" w:hAnsi="Arial" w:cs="Arial"/>
          <w:b/>
        </w:rPr>
        <w:t>SharePoint 2010 Central Administration</w:t>
      </w:r>
      <w:r w:rsidRPr="00BC450F">
        <w:rPr>
          <w:rFonts w:ascii="Arial" w:eastAsia="Times New Roman" w:hAnsi="Arial" w:cs="Arial"/>
        </w:rPr>
        <w:t xml:space="preserve">. </w:t>
      </w:r>
    </w:p>
    <w:p w:rsidR="00935234" w:rsidRPr="00BC450F" w:rsidRDefault="00935234" w:rsidP="007F417C">
      <w:pPr>
        <w:pStyle w:val="ListParagraph"/>
        <w:numPr>
          <w:ilvl w:val="0"/>
          <w:numId w:val="12"/>
        </w:numPr>
        <w:spacing w:after="120" w:line="240" w:lineRule="auto"/>
        <w:contextualSpacing w:val="0"/>
        <w:textAlignment w:val="center"/>
        <w:rPr>
          <w:rFonts w:ascii="Arial" w:eastAsia="Times New Roman" w:hAnsi="Arial" w:cs="Arial"/>
        </w:rPr>
      </w:pPr>
      <w:r w:rsidRPr="00BC450F">
        <w:rPr>
          <w:rFonts w:ascii="Arial" w:eastAsia="Times New Roman" w:hAnsi="Arial" w:cs="Arial"/>
        </w:rPr>
        <w:t xml:space="preserve">Click </w:t>
      </w:r>
      <w:proofErr w:type="gramStart"/>
      <w:r w:rsidRPr="00BC450F">
        <w:rPr>
          <w:rFonts w:ascii="Arial" w:eastAsia="Times New Roman" w:hAnsi="Arial" w:cs="Arial"/>
          <w:b/>
        </w:rPr>
        <w:t>Yes</w:t>
      </w:r>
      <w:proofErr w:type="gramEnd"/>
      <w:r w:rsidRPr="00BC450F">
        <w:rPr>
          <w:rFonts w:ascii="Arial" w:eastAsia="Times New Roman" w:hAnsi="Arial" w:cs="Arial"/>
        </w:rPr>
        <w:t xml:space="preserve"> when prompted. </w:t>
      </w:r>
    </w:p>
    <w:p w:rsidR="00935234" w:rsidRPr="00BC450F" w:rsidRDefault="00935234" w:rsidP="007F417C">
      <w:pPr>
        <w:pStyle w:val="ListParagraph"/>
        <w:numPr>
          <w:ilvl w:val="0"/>
          <w:numId w:val="12"/>
        </w:numPr>
        <w:spacing w:after="120" w:line="240" w:lineRule="auto"/>
        <w:contextualSpacing w:val="0"/>
        <w:textAlignment w:val="center"/>
        <w:rPr>
          <w:rFonts w:ascii="Arial" w:eastAsia="Times New Roman" w:hAnsi="Arial" w:cs="Arial"/>
        </w:rPr>
      </w:pPr>
      <w:r w:rsidRPr="00BC450F">
        <w:rPr>
          <w:rFonts w:ascii="Arial" w:eastAsia="Times New Roman" w:hAnsi="Arial" w:cs="Arial"/>
        </w:rPr>
        <w:t xml:space="preserve">Click </w:t>
      </w:r>
      <w:r w:rsidRPr="00BC450F">
        <w:rPr>
          <w:rFonts w:ascii="Arial" w:eastAsia="Times New Roman" w:hAnsi="Arial" w:cs="Arial"/>
          <w:b/>
        </w:rPr>
        <w:t>Application Management</w:t>
      </w:r>
      <w:r w:rsidRPr="00BC450F">
        <w:rPr>
          <w:rFonts w:ascii="Arial" w:eastAsia="Times New Roman" w:hAnsi="Arial" w:cs="Arial"/>
        </w:rPr>
        <w:t xml:space="preserve"> and then click </w:t>
      </w:r>
      <w:r w:rsidRPr="00BC450F">
        <w:rPr>
          <w:rFonts w:ascii="Arial" w:eastAsia="Times New Roman" w:hAnsi="Arial" w:cs="Arial"/>
          <w:b/>
        </w:rPr>
        <w:t>Manage Service Applications</w:t>
      </w:r>
      <w:r w:rsidRPr="00BC450F">
        <w:rPr>
          <w:rFonts w:ascii="Arial" w:eastAsia="Times New Roman" w:hAnsi="Arial" w:cs="Arial"/>
        </w:rPr>
        <w:t xml:space="preserve">. </w:t>
      </w:r>
    </w:p>
    <w:p w:rsidR="00935234" w:rsidRPr="00BC450F" w:rsidRDefault="00935234" w:rsidP="007F417C">
      <w:pPr>
        <w:pStyle w:val="ListParagraph"/>
        <w:numPr>
          <w:ilvl w:val="0"/>
          <w:numId w:val="12"/>
        </w:numPr>
        <w:spacing w:after="120" w:line="240" w:lineRule="auto"/>
        <w:contextualSpacing w:val="0"/>
        <w:textAlignment w:val="center"/>
        <w:rPr>
          <w:rFonts w:ascii="Arial" w:eastAsia="Times New Roman" w:hAnsi="Arial" w:cs="Arial"/>
        </w:rPr>
      </w:pPr>
      <w:r w:rsidRPr="00BC450F">
        <w:rPr>
          <w:rFonts w:ascii="Arial" w:eastAsia="Times New Roman" w:hAnsi="Arial" w:cs="Arial"/>
        </w:rPr>
        <w:t xml:space="preserve">In the SharePoint ribbon, click the </w:t>
      </w:r>
      <w:proofErr w:type="gramStart"/>
      <w:r w:rsidRPr="00BC450F">
        <w:rPr>
          <w:rFonts w:ascii="Arial" w:eastAsia="Times New Roman" w:hAnsi="Arial" w:cs="Arial"/>
          <w:b/>
        </w:rPr>
        <w:t>New</w:t>
      </w:r>
      <w:proofErr w:type="gramEnd"/>
      <w:r w:rsidRPr="00BC450F">
        <w:rPr>
          <w:rFonts w:ascii="Arial" w:eastAsia="Times New Roman" w:hAnsi="Arial" w:cs="Arial"/>
        </w:rPr>
        <w:t xml:space="preserve"> button. </w:t>
      </w:r>
    </w:p>
    <w:p w:rsidR="00935234" w:rsidRPr="00BC450F" w:rsidRDefault="00935234" w:rsidP="007F417C">
      <w:pPr>
        <w:pStyle w:val="ListParagraph"/>
        <w:numPr>
          <w:ilvl w:val="0"/>
          <w:numId w:val="12"/>
        </w:numPr>
        <w:spacing w:after="120" w:line="240" w:lineRule="auto"/>
        <w:contextualSpacing w:val="0"/>
        <w:textAlignment w:val="center"/>
        <w:rPr>
          <w:rFonts w:ascii="Arial" w:eastAsia="Times New Roman" w:hAnsi="Arial" w:cs="Arial"/>
        </w:rPr>
      </w:pPr>
      <w:r w:rsidRPr="00BC450F">
        <w:rPr>
          <w:rFonts w:ascii="Arial" w:eastAsia="Times New Roman" w:hAnsi="Arial" w:cs="Arial"/>
        </w:rPr>
        <w:t xml:space="preserve">In the </w:t>
      </w:r>
      <w:r w:rsidRPr="00BC450F">
        <w:rPr>
          <w:rFonts w:ascii="Arial" w:eastAsia="Times New Roman" w:hAnsi="Arial" w:cs="Arial"/>
          <w:b/>
        </w:rPr>
        <w:t>New</w:t>
      </w:r>
      <w:r w:rsidRPr="00BC450F">
        <w:rPr>
          <w:rFonts w:ascii="Arial" w:eastAsia="Times New Roman" w:hAnsi="Arial" w:cs="Arial"/>
        </w:rPr>
        <w:t xml:space="preserve"> menu, click </w:t>
      </w:r>
      <w:r w:rsidRPr="00BC450F">
        <w:rPr>
          <w:rFonts w:ascii="Arial" w:eastAsia="Times New Roman" w:hAnsi="Arial" w:cs="Arial"/>
          <w:b/>
        </w:rPr>
        <w:t>SQL Server Reporting Services Service Application</w:t>
      </w:r>
      <w:r w:rsidR="009714E4" w:rsidRPr="00BC450F">
        <w:rPr>
          <w:rFonts w:ascii="Arial" w:eastAsia="Times New Roman" w:hAnsi="Arial" w:cs="Arial"/>
        </w:rPr>
        <w:t xml:space="preserve">, </w:t>
      </w:r>
      <w:r w:rsidR="001B620D" w:rsidRPr="00BC450F">
        <w:rPr>
          <w:rFonts w:ascii="Arial" w:eastAsia="Times New Roman" w:hAnsi="Arial" w:cs="Arial"/>
        </w:rPr>
        <w:t>and then e</w:t>
      </w:r>
      <w:r w:rsidR="009714E4" w:rsidRPr="00BC450F">
        <w:rPr>
          <w:rFonts w:ascii="Arial" w:eastAsia="Times New Roman" w:hAnsi="Arial" w:cs="Arial"/>
        </w:rPr>
        <w:t>nter the following information. Be sure to replace</w:t>
      </w:r>
      <w:r w:rsidR="001B620D" w:rsidRPr="00BC450F">
        <w:rPr>
          <w:rFonts w:ascii="Arial" w:eastAsia="Times New Roman" w:hAnsi="Arial" w:cs="Arial"/>
        </w:rPr>
        <w:t xml:space="preserve"> the highlighted text with the appropria</w:t>
      </w:r>
      <w:r w:rsidR="009714E4" w:rsidRPr="00BC450F">
        <w:rPr>
          <w:rFonts w:ascii="Arial" w:eastAsia="Times New Roman" w:hAnsi="Arial" w:cs="Arial"/>
        </w:rPr>
        <w:t>te values for your environment.</w:t>
      </w:r>
      <w:r w:rsidR="001B620D" w:rsidRPr="00BC450F">
        <w:rPr>
          <w:rFonts w:ascii="Arial" w:eastAsia="Times New Roman" w:hAnsi="Arial" w:cs="Arial"/>
        </w:rPr>
        <w:t xml:space="preserve"> </w:t>
      </w:r>
      <w:r w:rsidRPr="00BC450F">
        <w:rPr>
          <w:rFonts w:ascii="Arial" w:eastAsia="Times New Roman" w:hAnsi="Arial" w:cs="Arial"/>
        </w:rPr>
        <w:t xml:space="preserve"> </w:t>
      </w:r>
    </w:p>
    <w:p w:rsidR="00935234" w:rsidRPr="00BC450F" w:rsidRDefault="00935234" w:rsidP="007F417C">
      <w:pPr>
        <w:pStyle w:val="ListParagraph"/>
        <w:numPr>
          <w:ilvl w:val="1"/>
          <w:numId w:val="99"/>
        </w:numPr>
        <w:spacing w:after="120" w:line="240" w:lineRule="auto"/>
        <w:contextualSpacing w:val="0"/>
        <w:textAlignment w:val="center"/>
        <w:rPr>
          <w:rFonts w:ascii="Arial" w:eastAsia="Times New Roman" w:hAnsi="Arial" w:cs="Arial"/>
        </w:rPr>
      </w:pPr>
      <w:r w:rsidRPr="00BC450F">
        <w:rPr>
          <w:rFonts w:ascii="Arial" w:eastAsia="Times New Roman" w:hAnsi="Arial" w:cs="Arial"/>
          <w:b/>
        </w:rPr>
        <w:t>Name</w:t>
      </w:r>
      <w:r w:rsidR="009714E4" w:rsidRPr="00BC450F">
        <w:rPr>
          <w:rFonts w:ascii="Arial" w:eastAsia="Times New Roman" w:hAnsi="Arial" w:cs="Arial"/>
        </w:rPr>
        <w:t>:</w:t>
      </w:r>
      <w:r w:rsidRPr="00BC450F">
        <w:rPr>
          <w:rFonts w:ascii="Arial" w:eastAsia="Times New Roman" w:hAnsi="Arial" w:cs="Arial"/>
        </w:rPr>
        <w:t xml:space="preserve"> Reporting Services Application 1 </w:t>
      </w:r>
    </w:p>
    <w:p w:rsidR="00935234" w:rsidRPr="00BC450F" w:rsidRDefault="00935234" w:rsidP="007F417C">
      <w:pPr>
        <w:pStyle w:val="ListParagraph"/>
        <w:numPr>
          <w:ilvl w:val="1"/>
          <w:numId w:val="99"/>
        </w:numPr>
        <w:spacing w:after="120" w:line="240" w:lineRule="auto"/>
        <w:contextualSpacing w:val="0"/>
        <w:textAlignment w:val="center"/>
        <w:rPr>
          <w:rFonts w:ascii="Arial" w:eastAsia="Times New Roman" w:hAnsi="Arial" w:cs="Arial"/>
        </w:rPr>
      </w:pPr>
      <w:r w:rsidRPr="00BC450F">
        <w:rPr>
          <w:rFonts w:ascii="Arial" w:eastAsia="Times New Roman" w:hAnsi="Arial" w:cs="Arial"/>
          <w:b/>
        </w:rPr>
        <w:t>Application pool name</w:t>
      </w:r>
      <w:r w:rsidR="009714E4" w:rsidRPr="00BC450F">
        <w:rPr>
          <w:rFonts w:ascii="Arial" w:eastAsia="Times New Roman" w:hAnsi="Arial" w:cs="Arial"/>
        </w:rPr>
        <w:t xml:space="preserve">: </w:t>
      </w:r>
      <w:r w:rsidR="00112256" w:rsidRPr="00BC450F">
        <w:rPr>
          <w:rFonts w:ascii="Arial" w:eastAsia="Times New Roman" w:hAnsi="Arial" w:cs="Arial"/>
        </w:rPr>
        <w:t>SharePoint Web Services System</w:t>
      </w:r>
      <w:r w:rsidRPr="00BC450F">
        <w:rPr>
          <w:rFonts w:ascii="Arial" w:eastAsia="Times New Roman" w:hAnsi="Arial" w:cs="Arial"/>
        </w:rPr>
        <w:t xml:space="preserve"> </w:t>
      </w:r>
    </w:p>
    <w:p w:rsidR="00935234" w:rsidRPr="00BC450F" w:rsidRDefault="00935234" w:rsidP="007F417C">
      <w:pPr>
        <w:pStyle w:val="ListParagraph"/>
        <w:numPr>
          <w:ilvl w:val="1"/>
          <w:numId w:val="99"/>
        </w:numPr>
        <w:spacing w:after="120" w:line="240" w:lineRule="auto"/>
        <w:contextualSpacing w:val="0"/>
        <w:textAlignment w:val="center"/>
        <w:rPr>
          <w:rFonts w:ascii="Arial" w:eastAsia="Times New Roman" w:hAnsi="Arial" w:cs="Arial"/>
        </w:rPr>
      </w:pPr>
      <w:r w:rsidRPr="00BC450F">
        <w:rPr>
          <w:rFonts w:ascii="Arial" w:eastAsia="Times New Roman" w:hAnsi="Arial" w:cs="Arial"/>
          <w:b/>
        </w:rPr>
        <w:t>Database server</w:t>
      </w:r>
      <w:r w:rsidRPr="00BC450F">
        <w:rPr>
          <w:rFonts w:ascii="Arial" w:eastAsia="Times New Roman" w:hAnsi="Arial" w:cs="Arial"/>
        </w:rPr>
        <w:t xml:space="preserve"> </w:t>
      </w:r>
      <w:r w:rsidR="009714E4" w:rsidRPr="00BC450F">
        <w:rPr>
          <w:rFonts w:ascii="Arial" w:eastAsia="Times New Roman" w:hAnsi="Arial" w:cs="Arial"/>
        </w:rPr>
        <w:t xml:space="preserve">: </w:t>
      </w:r>
      <w:r w:rsidRPr="00BC450F">
        <w:rPr>
          <w:rFonts w:ascii="Arial" w:eastAsia="Times New Roman" w:hAnsi="Arial" w:cs="Arial"/>
        </w:rPr>
        <w:t>SP</w:t>
      </w:r>
      <w:r w:rsidR="00112256" w:rsidRPr="00BC450F">
        <w:rPr>
          <w:rFonts w:ascii="Arial" w:eastAsia="Times New Roman" w:hAnsi="Arial" w:cs="Arial"/>
        </w:rPr>
        <w:t>2</w:t>
      </w:r>
      <w:r w:rsidRPr="00BC450F">
        <w:rPr>
          <w:rFonts w:ascii="Arial" w:eastAsia="Times New Roman" w:hAnsi="Arial" w:cs="Arial"/>
        </w:rPr>
        <w:t xml:space="preserve"> </w:t>
      </w:r>
    </w:p>
    <w:p w:rsidR="00935234" w:rsidRPr="00BC450F" w:rsidRDefault="00935234" w:rsidP="007F417C">
      <w:pPr>
        <w:pStyle w:val="ListParagraph"/>
        <w:numPr>
          <w:ilvl w:val="1"/>
          <w:numId w:val="99"/>
        </w:numPr>
        <w:spacing w:after="120" w:line="240" w:lineRule="auto"/>
        <w:contextualSpacing w:val="0"/>
        <w:textAlignment w:val="center"/>
        <w:rPr>
          <w:rFonts w:ascii="Arial" w:eastAsia="Times New Roman" w:hAnsi="Arial" w:cs="Arial"/>
        </w:rPr>
      </w:pPr>
      <w:r w:rsidRPr="00BC450F">
        <w:rPr>
          <w:rFonts w:ascii="Arial" w:eastAsia="Times New Roman" w:hAnsi="Arial" w:cs="Arial"/>
          <w:b/>
        </w:rPr>
        <w:t>Database name</w:t>
      </w:r>
      <w:r w:rsidR="009714E4" w:rsidRPr="00BC450F">
        <w:rPr>
          <w:rFonts w:ascii="Arial" w:eastAsia="Times New Roman" w:hAnsi="Arial" w:cs="Arial"/>
        </w:rPr>
        <w:t>:</w:t>
      </w:r>
      <w:r w:rsidRPr="00BC450F">
        <w:rPr>
          <w:rFonts w:ascii="Arial" w:eastAsia="Times New Roman" w:hAnsi="Arial" w:cs="Arial"/>
        </w:rPr>
        <w:t xml:space="preserve"> Reporting Service </w:t>
      </w:r>
      <w:r w:rsidR="00112256" w:rsidRPr="00BC450F">
        <w:rPr>
          <w:rFonts w:ascii="Arial" w:eastAsia="Times New Roman" w:hAnsi="Arial" w:cs="Arial"/>
        </w:rPr>
        <w:t>DB</w:t>
      </w:r>
      <w:r w:rsidRPr="00BC450F">
        <w:rPr>
          <w:rFonts w:ascii="Arial" w:eastAsia="Times New Roman" w:hAnsi="Arial" w:cs="Arial"/>
        </w:rPr>
        <w:t xml:space="preserve"> </w:t>
      </w:r>
    </w:p>
    <w:p w:rsidR="00935234" w:rsidRPr="00BC450F" w:rsidRDefault="00935234" w:rsidP="00723AB7">
      <w:pPr>
        <w:spacing w:after="120" w:line="240" w:lineRule="auto"/>
        <w:ind w:left="720"/>
        <w:textAlignment w:val="center"/>
        <w:rPr>
          <w:rFonts w:ascii="Arial" w:eastAsia="Times New Roman" w:hAnsi="Arial" w:cs="Arial"/>
        </w:rPr>
      </w:pPr>
      <w:r w:rsidRPr="00BC450F">
        <w:rPr>
          <w:rFonts w:ascii="Arial" w:eastAsia="Times New Roman" w:hAnsi="Arial" w:cs="Arial"/>
          <w:b/>
        </w:rPr>
        <w:t>Note</w:t>
      </w:r>
      <w:r w:rsidRPr="00BC450F">
        <w:rPr>
          <w:rFonts w:ascii="Arial" w:eastAsia="Times New Roman" w:hAnsi="Arial" w:cs="Arial"/>
        </w:rPr>
        <w:t xml:space="preserve">: Using descriptive names for service application databases </w:t>
      </w:r>
      <w:r w:rsidR="00120592" w:rsidRPr="00BC450F">
        <w:rPr>
          <w:rFonts w:ascii="Arial" w:eastAsia="Times New Roman" w:hAnsi="Arial" w:cs="Arial"/>
        </w:rPr>
        <w:t xml:space="preserve">can help you </w:t>
      </w:r>
      <w:r w:rsidRPr="00BC450F">
        <w:rPr>
          <w:rFonts w:ascii="Arial" w:eastAsia="Times New Roman" w:hAnsi="Arial" w:cs="Arial"/>
        </w:rPr>
        <w:t>simplify management as SharePoint sites increase in size</w:t>
      </w:r>
      <w:r w:rsidR="00120592" w:rsidRPr="00BC450F">
        <w:rPr>
          <w:rFonts w:ascii="Arial" w:eastAsia="Times New Roman" w:hAnsi="Arial" w:cs="Arial"/>
        </w:rPr>
        <w:t xml:space="preserve">. Adding a descriptive name is </w:t>
      </w:r>
      <w:r w:rsidRPr="00BC450F">
        <w:rPr>
          <w:rFonts w:ascii="Arial" w:eastAsia="Times New Roman" w:hAnsi="Arial" w:cs="Arial"/>
        </w:rPr>
        <w:t xml:space="preserve">also </w:t>
      </w:r>
      <w:r w:rsidR="00120592" w:rsidRPr="00BC450F">
        <w:rPr>
          <w:rFonts w:ascii="Arial" w:eastAsia="Times New Roman" w:hAnsi="Arial" w:cs="Arial"/>
        </w:rPr>
        <w:t xml:space="preserve">useful </w:t>
      </w:r>
      <w:r w:rsidRPr="00BC450F">
        <w:rPr>
          <w:rFonts w:ascii="Arial" w:eastAsia="Times New Roman" w:hAnsi="Arial" w:cs="Arial"/>
        </w:rPr>
        <w:t xml:space="preserve">because </w:t>
      </w:r>
      <w:r w:rsidR="00BC450F">
        <w:rPr>
          <w:rFonts w:ascii="Arial" w:eastAsia="Times New Roman" w:hAnsi="Arial" w:cs="Arial"/>
        </w:rPr>
        <w:t xml:space="preserve">in </w:t>
      </w:r>
      <w:r w:rsidR="002805A5">
        <w:rPr>
          <w:rFonts w:ascii="Arial" w:eastAsia="Times New Roman" w:hAnsi="Arial" w:cs="Arial"/>
        </w:rPr>
        <w:t>SQL Server</w:t>
      </w:r>
      <w:r w:rsidR="00BC450F">
        <w:rPr>
          <w:rFonts w:ascii="Arial" w:eastAsia="Times New Roman" w:hAnsi="Arial" w:cs="Arial"/>
        </w:rPr>
        <w:t xml:space="preserve"> 2012 </w:t>
      </w:r>
      <w:r w:rsidRPr="00BC450F">
        <w:rPr>
          <w:rFonts w:ascii="Arial" w:eastAsia="Times New Roman" w:hAnsi="Arial" w:cs="Arial"/>
        </w:rPr>
        <w:t xml:space="preserve">you can </w:t>
      </w:r>
      <w:r w:rsidR="00BC450F">
        <w:rPr>
          <w:rFonts w:ascii="Arial" w:eastAsia="Times New Roman" w:hAnsi="Arial" w:cs="Arial"/>
        </w:rPr>
        <w:t xml:space="preserve">now </w:t>
      </w:r>
      <w:r w:rsidRPr="00BC450F">
        <w:rPr>
          <w:rFonts w:ascii="Arial" w:eastAsia="Times New Roman" w:hAnsi="Arial" w:cs="Arial"/>
        </w:rPr>
        <w:t>have multiple Reporting Services service applications and content databases.</w:t>
      </w:r>
    </w:p>
    <w:p w:rsidR="00935234" w:rsidRPr="00BC450F" w:rsidRDefault="00935234" w:rsidP="007F417C">
      <w:pPr>
        <w:pStyle w:val="ListParagraph"/>
        <w:numPr>
          <w:ilvl w:val="0"/>
          <w:numId w:val="12"/>
        </w:numPr>
        <w:spacing w:after="120" w:line="240" w:lineRule="auto"/>
        <w:contextualSpacing w:val="0"/>
        <w:textAlignment w:val="center"/>
        <w:rPr>
          <w:rFonts w:ascii="Arial" w:eastAsia="Times New Roman" w:hAnsi="Arial" w:cs="Arial"/>
        </w:rPr>
      </w:pPr>
      <w:r w:rsidRPr="00BC450F">
        <w:rPr>
          <w:rFonts w:ascii="Arial" w:eastAsia="Times New Roman" w:hAnsi="Arial" w:cs="Arial"/>
        </w:rPr>
        <w:t xml:space="preserve">In the </w:t>
      </w:r>
      <w:r w:rsidRPr="00BC450F">
        <w:rPr>
          <w:rFonts w:ascii="Arial" w:eastAsia="Times New Roman" w:hAnsi="Arial" w:cs="Arial"/>
          <w:b/>
        </w:rPr>
        <w:t>Web Application Association</w:t>
      </w:r>
      <w:r w:rsidRPr="00BC450F">
        <w:rPr>
          <w:rFonts w:ascii="Arial" w:eastAsia="Times New Roman" w:hAnsi="Arial" w:cs="Arial"/>
        </w:rPr>
        <w:t xml:space="preserve"> text box, select the</w:t>
      </w:r>
      <w:r w:rsidR="00120592" w:rsidRPr="00BC450F">
        <w:rPr>
          <w:rFonts w:ascii="Arial" w:eastAsia="Times New Roman" w:hAnsi="Arial" w:cs="Arial"/>
        </w:rPr>
        <w:t xml:space="preserve"> checkbox,</w:t>
      </w:r>
      <w:r w:rsidRPr="00BC450F">
        <w:rPr>
          <w:rFonts w:ascii="Arial" w:eastAsia="Times New Roman" w:hAnsi="Arial" w:cs="Arial"/>
        </w:rPr>
        <w:t xml:space="preserve"> </w:t>
      </w:r>
      <w:r w:rsidRPr="00BC450F">
        <w:rPr>
          <w:rFonts w:ascii="Arial" w:eastAsia="Times New Roman" w:hAnsi="Arial" w:cs="Arial"/>
          <w:b/>
        </w:rPr>
        <w:t>SharePoint - 80 (http://sp</w:t>
      </w:r>
      <w:r w:rsidR="00A2534D" w:rsidRPr="00BC450F">
        <w:rPr>
          <w:rFonts w:ascii="Arial" w:eastAsia="Times New Roman" w:hAnsi="Arial" w:cs="Arial"/>
          <w:b/>
        </w:rPr>
        <w:t>1</w:t>
      </w:r>
      <w:r w:rsidRPr="00BC450F">
        <w:rPr>
          <w:rFonts w:ascii="Arial" w:eastAsia="Times New Roman" w:hAnsi="Arial" w:cs="Arial"/>
          <w:b/>
        </w:rPr>
        <w:t>)</w:t>
      </w:r>
      <w:r w:rsidR="00120592" w:rsidRPr="00BC450F">
        <w:rPr>
          <w:rFonts w:ascii="Arial" w:eastAsia="Times New Roman" w:hAnsi="Arial" w:cs="Arial"/>
        </w:rPr>
        <w:t>,</w:t>
      </w:r>
      <w:r w:rsidRPr="00BC450F">
        <w:rPr>
          <w:rFonts w:ascii="Arial" w:eastAsia="Times New Roman" w:hAnsi="Arial" w:cs="Arial"/>
        </w:rPr>
        <w:t xml:space="preserve"> to associate the default SharePoint web application with the SQL Server Reporting Services service application</w:t>
      </w:r>
      <w:r w:rsidR="00120592" w:rsidRPr="00BC450F">
        <w:rPr>
          <w:rFonts w:ascii="Arial" w:eastAsia="Times New Roman" w:hAnsi="Arial" w:cs="Arial"/>
        </w:rPr>
        <w:t xml:space="preserve"> you are about to create</w:t>
      </w:r>
      <w:r w:rsidRPr="00BC450F">
        <w:rPr>
          <w:rFonts w:ascii="Arial" w:eastAsia="Times New Roman" w:hAnsi="Arial" w:cs="Arial"/>
        </w:rPr>
        <w:t xml:space="preserve">. </w:t>
      </w:r>
    </w:p>
    <w:p w:rsidR="00935234" w:rsidRPr="00BC450F" w:rsidRDefault="00935234" w:rsidP="007F417C">
      <w:pPr>
        <w:pStyle w:val="ListParagraph"/>
        <w:numPr>
          <w:ilvl w:val="0"/>
          <w:numId w:val="12"/>
        </w:numPr>
        <w:spacing w:after="120" w:line="240" w:lineRule="auto"/>
        <w:contextualSpacing w:val="0"/>
        <w:textAlignment w:val="center"/>
        <w:rPr>
          <w:rFonts w:ascii="Arial" w:eastAsia="Times New Roman" w:hAnsi="Arial" w:cs="Arial"/>
        </w:rPr>
      </w:pPr>
      <w:r w:rsidRPr="00BC450F">
        <w:rPr>
          <w:rFonts w:ascii="Arial" w:eastAsia="Times New Roman" w:hAnsi="Arial" w:cs="Arial"/>
        </w:rPr>
        <w:t xml:space="preserve">Click </w:t>
      </w:r>
      <w:r w:rsidRPr="00BC450F">
        <w:rPr>
          <w:rFonts w:ascii="Arial" w:eastAsia="Times New Roman" w:hAnsi="Arial" w:cs="Arial"/>
          <w:b/>
        </w:rPr>
        <w:t>OK</w:t>
      </w:r>
      <w:r w:rsidRPr="00BC450F">
        <w:rPr>
          <w:rFonts w:ascii="Arial" w:eastAsia="Times New Roman" w:hAnsi="Arial" w:cs="Arial"/>
        </w:rPr>
        <w:t xml:space="preserve">. </w:t>
      </w:r>
    </w:p>
    <w:p w:rsidR="00935234" w:rsidRPr="00BC450F" w:rsidRDefault="00935234" w:rsidP="007F417C">
      <w:pPr>
        <w:pStyle w:val="ListParagraph"/>
        <w:numPr>
          <w:ilvl w:val="0"/>
          <w:numId w:val="12"/>
        </w:numPr>
        <w:spacing w:after="120" w:line="240" w:lineRule="auto"/>
        <w:contextualSpacing w:val="0"/>
        <w:textAlignment w:val="center"/>
        <w:rPr>
          <w:rFonts w:ascii="Arial" w:eastAsia="Times New Roman" w:hAnsi="Arial" w:cs="Arial"/>
        </w:rPr>
      </w:pPr>
      <w:r w:rsidRPr="00BC450F">
        <w:rPr>
          <w:rFonts w:ascii="Arial" w:eastAsia="Times New Roman" w:hAnsi="Arial" w:cs="Arial"/>
        </w:rPr>
        <w:t xml:space="preserve">After the SQL Server Reporting Services service application </w:t>
      </w:r>
      <w:r w:rsidR="00120592" w:rsidRPr="00BC450F">
        <w:rPr>
          <w:rFonts w:ascii="Arial" w:eastAsia="Times New Roman" w:hAnsi="Arial" w:cs="Arial"/>
        </w:rPr>
        <w:t xml:space="preserve">has been </w:t>
      </w:r>
      <w:r w:rsidRPr="00BC450F">
        <w:rPr>
          <w:rFonts w:ascii="Arial" w:eastAsia="Times New Roman" w:hAnsi="Arial" w:cs="Arial"/>
        </w:rPr>
        <w:t xml:space="preserve">created, click OK to close the </w:t>
      </w:r>
      <w:r w:rsidR="00155833">
        <w:rPr>
          <w:rFonts w:ascii="Arial" w:eastAsia="Times New Roman" w:hAnsi="Arial" w:cs="Arial"/>
        </w:rPr>
        <w:t xml:space="preserve">page, </w:t>
      </w:r>
      <w:r w:rsidRPr="00155833">
        <w:rPr>
          <w:rFonts w:ascii="Arial" w:eastAsia="Times New Roman" w:hAnsi="Arial" w:cs="Arial"/>
          <w:b/>
        </w:rPr>
        <w:t>Create SQL Server Reporting Services Service Application</w:t>
      </w:r>
      <w:r w:rsidRPr="00BC450F">
        <w:rPr>
          <w:rFonts w:ascii="Arial" w:eastAsia="Times New Roman" w:hAnsi="Arial" w:cs="Arial"/>
        </w:rPr>
        <w:t xml:space="preserve">. </w:t>
      </w:r>
    </w:p>
    <w:p w:rsidR="00935234" w:rsidRPr="006B699F" w:rsidRDefault="00935234" w:rsidP="00935234">
      <w:pPr>
        <w:pStyle w:val="Heading3"/>
        <w:rPr>
          <w:rFonts w:ascii="Times New Roman" w:eastAsia="Times New Roman" w:hAnsi="Times New Roman" w:cs="Times New Roman"/>
          <w:sz w:val="24"/>
          <w:szCs w:val="24"/>
        </w:rPr>
      </w:pPr>
      <w:r>
        <w:t xml:space="preserve"> </w:t>
      </w:r>
      <w:bookmarkStart w:id="28" w:name="_Toc332020964"/>
      <w:r>
        <w:t>(Optional) Configure Alternative Address Mapping</w:t>
      </w:r>
      <w:bookmarkEnd w:id="28"/>
    </w:p>
    <w:p w:rsidR="00935234" w:rsidRPr="00444A6E" w:rsidRDefault="00444A6E" w:rsidP="00444A6E">
      <w:pPr>
        <w:rPr>
          <w:rFonts w:ascii="Arial" w:hAnsi="Arial" w:cs="Arial"/>
        </w:rPr>
      </w:pPr>
      <w:r w:rsidRPr="00444A6E">
        <w:rPr>
          <w:rFonts w:ascii="Arial" w:hAnsi="Arial" w:cs="Arial"/>
        </w:rPr>
        <w:t xml:space="preserve">Although this step is optional, if you intend to </w:t>
      </w:r>
      <w:r>
        <w:rPr>
          <w:rFonts w:ascii="Arial" w:hAnsi="Arial" w:cs="Arial"/>
        </w:rPr>
        <w:t>connect to</w:t>
      </w:r>
      <w:r w:rsidRPr="00444A6E">
        <w:rPr>
          <w:rFonts w:ascii="Arial" w:hAnsi="Arial" w:cs="Arial"/>
        </w:rPr>
        <w:t xml:space="preserve"> the SharePoint site </w:t>
      </w:r>
      <w:r>
        <w:rPr>
          <w:rFonts w:ascii="Arial" w:hAnsi="Arial" w:cs="Arial"/>
        </w:rPr>
        <w:t>using fully qualified names</w:t>
      </w:r>
      <w:r w:rsidRPr="00444A6E">
        <w:rPr>
          <w:rFonts w:ascii="Arial" w:hAnsi="Arial" w:cs="Arial"/>
        </w:rPr>
        <w:t>, you will find it m</w:t>
      </w:r>
      <w:r>
        <w:rPr>
          <w:rFonts w:ascii="Arial" w:hAnsi="Arial" w:cs="Arial"/>
        </w:rPr>
        <w:t>o</w:t>
      </w:r>
      <w:r w:rsidRPr="00444A6E">
        <w:rPr>
          <w:rFonts w:ascii="Arial" w:hAnsi="Arial" w:cs="Arial"/>
        </w:rPr>
        <w:t>re convenient to configure alternate address mapping.</w:t>
      </w:r>
      <w:r>
        <w:rPr>
          <w:rFonts w:ascii="Arial" w:hAnsi="Arial" w:cs="Arial"/>
        </w:rPr>
        <w:t xml:space="preserve"> For an explanation of alternate address mapping, see </w:t>
      </w:r>
      <w:hyperlink r:id="rId38" w:history="1">
        <w:r w:rsidRPr="007619D7">
          <w:rPr>
            <w:rStyle w:val="Hyperlink"/>
            <w:rFonts w:ascii="Arial" w:hAnsi="Arial" w:cs="Arial"/>
          </w:rPr>
          <w:t>http://msdn.microsoft.com/en-us/library/ms771995.aspx</w:t>
        </w:r>
      </w:hyperlink>
      <w:r>
        <w:rPr>
          <w:rFonts w:ascii="Arial" w:hAnsi="Arial" w:cs="Arial"/>
        </w:rPr>
        <w:t>.</w:t>
      </w:r>
    </w:p>
    <w:p w:rsidR="00935234" w:rsidRPr="00BC450F" w:rsidRDefault="00935234" w:rsidP="007F417C">
      <w:pPr>
        <w:pStyle w:val="ListParagraph"/>
        <w:numPr>
          <w:ilvl w:val="0"/>
          <w:numId w:val="17"/>
        </w:numPr>
        <w:spacing w:after="120" w:line="240" w:lineRule="auto"/>
        <w:ind w:left="714" w:hanging="357"/>
        <w:contextualSpacing w:val="0"/>
        <w:textAlignment w:val="center"/>
        <w:rPr>
          <w:rFonts w:ascii="Arial" w:eastAsia="Times New Roman" w:hAnsi="Arial" w:cs="Arial"/>
        </w:rPr>
      </w:pPr>
      <w:r w:rsidRPr="00BC450F">
        <w:rPr>
          <w:rFonts w:ascii="Arial" w:eastAsia="Times New Roman" w:hAnsi="Arial" w:cs="Arial"/>
        </w:rPr>
        <w:lastRenderedPageBreak/>
        <w:t xml:space="preserve">In SharePoint Central Administration, </w:t>
      </w:r>
      <w:r w:rsidR="00636979" w:rsidRPr="00BC450F">
        <w:rPr>
          <w:rFonts w:ascii="Arial" w:eastAsia="Times New Roman" w:hAnsi="Arial" w:cs="Arial"/>
        </w:rPr>
        <w:t xml:space="preserve">under </w:t>
      </w:r>
      <w:r w:rsidR="00636979" w:rsidRPr="00BC450F">
        <w:rPr>
          <w:rFonts w:ascii="Arial" w:eastAsia="Times New Roman" w:hAnsi="Arial" w:cs="Arial"/>
          <w:b/>
        </w:rPr>
        <w:t>System Settings</w:t>
      </w:r>
      <w:r w:rsidR="00636979" w:rsidRPr="00BC450F">
        <w:rPr>
          <w:rFonts w:ascii="Arial" w:eastAsia="Times New Roman" w:hAnsi="Arial" w:cs="Arial"/>
        </w:rPr>
        <w:t xml:space="preserve">, </w:t>
      </w:r>
      <w:r w:rsidRPr="00BC450F">
        <w:rPr>
          <w:rFonts w:ascii="Arial" w:eastAsia="Times New Roman" w:hAnsi="Arial" w:cs="Arial"/>
        </w:rPr>
        <w:t xml:space="preserve">click </w:t>
      </w:r>
      <w:r w:rsidRPr="00BC450F">
        <w:rPr>
          <w:rFonts w:ascii="Arial" w:eastAsia="Times New Roman" w:hAnsi="Arial" w:cs="Arial"/>
          <w:b/>
        </w:rPr>
        <w:t>Configure alternate access mappings</w:t>
      </w:r>
      <w:r w:rsidRPr="00BC450F">
        <w:rPr>
          <w:rFonts w:ascii="Arial" w:eastAsia="Times New Roman" w:hAnsi="Arial" w:cs="Arial"/>
        </w:rPr>
        <w:t xml:space="preserve">. </w:t>
      </w:r>
    </w:p>
    <w:p w:rsidR="00935234" w:rsidRPr="00BC450F" w:rsidRDefault="00935234" w:rsidP="007F417C">
      <w:pPr>
        <w:pStyle w:val="ListParagraph"/>
        <w:numPr>
          <w:ilvl w:val="0"/>
          <w:numId w:val="17"/>
        </w:numPr>
        <w:spacing w:after="120" w:line="240" w:lineRule="auto"/>
        <w:ind w:left="714" w:hanging="357"/>
        <w:contextualSpacing w:val="0"/>
        <w:textAlignment w:val="center"/>
        <w:rPr>
          <w:rFonts w:ascii="Arial" w:eastAsia="Times New Roman" w:hAnsi="Arial" w:cs="Arial"/>
        </w:rPr>
      </w:pPr>
      <w:r w:rsidRPr="00BC450F">
        <w:rPr>
          <w:rFonts w:ascii="Arial" w:eastAsia="Times New Roman" w:hAnsi="Arial" w:cs="Arial"/>
        </w:rPr>
        <w:t xml:space="preserve">On the </w:t>
      </w:r>
      <w:r w:rsidRPr="00BC450F">
        <w:rPr>
          <w:rFonts w:ascii="Arial" w:eastAsia="Times New Roman" w:hAnsi="Arial" w:cs="Arial"/>
          <w:b/>
        </w:rPr>
        <w:t>Alternate Access Mappings</w:t>
      </w:r>
      <w:r w:rsidRPr="00BC450F">
        <w:rPr>
          <w:rFonts w:ascii="Arial" w:eastAsia="Times New Roman" w:hAnsi="Arial" w:cs="Arial"/>
        </w:rPr>
        <w:t xml:space="preserve"> page, click the </w:t>
      </w:r>
      <w:r w:rsidR="00636979" w:rsidRPr="00BC450F">
        <w:rPr>
          <w:rFonts w:ascii="Arial" w:eastAsia="Times New Roman" w:hAnsi="Arial" w:cs="Arial"/>
        </w:rPr>
        <w:t xml:space="preserve">link </w:t>
      </w:r>
      <w:r w:rsidRPr="00BC450F">
        <w:rPr>
          <w:rFonts w:ascii="Arial" w:eastAsia="Times New Roman" w:hAnsi="Arial" w:cs="Arial"/>
          <w:b/>
        </w:rPr>
        <w:t>Edit Public URLs</w:t>
      </w:r>
      <w:r w:rsidRPr="00BC450F">
        <w:rPr>
          <w:rFonts w:ascii="Arial" w:eastAsia="Times New Roman" w:hAnsi="Arial" w:cs="Arial"/>
        </w:rPr>
        <w:t xml:space="preserve">. </w:t>
      </w:r>
    </w:p>
    <w:p w:rsidR="00935234" w:rsidRPr="00BC450F" w:rsidRDefault="00935234" w:rsidP="007F417C">
      <w:pPr>
        <w:pStyle w:val="ListParagraph"/>
        <w:numPr>
          <w:ilvl w:val="0"/>
          <w:numId w:val="17"/>
        </w:numPr>
        <w:spacing w:after="120" w:line="240" w:lineRule="auto"/>
        <w:ind w:left="714" w:hanging="357"/>
        <w:contextualSpacing w:val="0"/>
        <w:textAlignment w:val="center"/>
        <w:rPr>
          <w:rFonts w:ascii="Arial" w:eastAsia="Times New Roman" w:hAnsi="Arial" w:cs="Arial"/>
        </w:rPr>
      </w:pPr>
      <w:r w:rsidRPr="00BC450F">
        <w:rPr>
          <w:rFonts w:ascii="Arial" w:eastAsia="Times New Roman" w:hAnsi="Arial" w:cs="Arial"/>
        </w:rPr>
        <w:t xml:space="preserve">Review the </w:t>
      </w:r>
      <w:r w:rsidRPr="00BC450F">
        <w:rPr>
          <w:rFonts w:ascii="Arial" w:eastAsia="Times New Roman" w:hAnsi="Arial" w:cs="Arial"/>
          <w:b/>
        </w:rPr>
        <w:t>Edit Public Zone URLs</w:t>
      </w:r>
      <w:r w:rsidRPr="00BC450F">
        <w:rPr>
          <w:rFonts w:ascii="Arial" w:eastAsia="Times New Roman" w:hAnsi="Arial" w:cs="Arial"/>
        </w:rPr>
        <w:t xml:space="preserve"> page. Notice that no Alternate Access Mapping Collections have been selected. </w:t>
      </w:r>
    </w:p>
    <w:p w:rsidR="00935234" w:rsidRPr="00BC450F" w:rsidRDefault="00935234" w:rsidP="007F417C">
      <w:pPr>
        <w:pStyle w:val="ListParagraph"/>
        <w:numPr>
          <w:ilvl w:val="0"/>
          <w:numId w:val="17"/>
        </w:numPr>
        <w:spacing w:after="120" w:line="240" w:lineRule="auto"/>
        <w:ind w:left="714" w:hanging="357"/>
        <w:contextualSpacing w:val="0"/>
        <w:textAlignment w:val="center"/>
        <w:rPr>
          <w:rFonts w:ascii="Arial" w:eastAsia="Times New Roman" w:hAnsi="Arial" w:cs="Arial"/>
        </w:rPr>
      </w:pPr>
      <w:r w:rsidRPr="00BC450F">
        <w:rPr>
          <w:rFonts w:ascii="Arial" w:eastAsia="Times New Roman" w:hAnsi="Arial" w:cs="Arial"/>
        </w:rPr>
        <w:t xml:space="preserve">In the </w:t>
      </w:r>
      <w:r w:rsidRPr="00BC450F">
        <w:rPr>
          <w:rFonts w:ascii="Arial" w:eastAsia="Times New Roman" w:hAnsi="Arial" w:cs="Arial"/>
          <w:b/>
        </w:rPr>
        <w:t>Alternate Access Mapping Collection</w:t>
      </w:r>
      <w:r w:rsidRPr="00BC450F">
        <w:rPr>
          <w:rFonts w:ascii="Arial" w:eastAsia="Times New Roman" w:hAnsi="Arial" w:cs="Arial"/>
        </w:rPr>
        <w:t xml:space="preserve"> section, click the drop-down option to change from </w:t>
      </w:r>
      <w:r w:rsidRPr="00BC450F">
        <w:rPr>
          <w:rFonts w:ascii="Arial" w:eastAsia="Times New Roman" w:hAnsi="Arial" w:cs="Arial"/>
          <w:b/>
        </w:rPr>
        <w:t>No Selection</w:t>
      </w:r>
      <w:r w:rsidRPr="00BC450F">
        <w:rPr>
          <w:rFonts w:ascii="Arial" w:eastAsia="Times New Roman" w:hAnsi="Arial" w:cs="Arial"/>
        </w:rPr>
        <w:t xml:space="preserve"> to </w:t>
      </w:r>
      <w:r w:rsidRPr="00BC450F">
        <w:rPr>
          <w:rFonts w:ascii="Arial" w:eastAsia="Times New Roman" w:hAnsi="Arial" w:cs="Arial"/>
          <w:b/>
        </w:rPr>
        <w:t>Change Alternate Access Mapping Collection</w:t>
      </w:r>
      <w:r w:rsidRPr="00BC450F">
        <w:rPr>
          <w:rFonts w:ascii="Arial" w:eastAsia="Times New Roman" w:hAnsi="Arial" w:cs="Arial"/>
        </w:rPr>
        <w:t xml:space="preserve">. </w:t>
      </w:r>
    </w:p>
    <w:p w:rsidR="00935234" w:rsidRPr="00BC450F" w:rsidRDefault="00935234" w:rsidP="007F417C">
      <w:pPr>
        <w:pStyle w:val="ListParagraph"/>
        <w:numPr>
          <w:ilvl w:val="0"/>
          <w:numId w:val="17"/>
        </w:numPr>
        <w:spacing w:after="120" w:line="240" w:lineRule="auto"/>
        <w:ind w:left="714" w:hanging="357"/>
        <w:contextualSpacing w:val="0"/>
        <w:textAlignment w:val="center"/>
        <w:rPr>
          <w:rFonts w:ascii="Arial" w:eastAsia="Times New Roman" w:hAnsi="Arial" w:cs="Arial"/>
        </w:rPr>
      </w:pPr>
      <w:r w:rsidRPr="00BC450F">
        <w:rPr>
          <w:rFonts w:ascii="Arial" w:eastAsia="Times New Roman" w:hAnsi="Arial" w:cs="Arial"/>
        </w:rPr>
        <w:t xml:space="preserve">On the </w:t>
      </w:r>
      <w:r w:rsidRPr="00BC450F">
        <w:rPr>
          <w:rFonts w:ascii="Arial" w:eastAsia="Times New Roman" w:hAnsi="Arial" w:cs="Arial"/>
          <w:b/>
        </w:rPr>
        <w:t>Select an Alternate Access Mapping Collection</w:t>
      </w:r>
      <w:r w:rsidRPr="00BC450F">
        <w:rPr>
          <w:rFonts w:ascii="Arial" w:eastAsia="Times New Roman" w:hAnsi="Arial" w:cs="Arial"/>
        </w:rPr>
        <w:t xml:space="preserve"> page, select the </w:t>
      </w:r>
      <w:r w:rsidRPr="00BC450F">
        <w:rPr>
          <w:rFonts w:ascii="Arial" w:eastAsia="Times New Roman" w:hAnsi="Arial" w:cs="Arial"/>
          <w:b/>
        </w:rPr>
        <w:t>Central Administration</w:t>
      </w:r>
      <w:r w:rsidRPr="00BC450F">
        <w:rPr>
          <w:rFonts w:ascii="Arial" w:eastAsia="Times New Roman" w:hAnsi="Arial" w:cs="Arial"/>
        </w:rPr>
        <w:t xml:space="preserve"> link. </w:t>
      </w:r>
    </w:p>
    <w:p w:rsidR="00935234" w:rsidRPr="00BC450F" w:rsidRDefault="00935234" w:rsidP="007F417C">
      <w:pPr>
        <w:pStyle w:val="ListParagraph"/>
        <w:numPr>
          <w:ilvl w:val="0"/>
          <w:numId w:val="17"/>
        </w:numPr>
        <w:spacing w:after="120" w:line="240" w:lineRule="auto"/>
        <w:ind w:left="714" w:hanging="357"/>
        <w:contextualSpacing w:val="0"/>
        <w:textAlignment w:val="center"/>
        <w:rPr>
          <w:rFonts w:ascii="Arial" w:eastAsia="Times New Roman" w:hAnsi="Arial" w:cs="Arial"/>
        </w:rPr>
      </w:pPr>
      <w:r w:rsidRPr="00BC450F">
        <w:rPr>
          <w:rFonts w:ascii="Arial" w:eastAsia="Times New Roman" w:hAnsi="Arial" w:cs="Arial"/>
        </w:rPr>
        <w:t xml:space="preserve">In the </w:t>
      </w:r>
      <w:r w:rsidRPr="00BC450F">
        <w:rPr>
          <w:rFonts w:ascii="Arial" w:eastAsia="Times New Roman" w:hAnsi="Arial" w:cs="Arial"/>
          <w:b/>
        </w:rPr>
        <w:t>Public URLs</w:t>
      </w:r>
      <w:r w:rsidRPr="00BC450F">
        <w:rPr>
          <w:rFonts w:ascii="Arial" w:eastAsia="Times New Roman" w:hAnsi="Arial" w:cs="Arial"/>
        </w:rPr>
        <w:t xml:space="preserve"> section, enter the appropriate information for your environment for the Intranet URL (</w:t>
      </w:r>
      <w:r w:rsidR="001470A6" w:rsidRPr="00BC450F">
        <w:rPr>
          <w:rFonts w:ascii="Arial" w:eastAsia="Times New Roman" w:hAnsi="Arial" w:cs="Arial"/>
        </w:rPr>
        <w:t xml:space="preserve">for example, </w:t>
      </w:r>
      <w:hyperlink r:id="rId39" w:history="1">
        <w:r w:rsidRPr="00BC450F">
          <w:rPr>
            <w:rFonts w:ascii="Arial" w:eastAsia="Times New Roman" w:hAnsi="Arial" w:cs="Arial"/>
            <w:i/>
          </w:rPr>
          <w:t>http://sp1.bi.thebiguru.com:11111</w:t>
        </w:r>
      </w:hyperlink>
      <w:r w:rsidRPr="00BC450F">
        <w:rPr>
          <w:rFonts w:ascii="Arial" w:eastAsia="Times New Roman" w:hAnsi="Arial" w:cs="Arial"/>
        </w:rPr>
        <w:t xml:space="preserve">) and then click </w:t>
      </w:r>
      <w:r w:rsidRPr="00BC450F">
        <w:rPr>
          <w:rFonts w:ascii="Arial" w:eastAsia="Times New Roman" w:hAnsi="Arial" w:cs="Arial"/>
          <w:b/>
        </w:rPr>
        <w:t>Save</w:t>
      </w:r>
      <w:r w:rsidRPr="00BC450F">
        <w:rPr>
          <w:rFonts w:ascii="Arial" w:eastAsia="Times New Roman" w:hAnsi="Arial" w:cs="Arial"/>
        </w:rPr>
        <w:t xml:space="preserve">. </w:t>
      </w:r>
    </w:p>
    <w:p w:rsidR="00935234" w:rsidRPr="00BC450F" w:rsidRDefault="00935234" w:rsidP="007F417C">
      <w:pPr>
        <w:pStyle w:val="ListParagraph"/>
        <w:numPr>
          <w:ilvl w:val="0"/>
          <w:numId w:val="17"/>
        </w:numPr>
        <w:spacing w:after="120" w:line="240" w:lineRule="auto"/>
        <w:ind w:left="714" w:hanging="357"/>
        <w:contextualSpacing w:val="0"/>
        <w:textAlignment w:val="center"/>
        <w:rPr>
          <w:rFonts w:ascii="Arial" w:eastAsia="Times New Roman" w:hAnsi="Arial" w:cs="Arial"/>
        </w:rPr>
      </w:pPr>
      <w:r w:rsidRPr="00BC450F">
        <w:rPr>
          <w:rFonts w:ascii="Arial" w:eastAsia="Times New Roman" w:hAnsi="Arial" w:cs="Arial"/>
        </w:rPr>
        <w:t xml:space="preserve">In the </w:t>
      </w:r>
      <w:r w:rsidRPr="00BC450F">
        <w:rPr>
          <w:rFonts w:ascii="Arial" w:eastAsia="Times New Roman" w:hAnsi="Arial" w:cs="Arial"/>
          <w:b/>
        </w:rPr>
        <w:t>Alternate Access Mapping Collection</w:t>
      </w:r>
      <w:r w:rsidRPr="00BC450F">
        <w:rPr>
          <w:rFonts w:ascii="Arial" w:eastAsia="Times New Roman" w:hAnsi="Arial" w:cs="Arial"/>
        </w:rPr>
        <w:t xml:space="preserve"> section, click the drop-down option to change from </w:t>
      </w:r>
      <w:r w:rsidRPr="00BC450F">
        <w:rPr>
          <w:rFonts w:ascii="Arial" w:eastAsia="Times New Roman" w:hAnsi="Arial" w:cs="Arial"/>
          <w:b/>
        </w:rPr>
        <w:t>Central Administrator</w:t>
      </w:r>
      <w:r w:rsidRPr="00BC450F">
        <w:rPr>
          <w:rFonts w:ascii="Arial" w:eastAsia="Times New Roman" w:hAnsi="Arial" w:cs="Arial"/>
        </w:rPr>
        <w:t xml:space="preserve"> to </w:t>
      </w:r>
      <w:r w:rsidRPr="00BC450F">
        <w:rPr>
          <w:rFonts w:ascii="Arial" w:eastAsia="Times New Roman" w:hAnsi="Arial" w:cs="Arial"/>
          <w:b/>
        </w:rPr>
        <w:t>Change Alternate Access Mapping Collection</w:t>
      </w:r>
      <w:r w:rsidRPr="00BC450F">
        <w:rPr>
          <w:rFonts w:ascii="Arial" w:eastAsia="Times New Roman" w:hAnsi="Arial" w:cs="Arial"/>
        </w:rPr>
        <w:t xml:space="preserve">. </w:t>
      </w:r>
    </w:p>
    <w:p w:rsidR="00935234" w:rsidRPr="00BC450F" w:rsidRDefault="00935234" w:rsidP="007F417C">
      <w:pPr>
        <w:pStyle w:val="ListParagraph"/>
        <w:numPr>
          <w:ilvl w:val="0"/>
          <w:numId w:val="17"/>
        </w:numPr>
        <w:spacing w:after="120" w:line="240" w:lineRule="auto"/>
        <w:ind w:left="714" w:hanging="357"/>
        <w:contextualSpacing w:val="0"/>
        <w:textAlignment w:val="center"/>
        <w:rPr>
          <w:rFonts w:ascii="Arial" w:eastAsia="Times New Roman" w:hAnsi="Arial" w:cs="Arial"/>
        </w:rPr>
      </w:pPr>
      <w:r w:rsidRPr="00BC450F">
        <w:rPr>
          <w:rFonts w:ascii="Arial" w:eastAsia="Times New Roman" w:hAnsi="Arial" w:cs="Arial"/>
        </w:rPr>
        <w:t xml:space="preserve">On the Select an </w:t>
      </w:r>
      <w:r w:rsidRPr="00BC450F">
        <w:rPr>
          <w:rFonts w:ascii="Arial" w:eastAsia="Times New Roman" w:hAnsi="Arial" w:cs="Arial"/>
          <w:b/>
        </w:rPr>
        <w:t>Alternate Access Mapping Collection</w:t>
      </w:r>
      <w:r w:rsidRPr="00BC450F">
        <w:rPr>
          <w:rFonts w:ascii="Arial" w:eastAsia="Times New Roman" w:hAnsi="Arial" w:cs="Arial"/>
        </w:rPr>
        <w:t xml:space="preserve"> page, select the </w:t>
      </w:r>
      <w:r w:rsidR="00636979" w:rsidRPr="00BC450F">
        <w:rPr>
          <w:rFonts w:ascii="Arial" w:eastAsia="Times New Roman" w:hAnsi="Arial" w:cs="Arial"/>
        </w:rPr>
        <w:t xml:space="preserve">link </w:t>
      </w:r>
      <w:r w:rsidRPr="00BC450F">
        <w:rPr>
          <w:rFonts w:ascii="Arial" w:eastAsia="Times New Roman" w:hAnsi="Arial" w:cs="Arial"/>
          <w:b/>
        </w:rPr>
        <w:t>SharePoint - 80</w:t>
      </w:r>
      <w:r w:rsidRPr="00BC450F">
        <w:rPr>
          <w:rFonts w:ascii="Arial" w:eastAsia="Times New Roman" w:hAnsi="Arial" w:cs="Arial"/>
        </w:rPr>
        <w:t xml:space="preserve">. </w:t>
      </w:r>
    </w:p>
    <w:p w:rsidR="00935234" w:rsidRPr="00BC450F" w:rsidRDefault="00935234" w:rsidP="007F417C">
      <w:pPr>
        <w:pStyle w:val="ListParagraph"/>
        <w:numPr>
          <w:ilvl w:val="0"/>
          <w:numId w:val="17"/>
        </w:numPr>
        <w:spacing w:after="120" w:line="240" w:lineRule="auto"/>
        <w:ind w:left="714" w:hanging="357"/>
        <w:contextualSpacing w:val="0"/>
        <w:textAlignment w:val="center"/>
        <w:rPr>
          <w:rFonts w:ascii="Arial" w:eastAsia="Times New Roman" w:hAnsi="Arial" w:cs="Arial"/>
        </w:rPr>
      </w:pPr>
      <w:r w:rsidRPr="00BC450F">
        <w:rPr>
          <w:rFonts w:ascii="Arial" w:eastAsia="Times New Roman" w:hAnsi="Arial" w:cs="Arial"/>
        </w:rPr>
        <w:t xml:space="preserve">On the </w:t>
      </w:r>
      <w:r w:rsidRPr="00BC450F">
        <w:rPr>
          <w:rFonts w:ascii="Arial" w:eastAsia="Times New Roman" w:hAnsi="Arial" w:cs="Arial"/>
          <w:b/>
        </w:rPr>
        <w:t>Alternate Access Mappings</w:t>
      </w:r>
      <w:r w:rsidRPr="00BC450F">
        <w:rPr>
          <w:rFonts w:ascii="Arial" w:eastAsia="Times New Roman" w:hAnsi="Arial" w:cs="Arial"/>
        </w:rPr>
        <w:t xml:space="preserve"> page, click the </w:t>
      </w:r>
      <w:r w:rsidR="00636979" w:rsidRPr="00BC450F">
        <w:rPr>
          <w:rFonts w:ascii="Arial" w:eastAsia="Times New Roman" w:hAnsi="Arial" w:cs="Arial"/>
        </w:rPr>
        <w:t xml:space="preserve">link </w:t>
      </w:r>
      <w:r w:rsidRPr="00BC450F">
        <w:rPr>
          <w:rFonts w:ascii="Arial" w:eastAsia="Times New Roman" w:hAnsi="Arial" w:cs="Arial"/>
          <w:b/>
        </w:rPr>
        <w:t>Edit Public URLs</w:t>
      </w:r>
      <w:r w:rsidRPr="00BC450F">
        <w:rPr>
          <w:rFonts w:ascii="Arial" w:eastAsia="Times New Roman" w:hAnsi="Arial" w:cs="Arial"/>
        </w:rPr>
        <w:t xml:space="preserve">. </w:t>
      </w:r>
    </w:p>
    <w:p w:rsidR="00935234" w:rsidRPr="00BC450F" w:rsidRDefault="00935234" w:rsidP="007F417C">
      <w:pPr>
        <w:pStyle w:val="ListParagraph"/>
        <w:numPr>
          <w:ilvl w:val="0"/>
          <w:numId w:val="17"/>
        </w:numPr>
        <w:spacing w:after="120" w:line="240" w:lineRule="auto"/>
        <w:ind w:left="714" w:hanging="357"/>
        <w:contextualSpacing w:val="0"/>
        <w:textAlignment w:val="center"/>
        <w:rPr>
          <w:rFonts w:ascii="Arial" w:eastAsia="Times New Roman" w:hAnsi="Arial" w:cs="Arial"/>
        </w:rPr>
      </w:pPr>
      <w:r w:rsidRPr="00BC450F">
        <w:rPr>
          <w:rFonts w:ascii="Arial" w:eastAsia="Times New Roman" w:hAnsi="Arial" w:cs="Arial"/>
        </w:rPr>
        <w:t xml:space="preserve">In the </w:t>
      </w:r>
      <w:r w:rsidRPr="00BC450F">
        <w:rPr>
          <w:rFonts w:ascii="Arial" w:eastAsia="Times New Roman" w:hAnsi="Arial" w:cs="Arial"/>
          <w:b/>
        </w:rPr>
        <w:t>Public URLs</w:t>
      </w:r>
      <w:r w:rsidRPr="00BC450F">
        <w:rPr>
          <w:rFonts w:ascii="Arial" w:eastAsia="Times New Roman" w:hAnsi="Arial" w:cs="Arial"/>
        </w:rPr>
        <w:t xml:space="preserve"> section, enter the appropriate information for your environment for the Intranet URL (</w:t>
      </w:r>
      <w:hyperlink r:id="rId40" w:history="1">
        <w:r w:rsidR="00636979" w:rsidRPr="00BC450F">
          <w:rPr>
            <w:rStyle w:val="Hyperlink"/>
            <w:rFonts w:ascii="Arial" w:eastAsia="Times New Roman" w:hAnsi="Arial" w:cs="Arial"/>
          </w:rPr>
          <w:t>for example, http://sp1.bi.thebiguru.com</w:t>
        </w:r>
      </w:hyperlink>
      <w:r w:rsidRPr="00BC450F">
        <w:rPr>
          <w:rFonts w:ascii="Arial" w:eastAsia="Times New Roman" w:hAnsi="Arial" w:cs="Arial"/>
        </w:rPr>
        <w:t xml:space="preserve">) and then click </w:t>
      </w:r>
      <w:r w:rsidRPr="00BC450F">
        <w:rPr>
          <w:rFonts w:ascii="Arial" w:eastAsia="Times New Roman" w:hAnsi="Arial" w:cs="Arial"/>
          <w:b/>
        </w:rPr>
        <w:t>Save</w:t>
      </w:r>
      <w:r w:rsidRPr="00BC450F">
        <w:rPr>
          <w:rFonts w:ascii="Arial" w:eastAsia="Times New Roman" w:hAnsi="Arial" w:cs="Arial"/>
        </w:rPr>
        <w:t xml:space="preserve">. </w:t>
      </w:r>
    </w:p>
    <w:p w:rsidR="00935234" w:rsidRPr="00242C2D" w:rsidRDefault="00935234" w:rsidP="00935234">
      <w:pPr>
        <w:spacing w:after="0" w:line="240" w:lineRule="auto"/>
        <w:ind w:left="1080"/>
        <w:textAlignment w:val="center"/>
        <w:rPr>
          <w:rFonts w:cstheme="minorHAnsi"/>
        </w:rPr>
      </w:pPr>
    </w:p>
    <w:p w:rsidR="0037325A" w:rsidRDefault="0037325A">
      <w:pPr>
        <w:rPr>
          <w:rFonts w:asciiTheme="majorHAnsi" w:eastAsiaTheme="majorEastAsia" w:hAnsiTheme="majorHAnsi" w:cstheme="majorBidi"/>
          <w:b/>
          <w:bCs/>
          <w:color w:val="365F91" w:themeColor="accent1" w:themeShade="BF"/>
          <w:sz w:val="28"/>
          <w:szCs w:val="28"/>
        </w:rPr>
      </w:pPr>
      <w:bookmarkStart w:id="29" w:name="_Scenario_2:_Install"/>
      <w:bookmarkStart w:id="30" w:name="_Scenario_2:_Add"/>
      <w:bookmarkStart w:id="31" w:name="_Toc324694209"/>
      <w:bookmarkEnd w:id="29"/>
      <w:bookmarkEnd w:id="30"/>
      <w:r>
        <w:br w:type="page"/>
      </w:r>
    </w:p>
    <w:p w:rsidR="00935234" w:rsidRPr="00242C2D" w:rsidRDefault="00935234" w:rsidP="00935234">
      <w:pPr>
        <w:pStyle w:val="Heading1"/>
      </w:pPr>
      <w:bookmarkStart w:id="32" w:name="_Toc332020965"/>
      <w:r w:rsidRPr="00242C2D">
        <w:lastRenderedPageBreak/>
        <w:t xml:space="preserve">Scenario 2: </w:t>
      </w:r>
      <w:r w:rsidR="00A2534D" w:rsidRPr="00A2534D">
        <w:t xml:space="preserve">Add the Power View and </w:t>
      </w:r>
      <w:proofErr w:type="spellStart"/>
      <w:r w:rsidR="00A2534D" w:rsidRPr="00A2534D">
        <w:t>PowerPivot</w:t>
      </w:r>
      <w:proofErr w:type="spellEnd"/>
      <w:r w:rsidR="00A2534D" w:rsidRPr="00A2534D">
        <w:t xml:space="preserve"> Infrastructure to the SharePoint 2010 Farm</w:t>
      </w:r>
      <w:bookmarkEnd w:id="31"/>
      <w:bookmarkEnd w:id="32"/>
    </w:p>
    <w:p w:rsidR="00935234" w:rsidRPr="00155833" w:rsidRDefault="00155833" w:rsidP="00935234">
      <w:pPr>
        <w:rPr>
          <w:rFonts w:ascii="Arial" w:hAnsi="Arial" w:cs="Arial"/>
        </w:rPr>
      </w:pPr>
      <w:r w:rsidRPr="00155833">
        <w:rPr>
          <w:rFonts w:ascii="Arial" w:hAnsi="Arial" w:cs="Arial"/>
        </w:rPr>
        <w:t>T</w:t>
      </w:r>
      <w:r w:rsidR="00A2534D" w:rsidRPr="00155833">
        <w:rPr>
          <w:rFonts w:ascii="Arial" w:hAnsi="Arial" w:cs="Arial"/>
        </w:rPr>
        <w:t xml:space="preserve">he instructions </w:t>
      </w:r>
      <w:r w:rsidRPr="00155833">
        <w:rPr>
          <w:rFonts w:ascii="Arial" w:hAnsi="Arial" w:cs="Arial"/>
        </w:rPr>
        <w:t xml:space="preserve">for this scenario </w:t>
      </w:r>
      <w:r w:rsidR="00A2534D" w:rsidRPr="00155833">
        <w:rPr>
          <w:rFonts w:ascii="Arial" w:hAnsi="Arial" w:cs="Arial"/>
        </w:rPr>
        <w:t xml:space="preserve">walk you through joining a new Windows Server 2008 R2 computer to an existing SharePoint 2010 Farm </w:t>
      </w:r>
      <w:r w:rsidR="00126A6B" w:rsidRPr="00155833">
        <w:rPr>
          <w:rFonts w:ascii="Arial" w:hAnsi="Arial" w:cs="Arial"/>
        </w:rPr>
        <w:t>that does not have either</w:t>
      </w:r>
      <w:r w:rsidR="00C86937">
        <w:rPr>
          <w:rFonts w:ascii="Arial" w:hAnsi="Arial" w:cs="Arial"/>
        </w:rPr>
        <w:t xml:space="preserve"> </w:t>
      </w:r>
      <w:r w:rsidR="00A2534D" w:rsidRPr="00155833">
        <w:rPr>
          <w:rFonts w:ascii="Arial" w:hAnsi="Arial" w:cs="Arial"/>
        </w:rPr>
        <w:t xml:space="preserve">SQL Server 2008 R2 Reporting Services or SQL Server 2008 R2 </w:t>
      </w:r>
      <w:proofErr w:type="spellStart"/>
      <w:r w:rsidR="00A2534D" w:rsidRPr="00155833">
        <w:rPr>
          <w:rFonts w:ascii="Arial" w:hAnsi="Arial" w:cs="Arial"/>
        </w:rPr>
        <w:t>PowerPivot</w:t>
      </w:r>
      <w:proofErr w:type="spellEnd"/>
      <w:r w:rsidR="00A2534D" w:rsidRPr="00155833">
        <w:rPr>
          <w:rFonts w:ascii="Arial" w:hAnsi="Arial" w:cs="Arial"/>
        </w:rPr>
        <w:t xml:space="preserve"> for SharePoint</w:t>
      </w:r>
      <w:r w:rsidR="00126A6B" w:rsidRPr="00155833">
        <w:rPr>
          <w:rFonts w:ascii="Arial" w:hAnsi="Arial" w:cs="Arial"/>
        </w:rPr>
        <w:t xml:space="preserve"> installed. You then </w:t>
      </w:r>
      <w:r w:rsidR="00A2534D" w:rsidRPr="00155833">
        <w:rPr>
          <w:rFonts w:ascii="Arial" w:hAnsi="Arial" w:cs="Arial"/>
        </w:rPr>
        <w:t xml:space="preserve">add SQL Server 2012 </w:t>
      </w:r>
      <w:proofErr w:type="spellStart"/>
      <w:r w:rsidR="00A2534D" w:rsidRPr="00155833">
        <w:rPr>
          <w:rFonts w:ascii="Arial" w:hAnsi="Arial" w:cs="Arial"/>
        </w:rPr>
        <w:t>PowerPivot</w:t>
      </w:r>
      <w:proofErr w:type="spellEnd"/>
      <w:r w:rsidR="00A2534D" w:rsidRPr="00155833">
        <w:rPr>
          <w:rFonts w:ascii="Arial" w:hAnsi="Arial" w:cs="Arial"/>
        </w:rPr>
        <w:t xml:space="preserve"> for SharePoint and SQL Server 2012 Reporting Services on this new SharePoint application server, using either the user interface or a combination of unattended setup scripts and PowerShell configuration </w:t>
      </w:r>
      <w:proofErr w:type="spellStart"/>
      <w:r w:rsidR="00A2534D" w:rsidRPr="00155833">
        <w:rPr>
          <w:rFonts w:ascii="Arial" w:hAnsi="Arial" w:cs="Arial"/>
        </w:rPr>
        <w:t>cmdlets</w:t>
      </w:r>
      <w:proofErr w:type="spellEnd"/>
      <w:r w:rsidR="00A2534D" w:rsidRPr="00155833">
        <w:rPr>
          <w:rFonts w:ascii="Arial" w:hAnsi="Arial" w:cs="Arial"/>
        </w:rPr>
        <w:t>.</w:t>
      </w:r>
    </w:p>
    <w:p w:rsidR="00935234" w:rsidRDefault="00935234" w:rsidP="00935234">
      <w:pPr>
        <w:pStyle w:val="Heading2"/>
      </w:pPr>
      <w:bookmarkStart w:id="33" w:name="_Toc332020966"/>
      <w:r w:rsidRPr="00242C2D">
        <w:t>Environment, Hardware</w:t>
      </w:r>
      <w:r w:rsidR="00B7165E">
        <w:t>,</w:t>
      </w:r>
      <w:r w:rsidRPr="00242C2D">
        <w:t xml:space="preserve"> and Software </w:t>
      </w:r>
      <w:r w:rsidR="00023528">
        <w:t>Requirements</w:t>
      </w:r>
      <w:bookmarkEnd w:id="33"/>
    </w:p>
    <w:p w:rsidR="00890024" w:rsidRPr="00890024" w:rsidRDefault="00890024" w:rsidP="00890024">
      <w:pPr>
        <w:rPr>
          <w:rFonts w:ascii="Arial" w:hAnsi="Arial" w:cs="Arial"/>
        </w:rPr>
      </w:pPr>
      <w:r w:rsidRPr="00890024">
        <w:rPr>
          <w:rFonts w:ascii="Arial" w:hAnsi="Arial" w:cs="Arial"/>
        </w:rPr>
        <w:t xml:space="preserve">This scenario </w:t>
      </w:r>
      <w:r>
        <w:rPr>
          <w:rFonts w:ascii="Arial" w:hAnsi="Arial" w:cs="Arial"/>
        </w:rPr>
        <w:t>uses</w:t>
      </w:r>
      <w:r w:rsidRPr="00890024">
        <w:rPr>
          <w:rFonts w:ascii="Arial" w:hAnsi="Arial" w:cs="Arial"/>
        </w:rPr>
        <w:t xml:space="preserve"> the following computers</w:t>
      </w:r>
      <w:r>
        <w:rPr>
          <w:rFonts w:ascii="Arial" w:hAnsi="Arial" w:cs="Arial"/>
        </w:rPr>
        <w:t xml:space="preserve"> and user or service accounts</w:t>
      </w:r>
      <w:r w:rsidRPr="00890024">
        <w:rPr>
          <w:rFonts w:ascii="Arial" w:hAnsi="Arial" w:cs="Arial"/>
        </w:rPr>
        <w:t>. The names shown in bold italic are used throughout the scripts and examples in these instructions</w:t>
      </w:r>
      <w:r>
        <w:rPr>
          <w:rFonts w:ascii="Arial" w:hAnsi="Arial" w:cs="Arial"/>
        </w:rPr>
        <w:t xml:space="preserve">. </w:t>
      </w:r>
      <w:r w:rsidR="002805A5">
        <w:rPr>
          <w:rFonts w:ascii="Arial" w:hAnsi="Arial" w:cs="Arial"/>
        </w:rPr>
        <w:t xml:space="preserve">If you use different domain names, computer names or account names, </w:t>
      </w:r>
      <w:r>
        <w:rPr>
          <w:rFonts w:ascii="Arial" w:hAnsi="Arial" w:cs="Arial"/>
        </w:rPr>
        <w:t>be sure to edit the scripts that are provided</w:t>
      </w:r>
      <w:r w:rsidRPr="00890024">
        <w:rPr>
          <w:rFonts w:ascii="Arial" w:hAnsi="Arial" w:cs="Arial"/>
        </w:rPr>
        <w:t>.</w:t>
      </w:r>
    </w:p>
    <w:p w:rsidR="00935234" w:rsidRDefault="00935234" w:rsidP="00935234">
      <w:pPr>
        <w:pStyle w:val="Heading3"/>
      </w:pPr>
      <w:bookmarkStart w:id="34" w:name="_Toc332020967"/>
      <w:r>
        <w:t>Existing Environment</w:t>
      </w:r>
      <w:bookmarkEnd w:id="34"/>
    </w:p>
    <w:p w:rsidR="00935234" w:rsidRPr="00723AB7" w:rsidRDefault="00935234" w:rsidP="00723AB7">
      <w:pPr>
        <w:rPr>
          <w:rFonts w:ascii="Arial" w:hAnsi="Arial" w:cs="Arial"/>
        </w:rPr>
      </w:pPr>
      <w:r w:rsidRPr="00723AB7">
        <w:rPr>
          <w:rFonts w:ascii="Arial" w:hAnsi="Arial" w:cs="Arial"/>
          <w:b/>
          <w:i/>
        </w:rPr>
        <w:t>DC</w:t>
      </w:r>
      <w:r w:rsidRPr="00723AB7">
        <w:rPr>
          <w:rFonts w:ascii="Arial" w:hAnsi="Arial" w:cs="Arial"/>
        </w:rPr>
        <w:t>: An existing Domain Controller running Windows Server 2008 R2</w:t>
      </w:r>
      <w:r w:rsidR="00126A6B" w:rsidRPr="00723AB7">
        <w:rPr>
          <w:rFonts w:ascii="Arial" w:hAnsi="Arial" w:cs="Arial"/>
        </w:rPr>
        <w:t>, with the following service and user accounts</w:t>
      </w:r>
      <w:r w:rsidR="00080BA1" w:rsidRPr="00723AB7">
        <w:rPr>
          <w:rFonts w:ascii="Arial" w:hAnsi="Arial" w:cs="Arial"/>
        </w:rPr>
        <w:t xml:space="preserve">. </w:t>
      </w:r>
    </w:p>
    <w:p w:rsidR="00126A6B" w:rsidRDefault="00126A6B" w:rsidP="007F417C">
      <w:pPr>
        <w:pStyle w:val="ListParagraph"/>
        <w:numPr>
          <w:ilvl w:val="1"/>
          <w:numId w:val="2"/>
        </w:numPr>
        <w:ind w:left="1080"/>
        <w:rPr>
          <w:rFonts w:ascii="Arial" w:hAnsi="Arial" w:cs="Arial"/>
        </w:rPr>
      </w:pPr>
      <w:r w:rsidRPr="00080BA1">
        <w:rPr>
          <w:rFonts w:ascii="Arial" w:hAnsi="Arial" w:cs="Arial"/>
          <w:b/>
        </w:rPr>
        <w:t>BI\</w:t>
      </w:r>
      <w:proofErr w:type="spellStart"/>
      <w:r w:rsidRPr="00080BA1">
        <w:rPr>
          <w:rFonts w:ascii="Arial" w:hAnsi="Arial" w:cs="Arial"/>
          <w:b/>
        </w:rPr>
        <w:t>BIService</w:t>
      </w:r>
      <w:proofErr w:type="spellEnd"/>
      <w:r w:rsidRPr="00080BA1">
        <w:rPr>
          <w:rFonts w:ascii="Arial" w:hAnsi="Arial" w:cs="Arial"/>
        </w:rPr>
        <w:t xml:space="preserve"> - Use this domain account for all SQL Server services and all SharePoint services.</w:t>
      </w:r>
    </w:p>
    <w:p w:rsidR="002A700F" w:rsidRPr="002A700F" w:rsidRDefault="002A700F" w:rsidP="00723AB7">
      <w:pPr>
        <w:ind w:left="1080"/>
        <w:rPr>
          <w:rFonts w:ascii="Arial" w:hAnsi="Arial" w:cs="Arial"/>
        </w:rPr>
      </w:pPr>
      <w:r w:rsidRPr="002A700F">
        <w:rPr>
          <w:rFonts w:ascii="Arial" w:hAnsi="Arial" w:cs="Arial"/>
          <w:b/>
        </w:rPr>
        <w:t>Note</w:t>
      </w:r>
      <w:r w:rsidRPr="002A700F">
        <w:rPr>
          <w:rFonts w:ascii="Arial" w:hAnsi="Arial" w:cs="Arial"/>
        </w:rPr>
        <w:t xml:space="preserve">: You need to expressly give the account </w:t>
      </w:r>
      <w:proofErr w:type="spellStart"/>
      <w:r w:rsidRPr="002A700F">
        <w:rPr>
          <w:rFonts w:ascii="Arial" w:hAnsi="Arial" w:cs="Arial"/>
        </w:rPr>
        <w:t>BIService</w:t>
      </w:r>
      <w:proofErr w:type="spellEnd"/>
      <w:r w:rsidRPr="002A700F">
        <w:rPr>
          <w:rFonts w:ascii="Arial" w:hAnsi="Arial" w:cs="Arial"/>
        </w:rPr>
        <w:t xml:space="preserve"> (the account for the </w:t>
      </w:r>
      <w:proofErr w:type="spellStart"/>
      <w:r w:rsidRPr="002A700F">
        <w:rPr>
          <w:rFonts w:ascii="Arial" w:hAnsi="Arial" w:cs="Arial"/>
        </w:rPr>
        <w:t>PowerPivot</w:t>
      </w:r>
      <w:proofErr w:type="spellEnd"/>
      <w:r w:rsidRPr="002A700F">
        <w:rPr>
          <w:rFonts w:ascii="Arial" w:hAnsi="Arial" w:cs="Arial"/>
        </w:rPr>
        <w:t xml:space="preserve"> service) </w:t>
      </w:r>
      <w:r w:rsidRPr="002A700F">
        <w:rPr>
          <w:rFonts w:ascii="Arial" w:hAnsi="Arial" w:cs="Arial"/>
          <w:b/>
        </w:rPr>
        <w:t>read</w:t>
      </w:r>
      <w:r w:rsidRPr="002A700F">
        <w:rPr>
          <w:rFonts w:ascii="Arial" w:hAnsi="Arial" w:cs="Arial"/>
        </w:rPr>
        <w:t xml:space="preserve"> permissions on the tables in the </w:t>
      </w:r>
      <w:proofErr w:type="spellStart"/>
      <w:r w:rsidRPr="002A700F">
        <w:rPr>
          <w:rFonts w:ascii="Arial" w:hAnsi="Arial" w:cs="Arial"/>
        </w:rPr>
        <w:t>PowerPivot</w:t>
      </w:r>
      <w:proofErr w:type="spellEnd"/>
      <w:r w:rsidRPr="002A700F">
        <w:rPr>
          <w:rFonts w:ascii="Arial" w:hAnsi="Arial" w:cs="Arial"/>
        </w:rPr>
        <w:t xml:space="preserve"> content database in order for the </w:t>
      </w:r>
      <w:proofErr w:type="spellStart"/>
      <w:r w:rsidRPr="002A700F">
        <w:rPr>
          <w:rFonts w:ascii="Arial" w:hAnsi="Arial" w:cs="Arial"/>
        </w:rPr>
        <w:t>PowerPivot</w:t>
      </w:r>
      <w:proofErr w:type="spellEnd"/>
      <w:r w:rsidRPr="002A700F">
        <w:rPr>
          <w:rFonts w:ascii="Arial" w:hAnsi="Arial" w:cs="Arial"/>
        </w:rPr>
        <w:t xml:space="preserve"> Management Dashboard to process data into its tabular model – otherwise, you will get an error complaining about the lack of </w:t>
      </w:r>
      <w:r w:rsidR="00AC0541">
        <w:rPr>
          <w:rFonts w:ascii="Arial" w:hAnsi="Arial" w:cs="Arial"/>
        </w:rPr>
        <w:t>SELECT</w:t>
      </w:r>
      <w:r w:rsidR="00AC0541" w:rsidRPr="002A700F">
        <w:rPr>
          <w:rFonts w:ascii="Arial" w:hAnsi="Arial" w:cs="Arial"/>
        </w:rPr>
        <w:t xml:space="preserve"> </w:t>
      </w:r>
      <w:r w:rsidRPr="002A700F">
        <w:rPr>
          <w:rFonts w:ascii="Arial" w:hAnsi="Arial" w:cs="Arial"/>
        </w:rPr>
        <w:t>permissions.</w:t>
      </w:r>
    </w:p>
    <w:p w:rsidR="00126A6B" w:rsidRPr="00080BA1" w:rsidRDefault="00126A6B" w:rsidP="007F417C">
      <w:pPr>
        <w:pStyle w:val="ListParagraph"/>
        <w:numPr>
          <w:ilvl w:val="1"/>
          <w:numId w:val="2"/>
        </w:numPr>
        <w:ind w:left="1080"/>
        <w:rPr>
          <w:rFonts w:ascii="Arial" w:hAnsi="Arial" w:cs="Arial"/>
        </w:rPr>
      </w:pPr>
      <w:r w:rsidRPr="00080BA1">
        <w:rPr>
          <w:rFonts w:ascii="Arial" w:hAnsi="Arial" w:cs="Arial"/>
          <w:b/>
        </w:rPr>
        <w:t>BI\</w:t>
      </w:r>
      <w:proofErr w:type="spellStart"/>
      <w:r w:rsidRPr="00080BA1">
        <w:rPr>
          <w:rFonts w:ascii="Arial" w:hAnsi="Arial" w:cs="Arial"/>
          <w:b/>
        </w:rPr>
        <w:t>BIAdmin</w:t>
      </w:r>
      <w:proofErr w:type="spellEnd"/>
      <w:r w:rsidRPr="00080BA1">
        <w:rPr>
          <w:rFonts w:ascii="Arial" w:hAnsi="Arial" w:cs="Arial"/>
        </w:rPr>
        <w:t xml:space="preserve"> - Use this account to manage the SharePoint farm and the SQL Server databases. Add this account to the local administrators group on </w:t>
      </w:r>
      <w:r w:rsidRPr="004E7DA0">
        <w:rPr>
          <w:rFonts w:ascii="Arial" w:hAnsi="Arial" w:cs="Arial"/>
          <w:b/>
          <w:i/>
        </w:rPr>
        <w:t>SP1</w:t>
      </w:r>
      <w:r w:rsidRPr="00080BA1">
        <w:rPr>
          <w:rFonts w:ascii="Arial" w:hAnsi="Arial" w:cs="Arial"/>
        </w:rPr>
        <w:t>.</w:t>
      </w:r>
    </w:p>
    <w:p w:rsidR="00126A6B" w:rsidRDefault="00126A6B" w:rsidP="007F417C">
      <w:pPr>
        <w:pStyle w:val="ListParagraph"/>
        <w:numPr>
          <w:ilvl w:val="1"/>
          <w:numId w:val="2"/>
        </w:numPr>
        <w:ind w:left="1080"/>
        <w:rPr>
          <w:rFonts w:ascii="Arial" w:hAnsi="Arial" w:cs="Arial"/>
        </w:rPr>
      </w:pPr>
      <w:r w:rsidRPr="00080BA1">
        <w:rPr>
          <w:rFonts w:ascii="Arial" w:hAnsi="Arial" w:cs="Arial"/>
          <w:b/>
        </w:rPr>
        <w:t>BI\</w:t>
      </w:r>
      <w:proofErr w:type="spellStart"/>
      <w:r w:rsidRPr="00080BA1">
        <w:rPr>
          <w:rFonts w:ascii="Arial" w:hAnsi="Arial" w:cs="Arial"/>
          <w:b/>
        </w:rPr>
        <w:t>PwrPvtUnattend</w:t>
      </w:r>
      <w:proofErr w:type="spellEnd"/>
      <w:r w:rsidRPr="00080BA1">
        <w:rPr>
          <w:rFonts w:ascii="Arial" w:hAnsi="Arial" w:cs="Arial"/>
        </w:rPr>
        <w:t xml:space="preserve"> – Use this account for refreshing </w:t>
      </w:r>
      <w:proofErr w:type="spellStart"/>
      <w:r w:rsidRPr="00080BA1">
        <w:rPr>
          <w:rFonts w:ascii="Arial" w:hAnsi="Arial" w:cs="Arial"/>
        </w:rPr>
        <w:t>PowerPivot</w:t>
      </w:r>
      <w:proofErr w:type="spellEnd"/>
      <w:r w:rsidRPr="00080BA1">
        <w:rPr>
          <w:rFonts w:ascii="Arial" w:hAnsi="Arial" w:cs="Arial"/>
        </w:rPr>
        <w:t xml:space="preserve"> data from data sources.</w:t>
      </w:r>
    </w:p>
    <w:p w:rsidR="002A700F" w:rsidRPr="002A700F" w:rsidRDefault="002A700F" w:rsidP="00723AB7">
      <w:pPr>
        <w:ind w:left="1080"/>
        <w:rPr>
          <w:rFonts w:ascii="Arial" w:hAnsi="Arial" w:cs="Arial"/>
        </w:rPr>
      </w:pPr>
      <w:r w:rsidRPr="002A700F">
        <w:rPr>
          <w:rFonts w:ascii="Arial" w:hAnsi="Arial" w:cs="Arial"/>
          <w:b/>
        </w:rPr>
        <w:t>Note</w:t>
      </w:r>
      <w:r w:rsidRPr="002A700F">
        <w:rPr>
          <w:rFonts w:ascii="Arial" w:hAnsi="Arial" w:cs="Arial"/>
        </w:rPr>
        <w:t xml:space="preserve">: Although this account is not used specifically in these scenarios, it is part of the </w:t>
      </w:r>
      <w:proofErr w:type="spellStart"/>
      <w:r w:rsidRPr="002A700F">
        <w:rPr>
          <w:rFonts w:ascii="Arial" w:hAnsi="Arial" w:cs="Arial"/>
        </w:rPr>
        <w:t>PowerPivot</w:t>
      </w:r>
      <w:proofErr w:type="spellEnd"/>
      <w:r w:rsidRPr="002A700F">
        <w:rPr>
          <w:rFonts w:ascii="Arial" w:hAnsi="Arial" w:cs="Arial"/>
        </w:rPr>
        <w:t xml:space="preserve"> configuration process, and so you should have the account created and ready to use during setup.</w:t>
      </w:r>
    </w:p>
    <w:p w:rsidR="002805A5" w:rsidRPr="002D3550" w:rsidRDefault="002805A5" w:rsidP="008C433C">
      <w:pPr>
        <w:rPr>
          <w:rFonts w:ascii="Arial" w:hAnsi="Arial" w:cs="Arial"/>
        </w:rPr>
      </w:pPr>
      <w:r w:rsidRPr="002D3550">
        <w:rPr>
          <w:rFonts w:ascii="Arial" w:hAnsi="Arial" w:cs="Arial"/>
        </w:rPr>
        <w:t xml:space="preserve">In general, we recommend that you use this limited number of accounts to perform the initial setup. After you have verified that all services work, you can modify your environment with additional identities for various services, as desired. However, using multiple service accounts for various services and using a different service account for SharePoint 2010 services and for SQL Server services substantially complicates your environment – you will need to ensure each new identity has sufficient rights </w:t>
      </w:r>
      <w:r w:rsidR="004E7DA0">
        <w:rPr>
          <w:rFonts w:ascii="Arial" w:hAnsi="Arial" w:cs="Arial"/>
        </w:rPr>
        <w:t>and</w:t>
      </w:r>
      <w:r w:rsidRPr="002D3550">
        <w:rPr>
          <w:rFonts w:ascii="Arial" w:hAnsi="Arial" w:cs="Arial"/>
        </w:rPr>
        <w:t xml:space="preserve"> permissions to accomplish its tasks. Documenting the required steps for multiple service accounts is beyond the scope of this document. </w:t>
      </w:r>
    </w:p>
    <w:p w:rsidR="00935234" w:rsidRPr="008C433C" w:rsidRDefault="00935234" w:rsidP="008C433C">
      <w:pPr>
        <w:spacing w:after="120"/>
        <w:rPr>
          <w:rFonts w:ascii="Arial" w:hAnsi="Arial" w:cs="Arial"/>
        </w:rPr>
      </w:pPr>
      <w:r w:rsidRPr="008C433C">
        <w:rPr>
          <w:rFonts w:ascii="Arial" w:hAnsi="Arial" w:cs="Arial"/>
          <w:b/>
          <w:i/>
        </w:rPr>
        <w:lastRenderedPageBreak/>
        <w:t>SP2</w:t>
      </w:r>
      <w:r w:rsidRPr="008C433C">
        <w:rPr>
          <w:rFonts w:ascii="Arial" w:hAnsi="Arial" w:cs="Arial"/>
        </w:rPr>
        <w:t xml:space="preserve">: </w:t>
      </w:r>
      <w:r w:rsidR="00126A6B" w:rsidRPr="008C433C">
        <w:rPr>
          <w:rFonts w:ascii="Arial" w:hAnsi="Arial" w:cs="Arial"/>
        </w:rPr>
        <w:t>An e</w:t>
      </w:r>
      <w:r w:rsidRPr="008C433C">
        <w:rPr>
          <w:rFonts w:ascii="Arial" w:hAnsi="Arial" w:cs="Arial"/>
        </w:rPr>
        <w:t xml:space="preserve">xisting </w:t>
      </w:r>
      <w:proofErr w:type="gramStart"/>
      <w:r w:rsidR="00EC1AAC" w:rsidRPr="008C433C">
        <w:rPr>
          <w:rFonts w:ascii="Arial" w:hAnsi="Arial" w:cs="Arial"/>
        </w:rPr>
        <w:t>s</w:t>
      </w:r>
      <w:r w:rsidRPr="008C433C">
        <w:rPr>
          <w:rFonts w:ascii="Arial" w:hAnsi="Arial" w:cs="Arial"/>
        </w:rPr>
        <w:t>erver</w:t>
      </w:r>
      <w:r w:rsidR="00FD0186" w:rsidRPr="008C433C">
        <w:rPr>
          <w:rFonts w:ascii="Arial" w:hAnsi="Arial" w:cs="Arial"/>
        </w:rPr>
        <w:t>,</w:t>
      </w:r>
      <w:proofErr w:type="gramEnd"/>
      <w:r w:rsidR="00FD0186" w:rsidRPr="008C433C">
        <w:rPr>
          <w:rFonts w:ascii="Arial" w:hAnsi="Arial" w:cs="Arial"/>
        </w:rPr>
        <w:t xml:space="preserve"> already joined to the domain, that is</w:t>
      </w:r>
      <w:r w:rsidRPr="008C433C">
        <w:rPr>
          <w:rFonts w:ascii="Arial" w:hAnsi="Arial" w:cs="Arial"/>
        </w:rPr>
        <w:t xml:space="preserve"> running Windows Server 2008 R2, Enterprise Edition</w:t>
      </w:r>
      <w:r w:rsidR="00EC1AAC" w:rsidRPr="008C433C">
        <w:rPr>
          <w:rFonts w:ascii="Arial" w:hAnsi="Arial" w:cs="Arial"/>
        </w:rPr>
        <w:t xml:space="preserve">. </w:t>
      </w:r>
      <w:r w:rsidR="00FD0186" w:rsidRPr="008C433C">
        <w:rPr>
          <w:rFonts w:ascii="Arial" w:hAnsi="Arial" w:cs="Arial"/>
        </w:rPr>
        <w:t xml:space="preserve">Service Pack 1 and all applicable updates for Windows and other products from Microsoft Update must have already been installed. </w:t>
      </w:r>
      <w:r w:rsidR="00EC1AAC" w:rsidRPr="008C433C">
        <w:rPr>
          <w:rFonts w:ascii="Arial" w:hAnsi="Arial" w:cs="Arial"/>
        </w:rPr>
        <w:t>T</w:t>
      </w:r>
      <w:r w:rsidRPr="008C433C">
        <w:rPr>
          <w:rFonts w:ascii="Arial" w:hAnsi="Arial" w:cs="Arial"/>
        </w:rPr>
        <w:t xml:space="preserve">his computer will host the SharePoint </w:t>
      </w:r>
      <w:r w:rsidR="00080BA1" w:rsidRPr="008C433C">
        <w:rPr>
          <w:rFonts w:ascii="Arial" w:hAnsi="Arial" w:cs="Arial"/>
        </w:rPr>
        <w:t>f</w:t>
      </w:r>
      <w:r w:rsidRPr="008C433C">
        <w:rPr>
          <w:rFonts w:ascii="Arial" w:hAnsi="Arial" w:cs="Arial"/>
        </w:rPr>
        <w:t>arm</w:t>
      </w:r>
      <w:r w:rsidR="00EC1AAC" w:rsidRPr="008C433C">
        <w:rPr>
          <w:rFonts w:ascii="Arial" w:hAnsi="Arial" w:cs="Arial"/>
        </w:rPr>
        <w:t xml:space="preserve"> and requires the following</w:t>
      </w:r>
      <w:r w:rsidR="00FD0186" w:rsidRPr="008C433C">
        <w:rPr>
          <w:rFonts w:ascii="Arial" w:hAnsi="Arial" w:cs="Arial"/>
        </w:rPr>
        <w:t xml:space="preserve"> hardware</w:t>
      </w:r>
      <w:r w:rsidR="00EC1AAC" w:rsidRPr="008C433C">
        <w:rPr>
          <w:rFonts w:ascii="Arial" w:hAnsi="Arial" w:cs="Arial"/>
        </w:rPr>
        <w:t>, at minimum:</w:t>
      </w:r>
    </w:p>
    <w:p w:rsidR="00EC1AAC" w:rsidRPr="00080BA1" w:rsidRDefault="00935234" w:rsidP="007F417C">
      <w:pPr>
        <w:pStyle w:val="ListParagraph"/>
        <w:numPr>
          <w:ilvl w:val="0"/>
          <w:numId w:val="2"/>
        </w:numPr>
        <w:spacing w:after="120"/>
        <w:contextualSpacing w:val="0"/>
        <w:rPr>
          <w:rFonts w:ascii="Arial" w:hAnsi="Arial" w:cs="Arial"/>
        </w:rPr>
      </w:pPr>
      <w:r w:rsidRPr="00080BA1">
        <w:rPr>
          <w:rFonts w:ascii="Arial" w:hAnsi="Arial" w:cs="Arial"/>
        </w:rPr>
        <w:t>64-bit</w:t>
      </w:r>
      <w:r w:rsidR="00EC1AAC" w:rsidRPr="00080BA1">
        <w:rPr>
          <w:rFonts w:ascii="Arial" w:hAnsi="Arial" w:cs="Arial"/>
        </w:rPr>
        <w:t xml:space="preserve"> operating system</w:t>
      </w:r>
    </w:p>
    <w:p w:rsidR="00935234" w:rsidRPr="00080BA1" w:rsidRDefault="00935234" w:rsidP="007F417C">
      <w:pPr>
        <w:pStyle w:val="ListParagraph"/>
        <w:numPr>
          <w:ilvl w:val="0"/>
          <w:numId w:val="2"/>
        </w:numPr>
        <w:spacing w:after="120"/>
        <w:contextualSpacing w:val="0"/>
        <w:rPr>
          <w:rFonts w:ascii="Arial" w:hAnsi="Arial" w:cs="Arial"/>
        </w:rPr>
      </w:pPr>
      <w:r w:rsidRPr="00080BA1">
        <w:rPr>
          <w:rFonts w:ascii="Arial" w:hAnsi="Arial" w:cs="Arial"/>
        </w:rPr>
        <w:t>4 core</w:t>
      </w:r>
      <w:r w:rsidR="00EC1AAC" w:rsidRPr="00080BA1">
        <w:rPr>
          <w:rFonts w:ascii="Arial" w:hAnsi="Arial" w:cs="Arial"/>
        </w:rPr>
        <w:t xml:space="preserve"> processor</w:t>
      </w:r>
    </w:p>
    <w:p w:rsidR="00935234" w:rsidRPr="00080BA1" w:rsidRDefault="00935234" w:rsidP="007F417C">
      <w:pPr>
        <w:pStyle w:val="ListParagraph"/>
        <w:numPr>
          <w:ilvl w:val="0"/>
          <w:numId w:val="2"/>
        </w:numPr>
        <w:spacing w:after="120"/>
        <w:contextualSpacing w:val="0"/>
        <w:rPr>
          <w:rFonts w:ascii="Arial" w:hAnsi="Arial" w:cs="Arial"/>
        </w:rPr>
      </w:pPr>
      <w:r w:rsidRPr="00080BA1">
        <w:rPr>
          <w:rFonts w:ascii="Arial" w:hAnsi="Arial" w:cs="Arial"/>
        </w:rPr>
        <w:t>4 GB memory</w:t>
      </w:r>
    </w:p>
    <w:p w:rsidR="00935234" w:rsidRPr="00080BA1" w:rsidRDefault="00935234" w:rsidP="007F417C">
      <w:pPr>
        <w:pStyle w:val="ListParagraph"/>
        <w:numPr>
          <w:ilvl w:val="0"/>
          <w:numId w:val="2"/>
        </w:numPr>
        <w:spacing w:after="120"/>
        <w:contextualSpacing w:val="0"/>
        <w:rPr>
          <w:rFonts w:ascii="Arial" w:hAnsi="Arial" w:cs="Arial"/>
        </w:rPr>
      </w:pPr>
      <w:r w:rsidRPr="00080BA1">
        <w:rPr>
          <w:rFonts w:ascii="Arial" w:hAnsi="Arial" w:cs="Arial"/>
        </w:rPr>
        <w:t>100 GB storage</w:t>
      </w:r>
    </w:p>
    <w:p w:rsidR="00935234" w:rsidRPr="008C433C" w:rsidRDefault="00FD0186" w:rsidP="008C433C">
      <w:pPr>
        <w:spacing w:after="120"/>
        <w:rPr>
          <w:rFonts w:ascii="Arial" w:hAnsi="Arial" w:cs="Arial"/>
        </w:rPr>
      </w:pPr>
      <w:r w:rsidRPr="008C433C">
        <w:rPr>
          <w:rFonts w:ascii="Arial" w:hAnsi="Arial" w:cs="Arial"/>
          <w:b/>
          <w:i/>
        </w:rPr>
        <w:t>PWRTPVT2</w:t>
      </w:r>
      <w:r w:rsidR="00935234" w:rsidRPr="008C433C">
        <w:rPr>
          <w:rFonts w:ascii="Arial" w:hAnsi="Arial" w:cs="Arial"/>
        </w:rPr>
        <w:t xml:space="preserve">: </w:t>
      </w:r>
      <w:r w:rsidRPr="008C433C">
        <w:rPr>
          <w:rFonts w:ascii="Arial" w:hAnsi="Arial" w:cs="Arial"/>
        </w:rPr>
        <w:t xml:space="preserve">An existing </w:t>
      </w:r>
      <w:proofErr w:type="gramStart"/>
      <w:r w:rsidRPr="008C433C">
        <w:rPr>
          <w:rFonts w:ascii="Arial" w:hAnsi="Arial" w:cs="Arial"/>
        </w:rPr>
        <w:t>server,</w:t>
      </w:r>
      <w:proofErr w:type="gramEnd"/>
      <w:r w:rsidRPr="008C433C">
        <w:rPr>
          <w:rFonts w:ascii="Arial" w:hAnsi="Arial" w:cs="Arial"/>
        </w:rPr>
        <w:t xml:space="preserve"> already joined to the domain, that is running Windows Server 2008 R2, Enterprise Edition. Service Pack 1 and all applicable updates for Windows and other products from Microsoft Update must have already been installed. The server must meet the following minimum hardware specifications</w:t>
      </w:r>
      <w:r w:rsidR="00EC1AAC" w:rsidRPr="008C433C">
        <w:rPr>
          <w:rFonts w:ascii="Arial" w:hAnsi="Arial" w:cs="Arial"/>
        </w:rPr>
        <w:t>.</w:t>
      </w:r>
    </w:p>
    <w:p w:rsidR="00EC1AAC" w:rsidRPr="00080BA1" w:rsidRDefault="00EC1AAC" w:rsidP="007F417C">
      <w:pPr>
        <w:pStyle w:val="ListParagraph"/>
        <w:numPr>
          <w:ilvl w:val="0"/>
          <w:numId w:val="2"/>
        </w:numPr>
        <w:spacing w:after="120"/>
        <w:contextualSpacing w:val="0"/>
        <w:rPr>
          <w:rFonts w:ascii="Arial" w:hAnsi="Arial" w:cs="Arial"/>
        </w:rPr>
      </w:pPr>
      <w:r w:rsidRPr="00080BA1">
        <w:rPr>
          <w:rFonts w:ascii="Arial" w:hAnsi="Arial" w:cs="Arial"/>
        </w:rPr>
        <w:t>64-bit operating system</w:t>
      </w:r>
    </w:p>
    <w:p w:rsidR="00EC1AAC" w:rsidRPr="00080BA1" w:rsidRDefault="00EC1AAC" w:rsidP="007F417C">
      <w:pPr>
        <w:pStyle w:val="ListParagraph"/>
        <w:numPr>
          <w:ilvl w:val="0"/>
          <w:numId w:val="2"/>
        </w:numPr>
        <w:spacing w:after="120"/>
        <w:contextualSpacing w:val="0"/>
        <w:rPr>
          <w:rFonts w:ascii="Arial" w:hAnsi="Arial" w:cs="Arial"/>
        </w:rPr>
      </w:pPr>
      <w:r w:rsidRPr="00080BA1">
        <w:rPr>
          <w:rFonts w:ascii="Arial" w:hAnsi="Arial" w:cs="Arial"/>
        </w:rPr>
        <w:t>4 core processor</w:t>
      </w:r>
    </w:p>
    <w:p w:rsidR="00935234" w:rsidRPr="00080BA1" w:rsidRDefault="00935234" w:rsidP="007F417C">
      <w:pPr>
        <w:pStyle w:val="ListParagraph"/>
        <w:numPr>
          <w:ilvl w:val="0"/>
          <w:numId w:val="2"/>
        </w:numPr>
        <w:spacing w:after="120"/>
        <w:contextualSpacing w:val="0"/>
        <w:rPr>
          <w:rFonts w:ascii="Arial" w:hAnsi="Arial" w:cs="Arial"/>
        </w:rPr>
      </w:pPr>
      <w:r w:rsidRPr="00080BA1">
        <w:rPr>
          <w:rFonts w:ascii="Arial" w:hAnsi="Arial" w:cs="Arial"/>
        </w:rPr>
        <w:t>4 GB memory</w:t>
      </w:r>
    </w:p>
    <w:p w:rsidR="00935234" w:rsidRPr="00080BA1" w:rsidRDefault="00935234" w:rsidP="007F417C">
      <w:pPr>
        <w:pStyle w:val="ListParagraph"/>
        <w:numPr>
          <w:ilvl w:val="0"/>
          <w:numId w:val="2"/>
        </w:numPr>
        <w:spacing w:after="120"/>
        <w:contextualSpacing w:val="0"/>
        <w:rPr>
          <w:rFonts w:ascii="Arial" w:hAnsi="Arial" w:cs="Arial"/>
        </w:rPr>
      </w:pPr>
      <w:r w:rsidRPr="00080BA1">
        <w:rPr>
          <w:rFonts w:ascii="Arial" w:hAnsi="Arial" w:cs="Arial"/>
        </w:rPr>
        <w:t>100 GB storage</w:t>
      </w:r>
    </w:p>
    <w:p w:rsidR="00935234" w:rsidRPr="00080BA1" w:rsidRDefault="001F482F" w:rsidP="00935234">
      <w:pPr>
        <w:pStyle w:val="Heading3"/>
        <w:rPr>
          <w:rFonts w:ascii="Arial" w:hAnsi="Arial" w:cs="Arial"/>
        </w:rPr>
      </w:pPr>
      <w:bookmarkStart w:id="35" w:name="_Toc332020968"/>
      <w:r w:rsidRPr="00080BA1">
        <w:rPr>
          <w:rFonts w:ascii="Arial" w:hAnsi="Arial" w:cs="Arial"/>
        </w:rPr>
        <w:t xml:space="preserve">Required </w:t>
      </w:r>
      <w:r w:rsidR="00935234" w:rsidRPr="00080BA1">
        <w:rPr>
          <w:rFonts w:ascii="Arial" w:hAnsi="Arial" w:cs="Arial"/>
        </w:rPr>
        <w:t>Server Software</w:t>
      </w:r>
      <w:bookmarkEnd w:id="35"/>
      <w:r w:rsidR="00935234" w:rsidRPr="00080BA1">
        <w:rPr>
          <w:rFonts w:ascii="Arial" w:hAnsi="Arial" w:cs="Arial"/>
        </w:rPr>
        <w:t xml:space="preserve"> </w:t>
      </w:r>
    </w:p>
    <w:p w:rsidR="00935234" w:rsidRPr="00080BA1" w:rsidRDefault="00935234" w:rsidP="007F417C">
      <w:pPr>
        <w:pStyle w:val="ListParagraph"/>
        <w:numPr>
          <w:ilvl w:val="0"/>
          <w:numId w:val="2"/>
        </w:numPr>
        <w:spacing w:after="120"/>
        <w:ind w:hanging="357"/>
        <w:contextualSpacing w:val="0"/>
        <w:rPr>
          <w:rFonts w:ascii="Arial" w:hAnsi="Arial" w:cs="Arial"/>
        </w:rPr>
      </w:pPr>
      <w:r w:rsidRPr="00080BA1">
        <w:rPr>
          <w:rFonts w:ascii="Arial" w:hAnsi="Arial" w:cs="Arial"/>
          <w:b/>
        </w:rPr>
        <w:t>SQL Server</w:t>
      </w:r>
      <w:r w:rsidRPr="00080BA1">
        <w:rPr>
          <w:rFonts w:ascii="Arial" w:hAnsi="Arial" w:cs="Arial"/>
        </w:rPr>
        <w:t xml:space="preserve">: </w:t>
      </w:r>
    </w:p>
    <w:p w:rsidR="00935234" w:rsidRPr="00080BA1" w:rsidRDefault="00935234" w:rsidP="007F417C">
      <w:pPr>
        <w:pStyle w:val="ListParagraph"/>
        <w:numPr>
          <w:ilvl w:val="1"/>
          <w:numId w:val="2"/>
        </w:numPr>
        <w:spacing w:after="120"/>
        <w:ind w:hanging="357"/>
        <w:contextualSpacing w:val="0"/>
        <w:rPr>
          <w:rFonts w:ascii="Arial" w:hAnsi="Arial" w:cs="Arial"/>
        </w:rPr>
      </w:pPr>
      <w:r w:rsidRPr="00080BA1">
        <w:rPr>
          <w:rFonts w:ascii="Arial" w:hAnsi="Arial" w:cs="Arial"/>
        </w:rPr>
        <w:t>SQL Server 2012</w:t>
      </w:r>
      <w:r w:rsidR="00EC1AAC" w:rsidRPr="00080BA1">
        <w:rPr>
          <w:rFonts w:ascii="Arial" w:hAnsi="Arial" w:cs="Arial"/>
        </w:rPr>
        <w:t>—</w:t>
      </w:r>
      <w:r w:rsidRPr="00080BA1">
        <w:rPr>
          <w:rFonts w:ascii="Arial" w:hAnsi="Arial" w:cs="Arial"/>
        </w:rPr>
        <w:t>Enterprise Edition, Developer Edition, Standard Edition, or Evaluation Edition</w:t>
      </w:r>
    </w:p>
    <w:p w:rsidR="00935234" w:rsidRPr="00080BA1" w:rsidRDefault="00935234" w:rsidP="007F417C">
      <w:pPr>
        <w:pStyle w:val="ListParagraph"/>
        <w:numPr>
          <w:ilvl w:val="1"/>
          <w:numId w:val="2"/>
        </w:numPr>
        <w:spacing w:after="120"/>
        <w:ind w:hanging="357"/>
        <w:contextualSpacing w:val="0"/>
        <w:rPr>
          <w:rFonts w:ascii="Arial" w:hAnsi="Arial" w:cs="Arial"/>
        </w:rPr>
      </w:pPr>
      <w:r w:rsidRPr="00080BA1">
        <w:rPr>
          <w:rFonts w:ascii="Arial" w:hAnsi="Arial" w:cs="Arial"/>
        </w:rPr>
        <w:t>Reporting Services Add-in For Microsoft SharePoint Technologies 2010</w:t>
      </w:r>
    </w:p>
    <w:p w:rsidR="00EC1AAC" w:rsidRPr="00080BA1" w:rsidRDefault="00935234" w:rsidP="007F417C">
      <w:pPr>
        <w:pStyle w:val="ListParagraph"/>
        <w:numPr>
          <w:ilvl w:val="0"/>
          <w:numId w:val="2"/>
        </w:numPr>
        <w:spacing w:after="120"/>
        <w:ind w:hanging="357"/>
        <w:contextualSpacing w:val="0"/>
        <w:rPr>
          <w:rFonts w:ascii="Arial" w:hAnsi="Arial" w:cs="Arial"/>
        </w:rPr>
      </w:pPr>
      <w:r w:rsidRPr="00080BA1">
        <w:rPr>
          <w:rFonts w:ascii="Arial" w:hAnsi="Arial" w:cs="Arial"/>
          <w:b/>
        </w:rPr>
        <w:t>SharePoint</w:t>
      </w:r>
      <w:r w:rsidRPr="00080BA1">
        <w:rPr>
          <w:rFonts w:ascii="Arial" w:hAnsi="Arial" w:cs="Arial"/>
        </w:rPr>
        <w:t xml:space="preserve">: </w:t>
      </w:r>
    </w:p>
    <w:p w:rsidR="00935234" w:rsidRPr="00080BA1" w:rsidRDefault="00935234" w:rsidP="007F417C">
      <w:pPr>
        <w:pStyle w:val="ListParagraph"/>
        <w:numPr>
          <w:ilvl w:val="1"/>
          <w:numId w:val="2"/>
        </w:numPr>
        <w:spacing w:after="120"/>
        <w:ind w:hanging="357"/>
        <w:contextualSpacing w:val="0"/>
        <w:rPr>
          <w:rFonts w:ascii="Arial" w:hAnsi="Arial" w:cs="Arial"/>
        </w:rPr>
      </w:pPr>
      <w:r w:rsidRPr="00080BA1">
        <w:rPr>
          <w:rFonts w:ascii="Arial" w:hAnsi="Arial" w:cs="Arial"/>
        </w:rPr>
        <w:t>SharePoint 2010</w:t>
      </w:r>
      <w:r w:rsidR="00EC1AAC" w:rsidRPr="00080BA1">
        <w:rPr>
          <w:rFonts w:ascii="Arial" w:hAnsi="Arial" w:cs="Arial"/>
        </w:rPr>
        <w:t>—</w:t>
      </w:r>
      <w:r w:rsidRPr="00080BA1">
        <w:rPr>
          <w:rFonts w:ascii="Arial" w:hAnsi="Arial" w:cs="Arial"/>
        </w:rPr>
        <w:t>Enterprise Edition or Evaluation Edition</w:t>
      </w:r>
    </w:p>
    <w:p w:rsidR="00935234" w:rsidRDefault="00935234" w:rsidP="007F417C">
      <w:pPr>
        <w:pStyle w:val="ListParagraph"/>
        <w:numPr>
          <w:ilvl w:val="1"/>
          <w:numId w:val="2"/>
        </w:numPr>
        <w:spacing w:after="120"/>
        <w:ind w:hanging="357"/>
        <w:contextualSpacing w:val="0"/>
        <w:rPr>
          <w:rFonts w:ascii="Arial" w:hAnsi="Arial" w:cs="Arial"/>
        </w:rPr>
      </w:pPr>
      <w:r w:rsidRPr="00080BA1">
        <w:rPr>
          <w:rFonts w:ascii="Arial" w:hAnsi="Arial" w:cs="Arial"/>
        </w:rPr>
        <w:t>SharePoint 2010 Service Pack 1</w:t>
      </w:r>
    </w:p>
    <w:p w:rsidR="002805A5" w:rsidRDefault="002805A5" w:rsidP="002805A5">
      <w:pPr>
        <w:pStyle w:val="Heading3"/>
      </w:pPr>
      <w:bookmarkStart w:id="36" w:name="_Toc332020969"/>
      <w:r>
        <w:t>Optional Server Software</w:t>
      </w:r>
      <w:bookmarkEnd w:id="36"/>
      <w:r>
        <w:t xml:space="preserve"> </w:t>
      </w:r>
    </w:p>
    <w:p w:rsidR="002805A5" w:rsidRPr="002D3550" w:rsidRDefault="002805A5" w:rsidP="007F417C">
      <w:pPr>
        <w:pStyle w:val="ListParagraph"/>
        <w:numPr>
          <w:ilvl w:val="0"/>
          <w:numId w:val="90"/>
        </w:numPr>
        <w:spacing w:after="120"/>
        <w:contextualSpacing w:val="0"/>
        <w:rPr>
          <w:rFonts w:ascii="Arial" w:hAnsi="Arial" w:cs="Arial"/>
          <w:b/>
        </w:rPr>
      </w:pPr>
      <w:r w:rsidRPr="002D3550">
        <w:rPr>
          <w:rFonts w:ascii="Arial" w:hAnsi="Arial" w:cs="Arial"/>
          <w:b/>
        </w:rPr>
        <w:t>SQL Server Software</w:t>
      </w:r>
    </w:p>
    <w:p w:rsidR="002805A5" w:rsidRPr="002D3550" w:rsidRDefault="002805A5" w:rsidP="007F417C">
      <w:pPr>
        <w:pStyle w:val="ListParagraph"/>
        <w:numPr>
          <w:ilvl w:val="1"/>
          <w:numId w:val="90"/>
        </w:numPr>
        <w:spacing w:after="120"/>
        <w:contextualSpacing w:val="0"/>
        <w:rPr>
          <w:rFonts w:ascii="Arial" w:hAnsi="Arial" w:cs="Arial"/>
        </w:rPr>
      </w:pPr>
      <w:r w:rsidRPr="002D3550">
        <w:rPr>
          <w:rFonts w:ascii="Arial" w:hAnsi="Arial" w:cs="Arial"/>
        </w:rPr>
        <w:t>SQL Server 2012 Cumulative Update 2 (or more recent)</w:t>
      </w:r>
    </w:p>
    <w:p w:rsidR="002805A5" w:rsidRPr="002D3550" w:rsidRDefault="002805A5" w:rsidP="00F82DBC">
      <w:pPr>
        <w:pStyle w:val="ListParagraph"/>
        <w:spacing w:after="120"/>
        <w:ind w:left="1440"/>
        <w:contextualSpacing w:val="0"/>
        <w:rPr>
          <w:rFonts w:ascii="Arial" w:hAnsi="Arial" w:cs="Arial"/>
        </w:rPr>
      </w:pPr>
      <w:r w:rsidRPr="002D3550">
        <w:rPr>
          <w:rFonts w:ascii="Arial" w:hAnsi="Arial" w:cs="Arial"/>
          <w:b/>
        </w:rPr>
        <w:t>Important</w:t>
      </w:r>
      <w:r w:rsidRPr="002D3550">
        <w:rPr>
          <w:rFonts w:ascii="Arial" w:hAnsi="Arial" w:cs="Arial"/>
        </w:rPr>
        <w:t xml:space="preserve">: After applying a SQL Server 2012 cumulative update to the Microsoft SharePoint 2010 SQL Server 2012 business intelligence infrastructure containing </w:t>
      </w:r>
      <w:proofErr w:type="spellStart"/>
      <w:r w:rsidRPr="002D3550">
        <w:rPr>
          <w:rFonts w:ascii="Arial" w:hAnsi="Arial" w:cs="Arial"/>
        </w:rPr>
        <w:t>PowerPivot</w:t>
      </w:r>
      <w:proofErr w:type="spellEnd"/>
      <w:r w:rsidRPr="002D3550">
        <w:rPr>
          <w:rFonts w:ascii="Arial" w:hAnsi="Arial" w:cs="Arial"/>
        </w:rPr>
        <w:t xml:space="preserve"> for SharePoint</w:t>
      </w:r>
      <w:proofErr w:type="gramStart"/>
      <w:r w:rsidRPr="002D3550">
        <w:rPr>
          <w:rFonts w:ascii="Arial" w:hAnsi="Arial" w:cs="Arial"/>
        </w:rPr>
        <w:t>,  you</w:t>
      </w:r>
      <w:proofErr w:type="gramEnd"/>
      <w:r w:rsidRPr="002D3550">
        <w:rPr>
          <w:rFonts w:ascii="Arial" w:hAnsi="Arial" w:cs="Arial"/>
        </w:rPr>
        <w:t xml:space="preserve"> must rerun the </w:t>
      </w:r>
      <w:proofErr w:type="spellStart"/>
      <w:r w:rsidRPr="002D3550">
        <w:rPr>
          <w:rFonts w:ascii="Arial" w:hAnsi="Arial" w:cs="Arial"/>
        </w:rPr>
        <w:t>PowerPivot</w:t>
      </w:r>
      <w:proofErr w:type="spellEnd"/>
      <w:r w:rsidRPr="002D3550">
        <w:rPr>
          <w:rFonts w:ascii="Arial" w:hAnsi="Arial" w:cs="Arial"/>
        </w:rPr>
        <w:t xml:space="preserve"> Configuration Tool</w:t>
      </w:r>
    </w:p>
    <w:p w:rsidR="002805A5" w:rsidRPr="002D3550" w:rsidRDefault="002805A5" w:rsidP="007F417C">
      <w:pPr>
        <w:pStyle w:val="ListParagraph"/>
        <w:numPr>
          <w:ilvl w:val="0"/>
          <w:numId w:val="90"/>
        </w:numPr>
        <w:spacing w:after="120"/>
        <w:contextualSpacing w:val="0"/>
        <w:rPr>
          <w:rFonts w:ascii="Arial" w:hAnsi="Arial" w:cs="Arial"/>
          <w:b/>
        </w:rPr>
      </w:pPr>
      <w:r w:rsidRPr="002D3550">
        <w:rPr>
          <w:rFonts w:ascii="Arial" w:hAnsi="Arial" w:cs="Arial"/>
          <w:b/>
        </w:rPr>
        <w:t>SharePoint Software</w:t>
      </w:r>
    </w:p>
    <w:p w:rsidR="002805A5" w:rsidRPr="002D3550" w:rsidRDefault="002805A5" w:rsidP="007F417C">
      <w:pPr>
        <w:pStyle w:val="ListParagraph"/>
        <w:numPr>
          <w:ilvl w:val="1"/>
          <w:numId w:val="90"/>
        </w:numPr>
        <w:spacing w:after="120"/>
        <w:contextualSpacing w:val="0"/>
        <w:rPr>
          <w:rFonts w:ascii="Arial" w:hAnsi="Arial" w:cs="Arial"/>
        </w:rPr>
      </w:pPr>
      <w:r w:rsidRPr="002D3550">
        <w:rPr>
          <w:rFonts w:ascii="Arial" w:hAnsi="Arial" w:cs="Arial"/>
        </w:rPr>
        <w:t>SharePoint 2010 Cumulative Update 1 (or more recent)</w:t>
      </w:r>
    </w:p>
    <w:p w:rsidR="00935234" w:rsidRPr="00F470FC" w:rsidRDefault="00935234" w:rsidP="007F417C">
      <w:pPr>
        <w:pStyle w:val="ListParagraph"/>
        <w:numPr>
          <w:ilvl w:val="1"/>
          <w:numId w:val="2"/>
        </w:numPr>
      </w:pPr>
      <w:r w:rsidRPr="00F470FC">
        <w:rPr>
          <w:u w:val="single"/>
        </w:rPr>
        <w:br w:type="page"/>
      </w:r>
    </w:p>
    <w:p w:rsidR="00935234" w:rsidRDefault="00EC1AAC" w:rsidP="00935234">
      <w:pPr>
        <w:pStyle w:val="Heading2"/>
      </w:pPr>
      <w:bookmarkStart w:id="37" w:name="_Toc332020970"/>
      <w:r>
        <w:lastRenderedPageBreak/>
        <w:t xml:space="preserve">Scenario 2 </w:t>
      </w:r>
      <w:r w:rsidR="00AC1A67">
        <w:t>Detailed</w:t>
      </w:r>
      <w:r w:rsidR="00650517">
        <w:t xml:space="preserve"> </w:t>
      </w:r>
      <w:r w:rsidR="00AC1A67">
        <w:t>Steps</w:t>
      </w:r>
      <w:bookmarkEnd w:id="37"/>
    </w:p>
    <w:p w:rsidR="00650517" w:rsidRDefault="00650517" w:rsidP="00650517">
      <w:pPr>
        <w:rPr>
          <w:rFonts w:ascii="Arial" w:hAnsi="Arial" w:cs="Arial"/>
        </w:rPr>
      </w:pPr>
      <w:r>
        <w:rPr>
          <w:rFonts w:ascii="Arial" w:hAnsi="Arial" w:cs="Arial"/>
        </w:rPr>
        <w:t>The diagram provides an overview of the steps, which are described in detail in the following procedures.</w:t>
      </w:r>
    </w:p>
    <w:p w:rsidR="00023528" w:rsidRPr="008E66BB" w:rsidRDefault="00023528" w:rsidP="00650517">
      <w:pPr>
        <w:rPr>
          <w:rFonts w:ascii="Arial" w:hAnsi="Arial" w:cs="Arial"/>
        </w:rPr>
      </w:pPr>
      <w:r>
        <w:rPr>
          <w:rFonts w:ascii="Arial" w:hAnsi="Arial" w:cs="Arial"/>
        </w:rPr>
        <w:t xml:space="preserve">This scenario assumes that you will use the data in an Analysis Services </w:t>
      </w:r>
      <w:r w:rsidR="003536AA">
        <w:rPr>
          <w:rFonts w:ascii="Arial" w:hAnsi="Arial" w:cs="Arial"/>
        </w:rPr>
        <w:t>tabular instance, which can be e</w:t>
      </w:r>
      <w:r>
        <w:rPr>
          <w:rFonts w:ascii="Arial" w:hAnsi="Arial" w:cs="Arial"/>
        </w:rPr>
        <w:t xml:space="preserve">ither on </w:t>
      </w:r>
      <w:r w:rsidRPr="004E7DA0">
        <w:rPr>
          <w:rFonts w:ascii="Arial" w:hAnsi="Arial" w:cs="Arial"/>
          <w:b/>
          <w:i/>
        </w:rPr>
        <w:t>SP1</w:t>
      </w:r>
      <w:r>
        <w:rPr>
          <w:rFonts w:ascii="Arial" w:hAnsi="Arial" w:cs="Arial"/>
        </w:rPr>
        <w:t xml:space="preserve"> or in th</w:t>
      </w:r>
      <w:r w:rsidR="003536AA">
        <w:rPr>
          <w:rFonts w:ascii="Arial" w:hAnsi="Arial" w:cs="Arial"/>
        </w:rPr>
        <w:t>e</w:t>
      </w:r>
      <w:r>
        <w:rPr>
          <w:rFonts w:ascii="Arial" w:hAnsi="Arial" w:cs="Arial"/>
        </w:rPr>
        <w:t xml:space="preserve"> standalone instance </w:t>
      </w:r>
      <w:r w:rsidR="003536AA">
        <w:rPr>
          <w:rFonts w:ascii="Arial" w:hAnsi="Arial" w:cs="Arial"/>
        </w:rPr>
        <w:t xml:space="preserve">that </w:t>
      </w:r>
      <w:r>
        <w:rPr>
          <w:rFonts w:ascii="Arial" w:hAnsi="Arial" w:cs="Arial"/>
        </w:rPr>
        <w:t>you install as part of Scenario 3.</w:t>
      </w:r>
      <w:r w:rsidR="007619D7">
        <w:rPr>
          <w:rFonts w:ascii="Arial" w:hAnsi="Arial" w:cs="Arial"/>
        </w:rPr>
        <w:t xml:space="preserve"> Both servers will have SharePoint Service Pack 1 installed</w:t>
      </w:r>
      <w:r w:rsidR="00F82DBC">
        <w:rPr>
          <w:rFonts w:ascii="Arial" w:hAnsi="Arial" w:cs="Arial"/>
        </w:rPr>
        <w:t xml:space="preserve">. </w:t>
      </w:r>
      <w:r w:rsidR="007619D7">
        <w:rPr>
          <w:rFonts w:ascii="Arial" w:hAnsi="Arial" w:cs="Arial"/>
        </w:rPr>
        <w:t xml:space="preserve">Excel Services will be </w:t>
      </w:r>
      <w:r w:rsidR="00F82DBC">
        <w:rPr>
          <w:rFonts w:ascii="Arial" w:hAnsi="Arial" w:cs="Arial"/>
        </w:rPr>
        <w:t xml:space="preserve">installed with SharePoint by </w:t>
      </w:r>
      <w:r w:rsidR="007619D7">
        <w:rPr>
          <w:rFonts w:ascii="Arial" w:hAnsi="Arial" w:cs="Arial"/>
        </w:rPr>
        <w:t xml:space="preserve">default on both computers, </w:t>
      </w:r>
      <w:r w:rsidR="00F82DBC">
        <w:rPr>
          <w:rFonts w:ascii="Arial" w:hAnsi="Arial" w:cs="Arial"/>
        </w:rPr>
        <w:t xml:space="preserve">but it is run from </w:t>
      </w:r>
      <w:r w:rsidR="00F82DBC" w:rsidRPr="00F82DBC">
        <w:rPr>
          <w:rFonts w:ascii="Arial" w:hAnsi="Arial" w:cs="Arial"/>
          <w:b/>
          <w:i/>
        </w:rPr>
        <w:t>SP1</w:t>
      </w:r>
      <w:r w:rsidR="007619D7">
        <w:rPr>
          <w:rFonts w:ascii="Arial" w:hAnsi="Arial" w:cs="Arial"/>
        </w:rPr>
        <w:t xml:space="preserve">. </w:t>
      </w:r>
    </w:p>
    <w:p w:rsidR="00121ECE" w:rsidRPr="00F61709" w:rsidRDefault="00650517" w:rsidP="00650517">
      <w:pPr>
        <w:rPr>
          <w:rFonts w:ascii="Arial" w:hAnsi="Arial" w:cs="Arial"/>
        </w:rPr>
      </w:pPr>
      <w:r>
        <w:rPr>
          <w:rFonts w:ascii="Arial" w:hAnsi="Arial" w:cs="Arial"/>
        </w:rPr>
        <w:t xml:space="preserve"> </w:t>
      </w:r>
      <w:r>
        <w:rPr>
          <w:rFonts w:ascii="Arial" w:hAnsi="Arial" w:cs="Arial"/>
          <w:noProof/>
          <w:lang w:eastAsia="zh-CN"/>
        </w:rPr>
        <w:drawing>
          <wp:inline distT="0" distB="0" distL="0" distR="0" wp14:anchorId="38C36EBB" wp14:editId="3C7BCE5B">
            <wp:extent cx="5314950" cy="3892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_2.gif"/>
                    <pic:cNvPicPr/>
                  </pic:nvPicPr>
                  <pic:blipFill>
                    <a:blip r:embed="rId41">
                      <a:extLst>
                        <a:ext uri="{28A0092B-C50C-407E-A947-70E740481C1C}">
                          <a14:useLocalDpi xmlns:a14="http://schemas.microsoft.com/office/drawing/2010/main" val="0"/>
                        </a:ext>
                      </a:extLst>
                    </a:blip>
                    <a:stretch>
                      <a:fillRect/>
                    </a:stretch>
                  </pic:blipFill>
                  <pic:spPr>
                    <a:xfrm>
                      <a:off x="0" y="0"/>
                      <a:ext cx="5313856" cy="3891308"/>
                    </a:xfrm>
                    <a:prstGeom prst="rect">
                      <a:avLst/>
                    </a:prstGeom>
                  </pic:spPr>
                </pic:pic>
              </a:graphicData>
            </a:graphic>
          </wp:inline>
        </w:drawing>
      </w:r>
    </w:p>
    <w:p w:rsidR="007D5503" w:rsidRDefault="007D5503" w:rsidP="009F0A8C">
      <w:pPr>
        <w:pStyle w:val="Heading3"/>
      </w:pPr>
      <w:bookmarkStart w:id="38" w:name="_Toc332020971"/>
      <w:r>
        <w:t xml:space="preserve">Log </w:t>
      </w:r>
      <w:r w:rsidR="00963E55">
        <w:t>i</w:t>
      </w:r>
      <w:r>
        <w:t xml:space="preserve">n to </w:t>
      </w:r>
      <w:r w:rsidR="00A91BA8">
        <w:t>SP2</w:t>
      </w:r>
      <w:bookmarkEnd w:id="38"/>
      <w:r w:rsidR="00A91BA8">
        <w:t xml:space="preserve"> </w:t>
      </w:r>
    </w:p>
    <w:p w:rsidR="007D5503" w:rsidRPr="00080BA1" w:rsidRDefault="00963E55" w:rsidP="007F417C">
      <w:pPr>
        <w:pStyle w:val="ListParagraph"/>
        <w:numPr>
          <w:ilvl w:val="0"/>
          <w:numId w:val="25"/>
        </w:numPr>
        <w:rPr>
          <w:rFonts w:ascii="Arial" w:hAnsi="Arial" w:cs="Arial"/>
        </w:rPr>
      </w:pPr>
      <w:r w:rsidRPr="00080BA1">
        <w:rPr>
          <w:rFonts w:ascii="Arial" w:hAnsi="Arial" w:cs="Arial"/>
        </w:rPr>
        <w:t xml:space="preserve">Log in to the SharePoint server (for this scenario, </w:t>
      </w:r>
      <w:r w:rsidRPr="00080BA1">
        <w:rPr>
          <w:rFonts w:ascii="Arial" w:hAnsi="Arial" w:cs="Arial"/>
          <w:b/>
          <w:i/>
        </w:rPr>
        <w:t>SP2</w:t>
      </w:r>
      <w:r w:rsidRPr="00080BA1">
        <w:rPr>
          <w:rFonts w:ascii="Arial" w:hAnsi="Arial" w:cs="Arial"/>
        </w:rPr>
        <w:t xml:space="preserve">) using the account </w:t>
      </w:r>
      <w:proofErr w:type="spellStart"/>
      <w:r w:rsidRPr="00723AB7">
        <w:rPr>
          <w:rFonts w:ascii="Arial" w:hAnsi="Arial" w:cs="Arial"/>
          <w:b/>
          <w:i/>
        </w:rPr>
        <w:t>BIAdmin</w:t>
      </w:r>
      <w:proofErr w:type="spellEnd"/>
      <w:r w:rsidRPr="00080BA1">
        <w:rPr>
          <w:rFonts w:ascii="Arial" w:hAnsi="Arial" w:cs="Arial"/>
        </w:rPr>
        <w:t>.</w:t>
      </w:r>
    </w:p>
    <w:p w:rsidR="003D2157" w:rsidRPr="00242C2D" w:rsidRDefault="003D2157" w:rsidP="003D2157">
      <w:pPr>
        <w:pStyle w:val="Heading3"/>
      </w:pPr>
      <w:bookmarkStart w:id="39" w:name="_Toc332020972"/>
      <w:r w:rsidRPr="00242C2D">
        <w:t xml:space="preserve">Enable </w:t>
      </w:r>
      <w:r w:rsidR="009F0A8C">
        <w:t>E</w:t>
      </w:r>
      <w:r w:rsidRPr="00242C2D">
        <w:t xml:space="preserve">xecution of PowerShell </w:t>
      </w:r>
      <w:r w:rsidR="009F0A8C">
        <w:t>U</w:t>
      </w:r>
      <w:r w:rsidR="009F0A8C" w:rsidRPr="00242C2D">
        <w:t xml:space="preserve">nsigned </w:t>
      </w:r>
      <w:proofErr w:type="spellStart"/>
      <w:r w:rsidRPr="00242C2D">
        <w:t>cmdlets</w:t>
      </w:r>
      <w:bookmarkEnd w:id="39"/>
      <w:proofErr w:type="spellEnd"/>
    </w:p>
    <w:p w:rsidR="003D2157" w:rsidRPr="00080BA1" w:rsidRDefault="003D2157" w:rsidP="007F417C">
      <w:pPr>
        <w:pStyle w:val="ListParagraph"/>
        <w:numPr>
          <w:ilvl w:val="0"/>
          <w:numId w:val="18"/>
        </w:numPr>
        <w:spacing w:after="120" w:line="240" w:lineRule="auto"/>
        <w:ind w:left="357"/>
        <w:contextualSpacing w:val="0"/>
        <w:textAlignment w:val="center"/>
        <w:rPr>
          <w:rFonts w:ascii="Arial" w:hAnsi="Arial" w:cs="Arial"/>
        </w:rPr>
      </w:pPr>
      <w:r w:rsidRPr="00080BA1">
        <w:rPr>
          <w:rFonts w:ascii="Arial" w:hAnsi="Arial" w:cs="Arial"/>
        </w:rPr>
        <w:t>Open a PowerShell command prompt as Administrator.</w:t>
      </w:r>
    </w:p>
    <w:p w:rsidR="003D2157" w:rsidRPr="00080BA1" w:rsidRDefault="003D2157" w:rsidP="007F417C">
      <w:pPr>
        <w:pStyle w:val="ListParagraph"/>
        <w:numPr>
          <w:ilvl w:val="0"/>
          <w:numId w:val="18"/>
        </w:numPr>
        <w:spacing w:after="120" w:line="240" w:lineRule="auto"/>
        <w:ind w:left="357"/>
        <w:contextualSpacing w:val="0"/>
        <w:textAlignment w:val="center"/>
        <w:rPr>
          <w:rFonts w:ascii="Arial" w:hAnsi="Arial" w:cs="Arial"/>
        </w:rPr>
      </w:pPr>
      <w:r w:rsidRPr="00080BA1">
        <w:rPr>
          <w:rFonts w:ascii="Arial" w:hAnsi="Arial" w:cs="Arial"/>
        </w:rPr>
        <w:t xml:space="preserve">At the command prompt, type the following command and press </w:t>
      </w:r>
      <w:r w:rsidRPr="00080BA1">
        <w:rPr>
          <w:rFonts w:ascii="Arial" w:hAnsi="Arial" w:cs="Arial"/>
          <w:b/>
        </w:rPr>
        <w:t>Enter</w:t>
      </w:r>
      <w:r w:rsidRPr="00080BA1">
        <w:rPr>
          <w:rFonts w:ascii="Arial" w:hAnsi="Arial" w:cs="Arial"/>
        </w:rPr>
        <w:t>.</w:t>
      </w:r>
    </w:p>
    <w:p w:rsidR="003D2157" w:rsidRPr="006E37DF" w:rsidRDefault="003D2157" w:rsidP="00723AB7">
      <w:pPr>
        <w:pStyle w:val="MtpsCodeSnippet"/>
        <w:spacing w:after="120"/>
        <w:ind w:left="357"/>
      </w:pPr>
      <w:r w:rsidRPr="006E37DF">
        <w:t>Set-</w:t>
      </w:r>
      <w:proofErr w:type="spellStart"/>
      <w:r w:rsidRPr="006E37DF">
        <w:t>ExecutionPolicy</w:t>
      </w:r>
      <w:proofErr w:type="spellEnd"/>
      <w:r w:rsidRPr="006E37DF">
        <w:t xml:space="preserve"> Unrestricted</w:t>
      </w:r>
    </w:p>
    <w:p w:rsidR="003D2157" w:rsidRPr="00080BA1" w:rsidRDefault="003D2157" w:rsidP="007F417C">
      <w:pPr>
        <w:pStyle w:val="ListParagraph"/>
        <w:numPr>
          <w:ilvl w:val="0"/>
          <w:numId w:val="18"/>
        </w:numPr>
        <w:spacing w:after="120" w:line="240" w:lineRule="auto"/>
        <w:ind w:left="357"/>
        <w:contextualSpacing w:val="0"/>
        <w:textAlignment w:val="center"/>
        <w:rPr>
          <w:rFonts w:ascii="Arial" w:hAnsi="Arial" w:cs="Arial"/>
        </w:rPr>
      </w:pPr>
      <w:r w:rsidRPr="00080BA1">
        <w:rPr>
          <w:rFonts w:ascii="Arial" w:hAnsi="Arial" w:cs="Arial"/>
        </w:rPr>
        <w:t xml:space="preserve">Press </w:t>
      </w:r>
      <w:r w:rsidRPr="00080BA1">
        <w:rPr>
          <w:rFonts w:ascii="Arial" w:hAnsi="Arial" w:cs="Arial"/>
          <w:b/>
        </w:rPr>
        <w:t>Enter</w:t>
      </w:r>
      <w:r w:rsidRPr="00080BA1">
        <w:rPr>
          <w:rFonts w:ascii="Arial" w:hAnsi="Arial" w:cs="Arial"/>
        </w:rPr>
        <w:t xml:space="preserve"> to accept the default of </w:t>
      </w:r>
      <w:r w:rsidRPr="00080BA1">
        <w:rPr>
          <w:rFonts w:ascii="Arial" w:hAnsi="Arial" w:cs="Arial"/>
          <w:i/>
        </w:rPr>
        <w:t>Yes</w:t>
      </w:r>
      <w:r w:rsidRPr="00080BA1">
        <w:rPr>
          <w:rFonts w:ascii="Arial" w:hAnsi="Arial" w:cs="Arial"/>
        </w:rPr>
        <w:t>.</w:t>
      </w:r>
    </w:p>
    <w:p w:rsidR="003D2157" w:rsidRPr="00080BA1" w:rsidRDefault="003D2157" w:rsidP="007F417C">
      <w:pPr>
        <w:pStyle w:val="ListParagraph"/>
        <w:numPr>
          <w:ilvl w:val="0"/>
          <w:numId w:val="18"/>
        </w:numPr>
        <w:spacing w:after="120" w:line="240" w:lineRule="auto"/>
        <w:ind w:left="357"/>
        <w:contextualSpacing w:val="0"/>
        <w:textAlignment w:val="center"/>
        <w:rPr>
          <w:rFonts w:ascii="Arial" w:hAnsi="Arial" w:cs="Arial"/>
        </w:rPr>
      </w:pPr>
      <w:r w:rsidRPr="00080BA1">
        <w:rPr>
          <w:rFonts w:ascii="Arial" w:hAnsi="Arial" w:cs="Arial"/>
        </w:rPr>
        <w:t>Leave open this PowerShell command prompt.</w:t>
      </w:r>
    </w:p>
    <w:p w:rsidR="007D5503" w:rsidRDefault="007D5503" w:rsidP="007D5503">
      <w:pPr>
        <w:pStyle w:val="Heading3"/>
      </w:pPr>
      <w:bookmarkStart w:id="40" w:name="_Toc332020973"/>
      <w:r>
        <w:lastRenderedPageBreak/>
        <w:t>Enable the .NET 3.5 SP1 Framework</w:t>
      </w:r>
      <w:bookmarkEnd w:id="40"/>
      <w:r>
        <w:t xml:space="preserve"> </w:t>
      </w:r>
    </w:p>
    <w:p w:rsidR="00963E55" w:rsidRPr="00080BA1" w:rsidRDefault="00963E55" w:rsidP="003D2157">
      <w:pPr>
        <w:rPr>
          <w:rFonts w:ascii="Arial" w:hAnsi="Arial" w:cs="Arial"/>
        </w:rPr>
      </w:pPr>
      <w:r w:rsidRPr="00080BA1">
        <w:rPr>
          <w:rFonts w:ascii="Arial" w:hAnsi="Arial" w:cs="Arial"/>
        </w:rPr>
        <w:t xml:space="preserve">The .NET Framework 3.5 is required for the SharePoint server to act as an application server. You can install this version of the framework by using the standalone installer, or you can use </w:t>
      </w:r>
      <w:r w:rsidRPr="00080BA1">
        <w:rPr>
          <w:rFonts w:ascii="Arial" w:hAnsi="Arial" w:cs="Arial"/>
          <w:b/>
        </w:rPr>
        <w:t>Server Manager</w:t>
      </w:r>
      <w:r w:rsidRPr="00080BA1">
        <w:rPr>
          <w:rFonts w:ascii="Arial" w:hAnsi="Arial" w:cs="Arial"/>
        </w:rPr>
        <w:t xml:space="preserve"> to add the Application Server role.</w:t>
      </w:r>
    </w:p>
    <w:p w:rsidR="007D5503" w:rsidRDefault="006D19B6" w:rsidP="007D5503">
      <w:pPr>
        <w:pStyle w:val="Heading4"/>
      </w:pPr>
      <w:r>
        <w:t>Using scripts</w:t>
      </w:r>
    </w:p>
    <w:p w:rsidR="00A91BA8" w:rsidRDefault="00963E55" w:rsidP="007F417C">
      <w:pPr>
        <w:pStyle w:val="ListParagraph"/>
        <w:numPr>
          <w:ilvl w:val="0"/>
          <w:numId w:val="24"/>
        </w:numPr>
        <w:spacing w:after="120"/>
        <w:ind w:left="714" w:hanging="357"/>
        <w:contextualSpacing w:val="0"/>
        <w:rPr>
          <w:rFonts w:ascii="Arial" w:hAnsi="Arial" w:cs="Arial"/>
        </w:rPr>
      </w:pPr>
      <w:r w:rsidRPr="00080BA1">
        <w:rPr>
          <w:rFonts w:ascii="Arial" w:hAnsi="Arial" w:cs="Arial"/>
        </w:rPr>
        <w:t xml:space="preserve">Open a </w:t>
      </w:r>
      <w:r w:rsidR="007D5503" w:rsidRPr="00080BA1">
        <w:rPr>
          <w:rFonts w:ascii="Arial" w:hAnsi="Arial" w:cs="Arial"/>
        </w:rPr>
        <w:t xml:space="preserve">PowerShell </w:t>
      </w:r>
      <w:r w:rsidRPr="00080BA1">
        <w:rPr>
          <w:rFonts w:ascii="Arial" w:hAnsi="Arial" w:cs="Arial"/>
        </w:rPr>
        <w:t xml:space="preserve">command </w:t>
      </w:r>
      <w:r w:rsidR="007D5503" w:rsidRPr="00080BA1">
        <w:rPr>
          <w:rFonts w:ascii="Arial" w:hAnsi="Arial" w:cs="Arial"/>
        </w:rPr>
        <w:t>prompt</w:t>
      </w:r>
      <w:r w:rsidRPr="00080BA1">
        <w:rPr>
          <w:rFonts w:ascii="Arial" w:hAnsi="Arial" w:cs="Arial"/>
        </w:rPr>
        <w:t xml:space="preserve"> as administrator</w:t>
      </w:r>
      <w:r w:rsidR="00A91BA8">
        <w:rPr>
          <w:rFonts w:ascii="Arial" w:hAnsi="Arial" w:cs="Arial"/>
        </w:rPr>
        <w:t>.</w:t>
      </w:r>
    </w:p>
    <w:p w:rsidR="007D5503" w:rsidRPr="00A91BA8" w:rsidRDefault="00A91BA8" w:rsidP="007F417C">
      <w:pPr>
        <w:pStyle w:val="ListParagraph"/>
        <w:numPr>
          <w:ilvl w:val="0"/>
          <w:numId w:val="24"/>
        </w:numPr>
        <w:spacing w:after="120"/>
        <w:ind w:left="714" w:hanging="357"/>
        <w:contextualSpacing w:val="0"/>
        <w:rPr>
          <w:rFonts w:ascii="Arial" w:hAnsi="Arial" w:cs="Arial"/>
        </w:rPr>
      </w:pPr>
      <w:r>
        <w:rPr>
          <w:rFonts w:ascii="Arial" w:hAnsi="Arial" w:cs="Arial"/>
        </w:rPr>
        <w:t>E</w:t>
      </w:r>
      <w:r w:rsidRPr="00080BA1">
        <w:rPr>
          <w:rFonts w:ascii="Arial" w:hAnsi="Arial" w:cs="Arial"/>
        </w:rPr>
        <w:t xml:space="preserve">xecute </w:t>
      </w:r>
      <w:r w:rsidR="007D5503" w:rsidRPr="00080BA1">
        <w:rPr>
          <w:rFonts w:ascii="Arial" w:hAnsi="Arial" w:cs="Arial"/>
        </w:rPr>
        <w:t xml:space="preserve">the following </w:t>
      </w:r>
      <w:proofErr w:type="spellStart"/>
      <w:r w:rsidR="007D5503" w:rsidRPr="00080BA1">
        <w:rPr>
          <w:rFonts w:ascii="Arial" w:hAnsi="Arial" w:cs="Arial"/>
        </w:rPr>
        <w:t>cmdlet</w:t>
      </w:r>
      <w:proofErr w:type="spellEnd"/>
      <w:r w:rsidR="007D5503" w:rsidRPr="00080BA1">
        <w:rPr>
          <w:rFonts w:ascii="Arial" w:hAnsi="Arial" w:cs="Arial"/>
        </w:rPr>
        <w:t>.</w:t>
      </w:r>
    </w:p>
    <w:p w:rsidR="007D5503" w:rsidRDefault="007D5503" w:rsidP="00080BA1">
      <w:pPr>
        <w:pStyle w:val="MtpsCodeSnippet"/>
        <w:ind w:left="720"/>
      </w:pPr>
      <w:r>
        <w:t xml:space="preserve">Import-Module </w:t>
      </w:r>
      <w:proofErr w:type="spellStart"/>
      <w:r>
        <w:t>Servermanager</w:t>
      </w:r>
      <w:proofErr w:type="spellEnd"/>
    </w:p>
    <w:p w:rsidR="007D5503" w:rsidRDefault="007D5503" w:rsidP="00080BA1">
      <w:pPr>
        <w:pStyle w:val="MtpsCodeSnippet"/>
        <w:ind w:left="720"/>
      </w:pPr>
      <w:r>
        <w:t>Add-</w:t>
      </w:r>
      <w:proofErr w:type="spellStart"/>
      <w:r>
        <w:t>WindowsFeature</w:t>
      </w:r>
      <w:proofErr w:type="spellEnd"/>
      <w:r>
        <w:t xml:space="preserve"> Application-Server -</w:t>
      </w:r>
      <w:proofErr w:type="gramStart"/>
      <w:r>
        <w:t>restart</w:t>
      </w:r>
      <w:proofErr w:type="gramEnd"/>
    </w:p>
    <w:p w:rsidR="007D5503" w:rsidRDefault="006D19B6" w:rsidP="007D5503">
      <w:pPr>
        <w:pStyle w:val="Heading4"/>
      </w:pPr>
      <w:r>
        <w:t>Using the user interface</w:t>
      </w:r>
      <w:r w:rsidR="007D5503">
        <w:t xml:space="preserve"> </w:t>
      </w:r>
    </w:p>
    <w:p w:rsidR="007D5503" w:rsidRPr="00080BA1" w:rsidRDefault="007D5503" w:rsidP="007F417C">
      <w:pPr>
        <w:pStyle w:val="ListParagraph"/>
        <w:numPr>
          <w:ilvl w:val="0"/>
          <w:numId w:val="68"/>
        </w:numPr>
        <w:spacing w:after="120"/>
        <w:ind w:left="714" w:hanging="357"/>
        <w:contextualSpacing w:val="0"/>
        <w:rPr>
          <w:rFonts w:ascii="Arial" w:hAnsi="Arial" w:cs="Arial"/>
        </w:rPr>
      </w:pPr>
      <w:r w:rsidRPr="00080BA1">
        <w:rPr>
          <w:rFonts w:ascii="Arial" w:hAnsi="Arial" w:cs="Arial"/>
        </w:rPr>
        <w:t xml:space="preserve">In Windows Server 2008 R2, click </w:t>
      </w:r>
      <w:r w:rsidRPr="00080BA1">
        <w:rPr>
          <w:rFonts w:ascii="Arial" w:hAnsi="Arial" w:cs="Arial"/>
          <w:b/>
        </w:rPr>
        <w:t>Start</w:t>
      </w:r>
      <w:r w:rsidRPr="00080BA1">
        <w:rPr>
          <w:rFonts w:ascii="Arial" w:hAnsi="Arial" w:cs="Arial"/>
        </w:rPr>
        <w:t xml:space="preserve">, point to </w:t>
      </w:r>
      <w:r w:rsidRPr="00080BA1">
        <w:rPr>
          <w:rFonts w:ascii="Arial" w:hAnsi="Arial" w:cs="Arial"/>
          <w:b/>
        </w:rPr>
        <w:t>Administrative Tools</w:t>
      </w:r>
      <w:r w:rsidRPr="00080BA1">
        <w:rPr>
          <w:rFonts w:ascii="Arial" w:hAnsi="Arial" w:cs="Arial"/>
        </w:rPr>
        <w:t xml:space="preserve">, and then click </w:t>
      </w:r>
      <w:r w:rsidRPr="00080BA1">
        <w:rPr>
          <w:rFonts w:ascii="Arial" w:hAnsi="Arial" w:cs="Arial"/>
          <w:b/>
        </w:rPr>
        <w:t>Server Manager</w:t>
      </w:r>
      <w:r w:rsidRPr="00080BA1">
        <w:rPr>
          <w:rFonts w:ascii="Arial" w:hAnsi="Arial" w:cs="Arial"/>
        </w:rPr>
        <w:t xml:space="preserve">. </w:t>
      </w:r>
    </w:p>
    <w:p w:rsidR="007D5503" w:rsidRPr="00080BA1" w:rsidRDefault="007D5503" w:rsidP="007F417C">
      <w:pPr>
        <w:pStyle w:val="ListParagraph"/>
        <w:numPr>
          <w:ilvl w:val="0"/>
          <w:numId w:val="68"/>
        </w:numPr>
        <w:spacing w:after="120"/>
        <w:ind w:left="714" w:hanging="357"/>
        <w:contextualSpacing w:val="0"/>
        <w:rPr>
          <w:rFonts w:ascii="Arial" w:hAnsi="Arial" w:cs="Arial"/>
        </w:rPr>
      </w:pPr>
      <w:r w:rsidRPr="00080BA1">
        <w:rPr>
          <w:rFonts w:ascii="Arial" w:hAnsi="Arial" w:cs="Arial"/>
        </w:rPr>
        <w:t xml:space="preserve">Right-click </w:t>
      </w:r>
      <w:r w:rsidRPr="00080BA1">
        <w:rPr>
          <w:rFonts w:ascii="Arial" w:hAnsi="Arial" w:cs="Arial"/>
          <w:b/>
        </w:rPr>
        <w:t>Roles</w:t>
      </w:r>
      <w:r w:rsidRPr="00080BA1">
        <w:rPr>
          <w:rFonts w:ascii="Arial" w:hAnsi="Arial" w:cs="Arial"/>
        </w:rPr>
        <w:t xml:space="preserve"> and then click </w:t>
      </w:r>
      <w:r w:rsidRPr="00080BA1">
        <w:rPr>
          <w:rFonts w:ascii="Arial" w:hAnsi="Arial" w:cs="Arial"/>
          <w:b/>
        </w:rPr>
        <w:t>Add Roles</w:t>
      </w:r>
      <w:r w:rsidRPr="00080BA1">
        <w:rPr>
          <w:rFonts w:ascii="Arial" w:hAnsi="Arial" w:cs="Arial"/>
        </w:rPr>
        <w:t xml:space="preserve">. </w:t>
      </w:r>
    </w:p>
    <w:p w:rsidR="007D5503" w:rsidRPr="00080BA1" w:rsidRDefault="007D5503" w:rsidP="007F417C">
      <w:pPr>
        <w:pStyle w:val="ListParagraph"/>
        <w:numPr>
          <w:ilvl w:val="0"/>
          <w:numId w:val="68"/>
        </w:numPr>
        <w:spacing w:after="120"/>
        <w:ind w:left="714" w:hanging="357"/>
        <w:contextualSpacing w:val="0"/>
        <w:rPr>
          <w:rFonts w:ascii="Arial" w:hAnsi="Arial" w:cs="Arial"/>
        </w:rPr>
      </w:pPr>
      <w:r w:rsidRPr="00080BA1">
        <w:rPr>
          <w:rFonts w:ascii="Arial" w:hAnsi="Arial" w:cs="Arial"/>
        </w:rPr>
        <w:t xml:space="preserve">Click </w:t>
      </w:r>
      <w:proofErr w:type="gramStart"/>
      <w:r w:rsidRPr="00080BA1">
        <w:rPr>
          <w:rFonts w:ascii="Arial" w:hAnsi="Arial" w:cs="Arial"/>
          <w:b/>
        </w:rPr>
        <w:t>Next</w:t>
      </w:r>
      <w:proofErr w:type="gramEnd"/>
      <w:r w:rsidRPr="00080BA1">
        <w:rPr>
          <w:rFonts w:ascii="Arial" w:hAnsi="Arial" w:cs="Arial"/>
        </w:rPr>
        <w:t xml:space="preserve">, and then click </w:t>
      </w:r>
      <w:r w:rsidRPr="00080BA1">
        <w:rPr>
          <w:rFonts w:ascii="Arial" w:hAnsi="Arial" w:cs="Arial"/>
          <w:b/>
        </w:rPr>
        <w:t>Application Server</w:t>
      </w:r>
      <w:r w:rsidRPr="00080BA1">
        <w:rPr>
          <w:rFonts w:ascii="Arial" w:hAnsi="Arial" w:cs="Arial"/>
        </w:rPr>
        <w:t xml:space="preserve">. </w:t>
      </w:r>
    </w:p>
    <w:p w:rsidR="007D5503" w:rsidRPr="00080BA1" w:rsidRDefault="007D5503" w:rsidP="007F417C">
      <w:pPr>
        <w:pStyle w:val="ListParagraph"/>
        <w:numPr>
          <w:ilvl w:val="0"/>
          <w:numId w:val="68"/>
        </w:numPr>
        <w:spacing w:after="120"/>
        <w:ind w:left="714" w:hanging="357"/>
        <w:contextualSpacing w:val="0"/>
        <w:rPr>
          <w:rFonts w:ascii="Arial" w:hAnsi="Arial" w:cs="Arial"/>
        </w:rPr>
      </w:pPr>
      <w:r w:rsidRPr="00080BA1">
        <w:rPr>
          <w:rFonts w:ascii="Arial" w:hAnsi="Arial" w:cs="Arial"/>
        </w:rPr>
        <w:t xml:space="preserve">Click </w:t>
      </w:r>
      <w:r w:rsidRPr="00080BA1">
        <w:rPr>
          <w:rFonts w:ascii="Arial" w:hAnsi="Arial" w:cs="Arial"/>
          <w:b/>
        </w:rPr>
        <w:t>Add Required Features</w:t>
      </w:r>
      <w:r w:rsidRPr="00080BA1">
        <w:rPr>
          <w:rFonts w:ascii="Arial" w:hAnsi="Arial" w:cs="Arial"/>
        </w:rPr>
        <w:t xml:space="preserve">, click </w:t>
      </w:r>
      <w:proofErr w:type="gramStart"/>
      <w:r w:rsidRPr="00080BA1">
        <w:rPr>
          <w:rFonts w:ascii="Arial" w:hAnsi="Arial" w:cs="Arial"/>
          <w:b/>
        </w:rPr>
        <w:t>Next</w:t>
      </w:r>
      <w:proofErr w:type="gramEnd"/>
      <w:r w:rsidRPr="00080BA1">
        <w:rPr>
          <w:rFonts w:ascii="Arial" w:hAnsi="Arial" w:cs="Arial"/>
        </w:rPr>
        <w:t xml:space="preserve">, click </w:t>
      </w:r>
      <w:r w:rsidRPr="00080BA1">
        <w:rPr>
          <w:rFonts w:ascii="Arial" w:hAnsi="Arial" w:cs="Arial"/>
          <w:b/>
        </w:rPr>
        <w:t>Next</w:t>
      </w:r>
      <w:r w:rsidRPr="00080BA1">
        <w:rPr>
          <w:rFonts w:ascii="Arial" w:hAnsi="Arial" w:cs="Arial"/>
        </w:rPr>
        <w:t xml:space="preserve"> again, click </w:t>
      </w:r>
      <w:r w:rsidRPr="00080BA1">
        <w:rPr>
          <w:rFonts w:ascii="Arial" w:hAnsi="Arial" w:cs="Arial"/>
          <w:b/>
        </w:rPr>
        <w:t>Next</w:t>
      </w:r>
      <w:r w:rsidRPr="00080BA1">
        <w:rPr>
          <w:rFonts w:ascii="Arial" w:hAnsi="Arial" w:cs="Arial"/>
        </w:rPr>
        <w:t xml:space="preserve"> again, and then click </w:t>
      </w:r>
      <w:r w:rsidRPr="00080BA1">
        <w:rPr>
          <w:rFonts w:ascii="Arial" w:hAnsi="Arial" w:cs="Arial"/>
          <w:b/>
        </w:rPr>
        <w:t>Install</w:t>
      </w:r>
      <w:r w:rsidRPr="00080BA1">
        <w:rPr>
          <w:rFonts w:ascii="Arial" w:hAnsi="Arial" w:cs="Arial"/>
        </w:rPr>
        <w:t xml:space="preserve">. </w:t>
      </w:r>
    </w:p>
    <w:p w:rsidR="007D5503" w:rsidRPr="006B387E" w:rsidRDefault="007D5503" w:rsidP="007F417C">
      <w:pPr>
        <w:pStyle w:val="ListParagraph"/>
        <w:numPr>
          <w:ilvl w:val="0"/>
          <w:numId w:val="68"/>
        </w:numPr>
        <w:spacing w:after="120"/>
        <w:ind w:left="714" w:hanging="357"/>
        <w:contextualSpacing w:val="0"/>
        <w:rPr>
          <w:rFonts w:ascii="Arial" w:hAnsi="Arial" w:cs="Arial"/>
        </w:rPr>
      </w:pPr>
      <w:r w:rsidRPr="006B387E">
        <w:rPr>
          <w:rFonts w:ascii="Arial" w:hAnsi="Arial" w:cs="Arial"/>
        </w:rPr>
        <w:t xml:space="preserve">When complete, click </w:t>
      </w:r>
      <w:r w:rsidRPr="006B387E">
        <w:rPr>
          <w:rFonts w:ascii="Arial" w:hAnsi="Arial" w:cs="Arial"/>
          <w:b/>
        </w:rPr>
        <w:t>Close</w:t>
      </w:r>
      <w:r w:rsidRPr="006B387E">
        <w:rPr>
          <w:rFonts w:ascii="Arial" w:hAnsi="Arial" w:cs="Arial"/>
        </w:rPr>
        <w:t xml:space="preserve"> and then close </w:t>
      </w:r>
      <w:r w:rsidRPr="006B387E">
        <w:rPr>
          <w:rFonts w:ascii="Arial" w:hAnsi="Arial" w:cs="Arial"/>
          <w:b/>
        </w:rPr>
        <w:t>Server Manager</w:t>
      </w:r>
      <w:r w:rsidRPr="006B387E">
        <w:rPr>
          <w:rFonts w:ascii="Arial" w:hAnsi="Arial" w:cs="Arial"/>
        </w:rPr>
        <w:t>.</w:t>
      </w:r>
      <w:r w:rsidR="006B387E" w:rsidRPr="006B387E" w:rsidDel="006B387E">
        <w:rPr>
          <w:rFonts w:ascii="Arial" w:hAnsi="Arial" w:cs="Arial"/>
        </w:rPr>
        <w:t xml:space="preserve"> </w:t>
      </w:r>
    </w:p>
    <w:p w:rsidR="006334ED" w:rsidRDefault="00935234" w:rsidP="003D2157">
      <w:pPr>
        <w:pStyle w:val="Heading3"/>
      </w:pPr>
      <w:bookmarkStart w:id="41" w:name="_Toc332020974"/>
      <w:r w:rsidRPr="00242C2D">
        <w:t>Install SQL Server 2012</w:t>
      </w:r>
      <w:bookmarkEnd w:id="41"/>
    </w:p>
    <w:p w:rsidR="00935234" w:rsidRPr="00080BA1" w:rsidRDefault="006334ED" w:rsidP="003D2157">
      <w:pPr>
        <w:rPr>
          <w:rFonts w:ascii="Arial" w:hAnsi="Arial" w:cs="Arial"/>
        </w:rPr>
      </w:pPr>
      <w:r w:rsidRPr="00080BA1">
        <w:rPr>
          <w:rFonts w:ascii="Arial" w:hAnsi="Arial" w:cs="Arial"/>
        </w:rPr>
        <w:t>In this section, you will install SQL Server 20120, using either a script, or the installer tool.</w:t>
      </w:r>
      <w:r w:rsidR="00EC4F25">
        <w:rPr>
          <w:rFonts w:ascii="Arial" w:hAnsi="Arial" w:cs="Arial"/>
        </w:rPr>
        <w:t xml:space="preserve"> </w:t>
      </w:r>
      <w:r w:rsidRPr="00080BA1">
        <w:rPr>
          <w:rFonts w:ascii="Arial" w:hAnsi="Arial" w:cs="Arial"/>
        </w:rPr>
        <w:t>You can install any of the</w:t>
      </w:r>
      <w:r w:rsidR="003D2157" w:rsidRPr="00080BA1">
        <w:rPr>
          <w:rFonts w:ascii="Arial" w:hAnsi="Arial" w:cs="Arial"/>
        </w:rPr>
        <w:t xml:space="preserve"> following</w:t>
      </w:r>
      <w:r w:rsidRPr="00080BA1">
        <w:rPr>
          <w:rFonts w:ascii="Arial" w:hAnsi="Arial" w:cs="Arial"/>
        </w:rPr>
        <w:t xml:space="preserve"> editions: </w:t>
      </w:r>
      <w:r w:rsidR="00935234" w:rsidRPr="00080BA1">
        <w:rPr>
          <w:rFonts w:ascii="Arial" w:hAnsi="Arial" w:cs="Arial"/>
        </w:rPr>
        <w:t xml:space="preserve"> Enterprise, Business Intelligence, Developer or Evaluation Edition</w:t>
      </w:r>
      <w:r w:rsidRPr="00080BA1">
        <w:rPr>
          <w:rFonts w:ascii="Arial" w:hAnsi="Arial" w:cs="Arial"/>
        </w:rPr>
        <w:t>.</w:t>
      </w:r>
      <w:r w:rsidR="00EC4F25">
        <w:rPr>
          <w:rFonts w:ascii="Arial" w:hAnsi="Arial" w:cs="Arial"/>
        </w:rPr>
        <w:t xml:space="preserve"> </w:t>
      </w:r>
    </w:p>
    <w:p w:rsidR="003D2157" w:rsidRPr="00080BA1" w:rsidRDefault="003D2157" w:rsidP="003D2157">
      <w:pPr>
        <w:rPr>
          <w:rFonts w:ascii="Arial" w:hAnsi="Arial" w:cs="Arial"/>
        </w:rPr>
      </w:pPr>
      <w:r w:rsidRPr="00080BA1">
        <w:rPr>
          <w:rFonts w:ascii="Arial" w:hAnsi="Arial" w:cs="Arial"/>
        </w:rPr>
        <w:t xml:space="preserve">For this scenario, you will install the SQL Server database engine locally, for convenience and simplicity. </w:t>
      </w:r>
      <w:r w:rsidR="00EC4F25">
        <w:rPr>
          <w:rFonts w:ascii="Arial" w:hAnsi="Arial" w:cs="Arial"/>
        </w:rPr>
        <w:t>However, y</w:t>
      </w:r>
      <w:r w:rsidR="00EC4F25" w:rsidRPr="00080BA1">
        <w:rPr>
          <w:rFonts w:ascii="Arial" w:hAnsi="Arial" w:cs="Arial"/>
        </w:rPr>
        <w:t xml:space="preserve">ou </w:t>
      </w:r>
      <w:r w:rsidRPr="00080BA1">
        <w:rPr>
          <w:rFonts w:ascii="Arial" w:hAnsi="Arial" w:cs="Arial"/>
        </w:rPr>
        <w:t xml:space="preserve">can also install the SQL Server database engine on another server and use that instance to host the SharePoint databases. If you do so, when you run the </w:t>
      </w:r>
      <w:r w:rsidRPr="00080BA1">
        <w:rPr>
          <w:rFonts w:ascii="Arial" w:hAnsi="Arial" w:cs="Arial"/>
          <w:b/>
        </w:rPr>
        <w:t>SharePoint Products Configuration Wizard</w:t>
      </w:r>
      <w:r w:rsidRPr="00080BA1">
        <w:rPr>
          <w:rFonts w:ascii="Arial" w:hAnsi="Arial" w:cs="Arial"/>
        </w:rPr>
        <w:t xml:space="preserve">, specify the remote server as the location for the database engine. You also need to open the appropriate port on the firewall on the remote server for the database engine (port 1433 for the default instance) and ensure that the setup user has at least </w:t>
      </w:r>
      <w:proofErr w:type="spellStart"/>
      <w:r w:rsidRPr="00080BA1">
        <w:rPr>
          <w:rFonts w:ascii="Arial" w:hAnsi="Arial" w:cs="Arial"/>
        </w:rPr>
        <w:t>dbcreator</w:t>
      </w:r>
      <w:proofErr w:type="spellEnd"/>
      <w:r w:rsidRPr="00080BA1">
        <w:rPr>
          <w:rFonts w:ascii="Arial" w:hAnsi="Arial" w:cs="Arial"/>
        </w:rPr>
        <w:t xml:space="preserve"> or </w:t>
      </w:r>
      <w:proofErr w:type="spellStart"/>
      <w:r w:rsidRPr="00080BA1">
        <w:rPr>
          <w:rFonts w:ascii="Arial" w:hAnsi="Arial" w:cs="Arial"/>
        </w:rPr>
        <w:t>securityadmin</w:t>
      </w:r>
      <w:proofErr w:type="spellEnd"/>
      <w:r w:rsidRPr="00080BA1">
        <w:rPr>
          <w:rFonts w:ascii="Arial" w:hAnsi="Arial" w:cs="Arial"/>
        </w:rPr>
        <w:t xml:space="preserve"> permissions in the SQL Server database engine instance. For more information, see Plan administrative tasks in a least-privilege environment (SharePoint Server 2010): </w:t>
      </w:r>
      <w:hyperlink r:id="rId42" w:history="1">
        <w:r w:rsidRPr="00080BA1">
          <w:rPr>
            <w:rStyle w:val="Hyperlink"/>
            <w:rFonts w:ascii="Arial" w:hAnsi="Arial" w:cs="Arial"/>
          </w:rPr>
          <w:t>http://technet.microsoft.com/en-us/library/hh377944</w:t>
        </w:r>
      </w:hyperlink>
      <w:r w:rsidRPr="00080BA1">
        <w:rPr>
          <w:rFonts w:ascii="Arial" w:hAnsi="Arial" w:cs="Arial"/>
        </w:rPr>
        <w:t>.</w:t>
      </w:r>
    </w:p>
    <w:p w:rsidR="00935234" w:rsidRDefault="006D19B6" w:rsidP="00935234">
      <w:pPr>
        <w:pStyle w:val="Heading4"/>
      </w:pPr>
      <w:r>
        <w:t>Using scripts</w:t>
      </w:r>
    </w:p>
    <w:p w:rsidR="004A1FB9" w:rsidRPr="004A1FB9" w:rsidRDefault="00935234" w:rsidP="007F417C">
      <w:pPr>
        <w:pStyle w:val="ListParagraph"/>
        <w:numPr>
          <w:ilvl w:val="0"/>
          <w:numId w:val="61"/>
        </w:numPr>
        <w:spacing w:after="120" w:line="240" w:lineRule="auto"/>
        <w:contextualSpacing w:val="0"/>
        <w:textAlignment w:val="center"/>
        <w:rPr>
          <w:rFonts w:ascii="Arial" w:eastAsia="Times New Roman" w:hAnsi="Arial" w:cs="Arial"/>
          <w:sz w:val="24"/>
          <w:szCs w:val="24"/>
        </w:rPr>
      </w:pPr>
      <w:r w:rsidRPr="004A1FB9">
        <w:rPr>
          <w:rFonts w:ascii="Arial" w:eastAsia="Times New Roman" w:hAnsi="Arial" w:cs="Arial"/>
        </w:rPr>
        <w:t>At the administrative command prompt, change to the folder containing your SQL Server 2012 binaries</w:t>
      </w:r>
      <w:r w:rsidR="004A1FB9">
        <w:rPr>
          <w:rFonts w:ascii="Arial" w:eastAsia="Times New Roman" w:hAnsi="Arial" w:cs="Arial"/>
        </w:rPr>
        <w:t>.</w:t>
      </w:r>
    </w:p>
    <w:p w:rsidR="00935234" w:rsidRPr="004A1FB9" w:rsidRDefault="004A1FB9" w:rsidP="007F417C">
      <w:pPr>
        <w:pStyle w:val="ListParagraph"/>
        <w:numPr>
          <w:ilvl w:val="0"/>
          <w:numId w:val="61"/>
        </w:numPr>
        <w:spacing w:after="120" w:line="240" w:lineRule="auto"/>
        <w:contextualSpacing w:val="0"/>
        <w:textAlignment w:val="center"/>
        <w:rPr>
          <w:rFonts w:ascii="Arial" w:eastAsia="Times New Roman" w:hAnsi="Arial" w:cs="Arial"/>
          <w:sz w:val="24"/>
          <w:szCs w:val="24"/>
        </w:rPr>
      </w:pPr>
      <w:r>
        <w:rPr>
          <w:rFonts w:ascii="Arial" w:eastAsia="Times New Roman" w:hAnsi="Arial" w:cs="Arial"/>
        </w:rPr>
        <w:t>E</w:t>
      </w:r>
      <w:r w:rsidRPr="004A1FB9">
        <w:rPr>
          <w:rFonts w:ascii="Arial" w:eastAsia="Times New Roman" w:hAnsi="Arial" w:cs="Arial"/>
        </w:rPr>
        <w:t xml:space="preserve">xecute </w:t>
      </w:r>
      <w:r w:rsidR="00935234" w:rsidRPr="004A1FB9">
        <w:rPr>
          <w:rFonts w:ascii="Arial" w:eastAsia="Times New Roman" w:hAnsi="Arial" w:cs="Arial"/>
        </w:rPr>
        <w:t>the following command</w:t>
      </w:r>
      <w:r w:rsidR="006334ED" w:rsidRPr="004A1FB9">
        <w:rPr>
          <w:rFonts w:ascii="Arial" w:eastAsia="Times New Roman" w:hAnsi="Arial" w:cs="Arial"/>
        </w:rPr>
        <w:t xml:space="preserve">, </w:t>
      </w:r>
      <w:r w:rsidR="00935234" w:rsidRPr="004A1FB9">
        <w:rPr>
          <w:rFonts w:ascii="Arial" w:eastAsia="Times New Roman" w:hAnsi="Arial" w:cs="Arial"/>
        </w:rPr>
        <w:t xml:space="preserve">replacing the text </w:t>
      </w:r>
      <w:r w:rsidR="006334ED" w:rsidRPr="004A1FB9">
        <w:rPr>
          <w:rFonts w:ascii="Arial" w:eastAsia="Times New Roman" w:hAnsi="Arial" w:cs="Arial"/>
        </w:rPr>
        <w:t xml:space="preserve">in bold </w:t>
      </w:r>
      <w:r w:rsidR="00935234" w:rsidRPr="004A1FB9">
        <w:rPr>
          <w:rFonts w:ascii="Arial" w:eastAsia="Times New Roman" w:hAnsi="Arial" w:cs="Arial"/>
        </w:rPr>
        <w:t>with the appropriate values for your environment.</w:t>
      </w:r>
    </w:p>
    <w:p w:rsidR="00935234" w:rsidRPr="00C87A39" w:rsidRDefault="00935234" w:rsidP="004A4CCB">
      <w:pPr>
        <w:pStyle w:val="MtpsCodeSnippet"/>
        <w:spacing w:after="120"/>
        <w:ind w:left="720"/>
      </w:pPr>
      <w:r w:rsidRPr="00C87A39">
        <w:t>SETUP.EXE /Q /IACCEPTSQLSERVERLICENSETERMS /ACTION=install /Features=SQL /INSTANCENAME=MSSQLSERVER /AGTSVCACCOUNT="</w:t>
      </w:r>
      <w:r w:rsidRPr="004A1FB9">
        <w:rPr>
          <w:b/>
        </w:rPr>
        <w:t>BI\BISERVICE</w:t>
      </w:r>
      <w:r w:rsidRPr="00C87A39">
        <w:t xml:space="preserve">" </w:t>
      </w:r>
      <w:r w:rsidRPr="00C87A39">
        <w:lastRenderedPageBreak/>
        <w:t>/SQLSVCACCOUNT="</w:t>
      </w:r>
      <w:r w:rsidRPr="004A1FB9">
        <w:rPr>
          <w:b/>
        </w:rPr>
        <w:t>BI\BISERVICE</w:t>
      </w:r>
      <w:r w:rsidRPr="00C87A39">
        <w:t>" /AGTSVCPASSWORD="</w:t>
      </w:r>
      <w:r w:rsidRPr="004A1FB9">
        <w:rPr>
          <w:b/>
        </w:rPr>
        <w:t>pass@word1</w:t>
      </w:r>
      <w:r w:rsidRPr="00C87A39">
        <w:t>" /SQLSVCPASSWORD="</w:t>
      </w:r>
      <w:r w:rsidRPr="004A1FB9">
        <w:rPr>
          <w:b/>
        </w:rPr>
        <w:t>pass@word1</w:t>
      </w:r>
      <w:r w:rsidRPr="00C87A39">
        <w:t>" /SQLSYSADMINACCOUNTS="</w:t>
      </w:r>
      <w:r w:rsidRPr="004A1FB9">
        <w:rPr>
          <w:b/>
        </w:rPr>
        <w:t>BI\</w:t>
      </w:r>
      <w:proofErr w:type="spellStart"/>
      <w:r w:rsidR="002805A5">
        <w:rPr>
          <w:b/>
        </w:rPr>
        <w:t>BI</w:t>
      </w:r>
      <w:r w:rsidR="002805A5" w:rsidRPr="004A1FB9">
        <w:rPr>
          <w:b/>
        </w:rPr>
        <w:t>Admin</w:t>
      </w:r>
      <w:proofErr w:type="spellEnd"/>
      <w:r w:rsidRPr="00C87A39">
        <w:t xml:space="preserve">" /PID </w:t>
      </w:r>
      <w:r w:rsidRPr="004A1FB9">
        <w:rPr>
          <w:b/>
        </w:rPr>
        <w:t>xxx-</w:t>
      </w:r>
      <w:proofErr w:type="spellStart"/>
      <w:r w:rsidRPr="004A1FB9">
        <w:rPr>
          <w:b/>
        </w:rPr>
        <w:t>xxxx</w:t>
      </w:r>
      <w:proofErr w:type="spellEnd"/>
      <w:r w:rsidRPr="004A1FB9">
        <w:rPr>
          <w:b/>
        </w:rPr>
        <w:t>-</w:t>
      </w:r>
      <w:proofErr w:type="spellStart"/>
      <w:r w:rsidRPr="004A1FB9">
        <w:rPr>
          <w:b/>
        </w:rPr>
        <w:t>xxxx</w:t>
      </w:r>
      <w:proofErr w:type="spellEnd"/>
      <w:r w:rsidRPr="00C87A39">
        <w:rPr>
          <w:rFonts w:ascii="Calibri" w:hAnsi="Calibri" w:cs="Calibri"/>
        </w:rPr>
        <w:t xml:space="preserve"> </w:t>
      </w:r>
    </w:p>
    <w:p w:rsidR="00935234" w:rsidRPr="004A1FB9" w:rsidRDefault="00935234" w:rsidP="004A4CCB">
      <w:pPr>
        <w:spacing w:after="120" w:line="240" w:lineRule="auto"/>
        <w:ind w:left="720"/>
        <w:textAlignment w:val="center"/>
        <w:rPr>
          <w:rFonts w:ascii="Arial" w:eastAsia="Times New Roman" w:hAnsi="Arial" w:cs="Arial"/>
          <w:sz w:val="24"/>
          <w:szCs w:val="24"/>
        </w:rPr>
      </w:pPr>
      <w:r w:rsidRPr="004A1FB9">
        <w:rPr>
          <w:rFonts w:ascii="Arial" w:eastAsia="Times New Roman" w:hAnsi="Arial" w:cs="Arial"/>
          <w:b/>
        </w:rPr>
        <w:t>Note</w:t>
      </w:r>
      <w:r w:rsidRPr="004A1FB9">
        <w:rPr>
          <w:rFonts w:ascii="Arial" w:eastAsia="Times New Roman" w:hAnsi="Arial" w:cs="Arial"/>
        </w:rPr>
        <w:t xml:space="preserve">: The PID parameter is not required if you are installing the evaluation edition. </w:t>
      </w:r>
      <w:r w:rsidR="0078485F">
        <w:rPr>
          <w:rFonts w:ascii="Arial" w:eastAsia="Times New Roman" w:hAnsi="Arial" w:cs="Arial"/>
        </w:rPr>
        <w:t>Also, it will not be required if it is contained in the DefaultSetup.ini file in the x86 or x64 folder. Otherwise,</w:t>
      </w:r>
      <w:r w:rsidRPr="004A1FB9">
        <w:rPr>
          <w:rFonts w:ascii="Arial" w:eastAsia="Times New Roman" w:hAnsi="Arial" w:cs="Arial"/>
        </w:rPr>
        <w:t xml:space="preserve"> replace </w:t>
      </w:r>
      <w:r w:rsidR="006334ED" w:rsidRPr="004A1FB9">
        <w:rPr>
          <w:rFonts w:ascii="Arial" w:eastAsia="Times New Roman" w:hAnsi="Arial" w:cs="Arial"/>
        </w:rPr>
        <w:t xml:space="preserve">the </w:t>
      </w:r>
      <w:r w:rsidRPr="004A1FB9">
        <w:rPr>
          <w:rFonts w:ascii="Arial" w:eastAsia="Times New Roman" w:hAnsi="Arial" w:cs="Arial"/>
        </w:rPr>
        <w:t>x's with your license key.</w:t>
      </w:r>
    </w:p>
    <w:p w:rsidR="00935234" w:rsidRPr="00C87A39" w:rsidRDefault="006D19B6" w:rsidP="00935234">
      <w:pPr>
        <w:pStyle w:val="Heading4"/>
      </w:pPr>
      <w:r>
        <w:t>Using the user interface</w:t>
      </w:r>
      <w:r w:rsidR="00935234" w:rsidRPr="00242C2D">
        <w:t xml:space="preserve"> </w:t>
      </w:r>
    </w:p>
    <w:p w:rsidR="00935234" w:rsidRPr="004A1FB9" w:rsidRDefault="00935234" w:rsidP="007F417C">
      <w:pPr>
        <w:numPr>
          <w:ilvl w:val="0"/>
          <w:numId w:val="26"/>
        </w:numPr>
        <w:spacing w:after="120" w:line="240" w:lineRule="auto"/>
        <w:textAlignment w:val="center"/>
        <w:rPr>
          <w:rFonts w:ascii="Arial" w:hAnsi="Arial" w:cs="Arial"/>
        </w:rPr>
      </w:pPr>
      <w:r w:rsidRPr="004A1FB9">
        <w:rPr>
          <w:rFonts w:ascii="Arial" w:hAnsi="Arial" w:cs="Arial"/>
        </w:rPr>
        <w:t>Start the installation of SQL Server 2012 from your installation media.</w:t>
      </w:r>
      <w:r w:rsidRPr="004A1FB9">
        <w:rPr>
          <w:rFonts w:ascii="Arial" w:eastAsia="Times New Roman" w:hAnsi="Arial" w:cs="Arial"/>
          <w:sz w:val="24"/>
          <w:szCs w:val="24"/>
        </w:rPr>
        <w:t xml:space="preserve"> </w:t>
      </w:r>
    </w:p>
    <w:p w:rsidR="00935234" w:rsidRPr="004A1FB9" w:rsidRDefault="00935234" w:rsidP="007F417C">
      <w:pPr>
        <w:numPr>
          <w:ilvl w:val="0"/>
          <w:numId w:val="26"/>
        </w:numPr>
        <w:spacing w:after="120" w:line="240" w:lineRule="auto"/>
        <w:textAlignment w:val="center"/>
        <w:rPr>
          <w:rFonts w:ascii="Arial" w:hAnsi="Arial" w:cs="Arial"/>
        </w:rPr>
      </w:pPr>
      <w:r w:rsidRPr="004A1FB9">
        <w:rPr>
          <w:rFonts w:ascii="Arial" w:hAnsi="Arial" w:cs="Arial"/>
        </w:rPr>
        <w:t xml:space="preserve">On the </w:t>
      </w:r>
      <w:r w:rsidRPr="004A1FB9">
        <w:rPr>
          <w:rFonts w:ascii="Arial" w:hAnsi="Arial" w:cs="Arial"/>
          <w:b/>
        </w:rPr>
        <w:t>SQL Server Installation Center</w:t>
      </w:r>
      <w:r w:rsidRPr="004A1FB9">
        <w:rPr>
          <w:rFonts w:ascii="Arial" w:hAnsi="Arial" w:cs="Arial"/>
        </w:rPr>
        <w:t xml:space="preserve"> page, click </w:t>
      </w:r>
      <w:r w:rsidRPr="004A1FB9">
        <w:rPr>
          <w:rFonts w:ascii="Arial" w:hAnsi="Arial" w:cs="Arial"/>
          <w:b/>
          <w:bCs/>
        </w:rPr>
        <w:t>Installation</w:t>
      </w:r>
      <w:r w:rsidRPr="004A1FB9">
        <w:rPr>
          <w:rFonts w:ascii="Arial" w:hAnsi="Arial" w:cs="Arial"/>
        </w:rPr>
        <w:t xml:space="preserve"> in the navigation pane and then click </w:t>
      </w:r>
      <w:r w:rsidRPr="004A1FB9">
        <w:rPr>
          <w:rFonts w:ascii="Arial" w:hAnsi="Arial" w:cs="Arial"/>
          <w:b/>
          <w:bCs/>
        </w:rPr>
        <w:t>New SQL Server stand-alone installation or add features to an existing installation</w:t>
      </w:r>
      <w:r w:rsidRPr="004A1FB9">
        <w:rPr>
          <w:rFonts w:ascii="Arial" w:hAnsi="Arial" w:cs="Arial"/>
        </w:rPr>
        <w:t>.</w:t>
      </w:r>
      <w:r w:rsidRPr="004A1FB9">
        <w:rPr>
          <w:rFonts w:ascii="Arial" w:eastAsia="Times New Roman" w:hAnsi="Arial" w:cs="Arial"/>
          <w:sz w:val="24"/>
          <w:szCs w:val="24"/>
        </w:rPr>
        <w:t xml:space="preserve"> </w:t>
      </w:r>
    </w:p>
    <w:p w:rsidR="00935234" w:rsidRPr="004A1FB9" w:rsidRDefault="00935234" w:rsidP="007F417C">
      <w:pPr>
        <w:numPr>
          <w:ilvl w:val="0"/>
          <w:numId w:val="26"/>
        </w:numPr>
        <w:spacing w:after="120" w:line="240" w:lineRule="auto"/>
        <w:textAlignment w:val="center"/>
        <w:rPr>
          <w:rFonts w:ascii="Arial" w:hAnsi="Arial" w:cs="Arial"/>
        </w:rPr>
      </w:pPr>
      <w:r w:rsidRPr="004A1FB9">
        <w:rPr>
          <w:rFonts w:ascii="Arial" w:eastAsia="Times New Roman" w:hAnsi="Arial" w:cs="Arial"/>
        </w:rPr>
        <w:t xml:space="preserve">On the </w:t>
      </w:r>
      <w:r w:rsidRPr="004A1FB9">
        <w:rPr>
          <w:rFonts w:ascii="Arial" w:eastAsia="Times New Roman" w:hAnsi="Arial" w:cs="Arial"/>
          <w:b/>
          <w:iCs/>
        </w:rPr>
        <w:t>Setup Support Rules</w:t>
      </w:r>
      <w:r w:rsidRPr="004A1FB9">
        <w:rPr>
          <w:rFonts w:ascii="Arial" w:eastAsia="Times New Roman" w:hAnsi="Arial" w:cs="Arial"/>
        </w:rPr>
        <w:t xml:space="preserve"> page, click </w:t>
      </w:r>
      <w:r w:rsidRPr="004A1FB9">
        <w:rPr>
          <w:rFonts w:ascii="Arial" w:eastAsia="Times New Roman" w:hAnsi="Arial" w:cs="Arial"/>
          <w:b/>
        </w:rPr>
        <w:t>Show Details</w:t>
      </w:r>
      <w:r w:rsidRPr="004A1FB9">
        <w:rPr>
          <w:rFonts w:ascii="Arial" w:eastAsia="Times New Roman" w:hAnsi="Arial" w:cs="Arial"/>
        </w:rPr>
        <w:t xml:space="preserve"> (optional step), and then click </w:t>
      </w:r>
      <w:r w:rsidRPr="004A1FB9">
        <w:rPr>
          <w:rFonts w:ascii="Arial" w:eastAsia="Times New Roman" w:hAnsi="Arial" w:cs="Arial"/>
          <w:b/>
          <w:bCs/>
        </w:rPr>
        <w:t>OK</w:t>
      </w:r>
      <w:r w:rsidRPr="004A1FB9">
        <w:rPr>
          <w:rFonts w:ascii="Arial" w:eastAsia="Times New Roman" w:hAnsi="Arial" w:cs="Arial"/>
        </w:rPr>
        <w:t>.</w:t>
      </w:r>
      <w:r w:rsidRPr="004A1FB9">
        <w:rPr>
          <w:rFonts w:ascii="Arial" w:eastAsia="Times New Roman" w:hAnsi="Arial" w:cs="Arial"/>
          <w:sz w:val="24"/>
          <w:szCs w:val="24"/>
        </w:rPr>
        <w:t xml:space="preserve"> </w:t>
      </w:r>
    </w:p>
    <w:p w:rsidR="00935234" w:rsidRPr="004A1FB9" w:rsidRDefault="00935234" w:rsidP="007F417C">
      <w:pPr>
        <w:numPr>
          <w:ilvl w:val="0"/>
          <w:numId w:val="26"/>
        </w:numPr>
        <w:spacing w:after="120" w:line="240" w:lineRule="auto"/>
        <w:textAlignment w:val="center"/>
        <w:rPr>
          <w:rFonts w:ascii="Arial" w:hAnsi="Arial" w:cs="Arial"/>
        </w:rPr>
      </w:pPr>
      <w:r w:rsidRPr="004A1FB9">
        <w:rPr>
          <w:rFonts w:ascii="Arial" w:eastAsia="Times New Roman" w:hAnsi="Arial" w:cs="Arial"/>
        </w:rPr>
        <w:t xml:space="preserve">On the </w:t>
      </w:r>
      <w:r w:rsidRPr="004A1FB9">
        <w:rPr>
          <w:rFonts w:ascii="Arial" w:eastAsia="Times New Roman" w:hAnsi="Arial" w:cs="Arial"/>
          <w:b/>
          <w:iCs/>
        </w:rPr>
        <w:t>Product Key</w:t>
      </w:r>
      <w:r w:rsidRPr="004A1FB9">
        <w:rPr>
          <w:rFonts w:ascii="Arial" w:eastAsia="Times New Roman" w:hAnsi="Arial" w:cs="Arial"/>
        </w:rPr>
        <w:t xml:space="preserve"> page, specify </w:t>
      </w:r>
      <w:r w:rsidRPr="004A1FB9">
        <w:rPr>
          <w:rFonts w:ascii="Arial" w:eastAsia="Times New Roman" w:hAnsi="Arial" w:cs="Arial"/>
          <w:b/>
          <w:bCs/>
        </w:rPr>
        <w:t>Evaluation</w:t>
      </w:r>
      <w:r w:rsidRPr="004A1FB9">
        <w:rPr>
          <w:rFonts w:ascii="Arial" w:eastAsia="Times New Roman" w:hAnsi="Arial" w:cs="Arial"/>
        </w:rPr>
        <w:t xml:space="preserve"> edition or enter the product key for appropriate edition and then click </w:t>
      </w:r>
      <w:proofErr w:type="gramStart"/>
      <w:r w:rsidRPr="004A1FB9">
        <w:rPr>
          <w:rFonts w:ascii="Arial" w:eastAsia="Times New Roman" w:hAnsi="Arial" w:cs="Arial"/>
          <w:b/>
          <w:bCs/>
        </w:rPr>
        <w:t>Next</w:t>
      </w:r>
      <w:proofErr w:type="gramEnd"/>
      <w:r w:rsidRPr="004A1FB9">
        <w:rPr>
          <w:rFonts w:ascii="Arial" w:eastAsia="Times New Roman" w:hAnsi="Arial" w:cs="Arial"/>
        </w:rPr>
        <w:t>.</w:t>
      </w:r>
      <w:r w:rsidRPr="004A1FB9">
        <w:rPr>
          <w:rFonts w:ascii="Arial" w:eastAsia="Times New Roman" w:hAnsi="Arial" w:cs="Arial"/>
          <w:sz w:val="24"/>
          <w:szCs w:val="24"/>
        </w:rPr>
        <w:t xml:space="preserve"> </w:t>
      </w:r>
    </w:p>
    <w:p w:rsidR="00935234" w:rsidRPr="004A1FB9" w:rsidRDefault="00935234" w:rsidP="007F417C">
      <w:pPr>
        <w:numPr>
          <w:ilvl w:val="0"/>
          <w:numId w:val="26"/>
        </w:numPr>
        <w:spacing w:after="120" w:line="240" w:lineRule="auto"/>
        <w:textAlignment w:val="center"/>
        <w:rPr>
          <w:rFonts w:ascii="Arial" w:hAnsi="Arial" w:cs="Arial"/>
        </w:rPr>
      </w:pPr>
      <w:r w:rsidRPr="004A1FB9">
        <w:rPr>
          <w:rFonts w:ascii="Arial" w:eastAsia="Times New Roman" w:hAnsi="Arial" w:cs="Arial"/>
          <w:iCs/>
        </w:rPr>
        <w:t xml:space="preserve">On the </w:t>
      </w:r>
      <w:r w:rsidRPr="004A1FB9">
        <w:rPr>
          <w:rFonts w:ascii="Arial" w:eastAsia="Times New Roman" w:hAnsi="Arial" w:cs="Arial"/>
          <w:b/>
          <w:iCs/>
        </w:rPr>
        <w:t>License Terms</w:t>
      </w:r>
      <w:r w:rsidRPr="004A1FB9">
        <w:rPr>
          <w:rFonts w:ascii="Arial" w:eastAsia="Times New Roman" w:hAnsi="Arial" w:cs="Arial"/>
          <w:iCs/>
        </w:rPr>
        <w:t xml:space="preserve"> page, select the</w:t>
      </w:r>
      <w:r w:rsidR="00FE20C4" w:rsidRPr="004A1FB9">
        <w:rPr>
          <w:rFonts w:ascii="Arial" w:eastAsia="Times New Roman" w:hAnsi="Arial" w:cs="Arial"/>
          <w:iCs/>
        </w:rPr>
        <w:t xml:space="preserve"> checkbox,</w:t>
      </w:r>
      <w:r w:rsidRPr="004A1FB9">
        <w:rPr>
          <w:rFonts w:ascii="Arial" w:eastAsia="Times New Roman" w:hAnsi="Arial" w:cs="Arial"/>
          <w:iCs/>
        </w:rPr>
        <w:t xml:space="preserve"> </w:t>
      </w:r>
      <w:r w:rsidRPr="004A1FB9">
        <w:rPr>
          <w:rFonts w:ascii="Arial" w:eastAsia="Times New Roman" w:hAnsi="Arial" w:cs="Arial"/>
          <w:b/>
          <w:iCs/>
        </w:rPr>
        <w:t>I accept the license terms</w:t>
      </w:r>
      <w:r w:rsidR="00FE20C4" w:rsidRPr="004A1FB9">
        <w:rPr>
          <w:rFonts w:ascii="Arial" w:eastAsia="Times New Roman" w:hAnsi="Arial" w:cs="Arial"/>
        </w:rPr>
        <w:t xml:space="preserve">, </w:t>
      </w:r>
      <w:r w:rsidRPr="004A1FB9">
        <w:rPr>
          <w:rFonts w:ascii="Arial" w:eastAsia="Times New Roman" w:hAnsi="Arial" w:cs="Arial"/>
        </w:rPr>
        <w:t xml:space="preserve">and then click </w:t>
      </w:r>
      <w:proofErr w:type="gramStart"/>
      <w:r w:rsidRPr="004A1FB9">
        <w:rPr>
          <w:rFonts w:ascii="Arial" w:eastAsia="Times New Roman" w:hAnsi="Arial" w:cs="Arial"/>
          <w:b/>
          <w:bCs/>
        </w:rPr>
        <w:t>Next</w:t>
      </w:r>
      <w:proofErr w:type="gramEnd"/>
      <w:r w:rsidRPr="004A1FB9">
        <w:rPr>
          <w:rFonts w:ascii="Arial" w:eastAsia="Times New Roman" w:hAnsi="Arial" w:cs="Arial"/>
        </w:rPr>
        <w:t>.</w:t>
      </w:r>
      <w:r w:rsidRPr="004A1FB9">
        <w:rPr>
          <w:rFonts w:ascii="Arial" w:eastAsia="Times New Roman" w:hAnsi="Arial" w:cs="Arial"/>
          <w:sz w:val="24"/>
          <w:szCs w:val="24"/>
        </w:rPr>
        <w:t xml:space="preserve"> </w:t>
      </w:r>
    </w:p>
    <w:p w:rsidR="00935234" w:rsidRPr="004A1FB9" w:rsidRDefault="00935234" w:rsidP="007F417C">
      <w:pPr>
        <w:numPr>
          <w:ilvl w:val="0"/>
          <w:numId w:val="26"/>
        </w:numPr>
        <w:spacing w:after="120" w:line="240" w:lineRule="auto"/>
        <w:textAlignment w:val="center"/>
        <w:rPr>
          <w:rFonts w:ascii="Arial" w:hAnsi="Arial" w:cs="Arial"/>
        </w:rPr>
      </w:pPr>
      <w:r w:rsidRPr="004A1FB9">
        <w:rPr>
          <w:rFonts w:ascii="Arial" w:eastAsia="Times New Roman" w:hAnsi="Arial" w:cs="Arial"/>
        </w:rPr>
        <w:t xml:space="preserve">On the </w:t>
      </w:r>
      <w:r w:rsidRPr="004A1FB9">
        <w:rPr>
          <w:rFonts w:ascii="Arial" w:eastAsia="Times New Roman" w:hAnsi="Arial" w:cs="Arial"/>
          <w:b/>
        </w:rPr>
        <w:t>Install Setup Files</w:t>
      </w:r>
      <w:r w:rsidRPr="004A1FB9">
        <w:rPr>
          <w:rFonts w:ascii="Arial" w:eastAsia="Times New Roman" w:hAnsi="Arial" w:cs="Arial"/>
        </w:rPr>
        <w:t xml:space="preserve"> page, the setup files are installed and the </w:t>
      </w:r>
      <w:r w:rsidRPr="004A1FB9">
        <w:rPr>
          <w:rFonts w:ascii="Arial" w:eastAsia="Times New Roman" w:hAnsi="Arial" w:cs="Arial"/>
          <w:b/>
          <w:i/>
        </w:rPr>
        <w:t>Setup Support Rules</w:t>
      </w:r>
      <w:r w:rsidRPr="004A1FB9">
        <w:rPr>
          <w:rFonts w:ascii="Arial" w:eastAsia="Times New Roman" w:hAnsi="Arial" w:cs="Arial"/>
        </w:rPr>
        <w:t xml:space="preserve"> page opens.</w:t>
      </w:r>
      <w:r w:rsidRPr="004A1FB9">
        <w:rPr>
          <w:rFonts w:ascii="Arial" w:eastAsia="Times New Roman" w:hAnsi="Arial" w:cs="Arial"/>
          <w:sz w:val="24"/>
          <w:szCs w:val="24"/>
        </w:rPr>
        <w:t xml:space="preserve"> </w:t>
      </w:r>
    </w:p>
    <w:p w:rsidR="00935234" w:rsidRPr="004A1FB9" w:rsidRDefault="00935234" w:rsidP="007F417C">
      <w:pPr>
        <w:numPr>
          <w:ilvl w:val="0"/>
          <w:numId w:val="26"/>
        </w:numPr>
        <w:spacing w:after="120" w:line="240" w:lineRule="auto"/>
        <w:textAlignment w:val="center"/>
        <w:rPr>
          <w:rFonts w:ascii="Arial" w:hAnsi="Arial" w:cs="Arial"/>
        </w:rPr>
      </w:pPr>
      <w:r w:rsidRPr="004A1FB9">
        <w:rPr>
          <w:rFonts w:ascii="Arial" w:hAnsi="Arial" w:cs="Arial"/>
        </w:rPr>
        <w:t xml:space="preserve">On the </w:t>
      </w:r>
      <w:r w:rsidRPr="004A1FB9">
        <w:rPr>
          <w:rFonts w:ascii="Arial" w:hAnsi="Arial" w:cs="Arial"/>
          <w:b/>
        </w:rPr>
        <w:t>Setup Support Rules</w:t>
      </w:r>
      <w:r w:rsidRPr="004A1FB9">
        <w:rPr>
          <w:rFonts w:ascii="Arial" w:hAnsi="Arial" w:cs="Arial"/>
        </w:rPr>
        <w:t xml:space="preserve"> page, review the output after the setup rules have </w:t>
      </w:r>
      <w:proofErr w:type="gramStart"/>
      <w:r w:rsidRPr="004A1FB9">
        <w:rPr>
          <w:rFonts w:ascii="Arial" w:hAnsi="Arial" w:cs="Arial"/>
        </w:rPr>
        <w:t>run,</w:t>
      </w:r>
      <w:proofErr w:type="gramEnd"/>
      <w:r w:rsidRPr="004A1FB9">
        <w:rPr>
          <w:rFonts w:ascii="Arial" w:hAnsi="Arial" w:cs="Arial"/>
        </w:rPr>
        <w:t xml:space="preserve"> and then click </w:t>
      </w:r>
      <w:r w:rsidRPr="004A1FB9">
        <w:rPr>
          <w:rFonts w:ascii="Arial" w:hAnsi="Arial" w:cs="Arial"/>
          <w:b/>
          <w:bCs/>
        </w:rPr>
        <w:t>Next</w:t>
      </w:r>
      <w:r w:rsidRPr="004A1FB9">
        <w:rPr>
          <w:rFonts w:ascii="Arial" w:hAnsi="Arial" w:cs="Arial"/>
        </w:rPr>
        <w:t xml:space="preserve">. </w:t>
      </w:r>
    </w:p>
    <w:p w:rsidR="00935234" w:rsidRPr="00656A61" w:rsidRDefault="00935234" w:rsidP="00723AB7">
      <w:pPr>
        <w:spacing w:after="120" w:line="240" w:lineRule="auto"/>
        <w:ind w:left="720"/>
        <w:textAlignment w:val="center"/>
        <w:rPr>
          <w:rFonts w:ascii="Arial" w:hAnsi="Arial" w:cs="Arial"/>
        </w:rPr>
      </w:pPr>
      <w:r w:rsidRPr="00656A61">
        <w:rPr>
          <w:rFonts w:ascii="Arial" w:hAnsi="Arial" w:cs="Arial"/>
          <w:b/>
        </w:rPr>
        <w:t>Note</w:t>
      </w:r>
      <w:r w:rsidRPr="00656A61">
        <w:rPr>
          <w:rFonts w:ascii="Arial" w:hAnsi="Arial" w:cs="Arial"/>
        </w:rPr>
        <w:t xml:space="preserve">: </w:t>
      </w:r>
      <w:r w:rsidR="005D0704" w:rsidRPr="00656A61">
        <w:rPr>
          <w:rFonts w:ascii="Arial" w:hAnsi="Arial" w:cs="Arial"/>
        </w:rPr>
        <w:t xml:space="preserve">You will see </w:t>
      </w:r>
      <w:r w:rsidRPr="00656A61">
        <w:rPr>
          <w:rFonts w:ascii="Arial" w:hAnsi="Arial" w:cs="Arial"/>
        </w:rPr>
        <w:t xml:space="preserve">a firewall warning </w:t>
      </w:r>
      <w:r w:rsidR="005D0704" w:rsidRPr="00656A61">
        <w:rPr>
          <w:rFonts w:ascii="Arial" w:hAnsi="Arial" w:cs="Arial"/>
        </w:rPr>
        <w:t xml:space="preserve">bit </w:t>
      </w:r>
      <w:proofErr w:type="gramStart"/>
      <w:r w:rsidR="005D0704" w:rsidRPr="00656A61">
        <w:rPr>
          <w:rFonts w:ascii="Arial" w:hAnsi="Arial" w:cs="Arial"/>
        </w:rPr>
        <w:t>ignore</w:t>
      </w:r>
      <w:proofErr w:type="gramEnd"/>
      <w:r w:rsidR="005D0704" w:rsidRPr="00656A61">
        <w:rPr>
          <w:rFonts w:ascii="Arial" w:hAnsi="Arial" w:cs="Arial"/>
        </w:rPr>
        <w:t xml:space="preserve"> it for now; </w:t>
      </w:r>
      <w:r w:rsidRPr="00656A61">
        <w:rPr>
          <w:rFonts w:ascii="Arial" w:hAnsi="Arial" w:cs="Arial"/>
        </w:rPr>
        <w:t xml:space="preserve">we </w:t>
      </w:r>
      <w:r w:rsidR="005D0704" w:rsidRPr="00656A61">
        <w:rPr>
          <w:rFonts w:ascii="Arial" w:hAnsi="Arial" w:cs="Arial"/>
        </w:rPr>
        <w:t xml:space="preserve">will </w:t>
      </w:r>
      <w:r w:rsidRPr="00656A61">
        <w:rPr>
          <w:rFonts w:ascii="Arial" w:hAnsi="Arial" w:cs="Arial"/>
        </w:rPr>
        <w:t xml:space="preserve">address </w:t>
      </w:r>
      <w:r w:rsidR="005D0704" w:rsidRPr="00656A61">
        <w:rPr>
          <w:rFonts w:ascii="Arial" w:hAnsi="Arial" w:cs="Arial"/>
        </w:rPr>
        <w:t xml:space="preserve">it later </w:t>
      </w:r>
      <w:r w:rsidRPr="00656A61">
        <w:rPr>
          <w:rFonts w:ascii="Arial" w:hAnsi="Arial" w:cs="Arial"/>
        </w:rPr>
        <w:t xml:space="preserve">in this scenario. The default firewall settings will prevent connectivity between the SharePoint computer and the location for its databases as well as to the Analysis Services tabular model. </w:t>
      </w:r>
    </w:p>
    <w:p w:rsidR="00935234" w:rsidRPr="00656A61" w:rsidRDefault="00935234" w:rsidP="007F417C">
      <w:pPr>
        <w:numPr>
          <w:ilvl w:val="0"/>
          <w:numId w:val="26"/>
        </w:numPr>
        <w:spacing w:after="120" w:line="240" w:lineRule="auto"/>
        <w:textAlignment w:val="center"/>
        <w:rPr>
          <w:rFonts w:ascii="Arial" w:hAnsi="Arial" w:cs="Arial"/>
        </w:rPr>
      </w:pPr>
      <w:r w:rsidRPr="00656A61">
        <w:rPr>
          <w:rFonts w:ascii="Arial" w:hAnsi="Arial" w:cs="Arial"/>
        </w:rPr>
        <w:t>On the</w:t>
      </w:r>
      <w:r w:rsidRPr="00656A61">
        <w:rPr>
          <w:rFonts w:ascii="Arial" w:hAnsi="Arial" w:cs="Arial"/>
          <w:i/>
          <w:iCs/>
        </w:rPr>
        <w:t xml:space="preserve"> </w:t>
      </w:r>
      <w:r w:rsidRPr="00656A61">
        <w:rPr>
          <w:rFonts w:ascii="Arial" w:hAnsi="Arial" w:cs="Arial"/>
          <w:b/>
          <w:iCs/>
        </w:rPr>
        <w:t>Setup Role</w:t>
      </w:r>
      <w:r w:rsidRPr="00656A61">
        <w:rPr>
          <w:rFonts w:ascii="Arial" w:hAnsi="Arial" w:cs="Arial"/>
        </w:rPr>
        <w:t xml:space="preserve"> page, verify that </w:t>
      </w:r>
      <w:r w:rsidRPr="00656A61">
        <w:rPr>
          <w:rFonts w:ascii="Arial" w:hAnsi="Arial" w:cs="Arial"/>
          <w:b/>
          <w:bCs/>
        </w:rPr>
        <w:t>SQL Server Feature Installation</w:t>
      </w:r>
      <w:r w:rsidRPr="00656A61">
        <w:rPr>
          <w:rFonts w:ascii="Arial" w:hAnsi="Arial" w:cs="Arial"/>
        </w:rPr>
        <w:t xml:space="preserve"> is selected and then click </w:t>
      </w:r>
      <w:proofErr w:type="gramStart"/>
      <w:r w:rsidRPr="00656A61">
        <w:rPr>
          <w:rFonts w:ascii="Arial" w:hAnsi="Arial" w:cs="Arial"/>
          <w:b/>
          <w:bCs/>
        </w:rPr>
        <w:t>Next</w:t>
      </w:r>
      <w:proofErr w:type="gramEnd"/>
      <w:r w:rsidRPr="00656A61">
        <w:rPr>
          <w:rFonts w:ascii="Arial" w:hAnsi="Arial" w:cs="Arial"/>
        </w:rPr>
        <w:t>.</w:t>
      </w:r>
      <w:r w:rsidRPr="00656A61">
        <w:rPr>
          <w:rFonts w:ascii="Arial" w:eastAsia="Times New Roman" w:hAnsi="Arial" w:cs="Arial"/>
          <w:sz w:val="24"/>
          <w:szCs w:val="24"/>
        </w:rPr>
        <w:t xml:space="preserve"> </w:t>
      </w:r>
    </w:p>
    <w:p w:rsidR="00935234" w:rsidRPr="00656A61" w:rsidRDefault="00935234" w:rsidP="007F417C">
      <w:pPr>
        <w:numPr>
          <w:ilvl w:val="0"/>
          <w:numId w:val="26"/>
        </w:numPr>
        <w:spacing w:after="120" w:line="240" w:lineRule="auto"/>
        <w:textAlignment w:val="center"/>
        <w:rPr>
          <w:rFonts w:ascii="Arial" w:hAnsi="Arial" w:cs="Arial"/>
        </w:rPr>
      </w:pPr>
      <w:r w:rsidRPr="00656A61">
        <w:rPr>
          <w:rFonts w:ascii="Arial" w:hAnsi="Arial" w:cs="Arial"/>
        </w:rPr>
        <w:t xml:space="preserve">On the </w:t>
      </w:r>
      <w:r w:rsidRPr="00656A61">
        <w:rPr>
          <w:rFonts w:ascii="Arial" w:hAnsi="Arial" w:cs="Arial"/>
          <w:b/>
          <w:iCs/>
        </w:rPr>
        <w:t>Feature Selection</w:t>
      </w:r>
      <w:r w:rsidRPr="00656A61">
        <w:rPr>
          <w:rFonts w:ascii="Arial" w:hAnsi="Arial" w:cs="Arial"/>
        </w:rPr>
        <w:t xml:space="preserve"> page, select </w:t>
      </w:r>
      <w:r w:rsidRPr="00656A61">
        <w:rPr>
          <w:rFonts w:ascii="Arial" w:hAnsi="Arial" w:cs="Arial"/>
          <w:b/>
          <w:bCs/>
        </w:rPr>
        <w:t>Database Engine Services</w:t>
      </w:r>
      <w:r w:rsidRPr="00656A61">
        <w:rPr>
          <w:rFonts w:ascii="Arial" w:hAnsi="Arial" w:cs="Arial"/>
        </w:rPr>
        <w:t xml:space="preserve"> and then click </w:t>
      </w:r>
      <w:proofErr w:type="gramStart"/>
      <w:r w:rsidRPr="00656A61">
        <w:rPr>
          <w:rFonts w:ascii="Arial" w:hAnsi="Arial" w:cs="Arial"/>
          <w:b/>
          <w:bCs/>
        </w:rPr>
        <w:t>Next</w:t>
      </w:r>
      <w:proofErr w:type="gramEnd"/>
      <w:r w:rsidRPr="00656A61">
        <w:rPr>
          <w:rFonts w:ascii="Arial" w:hAnsi="Arial" w:cs="Arial"/>
        </w:rPr>
        <w:t xml:space="preserve">. </w:t>
      </w:r>
    </w:p>
    <w:p w:rsidR="00935234" w:rsidRPr="00656A61" w:rsidRDefault="00935234" w:rsidP="007F417C">
      <w:pPr>
        <w:numPr>
          <w:ilvl w:val="0"/>
          <w:numId w:val="26"/>
        </w:numPr>
        <w:spacing w:after="120" w:line="240" w:lineRule="auto"/>
        <w:textAlignment w:val="center"/>
        <w:rPr>
          <w:rFonts w:ascii="Arial" w:hAnsi="Arial" w:cs="Arial"/>
        </w:rPr>
      </w:pPr>
      <w:r w:rsidRPr="00656A61">
        <w:rPr>
          <w:rFonts w:ascii="Arial" w:hAnsi="Arial" w:cs="Arial"/>
        </w:rPr>
        <w:t xml:space="preserve">On the </w:t>
      </w:r>
      <w:r w:rsidRPr="00656A61">
        <w:rPr>
          <w:rFonts w:ascii="Arial" w:hAnsi="Arial" w:cs="Arial"/>
          <w:b/>
          <w:iCs/>
        </w:rPr>
        <w:t>Installation Rules</w:t>
      </w:r>
      <w:r w:rsidRPr="00656A61">
        <w:rPr>
          <w:rFonts w:ascii="Arial" w:hAnsi="Arial" w:cs="Arial"/>
        </w:rPr>
        <w:t xml:space="preserve"> page, click </w:t>
      </w:r>
      <w:proofErr w:type="gramStart"/>
      <w:r w:rsidRPr="00656A61">
        <w:rPr>
          <w:rFonts w:ascii="Arial" w:hAnsi="Arial" w:cs="Arial"/>
          <w:b/>
          <w:bCs/>
        </w:rPr>
        <w:t>Next</w:t>
      </w:r>
      <w:proofErr w:type="gramEnd"/>
      <w:r w:rsidRPr="00656A61">
        <w:rPr>
          <w:rFonts w:ascii="Arial" w:hAnsi="Arial" w:cs="Arial"/>
        </w:rPr>
        <w:t>.</w:t>
      </w:r>
      <w:r w:rsidRPr="00656A61">
        <w:rPr>
          <w:rFonts w:ascii="Arial" w:eastAsia="Times New Roman" w:hAnsi="Arial" w:cs="Arial"/>
          <w:sz w:val="24"/>
          <w:szCs w:val="24"/>
        </w:rPr>
        <w:t xml:space="preserve"> </w:t>
      </w:r>
    </w:p>
    <w:p w:rsidR="00935234" w:rsidRPr="00656A61" w:rsidRDefault="00935234" w:rsidP="007F417C">
      <w:pPr>
        <w:numPr>
          <w:ilvl w:val="0"/>
          <w:numId w:val="26"/>
        </w:numPr>
        <w:spacing w:after="120" w:line="240" w:lineRule="auto"/>
        <w:textAlignment w:val="center"/>
        <w:rPr>
          <w:rFonts w:ascii="Arial" w:hAnsi="Arial" w:cs="Arial"/>
        </w:rPr>
      </w:pPr>
      <w:r w:rsidRPr="00656A61">
        <w:rPr>
          <w:rFonts w:ascii="Arial" w:hAnsi="Arial" w:cs="Arial"/>
        </w:rPr>
        <w:t xml:space="preserve">On the </w:t>
      </w:r>
      <w:r w:rsidRPr="00656A61">
        <w:rPr>
          <w:rFonts w:ascii="Arial" w:hAnsi="Arial" w:cs="Arial"/>
          <w:b/>
          <w:iCs/>
        </w:rPr>
        <w:t>Instance Configuration</w:t>
      </w:r>
      <w:r w:rsidRPr="00656A61">
        <w:rPr>
          <w:rFonts w:ascii="Arial" w:hAnsi="Arial" w:cs="Arial"/>
        </w:rPr>
        <w:t xml:space="preserve"> page, verify that </w:t>
      </w:r>
      <w:r w:rsidRPr="00656A61">
        <w:rPr>
          <w:rFonts w:ascii="Arial" w:hAnsi="Arial" w:cs="Arial"/>
          <w:b/>
          <w:bCs/>
        </w:rPr>
        <w:t>Default instance</w:t>
      </w:r>
      <w:r w:rsidRPr="00656A61">
        <w:rPr>
          <w:rFonts w:ascii="Arial" w:hAnsi="Arial" w:cs="Arial"/>
        </w:rPr>
        <w:t xml:space="preserve"> is selected and then click </w:t>
      </w:r>
      <w:proofErr w:type="gramStart"/>
      <w:r w:rsidRPr="00656A61">
        <w:rPr>
          <w:rFonts w:ascii="Arial" w:hAnsi="Arial" w:cs="Arial"/>
          <w:b/>
          <w:bCs/>
        </w:rPr>
        <w:t>Next</w:t>
      </w:r>
      <w:proofErr w:type="gramEnd"/>
      <w:r w:rsidRPr="00656A61">
        <w:rPr>
          <w:rFonts w:ascii="Arial" w:hAnsi="Arial" w:cs="Arial"/>
        </w:rPr>
        <w:t>.</w:t>
      </w:r>
      <w:r w:rsidRPr="00656A61">
        <w:rPr>
          <w:rFonts w:ascii="Arial" w:eastAsia="Times New Roman" w:hAnsi="Arial" w:cs="Arial"/>
          <w:sz w:val="24"/>
          <w:szCs w:val="24"/>
        </w:rPr>
        <w:t xml:space="preserve"> </w:t>
      </w:r>
    </w:p>
    <w:p w:rsidR="00935234" w:rsidRPr="00656A61" w:rsidRDefault="00935234" w:rsidP="007F417C">
      <w:pPr>
        <w:numPr>
          <w:ilvl w:val="0"/>
          <w:numId w:val="26"/>
        </w:numPr>
        <w:spacing w:after="120" w:line="240" w:lineRule="auto"/>
        <w:textAlignment w:val="center"/>
        <w:rPr>
          <w:rFonts w:ascii="Arial" w:hAnsi="Arial" w:cs="Arial"/>
        </w:rPr>
      </w:pPr>
      <w:r w:rsidRPr="00656A61">
        <w:rPr>
          <w:rFonts w:ascii="Arial" w:hAnsi="Arial" w:cs="Arial"/>
        </w:rPr>
        <w:t xml:space="preserve">On the </w:t>
      </w:r>
      <w:r w:rsidRPr="00656A61">
        <w:rPr>
          <w:rFonts w:ascii="Arial" w:hAnsi="Arial" w:cs="Arial"/>
          <w:b/>
          <w:iCs/>
        </w:rPr>
        <w:t>Disk Space Requirements</w:t>
      </w:r>
      <w:r w:rsidRPr="00656A61">
        <w:rPr>
          <w:rFonts w:ascii="Arial" w:hAnsi="Arial" w:cs="Arial"/>
        </w:rPr>
        <w:t xml:space="preserve"> page, click </w:t>
      </w:r>
      <w:proofErr w:type="gramStart"/>
      <w:r w:rsidRPr="00656A61">
        <w:rPr>
          <w:rFonts w:ascii="Arial" w:hAnsi="Arial" w:cs="Arial"/>
          <w:b/>
          <w:bCs/>
        </w:rPr>
        <w:t>Next</w:t>
      </w:r>
      <w:proofErr w:type="gramEnd"/>
      <w:r w:rsidRPr="00656A61">
        <w:rPr>
          <w:rFonts w:ascii="Arial" w:hAnsi="Arial" w:cs="Arial"/>
        </w:rPr>
        <w:t>.</w:t>
      </w:r>
      <w:r w:rsidRPr="00656A61">
        <w:rPr>
          <w:rFonts w:ascii="Arial" w:eastAsia="Times New Roman" w:hAnsi="Arial" w:cs="Arial"/>
          <w:sz w:val="24"/>
          <w:szCs w:val="24"/>
        </w:rPr>
        <w:t xml:space="preserve"> </w:t>
      </w:r>
    </w:p>
    <w:p w:rsidR="00FE20C4" w:rsidRPr="00656A61" w:rsidRDefault="00935234" w:rsidP="007F417C">
      <w:pPr>
        <w:numPr>
          <w:ilvl w:val="0"/>
          <w:numId w:val="26"/>
        </w:numPr>
        <w:spacing w:after="120" w:line="240" w:lineRule="auto"/>
        <w:textAlignment w:val="center"/>
        <w:rPr>
          <w:rFonts w:ascii="Arial" w:hAnsi="Arial" w:cs="Arial"/>
        </w:rPr>
      </w:pPr>
      <w:r w:rsidRPr="00656A61">
        <w:rPr>
          <w:rFonts w:ascii="Arial" w:hAnsi="Arial" w:cs="Arial"/>
        </w:rPr>
        <w:t>On the</w:t>
      </w:r>
      <w:r w:rsidRPr="00656A61">
        <w:rPr>
          <w:rFonts w:ascii="Arial" w:hAnsi="Arial" w:cs="Arial"/>
          <w:i/>
          <w:iCs/>
        </w:rPr>
        <w:t xml:space="preserve"> </w:t>
      </w:r>
      <w:r w:rsidRPr="00656A61">
        <w:rPr>
          <w:rFonts w:ascii="Arial" w:hAnsi="Arial" w:cs="Arial"/>
          <w:b/>
          <w:iCs/>
        </w:rPr>
        <w:t>Server Configuration</w:t>
      </w:r>
      <w:r w:rsidRPr="00656A61">
        <w:rPr>
          <w:rFonts w:ascii="Arial" w:hAnsi="Arial" w:cs="Arial"/>
        </w:rPr>
        <w:t xml:space="preserve"> page, change the account </w:t>
      </w:r>
      <w:r w:rsidR="005D0704" w:rsidRPr="00656A61">
        <w:rPr>
          <w:rFonts w:ascii="Arial" w:hAnsi="Arial" w:cs="Arial"/>
        </w:rPr>
        <w:t xml:space="preserve">used </w:t>
      </w:r>
      <w:r w:rsidRPr="00656A61">
        <w:rPr>
          <w:rFonts w:ascii="Arial" w:hAnsi="Arial" w:cs="Arial"/>
        </w:rPr>
        <w:t>for the</w:t>
      </w:r>
      <w:r w:rsidR="005D0704" w:rsidRPr="00656A61">
        <w:rPr>
          <w:rFonts w:ascii="Arial" w:hAnsi="Arial" w:cs="Arial"/>
        </w:rPr>
        <w:t xml:space="preserve"> following</w:t>
      </w:r>
      <w:r w:rsidRPr="00656A61">
        <w:rPr>
          <w:rFonts w:ascii="Arial" w:hAnsi="Arial" w:cs="Arial"/>
        </w:rPr>
        <w:t xml:space="preserve"> services: </w:t>
      </w:r>
    </w:p>
    <w:p w:rsidR="00FE20C4" w:rsidRPr="00656A61" w:rsidRDefault="00935234" w:rsidP="007F417C">
      <w:pPr>
        <w:numPr>
          <w:ilvl w:val="1"/>
          <w:numId w:val="26"/>
        </w:numPr>
        <w:spacing w:after="120" w:line="240" w:lineRule="auto"/>
        <w:textAlignment w:val="center"/>
        <w:rPr>
          <w:rFonts w:ascii="Arial" w:hAnsi="Arial" w:cs="Arial"/>
        </w:rPr>
      </w:pPr>
      <w:r w:rsidRPr="00656A61">
        <w:rPr>
          <w:rFonts w:ascii="Arial" w:hAnsi="Arial" w:cs="Arial"/>
          <w:b/>
        </w:rPr>
        <w:t>SQL Server Agent</w:t>
      </w:r>
      <w:r w:rsidR="005D0704" w:rsidRPr="00656A61">
        <w:rPr>
          <w:rFonts w:ascii="Arial" w:hAnsi="Arial" w:cs="Arial"/>
          <w:b/>
        </w:rPr>
        <w:t>:</w:t>
      </w:r>
      <w:r w:rsidRPr="00656A61">
        <w:rPr>
          <w:rFonts w:ascii="Arial" w:hAnsi="Arial" w:cs="Arial"/>
        </w:rPr>
        <w:t xml:space="preserve"> </w:t>
      </w:r>
      <w:r w:rsidR="005D0704" w:rsidRPr="004E7DA0">
        <w:rPr>
          <w:rFonts w:ascii="Arial" w:hAnsi="Arial" w:cs="Arial"/>
        </w:rPr>
        <w:t>BI</w:t>
      </w:r>
      <w:r w:rsidR="00FE20C4" w:rsidRPr="004E7DA0">
        <w:rPr>
          <w:rFonts w:ascii="Arial" w:hAnsi="Arial" w:cs="Arial"/>
        </w:rPr>
        <w:t>\</w:t>
      </w:r>
      <w:proofErr w:type="spellStart"/>
      <w:r w:rsidR="00FE20C4" w:rsidRPr="004E7DA0">
        <w:rPr>
          <w:rFonts w:ascii="Arial" w:hAnsi="Arial" w:cs="Arial"/>
        </w:rPr>
        <w:t>BIService</w:t>
      </w:r>
      <w:proofErr w:type="spellEnd"/>
      <w:r w:rsidR="005D0704" w:rsidRPr="00656A61">
        <w:rPr>
          <w:rFonts w:ascii="Arial" w:hAnsi="Arial" w:cs="Arial"/>
        </w:rPr>
        <w:t xml:space="preserve"> </w:t>
      </w:r>
    </w:p>
    <w:p w:rsidR="00FE20C4" w:rsidRPr="00656A61" w:rsidRDefault="00935234" w:rsidP="007F417C">
      <w:pPr>
        <w:numPr>
          <w:ilvl w:val="1"/>
          <w:numId w:val="26"/>
        </w:numPr>
        <w:spacing w:after="120" w:line="240" w:lineRule="auto"/>
        <w:textAlignment w:val="center"/>
        <w:rPr>
          <w:rFonts w:ascii="Arial" w:hAnsi="Arial" w:cs="Arial"/>
        </w:rPr>
      </w:pPr>
      <w:r w:rsidRPr="00656A61">
        <w:rPr>
          <w:rFonts w:ascii="Arial" w:hAnsi="Arial" w:cs="Arial"/>
          <w:b/>
        </w:rPr>
        <w:t>SQL Server Database Engine</w:t>
      </w:r>
      <w:r w:rsidRPr="00656A61">
        <w:rPr>
          <w:rFonts w:ascii="Arial" w:hAnsi="Arial" w:cs="Arial"/>
        </w:rPr>
        <w:t xml:space="preserve"> </w:t>
      </w:r>
      <w:r w:rsidR="005D0704" w:rsidRPr="004E7DA0">
        <w:rPr>
          <w:rFonts w:ascii="Arial" w:hAnsi="Arial" w:cs="Arial"/>
        </w:rPr>
        <w:t>BI</w:t>
      </w:r>
      <w:r w:rsidRPr="004E7DA0">
        <w:rPr>
          <w:rFonts w:ascii="Arial" w:hAnsi="Arial" w:cs="Arial"/>
        </w:rPr>
        <w:t>\</w:t>
      </w:r>
      <w:proofErr w:type="spellStart"/>
      <w:r w:rsidRPr="004E7DA0">
        <w:rPr>
          <w:rFonts w:ascii="Arial" w:hAnsi="Arial" w:cs="Arial"/>
        </w:rPr>
        <w:t>BIService</w:t>
      </w:r>
      <w:proofErr w:type="spellEnd"/>
      <w:r w:rsidRPr="00656A61">
        <w:rPr>
          <w:rFonts w:ascii="Arial" w:hAnsi="Arial" w:cs="Arial"/>
        </w:rPr>
        <w:t xml:space="preserve"> </w:t>
      </w:r>
    </w:p>
    <w:p w:rsidR="00935234" w:rsidRPr="00656A61" w:rsidRDefault="00FE20C4" w:rsidP="007F417C">
      <w:pPr>
        <w:numPr>
          <w:ilvl w:val="0"/>
          <w:numId w:val="26"/>
        </w:numPr>
        <w:spacing w:after="120" w:line="240" w:lineRule="auto"/>
        <w:textAlignment w:val="center"/>
        <w:rPr>
          <w:rFonts w:ascii="Arial" w:hAnsi="Arial" w:cs="Arial"/>
        </w:rPr>
      </w:pPr>
      <w:r w:rsidRPr="00656A61">
        <w:rPr>
          <w:rFonts w:ascii="Arial" w:hAnsi="Arial" w:cs="Arial"/>
        </w:rPr>
        <w:t xml:space="preserve">Enter </w:t>
      </w:r>
      <w:r w:rsidR="00935234" w:rsidRPr="00656A61">
        <w:rPr>
          <w:rFonts w:ascii="Arial" w:hAnsi="Arial" w:cs="Arial"/>
        </w:rPr>
        <w:t>the appropriate password</w:t>
      </w:r>
      <w:r w:rsidRPr="00656A61">
        <w:rPr>
          <w:rFonts w:ascii="Arial" w:hAnsi="Arial" w:cs="Arial"/>
        </w:rPr>
        <w:t xml:space="preserve"> for each account</w:t>
      </w:r>
      <w:r w:rsidR="00656A61">
        <w:rPr>
          <w:rFonts w:ascii="Arial" w:hAnsi="Arial" w:cs="Arial"/>
        </w:rPr>
        <w:t xml:space="preserve"> (in this scenario, p@ssword1)</w:t>
      </w:r>
      <w:r w:rsidR="00935234" w:rsidRPr="00656A61">
        <w:rPr>
          <w:rFonts w:ascii="Arial" w:hAnsi="Arial" w:cs="Arial"/>
        </w:rPr>
        <w:t xml:space="preserve">, and then click </w:t>
      </w:r>
      <w:r w:rsidR="00935234" w:rsidRPr="00656A61">
        <w:rPr>
          <w:rFonts w:ascii="Arial" w:hAnsi="Arial" w:cs="Arial"/>
          <w:b/>
          <w:bCs/>
        </w:rPr>
        <w:t>Next</w:t>
      </w:r>
      <w:r w:rsidR="00935234" w:rsidRPr="00656A61">
        <w:rPr>
          <w:rFonts w:ascii="Arial" w:hAnsi="Arial" w:cs="Arial"/>
        </w:rPr>
        <w:t>.</w:t>
      </w:r>
      <w:r w:rsidR="00935234" w:rsidRPr="00656A61">
        <w:rPr>
          <w:rFonts w:ascii="Arial" w:eastAsia="Times New Roman" w:hAnsi="Arial" w:cs="Arial"/>
          <w:sz w:val="24"/>
          <w:szCs w:val="24"/>
        </w:rPr>
        <w:t xml:space="preserve"> </w:t>
      </w:r>
    </w:p>
    <w:p w:rsidR="00935234" w:rsidRPr="00656A61" w:rsidRDefault="00935234" w:rsidP="007F417C">
      <w:pPr>
        <w:numPr>
          <w:ilvl w:val="0"/>
          <w:numId w:val="26"/>
        </w:numPr>
        <w:spacing w:after="120" w:line="240" w:lineRule="auto"/>
        <w:textAlignment w:val="center"/>
        <w:rPr>
          <w:rFonts w:ascii="Arial" w:hAnsi="Arial" w:cs="Arial"/>
        </w:rPr>
      </w:pPr>
      <w:r w:rsidRPr="00656A61">
        <w:rPr>
          <w:rFonts w:ascii="Arial" w:hAnsi="Arial" w:cs="Arial"/>
        </w:rPr>
        <w:t xml:space="preserve">On the </w:t>
      </w:r>
      <w:r w:rsidRPr="00656A61">
        <w:rPr>
          <w:rFonts w:ascii="Arial" w:hAnsi="Arial" w:cs="Arial"/>
          <w:b/>
          <w:iCs/>
        </w:rPr>
        <w:t>Database Engine Configuration</w:t>
      </w:r>
      <w:r w:rsidRPr="00656A61">
        <w:rPr>
          <w:rFonts w:ascii="Arial" w:hAnsi="Arial" w:cs="Arial"/>
        </w:rPr>
        <w:t xml:space="preserve"> page, click </w:t>
      </w:r>
      <w:r w:rsidRPr="00656A61">
        <w:rPr>
          <w:rFonts w:ascii="Arial" w:hAnsi="Arial" w:cs="Arial"/>
          <w:b/>
          <w:bCs/>
        </w:rPr>
        <w:t>Add Current User</w:t>
      </w:r>
      <w:r w:rsidRPr="00656A61">
        <w:rPr>
          <w:rFonts w:ascii="Arial" w:hAnsi="Arial" w:cs="Arial"/>
        </w:rPr>
        <w:t xml:space="preserve"> to specify the current user as a SQL Server administrator. </w:t>
      </w:r>
    </w:p>
    <w:p w:rsidR="00935234" w:rsidRPr="00656A61" w:rsidRDefault="00935234" w:rsidP="007F417C">
      <w:pPr>
        <w:numPr>
          <w:ilvl w:val="0"/>
          <w:numId w:val="26"/>
        </w:numPr>
        <w:spacing w:after="120" w:line="240" w:lineRule="auto"/>
        <w:textAlignment w:val="center"/>
        <w:rPr>
          <w:rFonts w:ascii="Arial" w:hAnsi="Arial" w:cs="Arial"/>
        </w:rPr>
      </w:pPr>
      <w:r w:rsidRPr="00656A61">
        <w:rPr>
          <w:rFonts w:ascii="Arial" w:hAnsi="Arial" w:cs="Arial"/>
        </w:rPr>
        <w:t xml:space="preserve">On the </w:t>
      </w:r>
      <w:r w:rsidRPr="00656A61">
        <w:rPr>
          <w:rFonts w:ascii="Arial" w:hAnsi="Arial" w:cs="Arial"/>
          <w:b/>
          <w:iCs/>
        </w:rPr>
        <w:t>Error Reporting</w:t>
      </w:r>
      <w:r w:rsidRPr="00656A61">
        <w:rPr>
          <w:rFonts w:ascii="Arial" w:hAnsi="Arial" w:cs="Arial"/>
        </w:rPr>
        <w:t xml:space="preserve"> page, click </w:t>
      </w:r>
      <w:proofErr w:type="gramStart"/>
      <w:r w:rsidRPr="00656A61">
        <w:rPr>
          <w:rFonts w:ascii="Arial" w:hAnsi="Arial" w:cs="Arial"/>
          <w:b/>
          <w:bCs/>
        </w:rPr>
        <w:t>Next</w:t>
      </w:r>
      <w:proofErr w:type="gramEnd"/>
      <w:r w:rsidRPr="00656A61">
        <w:rPr>
          <w:rFonts w:ascii="Arial" w:hAnsi="Arial" w:cs="Arial"/>
        </w:rPr>
        <w:t xml:space="preserve">. </w:t>
      </w:r>
    </w:p>
    <w:p w:rsidR="00935234" w:rsidRPr="00656A61" w:rsidRDefault="00935234" w:rsidP="007F417C">
      <w:pPr>
        <w:numPr>
          <w:ilvl w:val="0"/>
          <w:numId w:val="26"/>
        </w:numPr>
        <w:spacing w:after="120" w:line="240" w:lineRule="auto"/>
        <w:textAlignment w:val="center"/>
        <w:rPr>
          <w:rFonts w:ascii="Arial" w:hAnsi="Arial" w:cs="Arial"/>
        </w:rPr>
      </w:pPr>
      <w:r w:rsidRPr="00656A61">
        <w:rPr>
          <w:rFonts w:ascii="Arial" w:hAnsi="Arial" w:cs="Arial"/>
        </w:rPr>
        <w:lastRenderedPageBreak/>
        <w:t>On the</w:t>
      </w:r>
      <w:r w:rsidRPr="00656A61">
        <w:rPr>
          <w:rFonts w:ascii="Arial" w:hAnsi="Arial" w:cs="Arial"/>
          <w:i/>
          <w:iCs/>
        </w:rPr>
        <w:t xml:space="preserve"> </w:t>
      </w:r>
      <w:r w:rsidRPr="00656A61">
        <w:rPr>
          <w:rFonts w:ascii="Arial" w:hAnsi="Arial" w:cs="Arial"/>
          <w:b/>
          <w:iCs/>
        </w:rPr>
        <w:t>Installation Configuration Rules</w:t>
      </w:r>
      <w:r w:rsidRPr="00656A61">
        <w:rPr>
          <w:rFonts w:ascii="Arial" w:hAnsi="Arial" w:cs="Arial"/>
        </w:rPr>
        <w:t xml:space="preserve"> page, click </w:t>
      </w:r>
      <w:proofErr w:type="gramStart"/>
      <w:r w:rsidRPr="00656A61">
        <w:rPr>
          <w:rFonts w:ascii="Arial" w:hAnsi="Arial" w:cs="Arial"/>
          <w:b/>
          <w:bCs/>
        </w:rPr>
        <w:t>Next</w:t>
      </w:r>
      <w:proofErr w:type="gramEnd"/>
      <w:r w:rsidRPr="00656A61">
        <w:rPr>
          <w:rFonts w:ascii="Arial" w:hAnsi="Arial" w:cs="Arial"/>
        </w:rPr>
        <w:t xml:space="preserve">. </w:t>
      </w:r>
    </w:p>
    <w:p w:rsidR="00935234" w:rsidRPr="00656A61" w:rsidRDefault="00935234" w:rsidP="007F417C">
      <w:pPr>
        <w:numPr>
          <w:ilvl w:val="0"/>
          <w:numId w:val="26"/>
        </w:numPr>
        <w:spacing w:after="120" w:line="240" w:lineRule="auto"/>
        <w:textAlignment w:val="center"/>
        <w:rPr>
          <w:rFonts w:ascii="Arial" w:hAnsi="Arial" w:cs="Arial"/>
        </w:rPr>
      </w:pPr>
      <w:r w:rsidRPr="00656A61">
        <w:rPr>
          <w:rFonts w:ascii="Arial" w:hAnsi="Arial" w:cs="Arial"/>
        </w:rPr>
        <w:t xml:space="preserve">On the </w:t>
      </w:r>
      <w:r w:rsidRPr="00656A61">
        <w:rPr>
          <w:rFonts w:ascii="Arial" w:hAnsi="Arial" w:cs="Arial"/>
          <w:b/>
          <w:iCs/>
        </w:rPr>
        <w:t xml:space="preserve">Ready to </w:t>
      </w:r>
      <w:proofErr w:type="gramStart"/>
      <w:r w:rsidRPr="00656A61">
        <w:rPr>
          <w:rFonts w:ascii="Arial" w:hAnsi="Arial" w:cs="Arial"/>
          <w:b/>
          <w:iCs/>
        </w:rPr>
        <w:t>Install</w:t>
      </w:r>
      <w:proofErr w:type="gramEnd"/>
      <w:r w:rsidRPr="00656A61">
        <w:rPr>
          <w:rFonts w:ascii="Arial" w:hAnsi="Arial" w:cs="Arial"/>
        </w:rPr>
        <w:t xml:space="preserve"> page, click </w:t>
      </w:r>
      <w:r w:rsidRPr="00656A61">
        <w:rPr>
          <w:rFonts w:ascii="Arial" w:hAnsi="Arial" w:cs="Arial"/>
          <w:b/>
          <w:bCs/>
        </w:rPr>
        <w:t>Install</w:t>
      </w:r>
      <w:r w:rsidRPr="00656A61">
        <w:rPr>
          <w:rFonts w:ascii="Arial" w:hAnsi="Arial" w:cs="Arial"/>
        </w:rPr>
        <w:t xml:space="preserve">. </w:t>
      </w:r>
    </w:p>
    <w:p w:rsidR="00935234" w:rsidRPr="00656A61" w:rsidRDefault="00935234" w:rsidP="007F417C">
      <w:pPr>
        <w:numPr>
          <w:ilvl w:val="0"/>
          <w:numId w:val="26"/>
        </w:numPr>
        <w:spacing w:after="120" w:line="240" w:lineRule="auto"/>
        <w:textAlignment w:val="center"/>
        <w:rPr>
          <w:rFonts w:ascii="Arial" w:hAnsi="Arial" w:cs="Arial"/>
        </w:rPr>
      </w:pPr>
      <w:r w:rsidRPr="00656A61">
        <w:rPr>
          <w:rFonts w:ascii="Arial" w:hAnsi="Arial" w:cs="Arial"/>
        </w:rPr>
        <w:t>When setup completes, verify that each feature installed successfully</w:t>
      </w:r>
      <w:r w:rsidR="005D0704" w:rsidRPr="00656A61">
        <w:rPr>
          <w:rFonts w:ascii="Arial" w:hAnsi="Arial" w:cs="Arial"/>
        </w:rPr>
        <w:t>,</w:t>
      </w:r>
      <w:r w:rsidRPr="00656A61">
        <w:rPr>
          <w:rFonts w:ascii="Arial" w:hAnsi="Arial" w:cs="Arial"/>
        </w:rPr>
        <w:t xml:space="preserve"> and then click </w:t>
      </w:r>
      <w:r w:rsidRPr="00656A61">
        <w:rPr>
          <w:rFonts w:ascii="Arial" w:hAnsi="Arial" w:cs="Arial"/>
          <w:b/>
          <w:bCs/>
        </w:rPr>
        <w:t>Close</w:t>
      </w:r>
      <w:r w:rsidRPr="00656A61">
        <w:rPr>
          <w:rFonts w:ascii="Arial" w:hAnsi="Arial" w:cs="Arial"/>
        </w:rPr>
        <w:t xml:space="preserve">. </w:t>
      </w:r>
    </w:p>
    <w:p w:rsidR="00935234" w:rsidRPr="00656A61" w:rsidRDefault="00935234" w:rsidP="007F417C">
      <w:pPr>
        <w:numPr>
          <w:ilvl w:val="0"/>
          <w:numId w:val="26"/>
        </w:numPr>
        <w:spacing w:after="120" w:line="240" w:lineRule="auto"/>
        <w:textAlignment w:val="center"/>
        <w:rPr>
          <w:rFonts w:ascii="Arial" w:hAnsi="Arial" w:cs="Arial"/>
        </w:rPr>
      </w:pPr>
      <w:r w:rsidRPr="00656A61">
        <w:rPr>
          <w:rFonts w:ascii="Arial" w:hAnsi="Arial" w:cs="Arial"/>
        </w:rPr>
        <w:t xml:space="preserve">Close the </w:t>
      </w:r>
      <w:r w:rsidRPr="00656A61">
        <w:rPr>
          <w:rFonts w:ascii="Arial" w:hAnsi="Arial" w:cs="Arial"/>
          <w:b/>
          <w:iCs/>
        </w:rPr>
        <w:t>SQL Server Installation Center</w:t>
      </w:r>
      <w:r w:rsidRPr="00656A61">
        <w:rPr>
          <w:rFonts w:ascii="Arial" w:hAnsi="Arial" w:cs="Arial"/>
        </w:rPr>
        <w:t xml:space="preserve"> page. </w:t>
      </w:r>
    </w:p>
    <w:p w:rsidR="00935234" w:rsidRPr="00656A61" w:rsidRDefault="00935234" w:rsidP="00723AB7">
      <w:pPr>
        <w:spacing w:after="120" w:line="240" w:lineRule="auto"/>
        <w:textAlignment w:val="center"/>
        <w:rPr>
          <w:rFonts w:ascii="Arial" w:hAnsi="Arial" w:cs="Arial"/>
        </w:rPr>
      </w:pPr>
      <w:r w:rsidRPr="00656A61">
        <w:rPr>
          <w:rFonts w:ascii="Arial" w:hAnsi="Arial" w:cs="Arial"/>
          <w:b/>
        </w:rPr>
        <w:t>Note</w:t>
      </w:r>
      <w:r w:rsidRPr="00656A61">
        <w:rPr>
          <w:rFonts w:ascii="Arial" w:hAnsi="Arial" w:cs="Arial"/>
        </w:rPr>
        <w:t xml:space="preserve">:  If you are prompted to restart your computer, do so. </w:t>
      </w:r>
    </w:p>
    <w:p w:rsidR="00935234" w:rsidRPr="00242C2D" w:rsidRDefault="00935234" w:rsidP="00935234">
      <w:pPr>
        <w:pStyle w:val="Heading3"/>
        <w:rPr>
          <w:rFonts w:ascii="Times New Roman" w:hAnsi="Times New Roman" w:cs="Times New Roman"/>
          <w:sz w:val="24"/>
          <w:szCs w:val="24"/>
        </w:rPr>
      </w:pPr>
      <w:bookmarkStart w:id="42" w:name="_Open_Firewall_Port"/>
      <w:bookmarkStart w:id="43" w:name="_Toc332020975"/>
      <w:bookmarkEnd w:id="42"/>
      <w:r w:rsidRPr="00242C2D">
        <w:t>Install SharePoint</w:t>
      </w:r>
      <w:r>
        <w:t xml:space="preserve"> 2010</w:t>
      </w:r>
      <w:bookmarkEnd w:id="43"/>
      <w:r>
        <w:t xml:space="preserve"> </w:t>
      </w:r>
    </w:p>
    <w:p w:rsidR="00935234" w:rsidRPr="00656A61" w:rsidRDefault="00FE20C4" w:rsidP="00723AB7">
      <w:pPr>
        <w:spacing w:after="120" w:line="240" w:lineRule="auto"/>
        <w:textAlignment w:val="center"/>
        <w:rPr>
          <w:rFonts w:ascii="Arial" w:hAnsi="Arial" w:cs="Arial"/>
          <w:bCs/>
        </w:rPr>
      </w:pPr>
      <w:r w:rsidRPr="00656A61">
        <w:rPr>
          <w:rFonts w:ascii="Arial" w:hAnsi="Arial" w:cs="Arial"/>
          <w:bCs/>
        </w:rPr>
        <w:t>I</w:t>
      </w:r>
      <w:r w:rsidR="002A67AC" w:rsidRPr="00656A61">
        <w:rPr>
          <w:rFonts w:ascii="Arial" w:hAnsi="Arial" w:cs="Arial"/>
          <w:bCs/>
        </w:rPr>
        <w:t>n this section, you will i</w:t>
      </w:r>
      <w:r w:rsidRPr="00656A61">
        <w:rPr>
          <w:rFonts w:ascii="Arial" w:hAnsi="Arial" w:cs="Arial"/>
          <w:bCs/>
        </w:rPr>
        <w:t>nstall either the Enterprise or Evaluation Edition of Share</w:t>
      </w:r>
      <w:r w:rsidR="003E28B7" w:rsidRPr="00656A61">
        <w:rPr>
          <w:rFonts w:ascii="Arial" w:hAnsi="Arial" w:cs="Arial"/>
          <w:bCs/>
        </w:rPr>
        <w:t>P</w:t>
      </w:r>
      <w:r w:rsidRPr="00656A61">
        <w:rPr>
          <w:rFonts w:ascii="Arial" w:hAnsi="Arial" w:cs="Arial"/>
          <w:bCs/>
        </w:rPr>
        <w:t>oint, using either the script provided, or the user interface for installation.</w:t>
      </w:r>
    </w:p>
    <w:p w:rsidR="005D0704" w:rsidRPr="00656A61" w:rsidRDefault="00935234" w:rsidP="00723AB7">
      <w:pPr>
        <w:spacing w:after="120" w:line="240" w:lineRule="auto"/>
        <w:textAlignment w:val="center"/>
        <w:rPr>
          <w:rFonts w:ascii="Arial" w:hAnsi="Arial" w:cs="Arial"/>
        </w:rPr>
      </w:pPr>
      <w:r w:rsidRPr="00656A61">
        <w:rPr>
          <w:rFonts w:ascii="Arial" w:hAnsi="Arial" w:cs="Arial"/>
        </w:rPr>
        <w:t xml:space="preserve">If needed, </w:t>
      </w:r>
      <w:r w:rsidR="00FE20C4" w:rsidRPr="00656A61">
        <w:rPr>
          <w:rFonts w:ascii="Arial" w:hAnsi="Arial" w:cs="Arial"/>
        </w:rPr>
        <w:t xml:space="preserve">you can </w:t>
      </w:r>
      <w:r w:rsidRPr="00656A61">
        <w:rPr>
          <w:rFonts w:ascii="Arial" w:hAnsi="Arial" w:cs="Arial"/>
        </w:rPr>
        <w:t xml:space="preserve">extract the binaries from the SharePointServer.exe </w:t>
      </w:r>
      <w:r w:rsidRPr="00656A61">
        <w:rPr>
          <w:rFonts w:ascii="Arial" w:hAnsi="Arial" w:cs="Arial"/>
          <w:bCs/>
        </w:rPr>
        <w:t>(or OfficeServer.exe)</w:t>
      </w:r>
      <w:r w:rsidRPr="00656A61">
        <w:rPr>
          <w:rFonts w:ascii="Arial" w:hAnsi="Arial" w:cs="Arial"/>
          <w:b/>
          <w:bCs/>
        </w:rPr>
        <w:t xml:space="preserve"> </w:t>
      </w:r>
      <w:r w:rsidRPr="00656A61">
        <w:rPr>
          <w:rFonts w:ascii="Arial" w:hAnsi="Arial" w:cs="Arial"/>
        </w:rPr>
        <w:t xml:space="preserve">file by </w:t>
      </w:r>
      <w:r w:rsidR="005D0704" w:rsidRPr="00656A61">
        <w:rPr>
          <w:rFonts w:ascii="Arial" w:hAnsi="Arial" w:cs="Arial"/>
        </w:rPr>
        <w:t xml:space="preserve">opening a </w:t>
      </w:r>
      <w:r w:rsidRPr="00656A61">
        <w:rPr>
          <w:rFonts w:ascii="Arial" w:hAnsi="Arial" w:cs="Arial"/>
        </w:rPr>
        <w:t>command prompt</w:t>
      </w:r>
      <w:r w:rsidR="005D0704" w:rsidRPr="00656A61">
        <w:rPr>
          <w:rFonts w:ascii="Arial" w:hAnsi="Arial" w:cs="Arial"/>
        </w:rPr>
        <w:t>, and executing the following command</w:t>
      </w:r>
      <w:r w:rsidRPr="00656A61">
        <w:rPr>
          <w:rFonts w:ascii="Arial" w:hAnsi="Arial" w:cs="Arial"/>
        </w:rPr>
        <w:t xml:space="preserve">: </w:t>
      </w:r>
    </w:p>
    <w:p w:rsidR="00FE20C4" w:rsidRDefault="00935234" w:rsidP="00723AB7">
      <w:pPr>
        <w:pStyle w:val="MtpsCodeSnippet"/>
        <w:spacing w:after="120"/>
      </w:pPr>
      <w:r w:rsidRPr="00242C2D">
        <w:t>SharePointServer.exe /</w:t>
      </w:r>
      <w:proofErr w:type="spellStart"/>
      <w:r w:rsidRPr="00242C2D">
        <w:t>extract</w:t>
      </w:r>
      <w:proofErr w:type="gramStart"/>
      <w:r w:rsidRPr="00242C2D">
        <w:t>:c</w:t>
      </w:r>
      <w:proofErr w:type="spellEnd"/>
      <w:proofErr w:type="gramEnd"/>
      <w:r w:rsidRPr="00242C2D">
        <w:t xml:space="preserve">:\SharePoint2010 </w:t>
      </w:r>
    </w:p>
    <w:p w:rsidR="00935234" w:rsidRPr="00656A61" w:rsidRDefault="00FE20C4" w:rsidP="00935234">
      <w:pPr>
        <w:spacing w:after="0" w:line="240" w:lineRule="auto"/>
        <w:textAlignment w:val="center"/>
        <w:rPr>
          <w:rFonts w:ascii="Arial" w:hAnsi="Arial" w:cs="Arial"/>
          <w:sz w:val="24"/>
          <w:szCs w:val="24"/>
        </w:rPr>
      </w:pPr>
      <w:r w:rsidRPr="00656A61">
        <w:rPr>
          <w:rFonts w:ascii="Arial" w:hAnsi="Arial" w:cs="Arial"/>
        </w:rPr>
        <w:t xml:space="preserve">Be sure to </w:t>
      </w:r>
      <w:r w:rsidR="00935234" w:rsidRPr="00656A61">
        <w:rPr>
          <w:rFonts w:ascii="Arial" w:hAnsi="Arial" w:cs="Arial"/>
        </w:rPr>
        <w:t>change the destination location as appropriate for your environment</w:t>
      </w:r>
      <w:r w:rsidRPr="00656A61">
        <w:rPr>
          <w:rFonts w:ascii="Arial" w:hAnsi="Arial" w:cs="Arial"/>
        </w:rPr>
        <w:t>.</w:t>
      </w:r>
    </w:p>
    <w:p w:rsidR="00935234" w:rsidRDefault="006D19B6" w:rsidP="00935234">
      <w:pPr>
        <w:pStyle w:val="Heading4"/>
      </w:pPr>
      <w:r>
        <w:t>Using scripts</w:t>
      </w:r>
    </w:p>
    <w:p w:rsidR="00F33D4E" w:rsidRPr="00F33D4E" w:rsidRDefault="00935234" w:rsidP="007F417C">
      <w:pPr>
        <w:pStyle w:val="ListParagraph"/>
        <w:numPr>
          <w:ilvl w:val="0"/>
          <w:numId w:val="20"/>
        </w:numPr>
        <w:spacing w:after="120" w:line="240" w:lineRule="auto"/>
        <w:contextualSpacing w:val="0"/>
        <w:textAlignment w:val="center"/>
        <w:rPr>
          <w:rFonts w:ascii="Arial" w:eastAsia="Times New Roman" w:hAnsi="Arial" w:cs="Arial"/>
          <w:sz w:val="24"/>
          <w:szCs w:val="24"/>
        </w:rPr>
      </w:pPr>
      <w:r w:rsidRPr="00F33D4E">
        <w:rPr>
          <w:rFonts w:ascii="Arial" w:eastAsia="Times New Roman" w:hAnsi="Arial" w:cs="Arial"/>
        </w:rPr>
        <w:t xml:space="preserve">At </w:t>
      </w:r>
      <w:r w:rsidR="003E28B7" w:rsidRPr="00F33D4E">
        <w:rPr>
          <w:rFonts w:ascii="Arial" w:eastAsia="Times New Roman" w:hAnsi="Arial" w:cs="Arial"/>
        </w:rPr>
        <w:t xml:space="preserve">an </w:t>
      </w:r>
      <w:r w:rsidRPr="00F33D4E">
        <w:rPr>
          <w:rFonts w:ascii="Arial" w:eastAsia="Times New Roman" w:hAnsi="Arial" w:cs="Arial"/>
        </w:rPr>
        <w:t>administrative command prompt, change to the folder containing your SharePoint 2010 binaries</w:t>
      </w:r>
      <w:r w:rsidR="00F33D4E">
        <w:rPr>
          <w:rFonts w:ascii="Arial" w:eastAsia="Times New Roman" w:hAnsi="Arial" w:cs="Arial"/>
        </w:rPr>
        <w:t>.</w:t>
      </w:r>
    </w:p>
    <w:p w:rsidR="00935234" w:rsidRPr="00F33D4E" w:rsidRDefault="00F33D4E" w:rsidP="007F417C">
      <w:pPr>
        <w:pStyle w:val="ListParagraph"/>
        <w:numPr>
          <w:ilvl w:val="0"/>
          <w:numId w:val="20"/>
        </w:numPr>
        <w:spacing w:after="120" w:line="240" w:lineRule="auto"/>
        <w:contextualSpacing w:val="0"/>
        <w:textAlignment w:val="center"/>
        <w:rPr>
          <w:rFonts w:ascii="Arial" w:eastAsia="Times New Roman" w:hAnsi="Arial" w:cs="Arial"/>
          <w:sz w:val="24"/>
          <w:szCs w:val="24"/>
        </w:rPr>
      </w:pPr>
      <w:r>
        <w:rPr>
          <w:rFonts w:ascii="Arial" w:eastAsia="Times New Roman" w:hAnsi="Arial" w:cs="Arial"/>
        </w:rPr>
        <w:t>E</w:t>
      </w:r>
      <w:r w:rsidR="00935234" w:rsidRPr="00F33D4E">
        <w:rPr>
          <w:rFonts w:ascii="Arial" w:eastAsia="Times New Roman" w:hAnsi="Arial" w:cs="Arial"/>
        </w:rPr>
        <w:t>xecute the following command.</w:t>
      </w:r>
    </w:p>
    <w:p w:rsidR="00935234" w:rsidRPr="00586042" w:rsidRDefault="00935234" w:rsidP="00723AB7">
      <w:pPr>
        <w:pStyle w:val="MtpsCodeSnippet"/>
        <w:spacing w:after="120"/>
        <w:ind w:left="720"/>
      </w:pPr>
      <w:r w:rsidRPr="00586042">
        <w:t>PrerequisiteInstaller.exe /unattended</w:t>
      </w:r>
    </w:p>
    <w:p w:rsidR="00935234" w:rsidRPr="00AD14BD" w:rsidRDefault="00935234" w:rsidP="00723AB7">
      <w:pPr>
        <w:pStyle w:val="ListParagraph"/>
        <w:spacing w:after="120"/>
        <w:contextualSpacing w:val="0"/>
        <w:rPr>
          <w:rFonts w:ascii="Arial" w:eastAsia="Times New Roman" w:hAnsi="Arial" w:cs="Arial"/>
        </w:rPr>
      </w:pPr>
      <w:r w:rsidRPr="00AD14BD">
        <w:rPr>
          <w:rFonts w:ascii="Arial" w:hAnsi="Arial" w:cs="Arial"/>
          <w:b/>
        </w:rPr>
        <w:t>Important:</w:t>
      </w:r>
      <w:r w:rsidRPr="00AD14BD">
        <w:rPr>
          <w:rFonts w:ascii="Arial" w:eastAsia="Times New Roman" w:hAnsi="Arial" w:cs="Arial"/>
        </w:rPr>
        <w:t xml:space="preserve"> When the prerequisites have been installed, run this command a second time. </w:t>
      </w:r>
      <w:r w:rsidRPr="00AD14BD">
        <w:rPr>
          <w:rFonts w:ascii="Arial" w:hAnsi="Arial" w:cs="Arial"/>
        </w:rPr>
        <w:t xml:space="preserve"> When installing the prerequisite files using the unattended switch, many times you will need to run this script twice to completely install all of the prerequisite files. </w:t>
      </w:r>
      <w:r w:rsidR="00F33D4E" w:rsidRPr="00AD14BD">
        <w:rPr>
          <w:rFonts w:ascii="Arial" w:hAnsi="Arial" w:cs="Arial"/>
        </w:rPr>
        <w:t>R</w:t>
      </w:r>
      <w:r w:rsidRPr="00AD14BD">
        <w:rPr>
          <w:rFonts w:ascii="Arial" w:hAnsi="Arial" w:cs="Arial"/>
        </w:rPr>
        <w:t xml:space="preserve">unning </w:t>
      </w:r>
      <w:r w:rsidR="00F33D4E" w:rsidRPr="00AD14BD">
        <w:rPr>
          <w:rFonts w:ascii="Arial" w:hAnsi="Arial" w:cs="Arial"/>
        </w:rPr>
        <w:t xml:space="preserve">the script </w:t>
      </w:r>
      <w:r w:rsidRPr="00AD14BD">
        <w:rPr>
          <w:rFonts w:ascii="Arial" w:hAnsi="Arial" w:cs="Arial"/>
        </w:rPr>
        <w:t xml:space="preserve">twice does no harm, </w:t>
      </w:r>
      <w:r w:rsidR="00F33D4E" w:rsidRPr="00AD14BD">
        <w:rPr>
          <w:rFonts w:ascii="Arial" w:hAnsi="Arial" w:cs="Arial"/>
        </w:rPr>
        <w:t xml:space="preserve">so you can </w:t>
      </w:r>
      <w:r w:rsidRPr="00AD14BD">
        <w:rPr>
          <w:rFonts w:ascii="Arial" w:hAnsi="Arial" w:cs="Arial"/>
        </w:rPr>
        <w:t xml:space="preserve">run it twice </w:t>
      </w:r>
      <w:r w:rsidR="00F33D4E" w:rsidRPr="00AD14BD">
        <w:rPr>
          <w:rFonts w:ascii="Arial" w:hAnsi="Arial" w:cs="Arial"/>
        </w:rPr>
        <w:t>just to be sure all components are installed</w:t>
      </w:r>
      <w:r w:rsidRPr="00AD14BD">
        <w:rPr>
          <w:rFonts w:ascii="Arial" w:hAnsi="Arial" w:cs="Arial"/>
        </w:rPr>
        <w:t>.</w:t>
      </w:r>
    </w:p>
    <w:p w:rsidR="00935234" w:rsidRPr="00F33D4E" w:rsidRDefault="00935234" w:rsidP="007F417C">
      <w:pPr>
        <w:pStyle w:val="ListParagraph"/>
        <w:numPr>
          <w:ilvl w:val="0"/>
          <w:numId w:val="20"/>
        </w:numPr>
        <w:spacing w:after="120" w:line="240" w:lineRule="auto"/>
        <w:contextualSpacing w:val="0"/>
        <w:textAlignment w:val="center"/>
        <w:rPr>
          <w:rFonts w:ascii="Arial" w:eastAsia="Times New Roman" w:hAnsi="Arial" w:cs="Arial"/>
        </w:rPr>
      </w:pPr>
      <w:r w:rsidRPr="00F33D4E">
        <w:rPr>
          <w:rFonts w:ascii="Arial" w:eastAsia="Times New Roman" w:hAnsi="Arial" w:cs="Arial"/>
        </w:rPr>
        <w:t>Copy the config.xml file from the .\Files\</w:t>
      </w:r>
      <w:proofErr w:type="spellStart"/>
      <w:r w:rsidRPr="00F33D4E">
        <w:rPr>
          <w:rFonts w:ascii="Arial" w:eastAsia="Times New Roman" w:hAnsi="Arial" w:cs="Arial"/>
        </w:rPr>
        <w:t>SetupFarmSilent</w:t>
      </w:r>
      <w:proofErr w:type="spellEnd"/>
      <w:r w:rsidRPr="00F33D4E">
        <w:rPr>
          <w:rFonts w:ascii="Arial" w:eastAsia="Times New Roman" w:hAnsi="Arial" w:cs="Arial"/>
        </w:rPr>
        <w:t xml:space="preserve"> folder within the SharePoint 2010 binaries to a folder called </w:t>
      </w:r>
      <w:proofErr w:type="spellStart"/>
      <w:r w:rsidRPr="00F33D4E">
        <w:rPr>
          <w:rFonts w:ascii="Arial" w:eastAsia="Times New Roman" w:hAnsi="Arial" w:cs="Arial"/>
        </w:rPr>
        <w:t>InstallScripts</w:t>
      </w:r>
      <w:proofErr w:type="spellEnd"/>
      <w:r w:rsidRPr="00F33D4E">
        <w:rPr>
          <w:rFonts w:ascii="Arial" w:eastAsia="Times New Roman" w:hAnsi="Arial" w:cs="Arial"/>
        </w:rPr>
        <w:t>.</w:t>
      </w:r>
    </w:p>
    <w:p w:rsidR="00935234" w:rsidRPr="00F33D4E" w:rsidRDefault="00935234" w:rsidP="007F417C">
      <w:pPr>
        <w:pStyle w:val="ListParagraph"/>
        <w:numPr>
          <w:ilvl w:val="0"/>
          <w:numId w:val="20"/>
        </w:numPr>
        <w:spacing w:after="120" w:line="240" w:lineRule="auto"/>
        <w:contextualSpacing w:val="0"/>
        <w:textAlignment w:val="center"/>
        <w:rPr>
          <w:rFonts w:ascii="Arial" w:eastAsia="Times New Roman" w:hAnsi="Arial" w:cs="Arial"/>
        </w:rPr>
      </w:pPr>
      <w:r w:rsidRPr="00F33D4E">
        <w:rPr>
          <w:rFonts w:ascii="Arial" w:eastAsia="Times New Roman" w:hAnsi="Arial" w:cs="Arial"/>
        </w:rPr>
        <w:t>Modify the xml file by adding your PID where indicated in the file</w:t>
      </w:r>
      <w:r w:rsidR="002A67AC" w:rsidRPr="00F33D4E">
        <w:rPr>
          <w:rFonts w:ascii="Arial" w:eastAsia="Times New Roman" w:hAnsi="Arial" w:cs="Arial"/>
        </w:rPr>
        <w:t>,</w:t>
      </w:r>
      <w:r w:rsidRPr="00F33D4E">
        <w:rPr>
          <w:rFonts w:ascii="Arial" w:eastAsia="Times New Roman" w:hAnsi="Arial" w:cs="Arial"/>
        </w:rPr>
        <w:t xml:space="preserve"> or use the config.xml in the </w:t>
      </w:r>
      <w:proofErr w:type="spellStart"/>
      <w:r w:rsidRPr="00F33D4E">
        <w:rPr>
          <w:rFonts w:ascii="Arial" w:eastAsia="Times New Roman" w:hAnsi="Arial" w:cs="Arial"/>
        </w:rPr>
        <w:t>InstallScripts</w:t>
      </w:r>
      <w:proofErr w:type="spellEnd"/>
      <w:r w:rsidRPr="00F33D4E">
        <w:rPr>
          <w:rFonts w:ascii="Arial" w:eastAsia="Times New Roman" w:hAnsi="Arial" w:cs="Arial"/>
        </w:rPr>
        <w:t xml:space="preserve"> folder.</w:t>
      </w:r>
    </w:p>
    <w:p w:rsidR="00935234" w:rsidRPr="00AD14BD" w:rsidRDefault="00935234" w:rsidP="00723AB7">
      <w:pPr>
        <w:pStyle w:val="ListParagraph"/>
        <w:spacing w:after="120"/>
        <w:contextualSpacing w:val="0"/>
        <w:rPr>
          <w:rFonts w:ascii="Arial" w:hAnsi="Arial" w:cs="Arial"/>
        </w:rPr>
      </w:pPr>
      <w:r w:rsidRPr="00AD14BD">
        <w:rPr>
          <w:rFonts w:ascii="Arial" w:hAnsi="Arial" w:cs="Arial"/>
          <w:b/>
        </w:rPr>
        <w:t>Tip</w:t>
      </w:r>
      <w:r w:rsidRPr="00AD14BD">
        <w:rPr>
          <w:rFonts w:ascii="Arial" w:hAnsi="Arial" w:cs="Arial"/>
        </w:rPr>
        <w:t xml:space="preserve">: </w:t>
      </w:r>
      <w:r w:rsidR="000450A0" w:rsidRPr="00AD14BD">
        <w:rPr>
          <w:rFonts w:ascii="Arial" w:hAnsi="Arial" w:cs="Arial"/>
        </w:rPr>
        <w:t>T</w:t>
      </w:r>
      <w:r w:rsidRPr="00AD14BD">
        <w:rPr>
          <w:rFonts w:ascii="Arial" w:hAnsi="Arial" w:cs="Arial"/>
        </w:rPr>
        <w:t xml:space="preserve">he PID for the Enterprise Edition trial is </w:t>
      </w:r>
      <w:r w:rsidRPr="00AD14BD">
        <w:rPr>
          <w:rStyle w:val="Emphasis"/>
          <w:rFonts w:ascii="Arial" w:hAnsi="Arial" w:cs="Arial"/>
          <w:lang w:val="en"/>
        </w:rPr>
        <w:t>VK7BD-VBKWR-6FHD9-Q3HM9-6PKMX</w:t>
      </w:r>
    </w:p>
    <w:p w:rsidR="00935234" w:rsidRPr="00F33D4E" w:rsidRDefault="000450A0" w:rsidP="007F417C">
      <w:pPr>
        <w:pStyle w:val="ListParagraph"/>
        <w:numPr>
          <w:ilvl w:val="0"/>
          <w:numId w:val="20"/>
        </w:numPr>
        <w:spacing w:after="120" w:line="240" w:lineRule="auto"/>
        <w:contextualSpacing w:val="0"/>
        <w:textAlignment w:val="center"/>
        <w:rPr>
          <w:rFonts w:ascii="Arial" w:eastAsia="Times New Roman" w:hAnsi="Arial" w:cs="Arial"/>
        </w:rPr>
      </w:pPr>
      <w:r w:rsidRPr="00F33D4E">
        <w:rPr>
          <w:rFonts w:ascii="Arial" w:eastAsia="Times New Roman" w:hAnsi="Arial" w:cs="Arial"/>
        </w:rPr>
        <w:t xml:space="preserve">In </w:t>
      </w:r>
      <w:r w:rsidR="00935234" w:rsidRPr="00F33D4E">
        <w:rPr>
          <w:rFonts w:ascii="Arial" w:eastAsia="Times New Roman" w:hAnsi="Arial" w:cs="Arial"/>
        </w:rPr>
        <w:t>the administrative command prompt, change to the folder containing your SharePoint 2010 binaries and execute the following command.</w:t>
      </w:r>
    </w:p>
    <w:p w:rsidR="00935234" w:rsidRDefault="00935234" w:rsidP="00723AB7">
      <w:pPr>
        <w:pStyle w:val="MtpsCodeSnippet"/>
        <w:spacing w:after="120"/>
        <w:ind w:left="720"/>
      </w:pPr>
      <w:proofErr w:type="spellStart"/>
      <w:proofErr w:type="gramStart"/>
      <w:r>
        <w:t>cmd</w:t>
      </w:r>
      <w:proofErr w:type="spellEnd"/>
      <w:proofErr w:type="gramEnd"/>
      <w:r>
        <w:t xml:space="preserve"> /c setup.exe /</w:t>
      </w:r>
      <w:proofErr w:type="spellStart"/>
      <w:r>
        <w:t>config</w:t>
      </w:r>
      <w:proofErr w:type="spellEnd"/>
      <w:r>
        <w:t xml:space="preserve"> </w:t>
      </w:r>
      <w:r w:rsidRPr="003E28B7">
        <w:rPr>
          <w:b/>
        </w:rPr>
        <w:t>c:\installscripts</w:t>
      </w:r>
      <w:r>
        <w:t>\config.xml</w:t>
      </w:r>
    </w:p>
    <w:p w:rsidR="00935234" w:rsidRPr="00AD14BD" w:rsidRDefault="00935234" w:rsidP="00723AB7">
      <w:pPr>
        <w:spacing w:after="120" w:line="240" w:lineRule="auto"/>
        <w:ind w:left="720"/>
        <w:textAlignment w:val="center"/>
        <w:rPr>
          <w:rFonts w:ascii="Arial" w:hAnsi="Arial" w:cs="Arial"/>
        </w:rPr>
      </w:pPr>
      <w:r w:rsidRPr="00F33D4E">
        <w:rPr>
          <w:rFonts w:ascii="Arial" w:hAnsi="Arial" w:cs="Arial"/>
          <w:b/>
        </w:rPr>
        <w:t>Note</w:t>
      </w:r>
      <w:r w:rsidRPr="00F33D4E">
        <w:rPr>
          <w:rFonts w:ascii="Arial" w:hAnsi="Arial" w:cs="Arial"/>
        </w:rPr>
        <w:t xml:space="preserve">: If the PrerequisiteInstaller.exe did not install all prerequisites on the first pass, the unattended execution of setup will fail. </w:t>
      </w:r>
      <w:r w:rsidR="000450A0" w:rsidRPr="00F33D4E">
        <w:rPr>
          <w:rFonts w:ascii="Arial" w:hAnsi="Arial" w:cs="Arial"/>
        </w:rPr>
        <w:t xml:space="preserve">If </w:t>
      </w:r>
      <w:r w:rsidR="000450A0" w:rsidRPr="00AD14BD">
        <w:rPr>
          <w:rFonts w:ascii="Arial" w:hAnsi="Arial" w:cs="Arial"/>
        </w:rPr>
        <w:t>this occurs, r</w:t>
      </w:r>
      <w:r w:rsidRPr="00AD14BD">
        <w:rPr>
          <w:rFonts w:ascii="Arial" w:hAnsi="Arial" w:cs="Arial"/>
        </w:rPr>
        <w:t>erun PrerequisiteInstaller.exe.</w:t>
      </w:r>
    </w:p>
    <w:p w:rsidR="00935234" w:rsidRPr="00242C2D" w:rsidRDefault="006D19B6" w:rsidP="00935234">
      <w:pPr>
        <w:pStyle w:val="Heading4"/>
        <w:rPr>
          <w:rFonts w:eastAsia="Times New Roman" w:cstheme="minorHAnsi"/>
        </w:rPr>
      </w:pPr>
      <w:r>
        <w:t>Using the user interface</w:t>
      </w:r>
      <w:r w:rsidR="00935234" w:rsidRPr="00242C2D">
        <w:t xml:space="preserve"> </w:t>
      </w:r>
    </w:p>
    <w:p w:rsidR="00935234" w:rsidRPr="00AD14BD" w:rsidRDefault="00935234" w:rsidP="007F417C">
      <w:pPr>
        <w:pStyle w:val="ListParagraph"/>
        <w:numPr>
          <w:ilvl w:val="0"/>
          <w:numId w:val="21"/>
        </w:numPr>
        <w:spacing w:after="120" w:line="240" w:lineRule="auto"/>
        <w:contextualSpacing w:val="0"/>
        <w:textAlignment w:val="center"/>
        <w:rPr>
          <w:rFonts w:ascii="Arial" w:hAnsi="Arial" w:cs="Arial"/>
        </w:rPr>
      </w:pPr>
      <w:r w:rsidRPr="00AD14BD">
        <w:rPr>
          <w:rFonts w:ascii="Arial" w:hAnsi="Arial" w:cs="Arial"/>
        </w:rPr>
        <w:t xml:space="preserve">To install the SharePoint prerequisites, double-click </w:t>
      </w:r>
      <w:r w:rsidRPr="00AD14BD">
        <w:rPr>
          <w:rFonts w:ascii="Arial" w:hAnsi="Arial" w:cs="Arial"/>
          <w:b/>
          <w:bCs/>
        </w:rPr>
        <w:t xml:space="preserve">SharePointServer.exe </w:t>
      </w:r>
      <w:r w:rsidRPr="00AD14BD">
        <w:rPr>
          <w:rFonts w:ascii="Arial" w:hAnsi="Arial" w:cs="Arial"/>
          <w:bCs/>
        </w:rPr>
        <w:t>(or OfficeServer.exe)</w:t>
      </w:r>
      <w:r w:rsidRPr="00AD14BD">
        <w:rPr>
          <w:rFonts w:ascii="Arial" w:hAnsi="Arial" w:cs="Arial"/>
          <w:b/>
          <w:bCs/>
        </w:rPr>
        <w:t xml:space="preserve"> </w:t>
      </w:r>
      <w:r w:rsidRPr="00AD14BD">
        <w:rPr>
          <w:rFonts w:ascii="Arial" w:hAnsi="Arial" w:cs="Arial"/>
        </w:rPr>
        <w:t xml:space="preserve">and then click </w:t>
      </w:r>
      <w:r w:rsidRPr="00AD14BD">
        <w:rPr>
          <w:rFonts w:ascii="Arial" w:hAnsi="Arial" w:cs="Arial"/>
          <w:b/>
          <w:bCs/>
        </w:rPr>
        <w:t xml:space="preserve">Install software prerequisites </w:t>
      </w:r>
      <w:r w:rsidRPr="00AD14BD">
        <w:rPr>
          <w:rFonts w:ascii="Arial" w:hAnsi="Arial" w:cs="Arial"/>
        </w:rPr>
        <w:t xml:space="preserve">in the </w:t>
      </w:r>
      <w:r w:rsidRPr="00AD14BD">
        <w:rPr>
          <w:rFonts w:ascii="Arial" w:hAnsi="Arial" w:cs="Arial"/>
          <w:i/>
        </w:rPr>
        <w:t>Microsoft SharePoint Server 2010</w:t>
      </w:r>
      <w:r w:rsidRPr="00AD14BD">
        <w:rPr>
          <w:rFonts w:ascii="Arial" w:hAnsi="Arial" w:cs="Arial"/>
        </w:rPr>
        <w:t xml:space="preserve"> wizard after extraction completes or for extracted binaries, double-click </w:t>
      </w:r>
      <w:r w:rsidRPr="00AD14BD">
        <w:rPr>
          <w:rFonts w:ascii="Arial" w:hAnsi="Arial" w:cs="Arial"/>
          <w:b/>
          <w:bCs/>
        </w:rPr>
        <w:t>PrerequisiteInstaller.exe</w:t>
      </w:r>
      <w:r w:rsidRPr="00AD14BD">
        <w:rPr>
          <w:rFonts w:ascii="Arial" w:hAnsi="Arial" w:cs="Arial"/>
        </w:rPr>
        <w:t xml:space="preserve"> in the SharePoint binary files, and click </w:t>
      </w:r>
      <w:proofErr w:type="gramStart"/>
      <w:r w:rsidRPr="00AD14BD">
        <w:rPr>
          <w:rFonts w:ascii="Arial" w:hAnsi="Arial" w:cs="Arial"/>
          <w:b/>
        </w:rPr>
        <w:t>Yes</w:t>
      </w:r>
      <w:proofErr w:type="gramEnd"/>
      <w:r w:rsidRPr="00AD14BD">
        <w:rPr>
          <w:rFonts w:ascii="Arial" w:hAnsi="Arial" w:cs="Arial"/>
        </w:rPr>
        <w:t xml:space="preserve">. </w:t>
      </w:r>
    </w:p>
    <w:p w:rsidR="00935234" w:rsidRPr="00AD14BD" w:rsidRDefault="00935234" w:rsidP="007F417C">
      <w:pPr>
        <w:pStyle w:val="ListParagraph"/>
        <w:numPr>
          <w:ilvl w:val="0"/>
          <w:numId w:val="21"/>
        </w:numPr>
        <w:spacing w:after="120" w:line="240" w:lineRule="auto"/>
        <w:contextualSpacing w:val="0"/>
        <w:textAlignment w:val="center"/>
        <w:rPr>
          <w:rFonts w:ascii="Arial" w:hAnsi="Arial" w:cs="Arial"/>
        </w:rPr>
      </w:pPr>
      <w:r w:rsidRPr="00AD14BD">
        <w:rPr>
          <w:rFonts w:ascii="Arial" w:hAnsi="Arial" w:cs="Arial"/>
        </w:rPr>
        <w:lastRenderedPageBreak/>
        <w:t xml:space="preserve">On the </w:t>
      </w:r>
      <w:r w:rsidRPr="00AD14BD">
        <w:rPr>
          <w:rFonts w:ascii="Arial" w:hAnsi="Arial" w:cs="Arial"/>
          <w:b/>
          <w:iCs/>
        </w:rPr>
        <w:t>Welcome to the Microsoft SharePoint 2010 Products Preparation Tool</w:t>
      </w:r>
      <w:r w:rsidRPr="00AD14BD">
        <w:rPr>
          <w:rFonts w:ascii="Arial" w:hAnsi="Arial" w:cs="Arial"/>
        </w:rPr>
        <w:t xml:space="preserve"> page, click </w:t>
      </w:r>
      <w:proofErr w:type="gramStart"/>
      <w:r w:rsidRPr="00AD14BD">
        <w:rPr>
          <w:rFonts w:ascii="Arial" w:hAnsi="Arial" w:cs="Arial"/>
          <w:b/>
          <w:bCs/>
        </w:rPr>
        <w:t>Next</w:t>
      </w:r>
      <w:proofErr w:type="gramEnd"/>
      <w:r w:rsidRPr="00AD14BD">
        <w:rPr>
          <w:rFonts w:ascii="Arial" w:hAnsi="Arial" w:cs="Arial"/>
        </w:rPr>
        <w:t xml:space="preserve">. </w:t>
      </w:r>
    </w:p>
    <w:p w:rsidR="00935234" w:rsidRPr="00AD14BD" w:rsidRDefault="00935234" w:rsidP="007F417C">
      <w:pPr>
        <w:pStyle w:val="ListParagraph"/>
        <w:numPr>
          <w:ilvl w:val="0"/>
          <w:numId w:val="21"/>
        </w:numPr>
        <w:spacing w:after="120" w:line="240" w:lineRule="auto"/>
        <w:contextualSpacing w:val="0"/>
        <w:textAlignment w:val="center"/>
        <w:rPr>
          <w:rFonts w:ascii="Arial" w:hAnsi="Arial" w:cs="Arial"/>
        </w:rPr>
      </w:pPr>
      <w:r w:rsidRPr="00AD14BD">
        <w:rPr>
          <w:rFonts w:ascii="Arial" w:hAnsi="Arial" w:cs="Arial"/>
        </w:rPr>
        <w:t xml:space="preserve">On the </w:t>
      </w:r>
      <w:r w:rsidRPr="00AD14BD">
        <w:rPr>
          <w:rFonts w:ascii="Arial" w:hAnsi="Arial" w:cs="Arial"/>
          <w:b/>
          <w:iCs/>
        </w:rPr>
        <w:t>License Terms for Software Products</w:t>
      </w:r>
      <w:r w:rsidRPr="00AD14BD">
        <w:rPr>
          <w:rFonts w:ascii="Arial" w:hAnsi="Arial" w:cs="Arial"/>
        </w:rPr>
        <w:t xml:space="preserve"> page, select </w:t>
      </w:r>
      <w:r w:rsidRPr="00AD14BD">
        <w:rPr>
          <w:rFonts w:ascii="Arial" w:hAnsi="Arial" w:cs="Arial"/>
          <w:b/>
        </w:rPr>
        <w:t>the I accept the terms of License Agreement(s)</w:t>
      </w:r>
      <w:r w:rsidRPr="00AD14BD">
        <w:rPr>
          <w:rFonts w:ascii="Arial" w:hAnsi="Arial" w:cs="Arial"/>
        </w:rPr>
        <w:t xml:space="preserve"> checkbox, and then click </w:t>
      </w:r>
      <w:proofErr w:type="gramStart"/>
      <w:r w:rsidRPr="00AD14BD">
        <w:rPr>
          <w:rFonts w:ascii="Arial" w:hAnsi="Arial" w:cs="Arial"/>
          <w:b/>
          <w:bCs/>
        </w:rPr>
        <w:t>Next</w:t>
      </w:r>
      <w:proofErr w:type="gramEnd"/>
      <w:r w:rsidRPr="00AD14BD">
        <w:rPr>
          <w:rFonts w:ascii="Arial" w:hAnsi="Arial" w:cs="Arial"/>
        </w:rPr>
        <w:t xml:space="preserve">. </w:t>
      </w:r>
    </w:p>
    <w:p w:rsidR="00935234" w:rsidRPr="00AD14BD" w:rsidRDefault="00935234" w:rsidP="007F417C">
      <w:pPr>
        <w:pStyle w:val="ListParagraph"/>
        <w:numPr>
          <w:ilvl w:val="0"/>
          <w:numId w:val="21"/>
        </w:numPr>
        <w:spacing w:after="120" w:line="240" w:lineRule="auto"/>
        <w:contextualSpacing w:val="0"/>
        <w:textAlignment w:val="center"/>
        <w:rPr>
          <w:rFonts w:ascii="Arial" w:hAnsi="Arial" w:cs="Arial"/>
        </w:rPr>
      </w:pPr>
      <w:r w:rsidRPr="00AD14BD">
        <w:rPr>
          <w:rFonts w:ascii="Arial" w:hAnsi="Arial" w:cs="Arial"/>
        </w:rPr>
        <w:t xml:space="preserve">On the </w:t>
      </w:r>
      <w:r w:rsidRPr="00AD14BD">
        <w:rPr>
          <w:rFonts w:ascii="Arial" w:hAnsi="Arial" w:cs="Arial"/>
          <w:b/>
          <w:iCs/>
        </w:rPr>
        <w:t>Installation Complete</w:t>
      </w:r>
      <w:r w:rsidRPr="00AD14BD">
        <w:rPr>
          <w:rFonts w:ascii="Arial" w:hAnsi="Arial" w:cs="Arial"/>
        </w:rPr>
        <w:t xml:space="preserve"> page, click </w:t>
      </w:r>
      <w:r w:rsidRPr="00AD14BD">
        <w:rPr>
          <w:rFonts w:ascii="Arial" w:hAnsi="Arial" w:cs="Arial"/>
          <w:b/>
          <w:bCs/>
        </w:rPr>
        <w:t>Finish</w:t>
      </w:r>
      <w:r w:rsidRPr="00AD14BD">
        <w:rPr>
          <w:rFonts w:ascii="Arial" w:hAnsi="Arial" w:cs="Arial"/>
        </w:rPr>
        <w:t xml:space="preserve"> when the installation of the prerequisites is complete. </w:t>
      </w:r>
    </w:p>
    <w:p w:rsidR="00935234" w:rsidRPr="00AD14BD" w:rsidRDefault="00935234" w:rsidP="007F417C">
      <w:pPr>
        <w:pStyle w:val="ListParagraph"/>
        <w:numPr>
          <w:ilvl w:val="0"/>
          <w:numId w:val="21"/>
        </w:numPr>
        <w:spacing w:after="120" w:line="240" w:lineRule="auto"/>
        <w:contextualSpacing w:val="0"/>
        <w:textAlignment w:val="center"/>
        <w:rPr>
          <w:rFonts w:ascii="Arial" w:hAnsi="Arial" w:cs="Arial"/>
        </w:rPr>
      </w:pPr>
      <w:r w:rsidRPr="00AD14BD">
        <w:rPr>
          <w:rFonts w:ascii="Arial" w:hAnsi="Arial" w:cs="Arial"/>
        </w:rPr>
        <w:t xml:space="preserve">Click </w:t>
      </w:r>
      <w:r w:rsidRPr="00AD14BD">
        <w:rPr>
          <w:rFonts w:ascii="Arial" w:hAnsi="Arial" w:cs="Arial"/>
          <w:b/>
        </w:rPr>
        <w:t>Install SharePoint Server</w:t>
      </w:r>
      <w:r w:rsidRPr="00AD14BD">
        <w:rPr>
          <w:rFonts w:ascii="Arial" w:hAnsi="Arial" w:cs="Arial"/>
        </w:rPr>
        <w:t xml:space="preserve"> in the </w:t>
      </w:r>
      <w:r w:rsidRPr="00AD14BD">
        <w:rPr>
          <w:rFonts w:ascii="Arial" w:hAnsi="Arial" w:cs="Arial"/>
          <w:i/>
        </w:rPr>
        <w:t>Microsoft SharePoint Server 2010</w:t>
      </w:r>
      <w:r w:rsidRPr="00AD14BD">
        <w:rPr>
          <w:rFonts w:ascii="Arial" w:hAnsi="Arial" w:cs="Arial"/>
        </w:rPr>
        <w:t xml:space="preserve"> wizard or for extracted binaries, double-click </w:t>
      </w:r>
      <w:r w:rsidRPr="00AD14BD">
        <w:rPr>
          <w:rFonts w:ascii="Arial" w:hAnsi="Arial" w:cs="Arial"/>
          <w:b/>
        </w:rPr>
        <w:t>Setup.exe</w:t>
      </w:r>
      <w:r w:rsidRPr="00AD14BD">
        <w:rPr>
          <w:rFonts w:ascii="Arial" w:hAnsi="Arial" w:cs="Arial"/>
        </w:rPr>
        <w:t xml:space="preserve"> in the SharePoint binary files, and click </w:t>
      </w:r>
      <w:proofErr w:type="gramStart"/>
      <w:r w:rsidRPr="00AD14BD">
        <w:rPr>
          <w:rFonts w:ascii="Arial" w:hAnsi="Arial" w:cs="Arial"/>
          <w:b/>
        </w:rPr>
        <w:t>Yes</w:t>
      </w:r>
      <w:proofErr w:type="gramEnd"/>
      <w:r w:rsidRPr="00AD14BD">
        <w:rPr>
          <w:rFonts w:ascii="Arial" w:hAnsi="Arial" w:cs="Arial"/>
        </w:rPr>
        <w:t xml:space="preserve">. </w:t>
      </w:r>
    </w:p>
    <w:p w:rsidR="00935234" w:rsidRPr="00AD14BD" w:rsidRDefault="00935234" w:rsidP="00723AB7">
      <w:pPr>
        <w:pStyle w:val="ListParagraph"/>
        <w:spacing w:after="120"/>
        <w:contextualSpacing w:val="0"/>
        <w:rPr>
          <w:rFonts w:ascii="Arial" w:hAnsi="Arial" w:cs="Arial"/>
        </w:rPr>
      </w:pPr>
      <w:r w:rsidRPr="00AD14BD">
        <w:rPr>
          <w:rFonts w:ascii="Arial" w:hAnsi="Arial" w:cs="Arial"/>
          <w:b/>
        </w:rPr>
        <w:t>Note</w:t>
      </w:r>
      <w:r w:rsidRPr="00AD14BD">
        <w:rPr>
          <w:rFonts w:ascii="Arial" w:hAnsi="Arial" w:cs="Arial"/>
        </w:rPr>
        <w:t>: Occasionally, you will have to run the PrerequisiteInstaller.exe a second time as not all prerequisites are installed on the first pass.</w:t>
      </w:r>
    </w:p>
    <w:p w:rsidR="00935234" w:rsidRPr="00AD14BD" w:rsidRDefault="00935234" w:rsidP="007F417C">
      <w:pPr>
        <w:pStyle w:val="ListParagraph"/>
        <w:numPr>
          <w:ilvl w:val="0"/>
          <w:numId w:val="21"/>
        </w:numPr>
        <w:spacing w:after="120" w:line="240" w:lineRule="auto"/>
        <w:contextualSpacing w:val="0"/>
        <w:textAlignment w:val="center"/>
        <w:rPr>
          <w:rFonts w:ascii="Arial" w:hAnsi="Arial" w:cs="Arial"/>
        </w:rPr>
      </w:pPr>
      <w:r w:rsidRPr="00AD14BD">
        <w:rPr>
          <w:rFonts w:ascii="Arial" w:hAnsi="Arial" w:cs="Arial"/>
        </w:rPr>
        <w:t xml:space="preserve">On the </w:t>
      </w:r>
      <w:r w:rsidRPr="00AD14BD">
        <w:rPr>
          <w:rFonts w:ascii="Arial" w:hAnsi="Arial" w:cs="Arial"/>
          <w:b/>
          <w:iCs/>
        </w:rPr>
        <w:t>Enter your Product Key</w:t>
      </w:r>
      <w:r w:rsidRPr="00AD14BD">
        <w:rPr>
          <w:rFonts w:ascii="Arial" w:hAnsi="Arial" w:cs="Arial"/>
        </w:rPr>
        <w:t xml:space="preserve"> page, enter your product key and click </w:t>
      </w:r>
      <w:r w:rsidRPr="00AD14BD">
        <w:rPr>
          <w:rFonts w:ascii="Arial" w:hAnsi="Arial" w:cs="Arial"/>
          <w:b/>
          <w:bCs/>
        </w:rPr>
        <w:t>Continue</w:t>
      </w:r>
      <w:r w:rsidRPr="00AD14BD">
        <w:rPr>
          <w:rFonts w:ascii="Arial" w:hAnsi="Arial" w:cs="Arial"/>
        </w:rPr>
        <w:t xml:space="preserve">. </w:t>
      </w:r>
    </w:p>
    <w:p w:rsidR="00935234" w:rsidRPr="00AD14BD" w:rsidRDefault="00935234" w:rsidP="007F417C">
      <w:pPr>
        <w:pStyle w:val="ListParagraph"/>
        <w:numPr>
          <w:ilvl w:val="0"/>
          <w:numId w:val="21"/>
        </w:numPr>
        <w:spacing w:after="120" w:line="240" w:lineRule="auto"/>
        <w:contextualSpacing w:val="0"/>
        <w:textAlignment w:val="center"/>
        <w:rPr>
          <w:rFonts w:ascii="Arial" w:hAnsi="Arial" w:cs="Arial"/>
        </w:rPr>
      </w:pPr>
      <w:r w:rsidRPr="00AD14BD">
        <w:rPr>
          <w:rFonts w:ascii="Arial" w:hAnsi="Arial" w:cs="Arial"/>
        </w:rPr>
        <w:t xml:space="preserve">On the </w:t>
      </w:r>
      <w:r w:rsidRPr="00AD14BD">
        <w:rPr>
          <w:rFonts w:ascii="Arial" w:hAnsi="Arial" w:cs="Arial"/>
          <w:b/>
        </w:rPr>
        <w:t>Read the Microsoft Software License Terms</w:t>
      </w:r>
      <w:r w:rsidRPr="00AD14BD">
        <w:rPr>
          <w:rFonts w:ascii="Arial" w:hAnsi="Arial" w:cs="Arial"/>
        </w:rPr>
        <w:t xml:space="preserve"> page, select the</w:t>
      </w:r>
      <w:r w:rsidR="000450A0" w:rsidRPr="00AD14BD">
        <w:rPr>
          <w:rFonts w:ascii="Arial" w:hAnsi="Arial" w:cs="Arial"/>
        </w:rPr>
        <w:t xml:space="preserve"> checkbox,</w:t>
      </w:r>
      <w:r w:rsidRPr="00AD14BD">
        <w:rPr>
          <w:rFonts w:ascii="Arial" w:hAnsi="Arial" w:cs="Arial"/>
        </w:rPr>
        <w:t xml:space="preserve"> </w:t>
      </w:r>
      <w:r w:rsidRPr="00AD14BD">
        <w:rPr>
          <w:rFonts w:ascii="Arial" w:hAnsi="Arial" w:cs="Arial"/>
          <w:b/>
        </w:rPr>
        <w:t>I accept the terms of this agreement</w:t>
      </w:r>
      <w:r w:rsidRPr="00AD14BD">
        <w:rPr>
          <w:rFonts w:ascii="Arial" w:hAnsi="Arial" w:cs="Arial"/>
        </w:rPr>
        <w:t xml:space="preserve">, and then click </w:t>
      </w:r>
      <w:r w:rsidRPr="00AD14BD">
        <w:rPr>
          <w:rFonts w:ascii="Arial" w:hAnsi="Arial" w:cs="Arial"/>
          <w:b/>
          <w:bCs/>
        </w:rPr>
        <w:t>Continue</w:t>
      </w:r>
      <w:r w:rsidRPr="00AD14BD">
        <w:rPr>
          <w:rFonts w:ascii="Arial" w:hAnsi="Arial" w:cs="Arial"/>
        </w:rPr>
        <w:t xml:space="preserve">. </w:t>
      </w:r>
    </w:p>
    <w:p w:rsidR="00935234" w:rsidRPr="00AD14BD" w:rsidRDefault="00935234" w:rsidP="007F417C">
      <w:pPr>
        <w:pStyle w:val="ListParagraph"/>
        <w:numPr>
          <w:ilvl w:val="0"/>
          <w:numId w:val="21"/>
        </w:numPr>
        <w:spacing w:after="120" w:line="240" w:lineRule="auto"/>
        <w:contextualSpacing w:val="0"/>
        <w:textAlignment w:val="center"/>
        <w:rPr>
          <w:rFonts w:ascii="Arial" w:hAnsi="Arial" w:cs="Arial"/>
        </w:rPr>
      </w:pPr>
      <w:r w:rsidRPr="00AD14BD">
        <w:rPr>
          <w:rFonts w:ascii="Arial" w:hAnsi="Arial" w:cs="Arial"/>
        </w:rPr>
        <w:t xml:space="preserve">On the </w:t>
      </w:r>
      <w:r w:rsidRPr="00AD14BD">
        <w:rPr>
          <w:rFonts w:ascii="Arial" w:hAnsi="Arial" w:cs="Arial"/>
          <w:b/>
          <w:iCs/>
        </w:rPr>
        <w:t>Choose the installation you want</w:t>
      </w:r>
      <w:r w:rsidRPr="00AD14BD">
        <w:rPr>
          <w:rFonts w:ascii="Arial" w:hAnsi="Arial" w:cs="Arial"/>
        </w:rPr>
        <w:t xml:space="preserve"> page, click </w:t>
      </w:r>
      <w:r w:rsidRPr="00AD14BD">
        <w:rPr>
          <w:rFonts w:ascii="Arial" w:hAnsi="Arial" w:cs="Arial"/>
          <w:b/>
          <w:bCs/>
        </w:rPr>
        <w:t>Server Farm</w:t>
      </w:r>
      <w:r w:rsidRPr="00AD14BD">
        <w:rPr>
          <w:rFonts w:ascii="Arial" w:hAnsi="Arial" w:cs="Arial"/>
        </w:rPr>
        <w:t xml:space="preserve">. </w:t>
      </w:r>
    </w:p>
    <w:p w:rsidR="00935234" w:rsidRPr="00AD14BD" w:rsidRDefault="00935234" w:rsidP="007F417C">
      <w:pPr>
        <w:pStyle w:val="ListParagraph"/>
        <w:numPr>
          <w:ilvl w:val="0"/>
          <w:numId w:val="21"/>
        </w:numPr>
        <w:spacing w:after="120" w:line="240" w:lineRule="auto"/>
        <w:contextualSpacing w:val="0"/>
        <w:textAlignment w:val="center"/>
        <w:rPr>
          <w:rFonts w:ascii="Arial" w:hAnsi="Arial" w:cs="Arial"/>
        </w:rPr>
      </w:pPr>
      <w:r w:rsidRPr="00AD14BD">
        <w:rPr>
          <w:rFonts w:ascii="Arial" w:hAnsi="Arial" w:cs="Arial"/>
        </w:rPr>
        <w:t xml:space="preserve">On the </w:t>
      </w:r>
      <w:r w:rsidRPr="00AD14BD">
        <w:rPr>
          <w:rFonts w:ascii="Arial" w:hAnsi="Arial" w:cs="Arial"/>
          <w:b/>
          <w:iCs/>
        </w:rPr>
        <w:t>Server</w:t>
      </w:r>
      <w:r w:rsidRPr="00AD14BD">
        <w:rPr>
          <w:rFonts w:ascii="Arial" w:hAnsi="Arial" w:cs="Arial"/>
          <w:i/>
          <w:iCs/>
        </w:rPr>
        <w:t xml:space="preserve"> </w:t>
      </w:r>
      <w:r w:rsidRPr="00AD14BD">
        <w:rPr>
          <w:rFonts w:ascii="Arial" w:hAnsi="Arial" w:cs="Arial"/>
          <w:b/>
          <w:iCs/>
        </w:rPr>
        <w:t>Type</w:t>
      </w:r>
      <w:r w:rsidRPr="00AD14BD">
        <w:rPr>
          <w:rFonts w:ascii="Arial" w:hAnsi="Arial" w:cs="Arial"/>
        </w:rPr>
        <w:t xml:space="preserve"> page, verify that </w:t>
      </w:r>
      <w:r w:rsidRPr="00AD14BD">
        <w:rPr>
          <w:rFonts w:ascii="Arial" w:hAnsi="Arial" w:cs="Arial"/>
          <w:b/>
          <w:bCs/>
        </w:rPr>
        <w:t>Complete</w:t>
      </w:r>
      <w:r w:rsidRPr="00AD14BD">
        <w:rPr>
          <w:rFonts w:ascii="Arial" w:hAnsi="Arial" w:cs="Arial"/>
        </w:rPr>
        <w:t xml:space="preserve"> </w:t>
      </w:r>
      <w:r w:rsidR="00D305F0">
        <w:rPr>
          <w:rFonts w:ascii="Arial" w:hAnsi="Arial" w:cs="Arial"/>
        </w:rPr>
        <w:t xml:space="preserve">is selected </w:t>
      </w:r>
      <w:r w:rsidRPr="00AD14BD">
        <w:rPr>
          <w:rFonts w:ascii="Arial" w:hAnsi="Arial" w:cs="Arial"/>
        </w:rPr>
        <w:t>and then click</w:t>
      </w:r>
      <w:r w:rsidRPr="00AD14BD">
        <w:rPr>
          <w:rFonts w:ascii="Arial" w:hAnsi="Arial" w:cs="Arial"/>
          <w:b/>
          <w:bCs/>
        </w:rPr>
        <w:t xml:space="preserve"> Install Now</w:t>
      </w:r>
      <w:r w:rsidRPr="00AD14BD">
        <w:rPr>
          <w:rFonts w:ascii="Arial" w:hAnsi="Arial" w:cs="Arial"/>
        </w:rPr>
        <w:t xml:space="preserve">. </w:t>
      </w:r>
    </w:p>
    <w:p w:rsidR="00935234" w:rsidRPr="00AD14BD" w:rsidRDefault="00935234" w:rsidP="007F417C">
      <w:pPr>
        <w:pStyle w:val="ListParagraph"/>
        <w:numPr>
          <w:ilvl w:val="0"/>
          <w:numId w:val="21"/>
        </w:numPr>
        <w:spacing w:after="120" w:line="240" w:lineRule="auto"/>
        <w:contextualSpacing w:val="0"/>
        <w:textAlignment w:val="center"/>
        <w:rPr>
          <w:rFonts w:ascii="Arial" w:hAnsi="Arial" w:cs="Arial"/>
        </w:rPr>
      </w:pPr>
      <w:r w:rsidRPr="00AD14BD">
        <w:rPr>
          <w:rFonts w:ascii="Arial" w:hAnsi="Arial" w:cs="Arial"/>
        </w:rPr>
        <w:t xml:space="preserve">After the binaries are installed (10-15 minutes), the </w:t>
      </w:r>
      <w:r w:rsidRPr="00AD14BD">
        <w:rPr>
          <w:rFonts w:ascii="Arial" w:hAnsi="Arial" w:cs="Arial"/>
          <w:b/>
          <w:iCs/>
        </w:rPr>
        <w:t>Run Configuration Wizard</w:t>
      </w:r>
      <w:r w:rsidRPr="00AD14BD">
        <w:rPr>
          <w:rFonts w:ascii="Arial" w:hAnsi="Arial" w:cs="Arial"/>
        </w:rPr>
        <w:t xml:space="preserve"> page appears. </w:t>
      </w:r>
    </w:p>
    <w:p w:rsidR="00935234" w:rsidRPr="00AD14BD" w:rsidRDefault="00935234" w:rsidP="007F417C">
      <w:pPr>
        <w:pStyle w:val="ListParagraph"/>
        <w:numPr>
          <w:ilvl w:val="0"/>
          <w:numId w:val="21"/>
        </w:numPr>
        <w:spacing w:after="120" w:line="240" w:lineRule="auto"/>
        <w:contextualSpacing w:val="0"/>
        <w:textAlignment w:val="center"/>
        <w:rPr>
          <w:rFonts w:ascii="Arial" w:hAnsi="Arial" w:cs="Arial"/>
        </w:rPr>
      </w:pPr>
      <w:r w:rsidRPr="00AD14BD">
        <w:rPr>
          <w:rFonts w:ascii="Arial" w:hAnsi="Arial" w:cs="Arial"/>
        </w:rPr>
        <w:t xml:space="preserve">Clear the </w:t>
      </w:r>
      <w:r w:rsidRPr="00AD14BD">
        <w:rPr>
          <w:rFonts w:ascii="Arial" w:hAnsi="Arial" w:cs="Arial"/>
          <w:b/>
        </w:rPr>
        <w:t>Run the SharePoint Products Configuration Wizard now</w:t>
      </w:r>
      <w:r w:rsidRPr="00AD14BD">
        <w:rPr>
          <w:rFonts w:ascii="Arial" w:hAnsi="Arial" w:cs="Arial"/>
        </w:rPr>
        <w:t xml:space="preserve"> checkbox and click </w:t>
      </w:r>
      <w:r w:rsidRPr="00AD14BD">
        <w:rPr>
          <w:rFonts w:ascii="Arial" w:hAnsi="Arial" w:cs="Arial"/>
          <w:b/>
        </w:rPr>
        <w:t>Close</w:t>
      </w:r>
      <w:r w:rsidRPr="00AD14BD">
        <w:rPr>
          <w:rFonts w:ascii="Arial" w:hAnsi="Arial" w:cs="Arial"/>
        </w:rPr>
        <w:t xml:space="preserve">. </w:t>
      </w:r>
    </w:p>
    <w:p w:rsidR="00935234" w:rsidRPr="00AD14BD" w:rsidRDefault="00935234" w:rsidP="0054268F">
      <w:pPr>
        <w:spacing w:after="120" w:line="240" w:lineRule="auto"/>
        <w:ind w:left="720"/>
        <w:textAlignment w:val="center"/>
        <w:rPr>
          <w:rFonts w:ascii="Arial" w:hAnsi="Arial" w:cs="Arial"/>
        </w:rPr>
      </w:pPr>
      <w:r w:rsidRPr="00AD14BD">
        <w:rPr>
          <w:rFonts w:ascii="Arial" w:hAnsi="Arial" w:cs="Arial"/>
          <w:b/>
        </w:rPr>
        <w:t>Note</w:t>
      </w:r>
      <w:r w:rsidRPr="00AD14BD">
        <w:rPr>
          <w:rFonts w:ascii="Arial" w:hAnsi="Arial" w:cs="Arial"/>
        </w:rPr>
        <w:t xml:space="preserve">: For this installation, we are going to let Power Pivot configure SharePoint. </w:t>
      </w:r>
    </w:p>
    <w:p w:rsidR="005D0704" w:rsidRPr="00242C2D" w:rsidRDefault="005D0704" w:rsidP="005D0704">
      <w:pPr>
        <w:pStyle w:val="Heading3"/>
      </w:pPr>
      <w:bookmarkStart w:id="44" w:name="_Toc332020976"/>
      <w:r w:rsidRPr="00242C2D">
        <w:t>Open Firewall Port for Connectivity to SQL Server Database Engine</w:t>
      </w:r>
      <w:bookmarkEnd w:id="44"/>
    </w:p>
    <w:p w:rsidR="00AD14BD" w:rsidRPr="0023007D" w:rsidRDefault="00D305F0" w:rsidP="00AD14BD">
      <w:pPr>
        <w:rPr>
          <w:rFonts w:ascii="Arial" w:hAnsi="Arial" w:cs="Arial"/>
        </w:rPr>
      </w:pPr>
      <w:r w:rsidRPr="0023007D">
        <w:rPr>
          <w:rFonts w:ascii="Arial" w:hAnsi="Arial" w:cs="Arial"/>
        </w:rPr>
        <w:t>You need to open the firewall to enable you to connect to the SQL Server relational engine using SQL Server Management Studio on the Windows 7 client computer</w:t>
      </w:r>
      <w:r>
        <w:rPr>
          <w:rFonts w:ascii="Arial" w:hAnsi="Arial" w:cs="Arial"/>
        </w:rPr>
        <w:t xml:space="preserve">. </w:t>
      </w:r>
      <w:r w:rsidR="00AD14BD">
        <w:rPr>
          <w:rFonts w:ascii="Arial" w:hAnsi="Arial" w:cs="Arial"/>
        </w:rPr>
        <w:t xml:space="preserve"> </w:t>
      </w:r>
      <w:r w:rsidR="00AD14BD" w:rsidRPr="0023007D">
        <w:rPr>
          <w:rFonts w:ascii="Arial" w:hAnsi="Arial" w:cs="Arial"/>
        </w:rPr>
        <w:t xml:space="preserve">For more information about setting up client tools, see </w:t>
      </w:r>
      <w:r w:rsidR="00AD14BD" w:rsidRPr="0023007D">
        <w:rPr>
          <w:rStyle w:val="Hyperlink"/>
          <w:rFonts w:ascii="Arial" w:hAnsi="Arial" w:cs="Arial"/>
        </w:rPr>
        <w:t>Scenario 5</w:t>
      </w:r>
      <w:r w:rsidR="00AD14BD" w:rsidRPr="0023007D">
        <w:rPr>
          <w:rFonts w:ascii="Arial" w:hAnsi="Arial" w:cs="Arial"/>
        </w:rPr>
        <w:t>.</w:t>
      </w:r>
    </w:p>
    <w:p w:rsidR="005D0704" w:rsidRDefault="005D0704" w:rsidP="005D0704">
      <w:r w:rsidRPr="00AD14BD">
        <w:rPr>
          <w:rFonts w:ascii="Arial" w:hAnsi="Arial" w:cs="Arial"/>
        </w:rPr>
        <w:t>You can use either the script that is provided or the administration tool for Windows Firewall</w:t>
      </w:r>
      <w:r>
        <w:t>.</w:t>
      </w:r>
    </w:p>
    <w:p w:rsidR="005D0704" w:rsidRDefault="006D19B6" w:rsidP="005D0704">
      <w:pPr>
        <w:pStyle w:val="Heading4"/>
      </w:pPr>
      <w:r>
        <w:t>Using scripts</w:t>
      </w:r>
    </w:p>
    <w:p w:rsidR="005D0704" w:rsidRPr="00AD14BD" w:rsidRDefault="005D0704" w:rsidP="00EE0647">
      <w:pPr>
        <w:numPr>
          <w:ilvl w:val="0"/>
          <w:numId w:val="16"/>
        </w:numPr>
        <w:spacing w:after="120" w:line="240" w:lineRule="auto"/>
        <w:textAlignment w:val="center"/>
        <w:rPr>
          <w:rFonts w:ascii="Arial" w:hAnsi="Arial" w:cs="Arial"/>
        </w:rPr>
      </w:pPr>
      <w:r w:rsidRPr="00AD14BD">
        <w:rPr>
          <w:rFonts w:ascii="Arial" w:hAnsi="Arial" w:cs="Arial"/>
        </w:rPr>
        <w:t xml:space="preserve">At an administrative command prompt, execute the following command. </w:t>
      </w:r>
    </w:p>
    <w:p w:rsidR="005D0704" w:rsidRPr="00A4775D" w:rsidRDefault="005D0704" w:rsidP="005D0704">
      <w:pPr>
        <w:pStyle w:val="MtpsCodeSnippet"/>
        <w:ind w:left="360"/>
      </w:pPr>
      <w:proofErr w:type="spellStart"/>
      <w:proofErr w:type="gramStart"/>
      <w:r w:rsidRPr="00D54A05">
        <w:t>netsh</w:t>
      </w:r>
      <w:proofErr w:type="spellEnd"/>
      <w:proofErr w:type="gramEnd"/>
      <w:r w:rsidRPr="00D54A05">
        <w:t xml:space="preserve"> </w:t>
      </w:r>
      <w:proofErr w:type="spellStart"/>
      <w:r w:rsidRPr="00D54A05">
        <w:t>advfirewall</w:t>
      </w:r>
      <w:proofErr w:type="spellEnd"/>
      <w:r w:rsidRPr="00D54A05">
        <w:t xml:space="preserve"> firewall add rule name="SQL-1433" </w:t>
      </w:r>
      <w:proofErr w:type="spellStart"/>
      <w:r w:rsidRPr="00D54A05">
        <w:t>dir</w:t>
      </w:r>
      <w:proofErr w:type="spellEnd"/>
      <w:r w:rsidRPr="00D54A05">
        <w:t xml:space="preserve">=in action=allow protocol=TCP </w:t>
      </w:r>
      <w:proofErr w:type="spellStart"/>
      <w:r w:rsidRPr="00D54A05">
        <w:t>localport</w:t>
      </w:r>
      <w:proofErr w:type="spellEnd"/>
      <w:r w:rsidRPr="00D54A05">
        <w:t>=1433</w:t>
      </w:r>
    </w:p>
    <w:p w:rsidR="005D0704" w:rsidRPr="00242C2D" w:rsidRDefault="006D19B6" w:rsidP="005D0704">
      <w:pPr>
        <w:pStyle w:val="Heading4"/>
        <w:rPr>
          <w:rFonts w:eastAsia="Times New Roman" w:cstheme="minorHAnsi"/>
          <w:sz w:val="24"/>
          <w:szCs w:val="24"/>
        </w:rPr>
      </w:pPr>
      <w:r>
        <w:t>Using the user interface</w:t>
      </w:r>
      <w:r w:rsidR="005D0704" w:rsidRPr="00242C2D">
        <w:t xml:space="preserve"> </w:t>
      </w:r>
    </w:p>
    <w:p w:rsidR="005D0704" w:rsidRPr="00AD14BD" w:rsidRDefault="005D0704" w:rsidP="007F417C">
      <w:pPr>
        <w:numPr>
          <w:ilvl w:val="0"/>
          <w:numId w:val="19"/>
        </w:numPr>
        <w:spacing w:after="120" w:line="240" w:lineRule="auto"/>
        <w:ind w:left="714" w:hanging="357"/>
        <w:textAlignment w:val="center"/>
        <w:rPr>
          <w:rFonts w:ascii="Arial" w:hAnsi="Arial" w:cs="Arial"/>
        </w:rPr>
      </w:pPr>
      <w:r w:rsidRPr="00AD14BD">
        <w:rPr>
          <w:rFonts w:ascii="Arial" w:hAnsi="Arial" w:cs="Arial"/>
        </w:rPr>
        <w:t xml:space="preserve">In the </w:t>
      </w:r>
      <w:r w:rsidRPr="00AD14BD">
        <w:rPr>
          <w:rFonts w:ascii="Arial" w:hAnsi="Arial" w:cs="Arial"/>
          <w:b/>
        </w:rPr>
        <w:t>Administrative Tools</w:t>
      </w:r>
      <w:r w:rsidRPr="00AD14BD">
        <w:rPr>
          <w:rFonts w:ascii="Arial" w:hAnsi="Arial" w:cs="Arial"/>
          <w:i/>
        </w:rPr>
        <w:t xml:space="preserve"> </w:t>
      </w:r>
      <w:r w:rsidRPr="00AD14BD">
        <w:rPr>
          <w:rFonts w:ascii="Arial" w:hAnsi="Arial" w:cs="Arial"/>
          <w:b/>
          <w:i/>
        </w:rPr>
        <w:t>Group</w:t>
      </w:r>
      <w:r w:rsidRPr="00AD14BD">
        <w:rPr>
          <w:rFonts w:ascii="Arial" w:hAnsi="Arial" w:cs="Arial"/>
        </w:rPr>
        <w:t xml:space="preserve">, click </w:t>
      </w:r>
      <w:r w:rsidRPr="00AD14BD">
        <w:rPr>
          <w:rFonts w:ascii="Arial" w:hAnsi="Arial" w:cs="Arial"/>
          <w:b/>
        </w:rPr>
        <w:t>Windows Firewall with Advanced Security</w:t>
      </w:r>
      <w:r w:rsidRPr="00AD14BD">
        <w:rPr>
          <w:rFonts w:ascii="Arial" w:hAnsi="Arial" w:cs="Arial"/>
        </w:rPr>
        <w:t xml:space="preserve">. </w:t>
      </w:r>
    </w:p>
    <w:p w:rsidR="005D0704" w:rsidRPr="00AD14BD" w:rsidRDefault="005D0704" w:rsidP="007F417C">
      <w:pPr>
        <w:numPr>
          <w:ilvl w:val="0"/>
          <w:numId w:val="19"/>
        </w:numPr>
        <w:spacing w:after="120" w:line="240" w:lineRule="auto"/>
        <w:ind w:left="714" w:hanging="357"/>
        <w:textAlignment w:val="center"/>
        <w:rPr>
          <w:rFonts w:ascii="Arial" w:hAnsi="Arial" w:cs="Arial"/>
        </w:rPr>
      </w:pPr>
      <w:r w:rsidRPr="00AD14BD">
        <w:rPr>
          <w:rFonts w:ascii="Arial" w:hAnsi="Arial" w:cs="Arial"/>
        </w:rPr>
        <w:t xml:space="preserve">In the navigation pane on the left, click </w:t>
      </w:r>
      <w:r w:rsidRPr="00AD14BD">
        <w:rPr>
          <w:rFonts w:ascii="Arial" w:hAnsi="Arial" w:cs="Arial"/>
          <w:b/>
        </w:rPr>
        <w:t>Inbound Rules</w:t>
      </w:r>
      <w:r w:rsidRPr="00AD14BD">
        <w:rPr>
          <w:rFonts w:ascii="Arial" w:hAnsi="Arial" w:cs="Arial"/>
        </w:rPr>
        <w:t xml:space="preserve">. </w:t>
      </w:r>
    </w:p>
    <w:p w:rsidR="005D0704" w:rsidRPr="00AD14BD" w:rsidRDefault="005D0704" w:rsidP="007F417C">
      <w:pPr>
        <w:numPr>
          <w:ilvl w:val="0"/>
          <w:numId w:val="19"/>
        </w:numPr>
        <w:spacing w:after="120" w:line="240" w:lineRule="auto"/>
        <w:ind w:left="714" w:hanging="357"/>
        <w:textAlignment w:val="center"/>
        <w:rPr>
          <w:rFonts w:ascii="Arial" w:hAnsi="Arial" w:cs="Arial"/>
        </w:rPr>
      </w:pPr>
      <w:r w:rsidRPr="00AD14BD">
        <w:rPr>
          <w:rFonts w:ascii="Arial" w:hAnsi="Arial" w:cs="Arial"/>
        </w:rPr>
        <w:t xml:space="preserve">In the </w:t>
      </w:r>
      <w:r w:rsidRPr="00AD14BD">
        <w:rPr>
          <w:rFonts w:ascii="Arial" w:hAnsi="Arial" w:cs="Arial"/>
          <w:b/>
        </w:rPr>
        <w:t>Actions</w:t>
      </w:r>
      <w:r w:rsidRPr="00AD14BD">
        <w:rPr>
          <w:rFonts w:ascii="Arial" w:hAnsi="Arial" w:cs="Arial"/>
        </w:rPr>
        <w:t xml:space="preserve"> pane on the right, click </w:t>
      </w:r>
      <w:r w:rsidRPr="00AD14BD">
        <w:rPr>
          <w:rFonts w:ascii="Arial" w:hAnsi="Arial" w:cs="Arial"/>
          <w:b/>
        </w:rPr>
        <w:t>New Rule</w:t>
      </w:r>
      <w:r w:rsidRPr="00AD14BD">
        <w:rPr>
          <w:rFonts w:ascii="Arial" w:hAnsi="Arial" w:cs="Arial"/>
        </w:rPr>
        <w:t xml:space="preserve">. </w:t>
      </w:r>
    </w:p>
    <w:p w:rsidR="005D0704" w:rsidRPr="00AD14BD" w:rsidRDefault="005D0704" w:rsidP="007F417C">
      <w:pPr>
        <w:numPr>
          <w:ilvl w:val="0"/>
          <w:numId w:val="19"/>
        </w:numPr>
        <w:spacing w:after="120" w:line="240" w:lineRule="auto"/>
        <w:ind w:left="714" w:hanging="357"/>
        <w:textAlignment w:val="center"/>
        <w:rPr>
          <w:rFonts w:ascii="Arial" w:hAnsi="Arial" w:cs="Arial"/>
        </w:rPr>
      </w:pPr>
      <w:r w:rsidRPr="00AD14BD">
        <w:rPr>
          <w:rFonts w:ascii="Arial" w:hAnsi="Arial" w:cs="Arial"/>
        </w:rPr>
        <w:t xml:space="preserve">On the </w:t>
      </w:r>
      <w:r w:rsidRPr="00AD14BD">
        <w:rPr>
          <w:rFonts w:ascii="Arial" w:hAnsi="Arial" w:cs="Arial"/>
          <w:b/>
        </w:rPr>
        <w:t>Rule Type</w:t>
      </w:r>
      <w:r w:rsidRPr="00AD14BD">
        <w:rPr>
          <w:rFonts w:ascii="Arial" w:hAnsi="Arial" w:cs="Arial"/>
        </w:rPr>
        <w:t xml:space="preserve"> page, click </w:t>
      </w:r>
      <w:r w:rsidRPr="00AD14BD">
        <w:rPr>
          <w:rFonts w:ascii="Arial" w:hAnsi="Arial" w:cs="Arial"/>
          <w:b/>
        </w:rPr>
        <w:t>Port</w:t>
      </w:r>
      <w:r w:rsidRPr="00AD14BD">
        <w:rPr>
          <w:rFonts w:ascii="Arial" w:hAnsi="Arial" w:cs="Arial"/>
        </w:rPr>
        <w:t xml:space="preserve"> and click </w:t>
      </w:r>
      <w:proofErr w:type="gramStart"/>
      <w:r w:rsidRPr="00AD14BD">
        <w:rPr>
          <w:rFonts w:ascii="Arial" w:hAnsi="Arial" w:cs="Arial"/>
          <w:b/>
        </w:rPr>
        <w:t>Next</w:t>
      </w:r>
      <w:proofErr w:type="gramEnd"/>
      <w:r w:rsidRPr="00AD14BD">
        <w:rPr>
          <w:rFonts w:ascii="Arial" w:hAnsi="Arial" w:cs="Arial"/>
        </w:rPr>
        <w:t xml:space="preserve">. </w:t>
      </w:r>
    </w:p>
    <w:p w:rsidR="005D0704" w:rsidRPr="00AD14BD" w:rsidRDefault="005D0704" w:rsidP="007F417C">
      <w:pPr>
        <w:numPr>
          <w:ilvl w:val="0"/>
          <w:numId w:val="19"/>
        </w:numPr>
        <w:spacing w:after="120" w:line="240" w:lineRule="auto"/>
        <w:ind w:left="714" w:hanging="357"/>
        <w:textAlignment w:val="center"/>
        <w:rPr>
          <w:rFonts w:ascii="Arial" w:hAnsi="Arial" w:cs="Arial"/>
        </w:rPr>
      </w:pPr>
      <w:r w:rsidRPr="00AD14BD">
        <w:rPr>
          <w:rFonts w:ascii="Arial" w:hAnsi="Arial" w:cs="Arial"/>
        </w:rPr>
        <w:t xml:space="preserve">On the </w:t>
      </w:r>
      <w:r w:rsidRPr="00AD14BD">
        <w:rPr>
          <w:rFonts w:ascii="Arial" w:hAnsi="Arial" w:cs="Arial"/>
          <w:b/>
        </w:rPr>
        <w:t>Protocols and Ports</w:t>
      </w:r>
      <w:r w:rsidRPr="00AD14BD">
        <w:rPr>
          <w:rFonts w:ascii="Arial" w:hAnsi="Arial" w:cs="Arial"/>
        </w:rPr>
        <w:t xml:space="preserve"> page, type </w:t>
      </w:r>
      <w:r w:rsidRPr="00AD14BD">
        <w:rPr>
          <w:rFonts w:ascii="Arial" w:hAnsi="Arial" w:cs="Arial"/>
          <w:b/>
        </w:rPr>
        <w:t>1433</w:t>
      </w:r>
      <w:r w:rsidRPr="00AD14BD">
        <w:rPr>
          <w:rFonts w:ascii="Arial" w:hAnsi="Arial" w:cs="Arial"/>
        </w:rPr>
        <w:t xml:space="preserve"> in the text box for </w:t>
      </w:r>
      <w:r w:rsidRPr="00AD14BD">
        <w:rPr>
          <w:rFonts w:ascii="Arial" w:hAnsi="Arial" w:cs="Arial"/>
          <w:i/>
        </w:rPr>
        <w:t>Specific local ports</w:t>
      </w:r>
      <w:r w:rsidRPr="00AD14BD">
        <w:rPr>
          <w:rFonts w:ascii="Arial" w:hAnsi="Arial" w:cs="Arial"/>
        </w:rPr>
        <w:t xml:space="preserve">, and then click </w:t>
      </w:r>
      <w:proofErr w:type="gramStart"/>
      <w:r w:rsidRPr="00AD14BD">
        <w:rPr>
          <w:rFonts w:ascii="Arial" w:hAnsi="Arial" w:cs="Arial"/>
          <w:b/>
        </w:rPr>
        <w:t>Next</w:t>
      </w:r>
      <w:proofErr w:type="gramEnd"/>
      <w:r w:rsidRPr="00AD14BD">
        <w:rPr>
          <w:rFonts w:ascii="Arial" w:hAnsi="Arial" w:cs="Arial"/>
        </w:rPr>
        <w:t xml:space="preserve">. </w:t>
      </w:r>
    </w:p>
    <w:p w:rsidR="005D0704" w:rsidRPr="00AD14BD" w:rsidRDefault="005D0704" w:rsidP="007F417C">
      <w:pPr>
        <w:numPr>
          <w:ilvl w:val="0"/>
          <w:numId w:val="19"/>
        </w:numPr>
        <w:spacing w:after="120" w:line="240" w:lineRule="auto"/>
        <w:ind w:left="714" w:hanging="357"/>
        <w:textAlignment w:val="center"/>
        <w:rPr>
          <w:rFonts w:ascii="Arial" w:hAnsi="Arial" w:cs="Arial"/>
        </w:rPr>
      </w:pPr>
      <w:r w:rsidRPr="00AD14BD">
        <w:rPr>
          <w:rFonts w:ascii="Arial" w:hAnsi="Arial" w:cs="Arial"/>
        </w:rPr>
        <w:t xml:space="preserve">On the </w:t>
      </w:r>
      <w:r w:rsidRPr="00AD14BD">
        <w:rPr>
          <w:rFonts w:ascii="Arial" w:hAnsi="Arial" w:cs="Arial"/>
          <w:b/>
        </w:rPr>
        <w:t>Action</w:t>
      </w:r>
      <w:r w:rsidRPr="00AD14BD">
        <w:rPr>
          <w:rFonts w:ascii="Arial" w:hAnsi="Arial" w:cs="Arial"/>
        </w:rPr>
        <w:t xml:space="preserve"> page, verify that </w:t>
      </w:r>
      <w:r w:rsidRPr="00AD14BD">
        <w:rPr>
          <w:rFonts w:ascii="Arial" w:hAnsi="Arial" w:cs="Arial"/>
          <w:b/>
        </w:rPr>
        <w:t>Allow the connection</w:t>
      </w:r>
      <w:r w:rsidRPr="00AD14BD">
        <w:rPr>
          <w:rFonts w:ascii="Arial" w:hAnsi="Arial" w:cs="Arial"/>
        </w:rPr>
        <w:t xml:space="preserve"> is selected, and then click </w:t>
      </w:r>
      <w:proofErr w:type="gramStart"/>
      <w:r w:rsidRPr="00AD14BD">
        <w:rPr>
          <w:rFonts w:ascii="Arial" w:hAnsi="Arial" w:cs="Arial"/>
          <w:b/>
        </w:rPr>
        <w:t>Next</w:t>
      </w:r>
      <w:proofErr w:type="gramEnd"/>
      <w:r w:rsidRPr="00AD14BD">
        <w:rPr>
          <w:rFonts w:ascii="Arial" w:hAnsi="Arial" w:cs="Arial"/>
        </w:rPr>
        <w:t xml:space="preserve">. </w:t>
      </w:r>
    </w:p>
    <w:p w:rsidR="005D0704" w:rsidRPr="00AD14BD" w:rsidRDefault="005D0704" w:rsidP="007F417C">
      <w:pPr>
        <w:numPr>
          <w:ilvl w:val="0"/>
          <w:numId w:val="19"/>
        </w:numPr>
        <w:spacing w:after="120" w:line="240" w:lineRule="auto"/>
        <w:ind w:left="714" w:hanging="357"/>
        <w:textAlignment w:val="center"/>
        <w:rPr>
          <w:rFonts w:ascii="Arial" w:hAnsi="Arial" w:cs="Arial"/>
        </w:rPr>
      </w:pPr>
      <w:r w:rsidRPr="00AD14BD">
        <w:rPr>
          <w:rFonts w:ascii="Arial" w:hAnsi="Arial" w:cs="Arial"/>
        </w:rPr>
        <w:lastRenderedPageBreak/>
        <w:t xml:space="preserve">On the </w:t>
      </w:r>
      <w:r w:rsidRPr="00AD14BD">
        <w:rPr>
          <w:rFonts w:ascii="Arial" w:hAnsi="Arial" w:cs="Arial"/>
          <w:b/>
        </w:rPr>
        <w:t>Profile</w:t>
      </w:r>
      <w:r w:rsidRPr="00AD14BD">
        <w:rPr>
          <w:rFonts w:ascii="Arial" w:hAnsi="Arial" w:cs="Arial"/>
        </w:rPr>
        <w:t xml:space="preserve"> page, verify that all checkboxes are selected and then click </w:t>
      </w:r>
      <w:proofErr w:type="gramStart"/>
      <w:r w:rsidRPr="00AD14BD">
        <w:rPr>
          <w:rFonts w:ascii="Arial" w:hAnsi="Arial" w:cs="Arial"/>
          <w:b/>
        </w:rPr>
        <w:t>Next</w:t>
      </w:r>
      <w:proofErr w:type="gramEnd"/>
      <w:r w:rsidRPr="00AD14BD">
        <w:rPr>
          <w:rFonts w:ascii="Arial" w:hAnsi="Arial" w:cs="Arial"/>
        </w:rPr>
        <w:t xml:space="preserve">. </w:t>
      </w:r>
    </w:p>
    <w:p w:rsidR="005D0704" w:rsidRPr="00AD14BD" w:rsidRDefault="005D0704" w:rsidP="007F417C">
      <w:pPr>
        <w:numPr>
          <w:ilvl w:val="0"/>
          <w:numId w:val="19"/>
        </w:numPr>
        <w:spacing w:after="120" w:line="240" w:lineRule="auto"/>
        <w:ind w:left="714" w:hanging="357"/>
        <w:textAlignment w:val="center"/>
        <w:rPr>
          <w:rFonts w:ascii="Arial" w:hAnsi="Arial" w:cs="Arial"/>
        </w:rPr>
      </w:pPr>
      <w:r w:rsidRPr="00AD14BD">
        <w:rPr>
          <w:rFonts w:ascii="Arial" w:hAnsi="Arial" w:cs="Arial"/>
        </w:rPr>
        <w:t xml:space="preserve">On the </w:t>
      </w:r>
      <w:r w:rsidRPr="00AD14BD">
        <w:rPr>
          <w:rFonts w:ascii="Arial" w:hAnsi="Arial" w:cs="Arial"/>
          <w:b/>
        </w:rPr>
        <w:t>Name</w:t>
      </w:r>
      <w:r w:rsidRPr="00AD14BD">
        <w:rPr>
          <w:rFonts w:ascii="Arial" w:hAnsi="Arial" w:cs="Arial"/>
        </w:rPr>
        <w:t xml:space="preserve"> page, type </w:t>
      </w:r>
      <w:r w:rsidRPr="00AD14BD">
        <w:rPr>
          <w:rFonts w:ascii="Arial" w:hAnsi="Arial" w:cs="Arial"/>
          <w:b/>
        </w:rPr>
        <w:t>SQL-1433</w:t>
      </w:r>
      <w:r w:rsidRPr="00AD14BD">
        <w:rPr>
          <w:rFonts w:ascii="Arial" w:hAnsi="Arial" w:cs="Arial"/>
        </w:rPr>
        <w:t xml:space="preserve"> in the </w:t>
      </w:r>
      <w:r w:rsidRPr="00AD14BD">
        <w:rPr>
          <w:rFonts w:ascii="Arial" w:hAnsi="Arial" w:cs="Arial"/>
          <w:b/>
          <w:i/>
        </w:rPr>
        <w:t>Name</w:t>
      </w:r>
      <w:r w:rsidRPr="00AD14BD">
        <w:rPr>
          <w:rFonts w:ascii="Arial" w:hAnsi="Arial" w:cs="Arial"/>
        </w:rPr>
        <w:t xml:space="preserve"> box and then click </w:t>
      </w:r>
      <w:r w:rsidRPr="00AD14BD">
        <w:rPr>
          <w:rFonts w:ascii="Arial" w:hAnsi="Arial" w:cs="Arial"/>
          <w:b/>
        </w:rPr>
        <w:t>Finish</w:t>
      </w:r>
      <w:r w:rsidRPr="00AD14BD">
        <w:rPr>
          <w:rFonts w:ascii="Arial" w:hAnsi="Arial" w:cs="Arial"/>
        </w:rPr>
        <w:t xml:space="preserve">. </w:t>
      </w:r>
    </w:p>
    <w:p w:rsidR="005D0704" w:rsidRPr="00AD14BD" w:rsidRDefault="005D0704" w:rsidP="007F417C">
      <w:pPr>
        <w:numPr>
          <w:ilvl w:val="0"/>
          <w:numId w:val="19"/>
        </w:numPr>
        <w:spacing w:after="120" w:line="240" w:lineRule="auto"/>
        <w:ind w:left="714" w:hanging="357"/>
        <w:textAlignment w:val="center"/>
        <w:rPr>
          <w:rFonts w:ascii="Arial" w:hAnsi="Arial" w:cs="Arial"/>
        </w:rPr>
      </w:pPr>
      <w:r w:rsidRPr="00AD14BD">
        <w:rPr>
          <w:rFonts w:ascii="Arial" w:hAnsi="Arial" w:cs="Arial"/>
        </w:rPr>
        <w:t xml:space="preserve">Close the </w:t>
      </w:r>
      <w:r w:rsidRPr="00AD14BD">
        <w:rPr>
          <w:rFonts w:ascii="Arial" w:hAnsi="Arial" w:cs="Arial"/>
          <w:b/>
        </w:rPr>
        <w:t>Windows Firewall with Advanced Security</w:t>
      </w:r>
      <w:r w:rsidRPr="00AD14BD">
        <w:rPr>
          <w:rFonts w:ascii="Arial" w:hAnsi="Arial" w:cs="Arial"/>
        </w:rPr>
        <w:t xml:space="preserve"> dialog box. </w:t>
      </w:r>
    </w:p>
    <w:p w:rsidR="00935234" w:rsidRDefault="00935234" w:rsidP="00935234">
      <w:pPr>
        <w:pStyle w:val="Heading3"/>
      </w:pPr>
      <w:bookmarkStart w:id="45" w:name="_Toc332020977"/>
      <w:r w:rsidRPr="00242C2D">
        <w:t>Install SharePoint 2010 Service Pack 1</w:t>
      </w:r>
      <w:bookmarkEnd w:id="45"/>
    </w:p>
    <w:p w:rsidR="00D407E8" w:rsidRPr="00B5621D" w:rsidRDefault="00D407E8" w:rsidP="00D407E8">
      <w:pPr>
        <w:rPr>
          <w:rFonts w:ascii="Arial" w:hAnsi="Arial" w:cs="Arial"/>
        </w:rPr>
      </w:pPr>
      <w:r w:rsidRPr="00B5621D">
        <w:rPr>
          <w:rFonts w:ascii="Arial" w:hAnsi="Arial" w:cs="Arial"/>
        </w:rPr>
        <w:t xml:space="preserve">SharePoint Service Pack 1 is required for </w:t>
      </w:r>
      <w:proofErr w:type="spellStart"/>
      <w:r w:rsidRPr="00B5621D">
        <w:rPr>
          <w:rFonts w:ascii="Arial" w:hAnsi="Arial" w:cs="Arial"/>
        </w:rPr>
        <w:t>PowerPivot</w:t>
      </w:r>
      <w:proofErr w:type="spellEnd"/>
      <w:r w:rsidRPr="00B5621D">
        <w:rPr>
          <w:rFonts w:ascii="Arial" w:hAnsi="Arial" w:cs="Arial"/>
        </w:rPr>
        <w:t xml:space="preserve"> and Power View because it enables SharePoint to create a database in a SQL Server 2012 instance </w:t>
      </w:r>
      <w:r>
        <w:rPr>
          <w:rFonts w:ascii="Arial" w:hAnsi="Arial" w:cs="Arial"/>
        </w:rPr>
        <w:t>without</w:t>
      </w:r>
      <w:r w:rsidRPr="00B5621D">
        <w:rPr>
          <w:rFonts w:ascii="Arial" w:hAnsi="Arial" w:cs="Arial"/>
        </w:rPr>
        <w:t xml:space="preserve"> using the system stored procedure, </w:t>
      </w:r>
      <w:proofErr w:type="spellStart"/>
      <w:r w:rsidRPr="00B5621D">
        <w:rPr>
          <w:rFonts w:ascii="Arial" w:hAnsi="Arial" w:cs="Arial"/>
        </w:rPr>
        <w:t>sp_dboption</w:t>
      </w:r>
      <w:proofErr w:type="spellEnd"/>
      <w:r w:rsidRPr="00B5621D">
        <w:rPr>
          <w:rFonts w:ascii="Arial" w:hAnsi="Arial" w:cs="Arial"/>
        </w:rPr>
        <w:t xml:space="preserve">. </w:t>
      </w:r>
      <w:r>
        <w:rPr>
          <w:rFonts w:ascii="Arial" w:hAnsi="Arial" w:cs="Arial"/>
        </w:rPr>
        <w:t xml:space="preserve">This functionality was discontinued in SQL Server 2012 – for more information, see </w:t>
      </w:r>
      <w:hyperlink r:id="rId43" w:history="1">
        <w:r w:rsidRPr="00BB46C2">
          <w:rPr>
            <w:rStyle w:val="Hyperlink"/>
            <w:rFonts w:ascii="Arial" w:hAnsi="Arial" w:cs="Arial"/>
          </w:rPr>
          <w:t>http://msdn.microsoft.com/en-us/library/ms144262.aspx</w:t>
        </w:r>
      </w:hyperlink>
      <w:r>
        <w:rPr>
          <w:rFonts w:ascii="Arial" w:hAnsi="Arial" w:cs="Arial"/>
        </w:rPr>
        <w:t xml:space="preserve">. </w:t>
      </w:r>
      <w:r w:rsidRPr="00B5621D">
        <w:rPr>
          <w:rFonts w:ascii="Arial" w:hAnsi="Arial" w:cs="Arial"/>
        </w:rPr>
        <w:t>This section provides an installation script, as well as instructions for installing the service pack using the installer.</w:t>
      </w:r>
    </w:p>
    <w:p w:rsidR="00935234" w:rsidRDefault="006D19B6" w:rsidP="00935234">
      <w:pPr>
        <w:pStyle w:val="Heading4"/>
      </w:pPr>
      <w:r>
        <w:t>Using scripts</w:t>
      </w:r>
    </w:p>
    <w:p w:rsidR="00B068F2" w:rsidRPr="00B068F2" w:rsidRDefault="00B068F2" w:rsidP="007F417C">
      <w:pPr>
        <w:pStyle w:val="ListParagraph"/>
        <w:numPr>
          <w:ilvl w:val="0"/>
          <w:numId w:val="63"/>
        </w:numPr>
        <w:spacing w:after="120" w:line="240" w:lineRule="auto"/>
        <w:contextualSpacing w:val="0"/>
        <w:textAlignment w:val="center"/>
        <w:rPr>
          <w:rFonts w:ascii="Arial" w:hAnsi="Arial" w:cs="Arial"/>
        </w:rPr>
      </w:pPr>
      <w:r w:rsidRPr="00B068F2">
        <w:rPr>
          <w:rFonts w:ascii="Arial" w:hAnsi="Arial" w:cs="Arial"/>
        </w:rPr>
        <w:t xml:space="preserve">Open </w:t>
      </w:r>
      <w:r w:rsidR="003324BA" w:rsidRPr="00B068F2">
        <w:rPr>
          <w:rFonts w:ascii="Arial" w:hAnsi="Arial" w:cs="Arial"/>
        </w:rPr>
        <w:t xml:space="preserve">an </w:t>
      </w:r>
      <w:r w:rsidR="00935234" w:rsidRPr="00B068F2">
        <w:rPr>
          <w:rFonts w:ascii="Arial" w:hAnsi="Arial" w:cs="Arial"/>
        </w:rPr>
        <w:t xml:space="preserve">administrative command prompt, </w:t>
      </w:r>
      <w:r w:rsidRPr="00B068F2">
        <w:rPr>
          <w:rFonts w:ascii="Arial" w:hAnsi="Arial" w:cs="Arial"/>
        </w:rPr>
        <w:t xml:space="preserve">and </w:t>
      </w:r>
      <w:r w:rsidR="00935234" w:rsidRPr="00B068F2">
        <w:rPr>
          <w:rFonts w:ascii="Arial" w:hAnsi="Arial" w:cs="Arial"/>
        </w:rPr>
        <w:t>change to the folder containing the SharePoint 2010 Service Pack 1 files</w:t>
      </w:r>
      <w:r w:rsidRPr="00B068F2">
        <w:rPr>
          <w:rFonts w:ascii="Arial" w:hAnsi="Arial" w:cs="Arial"/>
        </w:rPr>
        <w:t>.</w:t>
      </w:r>
    </w:p>
    <w:p w:rsidR="00935234" w:rsidRPr="00B068F2" w:rsidRDefault="00B068F2" w:rsidP="007F417C">
      <w:pPr>
        <w:pStyle w:val="ListParagraph"/>
        <w:numPr>
          <w:ilvl w:val="0"/>
          <w:numId w:val="63"/>
        </w:numPr>
        <w:spacing w:after="120" w:line="240" w:lineRule="auto"/>
        <w:contextualSpacing w:val="0"/>
        <w:textAlignment w:val="center"/>
        <w:rPr>
          <w:rFonts w:ascii="Arial" w:hAnsi="Arial" w:cs="Arial"/>
        </w:rPr>
      </w:pPr>
      <w:r w:rsidRPr="00B068F2">
        <w:rPr>
          <w:rFonts w:ascii="Arial" w:hAnsi="Arial" w:cs="Arial"/>
        </w:rPr>
        <w:t xml:space="preserve">Execute </w:t>
      </w:r>
      <w:r w:rsidR="00935234" w:rsidRPr="00B068F2">
        <w:rPr>
          <w:rFonts w:ascii="Arial" w:hAnsi="Arial" w:cs="Arial"/>
        </w:rPr>
        <w:t>the following command</w:t>
      </w:r>
      <w:r w:rsidRPr="00B068F2">
        <w:rPr>
          <w:rFonts w:ascii="Arial" w:hAnsi="Arial" w:cs="Arial"/>
        </w:rPr>
        <w:t xml:space="preserve">, changing the name </w:t>
      </w:r>
      <w:r w:rsidR="00935234" w:rsidRPr="00B068F2">
        <w:rPr>
          <w:rFonts w:ascii="Arial" w:hAnsi="Arial" w:cs="Arial"/>
        </w:rPr>
        <w:t xml:space="preserve">of </w:t>
      </w:r>
      <w:r w:rsidRPr="00B068F2">
        <w:rPr>
          <w:rFonts w:ascii="Arial" w:hAnsi="Arial" w:cs="Arial"/>
        </w:rPr>
        <w:t xml:space="preserve">the </w:t>
      </w:r>
      <w:r w:rsidR="00935234" w:rsidRPr="00B068F2">
        <w:rPr>
          <w:rFonts w:ascii="Arial" w:hAnsi="Arial" w:cs="Arial"/>
        </w:rPr>
        <w:t xml:space="preserve">file for SharePoint 2010 SP1 </w:t>
      </w:r>
      <w:r w:rsidRPr="00B068F2">
        <w:rPr>
          <w:rFonts w:ascii="Arial" w:hAnsi="Arial" w:cs="Arial"/>
        </w:rPr>
        <w:t>as required for your environment</w:t>
      </w:r>
      <w:r w:rsidR="00935234" w:rsidRPr="00B068F2">
        <w:rPr>
          <w:rFonts w:ascii="Arial" w:hAnsi="Arial" w:cs="Arial"/>
        </w:rPr>
        <w:t xml:space="preserve">. </w:t>
      </w:r>
    </w:p>
    <w:p w:rsidR="00935234" w:rsidRDefault="00935234" w:rsidP="0054268F">
      <w:pPr>
        <w:pStyle w:val="MtpsCodeSnippet"/>
        <w:spacing w:after="120"/>
        <w:ind w:left="720"/>
      </w:pPr>
      <w:proofErr w:type="spellStart"/>
      <w:proofErr w:type="gramStart"/>
      <w:r>
        <w:t>cmd</w:t>
      </w:r>
      <w:proofErr w:type="spellEnd"/>
      <w:proofErr w:type="gramEnd"/>
      <w:r>
        <w:t xml:space="preserve"> /c </w:t>
      </w:r>
      <w:r w:rsidRPr="00DC092E">
        <w:t>offi</w:t>
      </w:r>
      <w:r>
        <w:t>ceserver2010sp1-kb2460045-x64-fu</w:t>
      </w:r>
      <w:r w:rsidRPr="00DC092E">
        <w:t xml:space="preserve">llfile-en-us.exe /quiet </w:t>
      </w:r>
    </w:p>
    <w:p w:rsidR="00935234" w:rsidRPr="00C87A39" w:rsidRDefault="006D19B6" w:rsidP="00935234">
      <w:pPr>
        <w:pStyle w:val="Heading4"/>
      </w:pPr>
      <w:r>
        <w:t>Using the user interface</w:t>
      </w:r>
      <w:r w:rsidR="00935234" w:rsidRPr="00242C2D">
        <w:t xml:space="preserve"> </w:t>
      </w:r>
    </w:p>
    <w:p w:rsidR="00935234" w:rsidRPr="00B068F2" w:rsidRDefault="00935234" w:rsidP="007F417C">
      <w:pPr>
        <w:pStyle w:val="ListParagraph"/>
        <w:numPr>
          <w:ilvl w:val="0"/>
          <w:numId w:val="64"/>
        </w:numPr>
        <w:spacing w:after="120" w:line="240" w:lineRule="auto"/>
        <w:contextualSpacing w:val="0"/>
        <w:textAlignment w:val="center"/>
        <w:rPr>
          <w:rFonts w:ascii="Arial" w:hAnsi="Arial" w:cs="Arial"/>
        </w:rPr>
      </w:pPr>
      <w:r w:rsidRPr="00B068F2">
        <w:rPr>
          <w:rFonts w:ascii="Arial" w:hAnsi="Arial" w:cs="Arial"/>
        </w:rPr>
        <w:t xml:space="preserve">Double-click the compressed SharePoint 2010 Service Pack 1 installation file to install Service Pack 1. </w:t>
      </w:r>
    </w:p>
    <w:p w:rsidR="00935234" w:rsidRPr="00B068F2" w:rsidRDefault="00935234" w:rsidP="007F417C">
      <w:pPr>
        <w:pStyle w:val="ListParagraph"/>
        <w:numPr>
          <w:ilvl w:val="0"/>
          <w:numId w:val="64"/>
        </w:numPr>
        <w:spacing w:after="120" w:line="240" w:lineRule="auto"/>
        <w:contextualSpacing w:val="0"/>
        <w:textAlignment w:val="center"/>
        <w:rPr>
          <w:rFonts w:ascii="Arial" w:hAnsi="Arial" w:cs="Arial"/>
        </w:rPr>
      </w:pPr>
      <w:r w:rsidRPr="00B068F2">
        <w:rPr>
          <w:rFonts w:ascii="Arial" w:hAnsi="Arial" w:cs="Arial"/>
        </w:rPr>
        <w:t xml:space="preserve">Click </w:t>
      </w:r>
      <w:proofErr w:type="gramStart"/>
      <w:r w:rsidRPr="00B068F2">
        <w:rPr>
          <w:rFonts w:ascii="Arial" w:hAnsi="Arial" w:cs="Arial"/>
          <w:b/>
        </w:rPr>
        <w:t>Yes</w:t>
      </w:r>
      <w:proofErr w:type="gramEnd"/>
      <w:r w:rsidRPr="00B068F2">
        <w:rPr>
          <w:rFonts w:ascii="Arial" w:hAnsi="Arial" w:cs="Arial"/>
        </w:rPr>
        <w:t xml:space="preserve"> when prompted. </w:t>
      </w:r>
    </w:p>
    <w:p w:rsidR="00935234" w:rsidRPr="00B068F2" w:rsidRDefault="00935234" w:rsidP="007F417C">
      <w:pPr>
        <w:pStyle w:val="ListParagraph"/>
        <w:numPr>
          <w:ilvl w:val="0"/>
          <w:numId w:val="64"/>
        </w:numPr>
        <w:spacing w:after="120" w:line="240" w:lineRule="auto"/>
        <w:contextualSpacing w:val="0"/>
        <w:textAlignment w:val="center"/>
        <w:rPr>
          <w:rFonts w:ascii="Arial" w:hAnsi="Arial" w:cs="Arial"/>
        </w:rPr>
      </w:pPr>
      <w:r w:rsidRPr="00B068F2">
        <w:rPr>
          <w:rFonts w:ascii="Arial" w:hAnsi="Arial" w:cs="Arial"/>
        </w:rPr>
        <w:t xml:space="preserve">Select the </w:t>
      </w:r>
      <w:r w:rsidR="00B068F2">
        <w:rPr>
          <w:rFonts w:ascii="Arial" w:hAnsi="Arial" w:cs="Arial"/>
        </w:rPr>
        <w:t xml:space="preserve">checkbox, </w:t>
      </w:r>
      <w:r w:rsidRPr="00B068F2">
        <w:rPr>
          <w:rFonts w:ascii="Arial" w:hAnsi="Arial" w:cs="Arial"/>
          <w:b/>
        </w:rPr>
        <w:t>Click here to accept the Microsoft Software License Terms</w:t>
      </w:r>
      <w:r w:rsidR="00B068F2">
        <w:rPr>
          <w:rFonts w:ascii="Arial" w:hAnsi="Arial" w:cs="Arial"/>
        </w:rPr>
        <w:t xml:space="preserve">, </w:t>
      </w:r>
      <w:r w:rsidRPr="00B068F2">
        <w:rPr>
          <w:rFonts w:ascii="Arial" w:hAnsi="Arial" w:cs="Arial"/>
        </w:rPr>
        <w:t xml:space="preserve">and then click </w:t>
      </w:r>
      <w:r w:rsidRPr="00B068F2">
        <w:rPr>
          <w:rFonts w:ascii="Arial" w:hAnsi="Arial" w:cs="Arial"/>
          <w:b/>
        </w:rPr>
        <w:t>Continue</w:t>
      </w:r>
      <w:r w:rsidRPr="00B068F2">
        <w:rPr>
          <w:rFonts w:ascii="Arial" w:hAnsi="Arial" w:cs="Arial"/>
        </w:rPr>
        <w:t xml:space="preserve">. </w:t>
      </w:r>
    </w:p>
    <w:p w:rsidR="00935234" w:rsidRPr="00B068F2" w:rsidRDefault="00935234" w:rsidP="007F417C">
      <w:pPr>
        <w:pStyle w:val="ListParagraph"/>
        <w:numPr>
          <w:ilvl w:val="0"/>
          <w:numId w:val="64"/>
        </w:numPr>
        <w:spacing w:after="120" w:line="240" w:lineRule="auto"/>
        <w:contextualSpacing w:val="0"/>
        <w:textAlignment w:val="center"/>
        <w:rPr>
          <w:rFonts w:ascii="Arial" w:hAnsi="Arial" w:cs="Arial"/>
        </w:rPr>
      </w:pPr>
      <w:r w:rsidRPr="00B068F2">
        <w:rPr>
          <w:rFonts w:ascii="Arial" w:hAnsi="Arial" w:cs="Arial"/>
        </w:rPr>
        <w:t xml:space="preserve">When complete, click </w:t>
      </w:r>
      <w:r w:rsidRPr="00B068F2">
        <w:rPr>
          <w:rFonts w:ascii="Arial" w:hAnsi="Arial" w:cs="Arial"/>
          <w:b/>
        </w:rPr>
        <w:t>OK</w:t>
      </w:r>
      <w:r w:rsidRPr="00B068F2">
        <w:rPr>
          <w:rFonts w:ascii="Arial" w:hAnsi="Arial" w:cs="Arial"/>
        </w:rPr>
        <w:t xml:space="preserve">. </w:t>
      </w:r>
    </w:p>
    <w:p w:rsidR="00935234" w:rsidRPr="00B11ABF" w:rsidRDefault="00935234" w:rsidP="0054268F">
      <w:pPr>
        <w:spacing w:after="120" w:line="240" w:lineRule="auto"/>
        <w:ind w:left="720"/>
        <w:textAlignment w:val="center"/>
        <w:rPr>
          <w:rFonts w:ascii="Arial" w:hAnsi="Arial" w:cs="Arial"/>
        </w:rPr>
      </w:pPr>
      <w:r w:rsidRPr="00B11ABF">
        <w:rPr>
          <w:rFonts w:ascii="Arial" w:hAnsi="Arial" w:cs="Arial"/>
          <w:b/>
        </w:rPr>
        <w:t>Note</w:t>
      </w:r>
      <w:r w:rsidRPr="00B11ABF">
        <w:rPr>
          <w:rFonts w:ascii="Arial" w:hAnsi="Arial" w:cs="Arial"/>
        </w:rPr>
        <w:t xml:space="preserve">:  If prompted to restart your computer, do so. </w:t>
      </w:r>
    </w:p>
    <w:p w:rsidR="00935234" w:rsidRPr="00242C2D" w:rsidRDefault="00935234" w:rsidP="00935234">
      <w:pPr>
        <w:pStyle w:val="Heading3"/>
        <w:rPr>
          <w:rFonts w:ascii="Times New Roman" w:hAnsi="Times New Roman" w:cs="Times New Roman"/>
          <w:sz w:val="24"/>
          <w:szCs w:val="24"/>
        </w:rPr>
      </w:pPr>
      <w:bookmarkStart w:id="46" w:name="_Toc332020978"/>
      <w:r w:rsidRPr="00242C2D">
        <w:t xml:space="preserve">Configure SharePoint </w:t>
      </w:r>
      <w:r w:rsidR="00020462" w:rsidRPr="00020462">
        <w:t>using SharePoint Products Configuration Wizard</w:t>
      </w:r>
      <w:bookmarkEnd w:id="46"/>
    </w:p>
    <w:p w:rsidR="00020462" w:rsidRPr="00B11ABF" w:rsidRDefault="00020462" w:rsidP="007F417C">
      <w:pPr>
        <w:pStyle w:val="ListParagraph"/>
        <w:numPr>
          <w:ilvl w:val="0"/>
          <w:numId w:val="27"/>
        </w:numPr>
        <w:spacing w:after="120" w:line="240" w:lineRule="auto"/>
        <w:contextualSpacing w:val="0"/>
        <w:textAlignment w:val="center"/>
        <w:rPr>
          <w:rFonts w:ascii="Arial" w:hAnsi="Arial" w:cs="Arial"/>
        </w:rPr>
      </w:pPr>
      <w:r w:rsidRPr="00B11ABF">
        <w:rPr>
          <w:rFonts w:ascii="Arial" w:hAnsi="Arial" w:cs="Arial"/>
        </w:rPr>
        <w:t xml:space="preserve">Click </w:t>
      </w:r>
      <w:r w:rsidRPr="00B11ABF">
        <w:rPr>
          <w:rFonts w:ascii="Arial" w:hAnsi="Arial" w:cs="Arial"/>
          <w:b/>
        </w:rPr>
        <w:t>Start</w:t>
      </w:r>
      <w:r w:rsidRPr="00B11ABF">
        <w:rPr>
          <w:rFonts w:ascii="Arial" w:hAnsi="Arial" w:cs="Arial"/>
        </w:rPr>
        <w:t xml:space="preserve">, and then in the </w:t>
      </w:r>
      <w:r w:rsidRPr="00B11ABF">
        <w:rPr>
          <w:rFonts w:ascii="Arial" w:hAnsi="Arial" w:cs="Arial"/>
          <w:i/>
        </w:rPr>
        <w:t>Microsoft SharePoint 2010 Products</w:t>
      </w:r>
      <w:r w:rsidRPr="00B11ABF">
        <w:rPr>
          <w:rFonts w:ascii="Arial" w:hAnsi="Arial" w:cs="Arial"/>
        </w:rPr>
        <w:t xml:space="preserve"> group, click </w:t>
      </w:r>
      <w:r w:rsidRPr="00B11ABF">
        <w:rPr>
          <w:rFonts w:ascii="Arial" w:hAnsi="Arial" w:cs="Arial"/>
          <w:b/>
        </w:rPr>
        <w:t>SharePoint 2010 Products Configuration Wizard</w:t>
      </w:r>
      <w:r w:rsidRPr="00B11ABF">
        <w:rPr>
          <w:rFonts w:ascii="Arial" w:hAnsi="Arial" w:cs="Arial"/>
        </w:rPr>
        <w:t xml:space="preserve">. </w:t>
      </w:r>
    </w:p>
    <w:p w:rsidR="00020462" w:rsidRPr="00B11ABF" w:rsidRDefault="00020462" w:rsidP="007F417C">
      <w:pPr>
        <w:pStyle w:val="ListParagraph"/>
        <w:numPr>
          <w:ilvl w:val="0"/>
          <w:numId w:val="27"/>
        </w:numPr>
        <w:spacing w:after="120" w:line="240" w:lineRule="auto"/>
        <w:contextualSpacing w:val="0"/>
        <w:textAlignment w:val="center"/>
        <w:rPr>
          <w:rFonts w:ascii="Arial" w:hAnsi="Arial" w:cs="Arial"/>
        </w:rPr>
      </w:pPr>
      <w:r w:rsidRPr="00B11ABF">
        <w:rPr>
          <w:rFonts w:ascii="Arial" w:hAnsi="Arial" w:cs="Arial"/>
        </w:rPr>
        <w:t xml:space="preserve">Click </w:t>
      </w:r>
      <w:proofErr w:type="gramStart"/>
      <w:r w:rsidRPr="00B11ABF">
        <w:rPr>
          <w:rFonts w:ascii="Arial" w:hAnsi="Arial" w:cs="Arial"/>
          <w:b/>
        </w:rPr>
        <w:t>Yes</w:t>
      </w:r>
      <w:proofErr w:type="gramEnd"/>
      <w:r w:rsidRPr="00B11ABF">
        <w:rPr>
          <w:rFonts w:ascii="Arial" w:hAnsi="Arial" w:cs="Arial"/>
        </w:rPr>
        <w:t xml:space="preserve"> when prompted. </w:t>
      </w:r>
    </w:p>
    <w:p w:rsidR="00020462" w:rsidRPr="00B11ABF" w:rsidRDefault="00020462" w:rsidP="007F417C">
      <w:pPr>
        <w:pStyle w:val="ListParagraph"/>
        <w:numPr>
          <w:ilvl w:val="0"/>
          <w:numId w:val="27"/>
        </w:numPr>
        <w:spacing w:after="120" w:line="240" w:lineRule="auto"/>
        <w:contextualSpacing w:val="0"/>
        <w:textAlignment w:val="center"/>
        <w:rPr>
          <w:rFonts w:ascii="Arial" w:hAnsi="Arial" w:cs="Arial"/>
        </w:rPr>
      </w:pPr>
      <w:r w:rsidRPr="00B11ABF">
        <w:rPr>
          <w:rFonts w:ascii="Arial" w:hAnsi="Arial" w:cs="Arial"/>
        </w:rPr>
        <w:t xml:space="preserve">On the </w:t>
      </w:r>
      <w:r w:rsidRPr="00B11ABF">
        <w:rPr>
          <w:rFonts w:ascii="Arial" w:hAnsi="Arial" w:cs="Arial"/>
          <w:b/>
        </w:rPr>
        <w:t>Welcome to SharePoint Products</w:t>
      </w:r>
      <w:r w:rsidRPr="00B11ABF">
        <w:rPr>
          <w:rFonts w:ascii="Arial" w:hAnsi="Arial" w:cs="Arial"/>
        </w:rPr>
        <w:t xml:space="preserve"> page, click </w:t>
      </w:r>
      <w:proofErr w:type="gramStart"/>
      <w:r w:rsidRPr="00B11ABF">
        <w:rPr>
          <w:rFonts w:ascii="Arial" w:hAnsi="Arial" w:cs="Arial"/>
          <w:b/>
        </w:rPr>
        <w:t>Next</w:t>
      </w:r>
      <w:proofErr w:type="gramEnd"/>
      <w:r w:rsidRPr="00B11ABF">
        <w:rPr>
          <w:rFonts w:ascii="Arial" w:hAnsi="Arial" w:cs="Arial"/>
        </w:rPr>
        <w:t xml:space="preserve">. </w:t>
      </w:r>
    </w:p>
    <w:p w:rsidR="00020462" w:rsidRPr="00B11ABF" w:rsidRDefault="00020462" w:rsidP="007F417C">
      <w:pPr>
        <w:pStyle w:val="ListParagraph"/>
        <w:numPr>
          <w:ilvl w:val="0"/>
          <w:numId w:val="27"/>
        </w:numPr>
        <w:spacing w:after="120" w:line="240" w:lineRule="auto"/>
        <w:contextualSpacing w:val="0"/>
        <w:textAlignment w:val="center"/>
        <w:rPr>
          <w:rFonts w:ascii="Arial" w:hAnsi="Arial" w:cs="Arial"/>
        </w:rPr>
      </w:pPr>
      <w:r w:rsidRPr="00B11ABF">
        <w:rPr>
          <w:rFonts w:ascii="Arial" w:hAnsi="Arial" w:cs="Arial"/>
        </w:rPr>
        <w:t xml:space="preserve">Click </w:t>
      </w:r>
      <w:proofErr w:type="gramStart"/>
      <w:r w:rsidRPr="00B11ABF">
        <w:rPr>
          <w:rFonts w:ascii="Arial" w:hAnsi="Arial" w:cs="Arial"/>
          <w:b/>
        </w:rPr>
        <w:t>Yes</w:t>
      </w:r>
      <w:proofErr w:type="gramEnd"/>
      <w:r w:rsidRPr="00B11ABF">
        <w:rPr>
          <w:rFonts w:ascii="Arial" w:hAnsi="Arial" w:cs="Arial"/>
        </w:rPr>
        <w:t xml:space="preserve"> when notified that certain services may have to be restarted. </w:t>
      </w:r>
    </w:p>
    <w:p w:rsidR="00020462" w:rsidRPr="00B11ABF" w:rsidRDefault="00020462" w:rsidP="007F417C">
      <w:pPr>
        <w:pStyle w:val="ListParagraph"/>
        <w:numPr>
          <w:ilvl w:val="0"/>
          <w:numId w:val="27"/>
        </w:numPr>
        <w:spacing w:after="120" w:line="240" w:lineRule="auto"/>
        <w:contextualSpacing w:val="0"/>
        <w:textAlignment w:val="center"/>
        <w:rPr>
          <w:rFonts w:ascii="Arial" w:hAnsi="Arial" w:cs="Arial"/>
        </w:rPr>
      </w:pPr>
      <w:r w:rsidRPr="00B11ABF">
        <w:rPr>
          <w:rFonts w:ascii="Arial" w:hAnsi="Arial" w:cs="Arial"/>
        </w:rPr>
        <w:t xml:space="preserve">On the </w:t>
      </w:r>
      <w:r w:rsidRPr="00B11ABF">
        <w:rPr>
          <w:rFonts w:ascii="Arial" w:hAnsi="Arial" w:cs="Arial"/>
          <w:b/>
        </w:rPr>
        <w:t>Connect to a server farm</w:t>
      </w:r>
      <w:r w:rsidRPr="00B11ABF">
        <w:rPr>
          <w:rFonts w:ascii="Arial" w:hAnsi="Arial" w:cs="Arial"/>
        </w:rPr>
        <w:t xml:space="preserve"> page, click </w:t>
      </w:r>
      <w:r w:rsidRPr="00B11ABF">
        <w:rPr>
          <w:rFonts w:ascii="Arial" w:hAnsi="Arial" w:cs="Arial"/>
          <w:b/>
        </w:rPr>
        <w:t>Create a new server farm</w:t>
      </w:r>
      <w:r w:rsidRPr="00B11ABF">
        <w:rPr>
          <w:rFonts w:ascii="Arial" w:hAnsi="Arial" w:cs="Arial"/>
        </w:rPr>
        <w:t xml:space="preserve"> and then click </w:t>
      </w:r>
      <w:proofErr w:type="gramStart"/>
      <w:r w:rsidRPr="00B11ABF">
        <w:rPr>
          <w:rFonts w:ascii="Arial" w:hAnsi="Arial" w:cs="Arial"/>
          <w:b/>
        </w:rPr>
        <w:t>Next</w:t>
      </w:r>
      <w:proofErr w:type="gramEnd"/>
      <w:r w:rsidRPr="00B11ABF">
        <w:rPr>
          <w:rFonts w:ascii="Arial" w:hAnsi="Arial" w:cs="Arial"/>
        </w:rPr>
        <w:t xml:space="preserve">. </w:t>
      </w:r>
    </w:p>
    <w:p w:rsidR="00020462" w:rsidRPr="00B11ABF" w:rsidRDefault="00020462" w:rsidP="007F417C">
      <w:pPr>
        <w:pStyle w:val="ListParagraph"/>
        <w:numPr>
          <w:ilvl w:val="0"/>
          <w:numId w:val="27"/>
        </w:numPr>
        <w:spacing w:after="120" w:line="240" w:lineRule="auto"/>
        <w:contextualSpacing w:val="0"/>
        <w:textAlignment w:val="center"/>
        <w:rPr>
          <w:rFonts w:ascii="Arial" w:hAnsi="Arial" w:cs="Arial"/>
        </w:rPr>
      </w:pPr>
      <w:r w:rsidRPr="00B11ABF">
        <w:rPr>
          <w:rFonts w:ascii="Arial" w:hAnsi="Arial" w:cs="Arial"/>
        </w:rPr>
        <w:t xml:space="preserve">On the </w:t>
      </w:r>
      <w:r w:rsidRPr="00B11ABF">
        <w:rPr>
          <w:rFonts w:ascii="Arial" w:hAnsi="Arial" w:cs="Arial"/>
          <w:b/>
        </w:rPr>
        <w:t>Specify Configuration Database Settings</w:t>
      </w:r>
      <w:r w:rsidRPr="00B11ABF">
        <w:rPr>
          <w:rFonts w:ascii="Arial" w:hAnsi="Arial" w:cs="Arial"/>
        </w:rPr>
        <w:t xml:space="preserve"> page, enter the following information </w:t>
      </w:r>
      <w:r w:rsidR="00246D03" w:rsidRPr="00B11ABF">
        <w:rPr>
          <w:rFonts w:ascii="Arial" w:hAnsi="Arial" w:cs="Arial"/>
        </w:rPr>
        <w:t xml:space="preserve">(or replace with other values, as appropriate for your environment) </w:t>
      </w:r>
      <w:r w:rsidRPr="00B11ABF">
        <w:rPr>
          <w:rFonts w:ascii="Arial" w:hAnsi="Arial" w:cs="Arial"/>
        </w:rPr>
        <w:t xml:space="preserve">and then click </w:t>
      </w:r>
      <w:r w:rsidRPr="00B11ABF">
        <w:rPr>
          <w:rFonts w:ascii="Arial" w:hAnsi="Arial" w:cs="Arial"/>
          <w:b/>
        </w:rPr>
        <w:t>Next</w:t>
      </w:r>
      <w:r w:rsidRPr="00B11ABF">
        <w:rPr>
          <w:rFonts w:ascii="Arial" w:hAnsi="Arial" w:cs="Arial"/>
        </w:rPr>
        <w:t xml:space="preserve">: </w:t>
      </w:r>
    </w:p>
    <w:p w:rsidR="00020462" w:rsidRPr="00B11ABF" w:rsidRDefault="00020462" w:rsidP="007F417C">
      <w:pPr>
        <w:pStyle w:val="ListParagraph"/>
        <w:numPr>
          <w:ilvl w:val="1"/>
          <w:numId w:val="171"/>
        </w:numPr>
        <w:spacing w:after="120" w:line="240" w:lineRule="auto"/>
        <w:contextualSpacing w:val="0"/>
        <w:textAlignment w:val="center"/>
        <w:rPr>
          <w:rFonts w:ascii="Arial" w:hAnsi="Arial" w:cs="Arial"/>
        </w:rPr>
      </w:pPr>
      <w:r w:rsidRPr="00B11ABF">
        <w:rPr>
          <w:rFonts w:ascii="Arial" w:hAnsi="Arial" w:cs="Arial"/>
          <w:b/>
        </w:rPr>
        <w:t>Database server</w:t>
      </w:r>
      <w:r w:rsidRPr="00B11ABF">
        <w:rPr>
          <w:rFonts w:ascii="Arial" w:hAnsi="Arial" w:cs="Arial"/>
        </w:rPr>
        <w:t>: SP2</w:t>
      </w:r>
    </w:p>
    <w:p w:rsidR="00020462" w:rsidRPr="00B11ABF" w:rsidRDefault="00020462" w:rsidP="007F417C">
      <w:pPr>
        <w:pStyle w:val="ListParagraph"/>
        <w:numPr>
          <w:ilvl w:val="1"/>
          <w:numId w:val="171"/>
        </w:numPr>
        <w:spacing w:after="120" w:line="240" w:lineRule="auto"/>
        <w:contextualSpacing w:val="0"/>
        <w:textAlignment w:val="center"/>
        <w:rPr>
          <w:rFonts w:ascii="Arial" w:hAnsi="Arial" w:cs="Arial"/>
        </w:rPr>
      </w:pPr>
      <w:r w:rsidRPr="00B11ABF">
        <w:rPr>
          <w:rFonts w:ascii="Arial" w:hAnsi="Arial" w:cs="Arial"/>
          <w:b/>
        </w:rPr>
        <w:t>Database name</w:t>
      </w:r>
      <w:r w:rsidRPr="00B11ABF">
        <w:rPr>
          <w:rFonts w:ascii="Arial" w:hAnsi="Arial" w:cs="Arial"/>
        </w:rPr>
        <w:t xml:space="preserve">: </w:t>
      </w:r>
      <w:r w:rsidR="00246D03" w:rsidRPr="00B11ABF">
        <w:rPr>
          <w:rFonts w:ascii="Arial" w:hAnsi="Arial" w:cs="Arial"/>
        </w:rPr>
        <w:t xml:space="preserve">Accept </w:t>
      </w:r>
      <w:r w:rsidRPr="00B11ABF">
        <w:rPr>
          <w:rFonts w:ascii="Arial" w:hAnsi="Arial" w:cs="Arial"/>
        </w:rPr>
        <w:t>the default value</w:t>
      </w:r>
    </w:p>
    <w:p w:rsidR="00020462" w:rsidRPr="00B11ABF" w:rsidRDefault="00020462" w:rsidP="007F417C">
      <w:pPr>
        <w:pStyle w:val="ListParagraph"/>
        <w:numPr>
          <w:ilvl w:val="1"/>
          <w:numId w:val="171"/>
        </w:numPr>
        <w:spacing w:after="120" w:line="240" w:lineRule="auto"/>
        <w:contextualSpacing w:val="0"/>
        <w:textAlignment w:val="center"/>
        <w:rPr>
          <w:rFonts w:ascii="Arial" w:hAnsi="Arial" w:cs="Arial"/>
        </w:rPr>
      </w:pPr>
      <w:r w:rsidRPr="00B11ABF">
        <w:rPr>
          <w:rFonts w:ascii="Arial" w:hAnsi="Arial" w:cs="Arial"/>
          <w:b/>
        </w:rPr>
        <w:t>Username</w:t>
      </w:r>
      <w:r w:rsidRPr="00B11ABF">
        <w:rPr>
          <w:rFonts w:ascii="Arial" w:hAnsi="Arial" w:cs="Arial"/>
        </w:rPr>
        <w:t>: BI\</w:t>
      </w:r>
      <w:proofErr w:type="spellStart"/>
      <w:r w:rsidRPr="00B11ABF">
        <w:rPr>
          <w:rFonts w:ascii="Arial" w:hAnsi="Arial" w:cs="Arial"/>
        </w:rPr>
        <w:t>BIService</w:t>
      </w:r>
      <w:proofErr w:type="spellEnd"/>
    </w:p>
    <w:p w:rsidR="00020462" w:rsidRPr="00B11ABF" w:rsidRDefault="00020462" w:rsidP="007F417C">
      <w:pPr>
        <w:pStyle w:val="ListParagraph"/>
        <w:numPr>
          <w:ilvl w:val="1"/>
          <w:numId w:val="171"/>
        </w:numPr>
        <w:spacing w:after="120" w:line="240" w:lineRule="auto"/>
        <w:contextualSpacing w:val="0"/>
        <w:textAlignment w:val="center"/>
        <w:rPr>
          <w:rFonts w:ascii="Arial" w:hAnsi="Arial" w:cs="Arial"/>
        </w:rPr>
      </w:pPr>
      <w:r w:rsidRPr="00B11ABF">
        <w:rPr>
          <w:rFonts w:ascii="Arial" w:hAnsi="Arial" w:cs="Arial"/>
          <w:b/>
        </w:rPr>
        <w:t>Password</w:t>
      </w:r>
      <w:r w:rsidRPr="00B11ABF">
        <w:rPr>
          <w:rFonts w:ascii="Arial" w:hAnsi="Arial" w:cs="Arial"/>
        </w:rPr>
        <w:t xml:space="preserve">:  </w:t>
      </w:r>
      <w:r w:rsidRPr="00B11ABF">
        <w:rPr>
          <w:rFonts w:ascii="Arial" w:eastAsia="Times New Roman" w:hAnsi="Arial" w:cs="Arial"/>
          <w:bCs/>
          <w:iCs/>
        </w:rPr>
        <w:t>pass@word1</w:t>
      </w:r>
    </w:p>
    <w:p w:rsidR="00020462" w:rsidRPr="00B11ABF" w:rsidRDefault="00020462" w:rsidP="007F417C">
      <w:pPr>
        <w:pStyle w:val="ListParagraph"/>
        <w:numPr>
          <w:ilvl w:val="0"/>
          <w:numId w:val="27"/>
        </w:numPr>
        <w:spacing w:after="120" w:line="240" w:lineRule="auto"/>
        <w:contextualSpacing w:val="0"/>
        <w:textAlignment w:val="center"/>
        <w:rPr>
          <w:rFonts w:ascii="Arial" w:hAnsi="Arial" w:cs="Arial"/>
          <w:b/>
        </w:rPr>
      </w:pPr>
      <w:r w:rsidRPr="00B11ABF">
        <w:rPr>
          <w:rFonts w:ascii="Arial" w:hAnsi="Arial" w:cs="Arial"/>
        </w:rPr>
        <w:t>On the</w:t>
      </w:r>
      <w:r w:rsidRPr="00B11ABF">
        <w:rPr>
          <w:rFonts w:ascii="Arial" w:hAnsi="Arial" w:cs="Arial"/>
          <w:b/>
        </w:rPr>
        <w:t xml:space="preserve"> Specify Farm Security Settings</w:t>
      </w:r>
      <w:r w:rsidR="00246D03" w:rsidRPr="00B11ABF">
        <w:rPr>
          <w:rFonts w:ascii="Arial" w:hAnsi="Arial" w:cs="Arial"/>
        </w:rPr>
        <w:t xml:space="preserve"> page</w:t>
      </w:r>
      <w:r w:rsidRPr="00B11ABF">
        <w:rPr>
          <w:rFonts w:ascii="Arial" w:hAnsi="Arial" w:cs="Arial"/>
        </w:rPr>
        <w:t>, enter a passphrase and click</w:t>
      </w:r>
      <w:r w:rsidRPr="00B11ABF">
        <w:rPr>
          <w:rFonts w:ascii="Arial" w:hAnsi="Arial" w:cs="Arial"/>
          <w:b/>
        </w:rPr>
        <w:t xml:space="preserve"> </w:t>
      </w:r>
      <w:proofErr w:type="gramStart"/>
      <w:r w:rsidRPr="00B11ABF">
        <w:rPr>
          <w:rFonts w:ascii="Arial" w:hAnsi="Arial" w:cs="Arial"/>
          <w:b/>
        </w:rPr>
        <w:t>Next</w:t>
      </w:r>
      <w:proofErr w:type="gramEnd"/>
      <w:r w:rsidRPr="00B11ABF">
        <w:rPr>
          <w:rFonts w:ascii="Arial" w:hAnsi="Arial" w:cs="Arial"/>
        </w:rPr>
        <w:t>.</w:t>
      </w:r>
      <w:r w:rsidRPr="00B11ABF">
        <w:rPr>
          <w:rFonts w:ascii="Arial" w:hAnsi="Arial" w:cs="Arial"/>
          <w:b/>
        </w:rPr>
        <w:t xml:space="preserve"> </w:t>
      </w:r>
    </w:p>
    <w:p w:rsidR="00020462" w:rsidRPr="00B11ABF" w:rsidRDefault="00020462" w:rsidP="00FB4F8B">
      <w:pPr>
        <w:spacing w:after="120" w:line="240" w:lineRule="auto"/>
        <w:ind w:left="720"/>
        <w:textAlignment w:val="center"/>
        <w:rPr>
          <w:rFonts w:ascii="Arial" w:hAnsi="Arial" w:cs="Arial"/>
        </w:rPr>
      </w:pPr>
      <w:r w:rsidRPr="00B11ABF">
        <w:rPr>
          <w:rFonts w:ascii="Arial" w:hAnsi="Arial" w:cs="Arial"/>
          <w:b/>
        </w:rPr>
        <w:lastRenderedPageBreak/>
        <w:t>Important</w:t>
      </w:r>
      <w:r w:rsidRPr="00B11ABF">
        <w:rPr>
          <w:rFonts w:ascii="Arial" w:hAnsi="Arial" w:cs="Arial"/>
        </w:rPr>
        <w:t xml:space="preserve">: You will need this passphrase to add the </w:t>
      </w:r>
      <w:r w:rsidRPr="00EE0647">
        <w:rPr>
          <w:rFonts w:ascii="Arial" w:hAnsi="Arial" w:cs="Arial"/>
          <w:b/>
          <w:i/>
        </w:rPr>
        <w:t>PWRPVT2</w:t>
      </w:r>
      <w:r w:rsidRPr="00B11ABF">
        <w:rPr>
          <w:rFonts w:ascii="Arial" w:hAnsi="Arial" w:cs="Arial"/>
        </w:rPr>
        <w:t xml:space="preserve"> server to this farm.</w:t>
      </w:r>
    </w:p>
    <w:p w:rsidR="00020462" w:rsidRPr="00B11ABF" w:rsidRDefault="00020462" w:rsidP="007F417C">
      <w:pPr>
        <w:pStyle w:val="ListParagraph"/>
        <w:numPr>
          <w:ilvl w:val="0"/>
          <w:numId w:val="27"/>
        </w:numPr>
        <w:spacing w:after="120" w:line="240" w:lineRule="auto"/>
        <w:contextualSpacing w:val="0"/>
        <w:textAlignment w:val="center"/>
        <w:rPr>
          <w:rFonts w:ascii="Arial" w:hAnsi="Arial" w:cs="Arial"/>
          <w:b/>
        </w:rPr>
      </w:pPr>
      <w:r w:rsidRPr="00B11ABF">
        <w:rPr>
          <w:rFonts w:ascii="Arial" w:hAnsi="Arial" w:cs="Arial"/>
        </w:rPr>
        <w:t>On the</w:t>
      </w:r>
      <w:r w:rsidRPr="00B11ABF">
        <w:rPr>
          <w:rFonts w:ascii="Arial" w:hAnsi="Arial" w:cs="Arial"/>
          <w:b/>
        </w:rPr>
        <w:t xml:space="preserve"> Configure SharePoint Central Administration Web Application</w:t>
      </w:r>
      <w:r w:rsidRPr="00B11ABF">
        <w:rPr>
          <w:rFonts w:ascii="Arial" w:hAnsi="Arial" w:cs="Arial"/>
        </w:rPr>
        <w:t xml:space="preserve"> page, accept the dynamic port or specify a specific port number.</w:t>
      </w:r>
      <w:r w:rsidRPr="00B11ABF">
        <w:rPr>
          <w:rFonts w:ascii="Arial" w:hAnsi="Arial" w:cs="Arial"/>
          <w:b/>
        </w:rPr>
        <w:t xml:space="preserve"> </w:t>
      </w:r>
    </w:p>
    <w:p w:rsidR="00020462" w:rsidRPr="00B11ABF" w:rsidRDefault="00020462" w:rsidP="00FB4F8B">
      <w:pPr>
        <w:spacing w:after="120" w:line="240" w:lineRule="auto"/>
        <w:ind w:left="720"/>
        <w:textAlignment w:val="center"/>
        <w:rPr>
          <w:rFonts w:ascii="Arial" w:hAnsi="Arial" w:cs="Arial"/>
        </w:rPr>
      </w:pPr>
      <w:r w:rsidRPr="00B11ABF">
        <w:rPr>
          <w:rFonts w:ascii="Arial" w:hAnsi="Arial" w:cs="Arial"/>
          <w:b/>
        </w:rPr>
        <w:t>Tip</w:t>
      </w:r>
      <w:r w:rsidRPr="00B11ABF">
        <w:rPr>
          <w:rFonts w:ascii="Arial" w:hAnsi="Arial" w:cs="Arial"/>
        </w:rPr>
        <w:t>: Specifying a port number that you can</w:t>
      </w:r>
      <w:r w:rsidR="00246D03" w:rsidRPr="00B11ABF">
        <w:rPr>
          <w:rFonts w:ascii="Arial" w:hAnsi="Arial" w:cs="Arial"/>
        </w:rPr>
        <w:t xml:space="preserve"> easily</w:t>
      </w:r>
      <w:r w:rsidRPr="00B11ABF">
        <w:rPr>
          <w:rFonts w:ascii="Arial" w:hAnsi="Arial" w:cs="Arial"/>
        </w:rPr>
        <w:t xml:space="preserve"> remember is useful for remembering the URL to connect to Central Administration</w:t>
      </w:r>
      <w:r w:rsidR="00221451" w:rsidRPr="00B11ABF">
        <w:rPr>
          <w:rFonts w:ascii="Arial" w:hAnsi="Arial" w:cs="Arial"/>
        </w:rPr>
        <w:t>, because</w:t>
      </w:r>
      <w:r w:rsidRPr="00B11ABF">
        <w:rPr>
          <w:rFonts w:ascii="Arial" w:hAnsi="Arial" w:cs="Arial"/>
        </w:rPr>
        <w:t xml:space="preserve"> the default URL is http:// &lt;</w:t>
      </w:r>
      <w:proofErr w:type="spellStart"/>
      <w:r w:rsidRPr="00B11ABF">
        <w:rPr>
          <w:rFonts w:ascii="Arial" w:hAnsi="Arial" w:cs="Arial"/>
        </w:rPr>
        <w:t>servername</w:t>
      </w:r>
      <w:proofErr w:type="spellEnd"/>
      <w:r w:rsidRPr="00B11ABF">
        <w:rPr>
          <w:rFonts w:ascii="Arial" w:hAnsi="Arial" w:cs="Arial"/>
        </w:rPr>
        <w:t>&gt;</w:t>
      </w:r>
      <w:proofErr w:type="gramStart"/>
      <w:r w:rsidRPr="00B11ABF">
        <w:rPr>
          <w:rFonts w:ascii="Arial" w:hAnsi="Arial" w:cs="Arial"/>
        </w:rPr>
        <w:t>:port</w:t>
      </w:r>
      <w:proofErr w:type="gramEnd"/>
      <w:r w:rsidRPr="00B11ABF">
        <w:rPr>
          <w:rFonts w:ascii="Arial" w:hAnsi="Arial" w:cs="Arial"/>
        </w:rPr>
        <w:t xml:space="preserve"> number.</w:t>
      </w:r>
    </w:p>
    <w:p w:rsidR="00020462" w:rsidRPr="00B11ABF" w:rsidRDefault="00020462" w:rsidP="007F417C">
      <w:pPr>
        <w:pStyle w:val="ListParagraph"/>
        <w:numPr>
          <w:ilvl w:val="0"/>
          <w:numId w:val="27"/>
        </w:numPr>
        <w:spacing w:after="120" w:line="240" w:lineRule="auto"/>
        <w:contextualSpacing w:val="0"/>
        <w:textAlignment w:val="center"/>
        <w:rPr>
          <w:rFonts w:ascii="Arial" w:hAnsi="Arial" w:cs="Arial"/>
        </w:rPr>
      </w:pPr>
      <w:r w:rsidRPr="00B11ABF">
        <w:rPr>
          <w:rFonts w:ascii="Arial" w:hAnsi="Arial" w:cs="Arial"/>
        </w:rPr>
        <w:t xml:space="preserve">On the </w:t>
      </w:r>
      <w:r w:rsidRPr="00B11ABF">
        <w:rPr>
          <w:rFonts w:ascii="Arial" w:hAnsi="Arial" w:cs="Arial"/>
          <w:b/>
        </w:rPr>
        <w:t>Configure SharePoint Central Administration Web Application</w:t>
      </w:r>
      <w:r w:rsidRPr="00B11ABF">
        <w:rPr>
          <w:rFonts w:ascii="Arial" w:hAnsi="Arial" w:cs="Arial"/>
        </w:rPr>
        <w:t xml:space="preserve"> page, choose the authentication protocol.  For this scenario, accept the default of </w:t>
      </w:r>
      <w:r w:rsidRPr="00B11ABF">
        <w:rPr>
          <w:rFonts w:ascii="Arial" w:hAnsi="Arial" w:cs="Arial"/>
          <w:b/>
        </w:rPr>
        <w:t>NTLM</w:t>
      </w:r>
      <w:r w:rsidRPr="00B11ABF">
        <w:rPr>
          <w:rFonts w:ascii="Arial" w:hAnsi="Arial" w:cs="Arial"/>
        </w:rPr>
        <w:t xml:space="preserve">, and then click </w:t>
      </w:r>
      <w:proofErr w:type="gramStart"/>
      <w:r w:rsidRPr="00B11ABF">
        <w:rPr>
          <w:rFonts w:ascii="Arial" w:hAnsi="Arial" w:cs="Arial"/>
          <w:b/>
        </w:rPr>
        <w:t>Next</w:t>
      </w:r>
      <w:proofErr w:type="gramEnd"/>
      <w:r w:rsidRPr="00B11ABF">
        <w:rPr>
          <w:rFonts w:ascii="Arial" w:hAnsi="Arial" w:cs="Arial"/>
        </w:rPr>
        <w:t xml:space="preserve">. </w:t>
      </w:r>
    </w:p>
    <w:p w:rsidR="00020462" w:rsidRPr="00B11ABF" w:rsidRDefault="00020462" w:rsidP="00FB4F8B">
      <w:pPr>
        <w:pStyle w:val="ListParagraph"/>
        <w:spacing w:after="120"/>
        <w:ind w:left="360"/>
        <w:contextualSpacing w:val="0"/>
        <w:rPr>
          <w:rFonts w:ascii="Arial" w:hAnsi="Arial" w:cs="Arial"/>
        </w:rPr>
      </w:pPr>
      <w:r w:rsidRPr="00B11ABF">
        <w:rPr>
          <w:rFonts w:ascii="Arial" w:hAnsi="Arial" w:cs="Arial"/>
          <w:b/>
        </w:rPr>
        <w:t>Important</w:t>
      </w:r>
      <w:r w:rsidRPr="00B11ABF">
        <w:rPr>
          <w:rFonts w:ascii="Arial" w:hAnsi="Arial" w:cs="Arial"/>
        </w:rPr>
        <w:t xml:space="preserve">: If you select </w:t>
      </w:r>
      <w:r w:rsidRPr="00B11ABF">
        <w:rPr>
          <w:rFonts w:ascii="Arial" w:hAnsi="Arial" w:cs="Arial"/>
          <w:b/>
        </w:rPr>
        <w:t>Negotiate</w:t>
      </w:r>
      <w:r w:rsidRPr="00B11ABF">
        <w:rPr>
          <w:rFonts w:ascii="Arial" w:hAnsi="Arial" w:cs="Arial"/>
        </w:rPr>
        <w:t xml:space="preserve"> (Kerberos), you must configure Kerberos. If you choose </w:t>
      </w:r>
      <w:r w:rsidRPr="00B11ABF">
        <w:rPr>
          <w:rFonts w:ascii="Arial" w:hAnsi="Arial" w:cs="Arial"/>
          <w:b/>
        </w:rPr>
        <w:t>NTLM</w:t>
      </w:r>
      <w:r w:rsidRPr="00B11ABF">
        <w:rPr>
          <w:rFonts w:ascii="Arial" w:hAnsi="Arial" w:cs="Arial"/>
        </w:rPr>
        <w:t>, you can change it later and you can use Kerberos for connections from SharePoint to your backend database sources without changing your choice here.</w:t>
      </w:r>
    </w:p>
    <w:p w:rsidR="00020462" w:rsidRPr="00B11ABF" w:rsidRDefault="00020462" w:rsidP="007F417C">
      <w:pPr>
        <w:pStyle w:val="ListParagraph"/>
        <w:numPr>
          <w:ilvl w:val="0"/>
          <w:numId w:val="27"/>
        </w:numPr>
        <w:spacing w:after="120" w:line="240" w:lineRule="auto"/>
        <w:contextualSpacing w:val="0"/>
        <w:textAlignment w:val="center"/>
        <w:rPr>
          <w:rFonts w:ascii="Arial" w:hAnsi="Arial" w:cs="Arial"/>
        </w:rPr>
      </w:pPr>
      <w:r w:rsidRPr="00B11ABF">
        <w:rPr>
          <w:rFonts w:ascii="Arial" w:hAnsi="Arial" w:cs="Arial"/>
        </w:rPr>
        <w:t xml:space="preserve">On the </w:t>
      </w:r>
      <w:r w:rsidRPr="00B11ABF">
        <w:rPr>
          <w:rFonts w:ascii="Arial" w:hAnsi="Arial" w:cs="Arial"/>
          <w:b/>
        </w:rPr>
        <w:t>Completing the SharePoint Products Configuration Wizard</w:t>
      </w:r>
      <w:r w:rsidRPr="00B11ABF">
        <w:rPr>
          <w:rFonts w:ascii="Arial" w:hAnsi="Arial" w:cs="Arial"/>
        </w:rPr>
        <w:t xml:space="preserve"> page, click </w:t>
      </w:r>
      <w:r w:rsidRPr="00B11ABF">
        <w:rPr>
          <w:rFonts w:ascii="Arial" w:hAnsi="Arial" w:cs="Arial"/>
          <w:b/>
        </w:rPr>
        <w:t>Next</w:t>
      </w:r>
      <w:r w:rsidRPr="00B11ABF">
        <w:rPr>
          <w:rFonts w:ascii="Arial" w:hAnsi="Arial" w:cs="Arial"/>
        </w:rPr>
        <w:t xml:space="preserve">. </w:t>
      </w:r>
    </w:p>
    <w:p w:rsidR="00020462" w:rsidRPr="00B11ABF" w:rsidRDefault="00020462" w:rsidP="007F417C">
      <w:pPr>
        <w:pStyle w:val="ListParagraph"/>
        <w:numPr>
          <w:ilvl w:val="0"/>
          <w:numId w:val="27"/>
        </w:numPr>
        <w:spacing w:after="120" w:line="240" w:lineRule="auto"/>
        <w:contextualSpacing w:val="0"/>
        <w:textAlignment w:val="center"/>
        <w:rPr>
          <w:rFonts w:ascii="Arial" w:hAnsi="Arial" w:cs="Arial"/>
        </w:rPr>
      </w:pPr>
      <w:r w:rsidRPr="00B11ABF">
        <w:rPr>
          <w:rFonts w:ascii="Arial" w:hAnsi="Arial" w:cs="Arial"/>
        </w:rPr>
        <w:t xml:space="preserve">On the </w:t>
      </w:r>
      <w:r w:rsidRPr="00B11ABF">
        <w:rPr>
          <w:rFonts w:ascii="Arial" w:hAnsi="Arial" w:cs="Arial"/>
          <w:b/>
        </w:rPr>
        <w:t>Configuration Successful</w:t>
      </w:r>
      <w:r w:rsidRPr="00B11ABF">
        <w:rPr>
          <w:rFonts w:ascii="Arial" w:hAnsi="Arial" w:cs="Arial"/>
        </w:rPr>
        <w:t xml:space="preserve"> page, after </w:t>
      </w:r>
      <w:proofErr w:type="gramStart"/>
      <w:r w:rsidRPr="00B11ABF">
        <w:rPr>
          <w:rFonts w:ascii="Arial" w:hAnsi="Arial" w:cs="Arial"/>
        </w:rPr>
        <w:t>SharePoint  is</w:t>
      </w:r>
      <w:proofErr w:type="gramEnd"/>
      <w:r w:rsidRPr="00B11ABF">
        <w:rPr>
          <w:rFonts w:ascii="Arial" w:hAnsi="Arial" w:cs="Arial"/>
        </w:rPr>
        <w:t xml:space="preserve"> configured (10-15 minutes), click </w:t>
      </w:r>
      <w:r w:rsidRPr="00B11ABF">
        <w:rPr>
          <w:rFonts w:ascii="Arial" w:hAnsi="Arial" w:cs="Arial"/>
          <w:b/>
        </w:rPr>
        <w:t>Finish</w:t>
      </w:r>
      <w:r w:rsidRPr="00B11ABF">
        <w:rPr>
          <w:rFonts w:ascii="Arial" w:hAnsi="Arial" w:cs="Arial"/>
        </w:rPr>
        <w:t xml:space="preserve">. </w:t>
      </w:r>
    </w:p>
    <w:p w:rsidR="00B50607" w:rsidRDefault="00B50607" w:rsidP="00B11ABF">
      <w:pPr>
        <w:pStyle w:val="Heading3"/>
      </w:pPr>
      <w:bookmarkStart w:id="47" w:name="_Toc332020979"/>
      <w:r>
        <w:t xml:space="preserve">Configure the SharePoint Site using the </w:t>
      </w:r>
      <w:r w:rsidR="000321BD">
        <w:t>W</w:t>
      </w:r>
      <w:r>
        <w:t>izard</w:t>
      </w:r>
      <w:bookmarkEnd w:id="47"/>
    </w:p>
    <w:p w:rsidR="00B50607" w:rsidRPr="00B11ABF" w:rsidRDefault="00B50607" w:rsidP="007F417C">
      <w:pPr>
        <w:pStyle w:val="ListParagraph"/>
        <w:numPr>
          <w:ilvl w:val="0"/>
          <w:numId w:val="28"/>
        </w:numPr>
        <w:spacing w:after="120"/>
        <w:ind w:hanging="357"/>
        <w:contextualSpacing w:val="0"/>
        <w:rPr>
          <w:rFonts w:ascii="Arial" w:hAnsi="Arial" w:cs="Arial"/>
        </w:rPr>
      </w:pPr>
      <w:r w:rsidRPr="00B11ABF">
        <w:rPr>
          <w:rFonts w:ascii="Arial" w:hAnsi="Arial" w:cs="Arial"/>
        </w:rPr>
        <w:t xml:space="preserve">On the </w:t>
      </w:r>
      <w:r w:rsidRPr="00B11ABF">
        <w:rPr>
          <w:rFonts w:ascii="Arial" w:hAnsi="Arial" w:cs="Arial"/>
          <w:b/>
        </w:rPr>
        <w:t>Help Make SharePoint Better</w:t>
      </w:r>
      <w:r w:rsidRPr="00B11ABF">
        <w:rPr>
          <w:rFonts w:ascii="Arial" w:hAnsi="Arial" w:cs="Arial"/>
        </w:rPr>
        <w:t xml:space="preserve"> page, make a selection and then click </w:t>
      </w:r>
      <w:r w:rsidRPr="00B11ABF">
        <w:rPr>
          <w:rFonts w:ascii="Arial" w:hAnsi="Arial" w:cs="Arial"/>
          <w:b/>
        </w:rPr>
        <w:t>OK</w:t>
      </w:r>
      <w:r w:rsidRPr="00B11ABF">
        <w:rPr>
          <w:rFonts w:ascii="Arial" w:hAnsi="Arial" w:cs="Arial"/>
        </w:rPr>
        <w:t xml:space="preserve">. </w:t>
      </w:r>
    </w:p>
    <w:p w:rsidR="00B50607" w:rsidRPr="00B11ABF" w:rsidRDefault="00B50607" w:rsidP="007F417C">
      <w:pPr>
        <w:pStyle w:val="ListParagraph"/>
        <w:numPr>
          <w:ilvl w:val="0"/>
          <w:numId w:val="28"/>
        </w:numPr>
        <w:spacing w:after="120"/>
        <w:ind w:hanging="357"/>
        <w:contextualSpacing w:val="0"/>
        <w:rPr>
          <w:rFonts w:ascii="Arial" w:hAnsi="Arial" w:cs="Arial"/>
        </w:rPr>
      </w:pPr>
      <w:r w:rsidRPr="00B11ABF">
        <w:rPr>
          <w:rFonts w:ascii="Arial" w:hAnsi="Arial" w:cs="Arial"/>
        </w:rPr>
        <w:t xml:space="preserve">On the </w:t>
      </w:r>
      <w:r w:rsidR="00B11ABF">
        <w:rPr>
          <w:rFonts w:ascii="Arial" w:hAnsi="Arial" w:cs="Arial"/>
        </w:rPr>
        <w:t xml:space="preserve">page, </w:t>
      </w:r>
      <w:r w:rsidRPr="00B11ABF">
        <w:rPr>
          <w:rFonts w:ascii="Arial" w:hAnsi="Arial" w:cs="Arial"/>
          <w:b/>
        </w:rPr>
        <w:t>How do you want to configure your SharePoint farm</w:t>
      </w:r>
      <w:proofErr w:type="gramStart"/>
      <w:r w:rsidRPr="00B11ABF">
        <w:rPr>
          <w:rFonts w:ascii="Arial" w:hAnsi="Arial" w:cs="Arial"/>
          <w:b/>
        </w:rPr>
        <w:t>?</w:t>
      </w:r>
      <w:r w:rsidRPr="00B11ABF">
        <w:rPr>
          <w:rFonts w:ascii="Arial" w:hAnsi="Arial" w:cs="Arial"/>
        </w:rPr>
        <w:t>,</w:t>
      </w:r>
      <w:proofErr w:type="gramEnd"/>
      <w:r w:rsidRPr="00B11ABF">
        <w:rPr>
          <w:rFonts w:ascii="Arial" w:hAnsi="Arial" w:cs="Arial"/>
        </w:rPr>
        <w:t xml:space="preserve"> click </w:t>
      </w:r>
      <w:r w:rsidRPr="00B11ABF">
        <w:rPr>
          <w:rFonts w:ascii="Arial" w:hAnsi="Arial" w:cs="Arial"/>
          <w:b/>
        </w:rPr>
        <w:t>Start the Wizard</w:t>
      </w:r>
      <w:r w:rsidRPr="00B11ABF">
        <w:rPr>
          <w:rFonts w:ascii="Arial" w:hAnsi="Arial" w:cs="Arial"/>
        </w:rPr>
        <w:t xml:space="preserve">. </w:t>
      </w:r>
    </w:p>
    <w:p w:rsidR="00B50607" w:rsidRPr="00B11ABF" w:rsidRDefault="00B50607" w:rsidP="007F417C">
      <w:pPr>
        <w:pStyle w:val="ListParagraph"/>
        <w:numPr>
          <w:ilvl w:val="0"/>
          <w:numId w:val="28"/>
        </w:numPr>
        <w:spacing w:after="120"/>
        <w:ind w:hanging="357"/>
        <w:contextualSpacing w:val="0"/>
        <w:rPr>
          <w:rFonts w:ascii="Arial" w:hAnsi="Arial" w:cs="Arial"/>
        </w:rPr>
      </w:pPr>
      <w:r w:rsidRPr="00B11ABF">
        <w:rPr>
          <w:rFonts w:ascii="Arial" w:hAnsi="Arial" w:cs="Arial"/>
        </w:rPr>
        <w:t xml:space="preserve">On the </w:t>
      </w:r>
      <w:r w:rsidRPr="00B11ABF">
        <w:rPr>
          <w:rFonts w:ascii="Arial" w:hAnsi="Arial" w:cs="Arial"/>
          <w:b/>
        </w:rPr>
        <w:t>Configure your SharePoint Farm</w:t>
      </w:r>
      <w:r w:rsidRPr="00B11ABF">
        <w:rPr>
          <w:rFonts w:ascii="Arial" w:hAnsi="Arial" w:cs="Arial"/>
        </w:rPr>
        <w:t xml:space="preserve"> page, enter the following information and then click Next: </w:t>
      </w:r>
    </w:p>
    <w:p w:rsidR="00B50607" w:rsidRPr="00B11ABF" w:rsidRDefault="00B50607" w:rsidP="007F417C">
      <w:pPr>
        <w:pStyle w:val="ListParagraph"/>
        <w:numPr>
          <w:ilvl w:val="0"/>
          <w:numId w:val="29"/>
        </w:numPr>
        <w:spacing w:after="120"/>
        <w:ind w:hanging="357"/>
        <w:contextualSpacing w:val="0"/>
        <w:rPr>
          <w:rFonts w:ascii="Arial" w:hAnsi="Arial" w:cs="Arial"/>
        </w:rPr>
      </w:pPr>
      <w:r w:rsidRPr="00B11ABF">
        <w:rPr>
          <w:rFonts w:ascii="Arial" w:hAnsi="Arial" w:cs="Arial"/>
          <w:b/>
        </w:rPr>
        <w:t>Service Account</w:t>
      </w:r>
      <w:r w:rsidRPr="00B11ABF">
        <w:rPr>
          <w:rFonts w:ascii="Arial" w:hAnsi="Arial" w:cs="Arial"/>
        </w:rPr>
        <w:t xml:space="preserve">: Use </w:t>
      </w:r>
      <w:r w:rsidR="00B11ABF">
        <w:rPr>
          <w:rFonts w:ascii="Arial" w:hAnsi="Arial" w:cs="Arial"/>
          <w:b/>
        </w:rPr>
        <w:t>E</w:t>
      </w:r>
      <w:r w:rsidR="00B11ABF" w:rsidRPr="00B11ABF">
        <w:rPr>
          <w:rFonts w:ascii="Arial" w:hAnsi="Arial" w:cs="Arial"/>
          <w:b/>
        </w:rPr>
        <w:t xml:space="preserve">xisting </w:t>
      </w:r>
      <w:r w:rsidRPr="00B11ABF">
        <w:rPr>
          <w:rFonts w:ascii="Arial" w:hAnsi="Arial" w:cs="Arial"/>
          <w:b/>
        </w:rPr>
        <w:t>account</w:t>
      </w:r>
      <w:r w:rsidRPr="00B11ABF">
        <w:rPr>
          <w:rFonts w:ascii="Arial" w:hAnsi="Arial" w:cs="Arial"/>
        </w:rPr>
        <w:t xml:space="preserve"> and select </w:t>
      </w:r>
      <w:r w:rsidRPr="00EE0647">
        <w:rPr>
          <w:rFonts w:ascii="Arial" w:hAnsi="Arial" w:cs="Arial"/>
          <w:b/>
          <w:i/>
        </w:rPr>
        <w:t>BI\</w:t>
      </w:r>
      <w:proofErr w:type="spellStart"/>
      <w:r w:rsidRPr="00EE0647">
        <w:rPr>
          <w:rFonts w:ascii="Arial" w:hAnsi="Arial" w:cs="Arial"/>
          <w:b/>
          <w:i/>
        </w:rPr>
        <w:t>BIService</w:t>
      </w:r>
      <w:proofErr w:type="spellEnd"/>
      <w:r w:rsidRPr="00B11ABF">
        <w:rPr>
          <w:rFonts w:ascii="Arial" w:hAnsi="Arial" w:cs="Arial"/>
        </w:rPr>
        <w:t xml:space="preserve">. </w:t>
      </w:r>
    </w:p>
    <w:p w:rsidR="00B50607" w:rsidRPr="00B11ABF" w:rsidRDefault="00B50607" w:rsidP="007F417C">
      <w:pPr>
        <w:pStyle w:val="ListParagraph"/>
        <w:numPr>
          <w:ilvl w:val="0"/>
          <w:numId w:val="29"/>
        </w:numPr>
        <w:spacing w:after="120"/>
        <w:ind w:hanging="357"/>
        <w:contextualSpacing w:val="0"/>
        <w:rPr>
          <w:rFonts w:ascii="Arial" w:hAnsi="Arial" w:cs="Arial"/>
        </w:rPr>
      </w:pPr>
      <w:r w:rsidRPr="00B11ABF">
        <w:rPr>
          <w:rFonts w:ascii="Arial" w:hAnsi="Arial" w:cs="Arial"/>
          <w:b/>
        </w:rPr>
        <w:t>Services</w:t>
      </w:r>
      <w:r w:rsidRPr="00B11ABF">
        <w:rPr>
          <w:rFonts w:ascii="Arial" w:hAnsi="Arial" w:cs="Arial"/>
        </w:rPr>
        <w:t>: Accept the default selections</w:t>
      </w:r>
      <w:r w:rsidR="00B6419E" w:rsidRPr="00B11ABF">
        <w:rPr>
          <w:rFonts w:ascii="Arial" w:hAnsi="Arial" w:cs="Arial"/>
        </w:rPr>
        <w:t>.</w:t>
      </w:r>
    </w:p>
    <w:p w:rsidR="00B50607" w:rsidRPr="00B11ABF" w:rsidRDefault="00B50607" w:rsidP="007F417C">
      <w:pPr>
        <w:pStyle w:val="ListParagraph"/>
        <w:numPr>
          <w:ilvl w:val="0"/>
          <w:numId w:val="28"/>
        </w:numPr>
        <w:spacing w:after="120"/>
        <w:ind w:hanging="357"/>
        <w:contextualSpacing w:val="0"/>
        <w:rPr>
          <w:rFonts w:ascii="Arial" w:hAnsi="Arial" w:cs="Arial"/>
        </w:rPr>
      </w:pPr>
      <w:r w:rsidRPr="00B11ABF">
        <w:rPr>
          <w:rFonts w:ascii="Arial" w:hAnsi="Arial" w:cs="Arial"/>
        </w:rPr>
        <w:t>•</w:t>
      </w:r>
      <w:r w:rsidRPr="00B11ABF">
        <w:rPr>
          <w:rFonts w:ascii="Arial" w:hAnsi="Arial" w:cs="Arial"/>
        </w:rPr>
        <w:tab/>
        <w:t xml:space="preserve">On the </w:t>
      </w:r>
      <w:r w:rsidRPr="00B11ABF">
        <w:rPr>
          <w:rFonts w:ascii="Arial" w:hAnsi="Arial" w:cs="Arial"/>
          <w:b/>
        </w:rPr>
        <w:t>Use this page to create a new top-level  Web site</w:t>
      </w:r>
      <w:r w:rsidRPr="00B11ABF">
        <w:rPr>
          <w:rFonts w:ascii="Arial" w:hAnsi="Arial" w:cs="Arial"/>
        </w:rPr>
        <w:t xml:space="preserve"> page, enter the following information and then click </w:t>
      </w:r>
      <w:r w:rsidRPr="00B11ABF">
        <w:rPr>
          <w:rFonts w:ascii="Arial" w:hAnsi="Arial" w:cs="Arial"/>
          <w:b/>
        </w:rPr>
        <w:t>OK</w:t>
      </w:r>
      <w:r w:rsidRPr="00B11ABF">
        <w:rPr>
          <w:rFonts w:ascii="Arial" w:hAnsi="Arial" w:cs="Arial"/>
        </w:rPr>
        <w:t>:</w:t>
      </w:r>
    </w:p>
    <w:p w:rsidR="00B50607" w:rsidRPr="00B11ABF" w:rsidRDefault="00B50607" w:rsidP="007F417C">
      <w:pPr>
        <w:pStyle w:val="ListParagraph"/>
        <w:numPr>
          <w:ilvl w:val="0"/>
          <w:numId w:val="30"/>
        </w:numPr>
        <w:spacing w:after="120"/>
        <w:ind w:hanging="357"/>
        <w:contextualSpacing w:val="0"/>
        <w:rPr>
          <w:rFonts w:ascii="Arial" w:hAnsi="Arial" w:cs="Arial"/>
        </w:rPr>
      </w:pPr>
      <w:r w:rsidRPr="00B11ABF">
        <w:rPr>
          <w:rFonts w:ascii="Arial" w:hAnsi="Arial" w:cs="Arial"/>
          <w:b/>
        </w:rPr>
        <w:t>Title</w:t>
      </w:r>
      <w:r w:rsidRPr="00B11ABF">
        <w:rPr>
          <w:rFonts w:ascii="Arial" w:hAnsi="Arial" w:cs="Arial"/>
        </w:rPr>
        <w:t xml:space="preserve">: </w:t>
      </w:r>
      <w:r w:rsidRPr="00B11ABF">
        <w:rPr>
          <w:rFonts w:ascii="Arial" w:hAnsi="Arial" w:cs="Arial"/>
          <w:i/>
        </w:rPr>
        <w:t>Scenario 2</w:t>
      </w:r>
      <w:r w:rsidRPr="00B11ABF">
        <w:rPr>
          <w:rFonts w:ascii="Arial" w:hAnsi="Arial" w:cs="Arial"/>
        </w:rPr>
        <w:t xml:space="preserve"> </w:t>
      </w:r>
      <w:r w:rsidR="00B6419E" w:rsidRPr="00B11ABF">
        <w:rPr>
          <w:rFonts w:ascii="Arial" w:hAnsi="Arial" w:cs="Arial"/>
        </w:rPr>
        <w:t>(or another title</w:t>
      </w:r>
      <w:r w:rsidR="00B11ABF">
        <w:rPr>
          <w:rFonts w:ascii="Arial" w:hAnsi="Arial" w:cs="Arial"/>
        </w:rPr>
        <w:t xml:space="preserve"> of your choice</w:t>
      </w:r>
      <w:r w:rsidR="00B6419E" w:rsidRPr="00B11ABF">
        <w:rPr>
          <w:rFonts w:ascii="Arial" w:hAnsi="Arial" w:cs="Arial"/>
        </w:rPr>
        <w:t>)</w:t>
      </w:r>
    </w:p>
    <w:p w:rsidR="00B50607" w:rsidRPr="00B11ABF" w:rsidRDefault="00B50607" w:rsidP="007F417C">
      <w:pPr>
        <w:pStyle w:val="ListParagraph"/>
        <w:numPr>
          <w:ilvl w:val="0"/>
          <w:numId w:val="30"/>
        </w:numPr>
        <w:spacing w:after="120"/>
        <w:ind w:hanging="357"/>
        <w:contextualSpacing w:val="0"/>
        <w:rPr>
          <w:rFonts w:ascii="Arial" w:hAnsi="Arial" w:cs="Arial"/>
        </w:rPr>
      </w:pPr>
      <w:proofErr w:type="gramStart"/>
      <w:r w:rsidRPr="00B11ABF">
        <w:rPr>
          <w:rFonts w:ascii="Arial" w:hAnsi="Arial" w:cs="Arial"/>
          <w:b/>
        </w:rPr>
        <w:t>URL</w:t>
      </w:r>
      <w:r w:rsidRPr="00B11ABF">
        <w:rPr>
          <w:rFonts w:ascii="Arial" w:hAnsi="Arial" w:cs="Arial"/>
        </w:rPr>
        <w:t xml:space="preserve"> :</w:t>
      </w:r>
      <w:proofErr w:type="gramEnd"/>
      <w:r w:rsidRPr="00B11ABF">
        <w:rPr>
          <w:rFonts w:ascii="Arial" w:hAnsi="Arial" w:cs="Arial"/>
        </w:rPr>
        <w:t xml:space="preserve"> </w:t>
      </w:r>
      <w:r w:rsidR="00B6419E" w:rsidRPr="00B11ABF">
        <w:rPr>
          <w:rFonts w:ascii="Arial" w:hAnsi="Arial" w:cs="Arial"/>
        </w:rPr>
        <w:t xml:space="preserve">Accept </w:t>
      </w:r>
      <w:r w:rsidRPr="00B11ABF">
        <w:rPr>
          <w:rFonts w:ascii="Arial" w:hAnsi="Arial" w:cs="Arial"/>
        </w:rPr>
        <w:t>the default setting</w:t>
      </w:r>
      <w:r w:rsidR="00B6419E" w:rsidRPr="00B11ABF">
        <w:rPr>
          <w:rFonts w:ascii="Arial" w:hAnsi="Arial" w:cs="Arial"/>
        </w:rPr>
        <w:t>.</w:t>
      </w:r>
    </w:p>
    <w:p w:rsidR="00B50607" w:rsidRPr="00B11ABF" w:rsidRDefault="00B50607" w:rsidP="007F417C">
      <w:pPr>
        <w:pStyle w:val="ListParagraph"/>
        <w:numPr>
          <w:ilvl w:val="0"/>
          <w:numId w:val="30"/>
        </w:numPr>
        <w:spacing w:after="120"/>
        <w:ind w:hanging="357"/>
        <w:contextualSpacing w:val="0"/>
        <w:rPr>
          <w:rFonts w:ascii="Arial" w:hAnsi="Arial" w:cs="Arial"/>
        </w:rPr>
      </w:pPr>
      <w:r w:rsidRPr="00B11ABF">
        <w:rPr>
          <w:rFonts w:ascii="Arial" w:hAnsi="Arial" w:cs="Arial"/>
          <w:b/>
        </w:rPr>
        <w:t>Template Selection</w:t>
      </w:r>
      <w:r w:rsidRPr="00B11ABF">
        <w:rPr>
          <w:rFonts w:ascii="Arial" w:hAnsi="Arial" w:cs="Arial"/>
        </w:rPr>
        <w:t xml:space="preserve">: </w:t>
      </w:r>
      <w:r w:rsidRPr="00B11ABF">
        <w:rPr>
          <w:rFonts w:ascii="Arial" w:hAnsi="Arial" w:cs="Arial"/>
          <w:i/>
        </w:rPr>
        <w:t>Team Site</w:t>
      </w:r>
      <w:r w:rsidRPr="00B11ABF">
        <w:rPr>
          <w:rFonts w:ascii="Arial" w:hAnsi="Arial" w:cs="Arial"/>
        </w:rPr>
        <w:t xml:space="preserve"> </w:t>
      </w:r>
    </w:p>
    <w:p w:rsidR="00B50607" w:rsidRPr="00B11ABF" w:rsidRDefault="00B50607" w:rsidP="007F417C">
      <w:pPr>
        <w:pStyle w:val="ListParagraph"/>
        <w:numPr>
          <w:ilvl w:val="0"/>
          <w:numId w:val="28"/>
        </w:numPr>
        <w:spacing w:after="120"/>
        <w:ind w:hanging="357"/>
        <w:contextualSpacing w:val="0"/>
        <w:rPr>
          <w:rFonts w:ascii="Arial" w:hAnsi="Arial" w:cs="Arial"/>
        </w:rPr>
      </w:pPr>
      <w:r w:rsidRPr="00B11ABF">
        <w:rPr>
          <w:rFonts w:ascii="Arial" w:hAnsi="Arial" w:cs="Arial"/>
        </w:rPr>
        <w:t>•</w:t>
      </w:r>
      <w:r w:rsidRPr="00B11ABF">
        <w:rPr>
          <w:rFonts w:ascii="Arial" w:hAnsi="Arial" w:cs="Arial"/>
        </w:rPr>
        <w:tab/>
        <w:t>On the</w:t>
      </w:r>
      <w:r w:rsidR="00B11ABF">
        <w:rPr>
          <w:rFonts w:ascii="Arial" w:hAnsi="Arial" w:cs="Arial"/>
        </w:rPr>
        <w:t xml:space="preserve"> page,</w:t>
      </w:r>
      <w:r w:rsidRPr="00B11ABF">
        <w:rPr>
          <w:rFonts w:ascii="Arial" w:hAnsi="Arial" w:cs="Arial"/>
        </w:rPr>
        <w:t xml:space="preserve"> </w:t>
      </w:r>
      <w:proofErr w:type="gramStart"/>
      <w:r w:rsidRPr="00B11ABF">
        <w:rPr>
          <w:rFonts w:ascii="Arial" w:hAnsi="Arial" w:cs="Arial"/>
          <w:b/>
        </w:rPr>
        <w:t>This</w:t>
      </w:r>
      <w:proofErr w:type="gramEnd"/>
      <w:r w:rsidRPr="00B11ABF">
        <w:rPr>
          <w:rFonts w:ascii="Arial" w:hAnsi="Arial" w:cs="Arial"/>
          <w:b/>
        </w:rPr>
        <w:t xml:space="preserve"> completes the Farm Configuration Wizard</w:t>
      </w:r>
      <w:r w:rsidRPr="00B11ABF">
        <w:rPr>
          <w:rFonts w:ascii="Arial" w:hAnsi="Arial" w:cs="Arial"/>
        </w:rPr>
        <w:t xml:space="preserve">, click </w:t>
      </w:r>
      <w:r w:rsidRPr="00B11ABF">
        <w:rPr>
          <w:rFonts w:ascii="Arial" w:hAnsi="Arial" w:cs="Arial"/>
          <w:b/>
        </w:rPr>
        <w:t>Finish</w:t>
      </w:r>
      <w:r w:rsidRPr="00B11ABF">
        <w:rPr>
          <w:rFonts w:ascii="Arial" w:hAnsi="Arial" w:cs="Arial"/>
        </w:rPr>
        <w:t xml:space="preserve">. </w:t>
      </w:r>
    </w:p>
    <w:p w:rsidR="00B50607" w:rsidRDefault="00B50607" w:rsidP="00E22967">
      <w:pPr>
        <w:pStyle w:val="Heading3"/>
      </w:pPr>
      <w:bookmarkStart w:id="48" w:name="_Toc332020980"/>
      <w:r>
        <w:t>Generate the Secure Store Master Key</w:t>
      </w:r>
      <w:bookmarkEnd w:id="48"/>
    </w:p>
    <w:p w:rsidR="00B50607" w:rsidRPr="00B11ABF" w:rsidRDefault="00B50607" w:rsidP="007F417C">
      <w:pPr>
        <w:pStyle w:val="ListParagraph"/>
        <w:numPr>
          <w:ilvl w:val="0"/>
          <w:numId w:val="31"/>
        </w:numPr>
        <w:spacing w:after="120"/>
        <w:ind w:left="357" w:hanging="357"/>
        <w:contextualSpacing w:val="0"/>
        <w:rPr>
          <w:rFonts w:ascii="Arial" w:hAnsi="Arial" w:cs="Arial"/>
        </w:rPr>
      </w:pPr>
      <w:r w:rsidRPr="00B11ABF">
        <w:rPr>
          <w:rFonts w:ascii="Arial" w:hAnsi="Arial" w:cs="Arial"/>
        </w:rPr>
        <w:t xml:space="preserve">In SharePoint 2010 Central Administration, click </w:t>
      </w:r>
      <w:r w:rsidRPr="00B11ABF">
        <w:rPr>
          <w:rFonts w:ascii="Arial" w:hAnsi="Arial" w:cs="Arial"/>
          <w:b/>
        </w:rPr>
        <w:t>Application Management</w:t>
      </w:r>
      <w:r w:rsidRPr="00B11ABF">
        <w:rPr>
          <w:rFonts w:ascii="Arial" w:hAnsi="Arial" w:cs="Arial"/>
        </w:rPr>
        <w:t xml:space="preserve"> and then click </w:t>
      </w:r>
      <w:r w:rsidRPr="00B11ABF">
        <w:rPr>
          <w:rFonts w:ascii="Arial" w:hAnsi="Arial" w:cs="Arial"/>
          <w:b/>
        </w:rPr>
        <w:t>Manage Service Applications</w:t>
      </w:r>
      <w:r w:rsidRPr="00B11ABF">
        <w:rPr>
          <w:rFonts w:ascii="Arial" w:hAnsi="Arial" w:cs="Arial"/>
        </w:rPr>
        <w:t>.</w:t>
      </w:r>
    </w:p>
    <w:p w:rsidR="00B50607" w:rsidRPr="00B11ABF" w:rsidRDefault="00B50607" w:rsidP="007F417C">
      <w:pPr>
        <w:pStyle w:val="ListParagraph"/>
        <w:numPr>
          <w:ilvl w:val="0"/>
          <w:numId w:val="31"/>
        </w:numPr>
        <w:spacing w:after="120"/>
        <w:ind w:left="357" w:hanging="357"/>
        <w:contextualSpacing w:val="0"/>
        <w:rPr>
          <w:rFonts w:ascii="Arial" w:hAnsi="Arial" w:cs="Arial"/>
        </w:rPr>
      </w:pPr>
      <w:r w:rsidRPr="00B11ABF">
        <w:rPr>
          <w:rFonts w:ascii="Arial" w:hAnsi="Arial" w:cs="Arial"/>
        </w:rPr>
        <w:t xml:space="preserve">Click </w:t>
      </w:r>
      <w:r w:rsidRPr="00B11ABF">
        <w:rPr>
          <w:rFonts w:ascii="Arial" w:hAnsi="Arial" w:cs="Arial"/>
          <w:b/>
        </w:rPr>
        <w:t>Secure Store Service</w:t>
      </w:r>
      <w:r w:rsidRPr="00B11ABF">
        <w:rPr>
          <w:rFonts w:ascii="Arial" w:hAnsi="Arial" w:cs="Arial"/>
        </w:rPr>
        <w:t xml:space="preserve"> and </w:t>
      </w:r>
      <w:r w:rsidR="00E22967" w:rsidRPr="00B11ABF">
        <w:rPr>
          <w:rFonts w:ascii="Arial" w:hAnsi="Arial" w:cs="Arial"/>
        </w:rPr>
        <w:t xml:space="preserve">then click </w:t>
      </w:r>
      <w:r w:rsidRPr="00B11ABF">
        <w:rPr>
          <w:rFonts w:ascii="Arial" w:hAnsi="Arial" w:cs="Arial"/>
          <w:b/>
        </w:rPr>
        <w:t>Generate New Key</w:t>
      </w:r>
      <w:r w:rsidRPr="00B11ABF">
        <w:rPr>
          <w:rFonts w:ascii="Arial" w:hAnsi="Arial" w:cs="Arial"/>
        </w:rPr>
        <w:t>.</w:t>
      </w:r>
    </w:p>
    <w:p w:rsidR="005661B6" w:rsidRDefault="00B50607" w:rsidP="007F417C">
      <w:pPr>
        <w:pStyle w:val="ListParagraph"/>
        <w:numPr>
          <w:ilvl w:val="0"/>
          <w:numId w:val="31"/>
        </w:numPr>
        <w:spacing w:after="120"/>
        <w:ind w:left="357" w:hanging="357"/>
        <w:contextualSpacing w:val="0"/>
        <w:rPr>
          <w:rFonts w:ascii="Arial" w:hAnsi="Arial" w:cs="Arial"/>
        </w:rPr>
      </w:pPr>
      <w:r w:rsidRPr="00B11ABF">
        <w:rPr>
          <w:rFonts w:ascii="Arial" w:hAnsi="Arial" w:cs="Arial"/>
        </w:rPr>
        <w:t>When prompted, enter the value of “</w:t>
      </w:r>
      <w:r w:rsidRPr="00B11ABF">
        <w:rPr>
          <w:rFonts w:ascii="Arial" w:hAnsi="Arial" w:cs="Arial"/>
          <w:b/>
        </w:rPr>
        <w:t>pass@word1</w:t>
      </w:r>
      <w:r w:rsidRPr="00B11ABF">
        <w:rPr>
          <w:rFonts w:ascii="Arial" w:hAnsi="Arial" w:cs="Arial"/>
        </w:rPr>
        <w:t xml:space="preserve">” as the pass phrase for the secure store service and then click </w:t>
      </w:r>
      <w:r w:rsidRPr="00B11ABF">
        <w:rPr>
          <w:rFonts w:ascii="Arial" w:hAnsi="Arial" w:cs="Arial"/>
          <w:b/>
        </w:rPr>
        <w:t>OK</w:t>
      </w:r>
      <w:r w:rsidRPr="00B11ABF">
        <w:rPr>
          <w:rFonts w:ascii="Arial" w:hAnsi="Arial" w:cs="Arial"/>
        </w:rPr>
        <w:t>.</w:t>
      </w:r>
    </w:p>
    <w:p w:rsidR="005661B6" w:rsidRDefault="005661B6" w:rsidP="005661B6">
      <w:pPr>
        <w:pStyle w:val="Heading3"/>
      </w:pPr>
      <w:bookmarkStart w:id="49" w:name="_Toc332020981"/>
      <w:r>
        <w:t>Update the Reporting Services Add-in For Microsoft SharePoint Technologies 2010</w:t>
      </w:r>
      <w:bookmarkEnd w:id="49"/>
      <w:r>
        <w:t xml:space="preserve"> </w:t>
      </w:r>
    </w:p>
    <w:p w:rsidR="005661B6" w:rsidRPr="005661B6" w:rsidRDefault="005661B6" w:rsidP="005661B6">
      <w:pPr>
        <w:rPr>
          <w:rFonts w:ascii="Arial" w:hAnsi="Arial" w:cs="Arial"/>
        </w:rPr>
      </w:pPr>
      <w:r w:rsidRPr="005661B6">
        <w:rPr>
          <w:rFonts w:ascii="Arial" w:hAnsi="Arial" w:cs="Arial"/>
        </w:rPr>
        <w:t xml:space="preserve">In this section, you install the Reporting Services components for SharePoint. </w:t>
      </w:r>
    </w:p>
    <w:p w:rsidR="005661B6" w:rsidRDefault="006D19B6" w:rsidP="005661B6">
      <w:pPr>
        <w:pStyle w:val="Heading4"/>
      </w:pPr>
      <w:r>
        <w:lastRenderedPageBreak/>
        <w:t>Using scripts</w:t>
      </w:r>
    </w:p>
    <w:p w:rsidR="005661B6" w:rsidRPr="005661B6" w:rsidRDefault="005661B6" w:rsidP="00EE0647">
      <w:pPr>
        <w:pStyle w:val="ListParagraph"/>
        <w:numPr>
          <w:ilvl w:val="0"/>
          <w:numId w:val="67"/>
        </w:numPr>
        <w:spacing w:after="120"/>
        <w:contextualSpacing w:val="0"/>
        <w:rPr>
          <w:rFonts w:ascii="Arial" w:hAnsi="Arial" w:cs="Arial"/>
        </w:rPr>
      </w:pPr>
      <w:r w:rsidRPr="005661B6">
        <w:rPr>
          <w:rFonts w:ascii="Arial" w:hAnsi="Arial" w:cs="Arial"/>
        </w:rPr>
        <w:t>At the administrative command prompt, change to the folder containing the rsSharePoint.msi file that you downloaded.</w:t>
      </w:r>
    </w:p>
    <w:p w:rsidR="005661B6" w:rsidRPr="005661B6" w:rsidRDefault="005661B6" w:rsidP="00EE0647">
      <w:pPr>
        <w:pStyle w:val="ListParagraph"/>
        <w:numPr>
          <w:ilvl w:val="0"/>
          <w:numId w:val="67"/>
        </w:numPr>
        <w:spacing w:after="120"/>
        <w:contextualSpacing w:val="0"/>
        <w:rPr>
          <w:rFonts w:ascii="Arial" w:hAnsi="Arial" w:cs="Arial"/>
        </w:rPr>
      </w:pPr>
      <w:r w:rsidRPr="005661B6">
        <w:rPr>
          <w:rFonts w:ascii="Arial" w:hAnsi="Arial" w:cs="Arial"/>
        </w:rPr>
        <w:t>Execute the following command.</w:t>
      </w:r>
    </w:p>
    <w:p w:rsidR="005661B6" w:rsidRDefault="005661B6" w:rsidP="00BA259E">
      <w:pPr>
        <w:pStyle w:val="MtpsCodeSnippet"/>
        <w:ind w:left="720"/>
      </w:pPr>
      <w:proofErr w:type="spellStart"/>
      <w:proofErr w:type="gramStart"/>
      <w:r>
        <w:t>cmd</w:t>
      </w:r>
      <w:proofErr w:type="spellEnd"/>
      <w:proofErr w:type="gramEnd"/>
      <w:r>
        <w:t xml:space="preserve"> /c rsSharePoint.msi /q</w:t>
      </w:r>
    </w:p>
    <w:p w:rsidR="005661B6" w:rsidRDefault="006D19B6" w:rsidP="005661B6">
      <w:pPr>
        <w:pStyle w:val="Heading4"/>
      </w:pPr>
      <w:r>
        <w:t>Using the user interface</w:t>
      </w:r>
      <w:r w:rsidR="005661B6">
        <w:t xml:space="preserve"> </w:t>
      </w:r>
    </w:p>
    <w:p w:rsidR="005661B6" w:rsidRPr="005661B6" w:rsidRDefault="005661B6" w:rsidP="007F417C">
      <w:pPr>
        <w:pStyle w:val="ListParagraph"/>
        <w:numPr>
          <w:ilvl w:val="0"/>
          <w:numId w:val="66"/>
        </w:numPr>
        <w:spacing w:after="120"/>
        <w:ind w:left="714" w:hanging="357"/>
        <w:contextualSpacing w:val="0"/>
        <w:rPr>
          <w:rFonts w:ascii="Arial" w:hAnsi="Arial" w:cs="Arial"/>
        </w:rPr>
      </w:pPr>
      <w:r w:rsidRPr="005661B6">
        <w:rPr>
          <w:rFonts w:ascii="Arial" w:hAnsi="Arial" w:cs="Arial"/>
        </w:rPr>
        <w:t xml:space="preserve">Execute the rsSharePoint.msi file that you downloaded. </w:t>
      </w:r>
    </w:p>
    <w:p w:rsidR="005661B6" w:rsidRPr="005661B6" w:rsidRDefault="005661B6" w:rsidP="007F417C">
      <w:pPr>
        <w:pStyle w:val="ListParagraph"/>
        <w:numPr>
          <w:ilvl w:val="0"/>
          <w:numId w:val="66"/>
        </w:numPr>
        <w:spacing w:after="120"/>
        <w:ind w:left="714" w:hanging="357"/>
        <w:contextualSpacing w:val="0"/>
        <w:rPr>
          <w:rFonts w:ascii="Arial" w:hAnsi="Arial" w:cs="Arial"/>
        </w:rPr>
      </w:pPr>
      <w:r w:rsidRPr="005661B6">
        <w:rPr>
          <w:rFonts w:ascii="Arial" w:hAnsi="Arial" w:cs="Arial"/>
        </w:rPr>
        <w:t xml:space="preserve">Click </w:t>
      </w:r>
      <w:r w:rsidRPr="005661B6">
        <w:rPr>
          <w:rFonts w:ascii="Arial" w:hAnsi="Arial" w:cs="Arial"/>
          <w:b/>
        </w:rPr>
        <w:t>Run</w:t>
      </w:r>
      <w:r w:rsidRPr="005661B6">
        <w:rPr>
          <w:rFonts w:ascii="Arial" w:hAnsi="Arial" w:cs="Arial"/>
        </w:rPr>
        <w:t xml:space="preserve"> when prompted. </w:t>
      </w:r>
    </w:p>
    <w:p w:rsidR="005661B6" w:rsidRPr="005661B6" w:rsidRDefault="005661B6" w:rsidP="007F417C">
      <w:pPr>
        <w:pStyle w:val="ListParagraph"/>
        <w:numPr>
          <w:ilvl w:val="0"/>
          <w:numId w:val="66"/>
        </w:numPr>
        <w:spacing w:after="120"/>
        <w:ind w:left="714" w:hanging="357"/>
        <w:contextualSpacing w:val="0"/>
        <w:rPr>
          <w:rFonts w:ascii="Arial" w:hAnsi="Arial" w:cs="Arial"/>
        </w:rPr>
      </w:pPr>
      <w:r w:rsidRPr="005661B6">
        <w:rPr>
          <w:rFonts w:ascii="Arial" w:hAnsi="Arial" w:cs="Arial"/>
        </w:rPr>
        <w:t xml:space="preserve">Click </w:t>
      </w:r>
      <w:proofErr w:type="gramStart"/>
      <w:r w:rsidRPr="005661B6">
        <w:rPr>
          <w:rFonts w:ascii="Arial" w:hAnsi="Arial" w:cs="Arial"/>
          <w:b/>
        </w:rPr>
        <w:t>Yes</w:t>
      </w:r>
      <w:proofErr w:type="gramEnd"/>
      <w:r w:rsidRPr="005661B6">
        <w:rPr>
          <w:rFonts w:ascii="Arial" w:hAnsi="Arial" w:cs="Arial"/>
        </w:rPr>
        <w:t xml:space="preserve"> to upgrade. </w:t>
      </w:r>
    </w:p>
    <w:p w:rsidR="005661B6" w:rsidRPr="005661B6" w:rsidRDefault="005661B6" w:rsidP="007F417C">
      <w:pPr>
        <w:pStyle w:val="ListParagraph"/>
        <w:numPr>
          <w:ilvl w:val="0"/>
          <w:numId w:val="66"/>
        </w:numPr>
        <w:spacing w:after="120"/>
        <w:ind w:left="714" w:hanging="357"/>
        <w:contextualSpacing w:val="0"/>
        <w:rPr>
          <w:rFonts w:ascii="Arial" w:hAnsi="Arial" w:cs="Arial"/>
        </w:rPr>
      </w:pPr>
      <w:r w:rsidRPr="005661B6">
        <w:rPr>
          <w:rFonts w:ascii="Arial" w:hAnsi="Arial" w:cs="Arial"/>
        </w:rPr>
        <w:t xml:space="preserve">On the </w:t>
      </w:r>
      <w:r>
        <w:rPr>
          <w:rFonts w:ascii="Arial" w:hAnsi="Arial" w:cs="Arial"/>
        </w:rPr>
        <w:t xml:space="preserve">page, </w:t>
      </w:r>
      <w:r w:rsidRPr="005661B6">
        <w:rPr>
          <w:rFonts w:ascii="Arial" w:hAnsi="Arial" w:cs="Arial"/>
          <w:b/>
        </w:rPr>
        <w:t>Welcome to the Installation Wizard for SQL Server 2012 RS Add-in for SharePoint</w:t>
      </w:r>
      <w:r w:rsidRPr="005661B6">
        <w:rPr>
          <w:rFonts w:ascii="Arial" w:hAnsi="Arial" w:cs="Arial"/>
        </w:rPr>
        <w:t xml:space="preserve">, click </w:t>
      </w:r>
      <w:proofErr w:type="gramStart"/>
      <w:r w:rsidRPr="005661B6">
        <w:rPr>
          <w:rFonts w:ascii="Arial" w:hAnsi="Arial" w:cs="Arial"/>
          <w:b/>
        </w:rPr>
        <w:t>Next</w:t>
      </w:r>
      <w:proofErr w:type="gramEnd"/>
      <w:r w:rsidRPr="005661B6">
        <w:rPr>
          <w:rFonts w:ascii="Arial" w:hAnsi="Arial" w:cs="Arial"/>
        </w:rPr>
        <w:t xml:space="preserve">. </w:t>
      </w:r>
    </w:p>
    <w:p w:rsidR="005661B6" w:rsidRPr="005661B6" w:rsidRDefault="005661B6" w:rsidP="007F417C">
      <w:pPr>
        <w:pStyle w:val="ListParagraph"/>
        <w:numPr>
          <w:ilvl w:val="0"/>
          <w:numId w:val="66"/>
        </w:numPr>
        <w:spacing w:after="120"/>
        <w:ind w:left="714" w:hanging="357"/>
        <w:contextualSpacing w:val="0"/>
        <w:rPr>
          <w:rFonts w:ascii="Arial" w:hAnsi="Arial" w:cs="Arial"/>
        </w:rPr>
      </w:pPr>
      <w:r w:rsidRPr="005661B6">
        <w:rPr>
          <w:rFonts w:ascii="Arial" w:hAnsi="Arial" w:cs="Arial"/>
        </w:rPr>
        <w:t xml:space="preserve">On the </w:t>
      </w:r>
      <w:r w:rsidRPr="005661B6">
        <w:rPr>
          <w:rFonts w:ascii="Arial" w:hAnsi="Arial" w:cs="Arial"/>
          <w:b/>
        </w:rPr>
        <w:t>License Agreement</w:t>
      </w:r>
      <w:r w:rsidRPr="005661B6">
        <w:rPr>
          <w:rFonts w:ascii="Arial" w:hAnsi="Arial" w:cs="Arial"/>
        </w:rPr>
        <w:t xml:space="preserve"> page, select </w:t>
      </w:r>
      <w:r w:rsidRPr="005661B6">
        <w:rPr>
          <w:rFonts w:ascii="Arial" w:hAnsi="Arial" w:cs="Arial"/>
          <w:b/>
        </w:rPr>
        <w:t>I accept the terms in the license agreement</w:t>
      </w:r>
      <w:r w:rsidRPr="005661B6">
        <w:rPr>
          <w:rFonts w:ascii="Arial" w:hAnsi="Arial" w:cs="Arial"/>
        </w:rPr>
        <w:t xml:space="preserve">, and click </w:t>
      </w:r>
      <w:proofErr w:type="gramStart"/>
      <w:r w:rsidRPr="005661B6">
        <w:rPr>
          <w:rFonts w:ascii="Arial" w:hAnsi="Arial" w:cs="Arial"/>
          <w:b/>
        </w:rPr>
        <w:t>Next</w:t>
      </w:r>
      <w:proofErr w:type="gramEnd"/>
      <w:r w:rsidRPr="005661B6">
        <w:rPr>
          <w:rFonts w:ascii="Arial" w:hAnsi="Arial" w:cs="Arial"/>
        </w:rPr>
        <w:t xml:space="preserve">. </w:t>
      </w:r>
    </w:p>
    <w:p w:rsidR="005661B6" w:rsidRPr="005661B6" w:rsidRDefault="005661B6" w:rsidP="007F417C">
      <w:pPr>
        <w:pStyle w:val="ListParagraph"/>
        <w:numPr>
          <w:ilvl w:val="0"/>
          <w:numId w:val="66"/>
        </w:numPr>
        <w:spacing w:after="120"/>
        <w:ind w:left="714" w:hanging="357"/>
        <w:contextualSpacing w:val="0"/>
        <w:rPr>
          <w:rFonts w:ascii="Arial" w:hAnsi="Arial" w:cs="Arial"/>
        </w:rPr>
      </w:pPr>
      <w:r w:rsidRPr="005661B6">
        <w:rPr>
          <w:rFonts w:ascii="Arial" w:hAnsi="Arial" w:cs="Arial"/>
        </w:rPr>
        <w:t xml:space="preserve">On the </w:t>
      </w:r>
      <w:r w:rsidRPr="005661B6">
        <w:rPr>
          <w:rFonts w:ascii="Arial" w:hAnsi="Arial" w:cs="Arial"/>
          <w:b/>
        </w:rPr>
        <w:t>Ready to Install the Program</w:t>
      </w:r>
      <w:r w:rsidRPr="005661B6">
        <w:rPr>
          <w:rFonts w:ascii="Arial" w:hAnsi="Arial" w:cs="Arial"/>
        </w:rPr>
        <w:t xml:space="preserve"> page, click </w:t>
      </w:r>
      <w:r w:rsidRPr="005661B6">
        <w:rPr>
          <w:rFonts w:ascii="Arial" w:hAnsi="Arial" w:cs="Arial"/>
          <w:b/>
        </w:rPr>
        <w:t>Install</w:t>
      </w:r>
      <w:r w:rsidRPr="005661B6">
        <w:rPr>
          <w:rFonts w:ascii="Arial" w:hAnsi="Arial" w:cs="Arial"/>
        </w:rPr>
        <w:t xml:space="preserve">. </w:t>
      </w:r>
    </w:p>
    <w:p w:rsidR="005661B6" w:rsidRPr="005661B6" w:rsidRDefault="005661B6" w:rsidP="007F417C">
      <w:pPr>
        <w:pStyle w:val="ListParagraph"/>
        <w:numPr>
          <w:ilvl w:val="0"/>
          <w:numId w:val="66"/>
        </w:numPr>
        <w:spacing w:after="120"/>
        <w:ind w:left="714" w:hanging="357"/>
        <w:contextualSpacing w:val="0"/>
        <w:rPr>
          <w:rFonts w:ascii="Arial" w:hAnsi="Arial" w:cs="Arial"/>
        </w:rPr>
      </w:pPr>
      <w:r w:rsidRPr="005661B6">
        <w:rPr>
          <w:rFonts w:ascii="Arial" w:hAnsi="Arial" w:cs="Arial"/>
        </w:rPr>
        <w:t xml:space="preserve">When prompted to install software on the computer, click </w:t>
      </w:r>
      <w:proofErr w:type="gramStart"/>
      <w:r w:rsidRPr="005661B6">
        <w:rPr>
          <w:rFonts w:ascii="Arial" w:hAnsi="Arial" w:cs="Arial"/>
          <w:b/>
        </w:rPr>
        <w:t>Yes</w:t>
      </w:r>
      <w:proofErr w:type="gramEnd"/>
      <w:r w:rsidRPr="005661B6">
        <w:rPr>
          <w:rFonts w:ascii="Arial" w:hAnsi="Arial" w:cs="Arial"/>
        </w:rPr>
        <w:t xml:space="preserve">. </w:t>
      </w:r>
    </w:p>
    <w:p w:rsidR="005661B6" w:rsidRPr="005661B6" w:rsidRDefault="005661B6" w:rsidP="007F417C">
      <w:pPr>
        <w:pStyle w:val="ListParagraph"/>
        <w:numPr>
          <w:ilvl w:val="0"/>
          <w:numId w:val="66"/>
        </w:numPr>
        <w:spacing w:after="120"/>
        <w:ind w:left="714" w:hanging="357"/>
        <w:contextualSpacing w:val="0"/>
        <w:rPr>
          <w:rFonts w:ascii="Arial" w:hAnsi="Arial" w:cs="Arial"/>
        </w:rPr>
      </w:pPr>
      <w:r w:rsidRPr="005661B6">
        <w:rPr>
          <w:rFonts w:ascii="Arial" w:hAnsi="Arial" w:cs="Arial"/>
        </w:rPr>
        <w:t xml:space="preserve">When the </w:t>
      </w:r>
      <w:r w:rsidRPr="005661B6">
        <w:rPr>
          <w:rFonts w:ascii="Arial" w:hAnsi="Arial" w:cs="Arial"/>
          <w:b/>
        </w:rPr>
        <w:t>User Account Control</w:t>
      </w:r>
      <w:r w:rsidRPr="005661B6">
        <w:rPr>
          <w:rFonts w:ascii="Arial" w:hAnsi="Arial" w:cs="Arial"/>
        </w:rPr>
        <w:t xml:space="preserve"> dialog box appears, click </w:t>
      </w:r>
      <w:proofErr w:type="gramStart"/>
      <w:r w:rsidRPr="005661B6">
        <w:rPr>
          <w:rFonts w:ascii="Arial" w:hAnsi="Arial" w:cs="Arial"/>
          <w:b/>
        </w:rPr>
        <w:t>Yes</w:t>
      </w:r>
      <w:proofErr w:type="gramEnd"/>
      <w:r w:rsidRPr="005661B6">
        <w:rPr>
          <w:rFonts w:ascii="Arial" w:hAnsi="Arial" w:cs="Arial"/>
        </w:rPr>
        <w:t xml:space="preserve">. </w:t>
      </w:r>
    </w:p>
    <w:p w:rsidR="005661B6" w:rsidRPr="005661B6" w:rsidRDefault="005661B6" w:rsidP="007F417C">
      <w:pPr>
        <w:pStyle w:val="ListParagraph"/>
        <w:numPr>
          <w:ilvl w:val="0"/>
          <w:numId w:val="66"/>
        </w:numPr>
        <w:spacing w:after="120"/>
        <w:ind w:left="714" w:hanging="357"/>
        <w:contextualSpacing w:val="0"/>
        <w:rPr>
          <w:rFonts w:ascii="Arial" w:hAnsi="Arial" w:cs="Arial"/>
        </w:rPr>
      </w:pPr>
      <w:r w:rsidRPr="005661B6">
        <w:rPr>
          <w:rFonts w:ascii="Arial" w:hAnsi="Arial" w:cs="Arial"/>
        </w:rPr>
        <w:t xml:space="preserve">On the </w:t>
      </w:r>
      <w:r>
        <w:rPr>
          <w:rFonts w:ascii="Arial" w:hAnsi="Arial" w:cs="Arial"/>
        </w:rPr>
        <w:t xml:space="preserve">page, </w:t>
      </w:r>
      <w:proofErr w:type="gramStart"/>
      <w:r w:rsidRPr="005661B6">
        <w:rPr>
          <w:rFonts w:ascii="Arial" w:hAnsi="Arial" w:cs="Arial"/>
          <w:b/>
        </w:rPr>
        <w:t>Completing</w:t>
      </w:r>
      <w:proofErr w:type="gramEnd"/>
      <w:r w:rsidRPr="005661B6">
        <w:rPr>
          <w:rFonts w:ascii="Arial" w:hAnsi="Arial" w:cs="Arial"/>
          <w:b/>
        </w:rPr>
        <w:t xml:space="preserve"> the SQL Server 2012 RS Add-in for SharePoint Installation</w:t>
      </w:r>
      <w:r w:rsidRPr="005661B6">
        <w:rPr>
          <w:rFonts w:ascii="Arial" w:hAnsi="Arial" w:cs="Arial"/>
        </w:rPr>
        <w:t xml:space="preserve">, click </w:t>
      </w:r>
      <w:r w:rsidRPr="005661B6">
        <w:rPr>
          <w:rFonts w:ascii="Arial" w:hAnsi="Arial" w:cs="Arial"/>
          <w:b/>
        </w:rPr>
        <w:t>Finish</w:t>
      </w:r>
      <w:r w:rsidRPr="005661B6">
        <w:rPr>
          <w:rFonts w:ascii="Arial" w:hAnsi="Arial" w:cs="Arial"/>
        </w:rPr>
        <w:t>.</w:t>
      </w:r>
    </w:p>
    <w:p w:rsidR="00935234" w:rsidRPr="006B699F" w:rsidRDefault="00F82665" w:rsidP="00935234">
      <w:pPr>
        <w:pStyle w:val="Heading3"/>
        <w:rPr>
          <w:rFonts w:ascii="Times New Roman" w:eastAsia="Times New Roman" w:hAnsi="Times New Roman" w:cs="Times New Roman"/>
          <w:sz w:val="24"/>
          <w:szCs w:val="24"/>
        </w:rPr>
      </w:pPr>
      <w:r w:rsidRPr="001364AE" w:rsidDel="00F82665">
        <w:rPr>
          <w:rFonts w:eastAsia="Times New Roman"/>
        </w:rPr>
        <w:t xml:space="preserve"> </w:t>
      </w:r>
      <w:bookmarkStart w:id="50" w:name="_Toc332020982"/>
      <w:r w:rsidR="00935234">
        <w:t>(Optional) Configure Alternative Address Mapping</w:t>
      </w:r>
      <w:bookmarkEnd w:id="50"/>
    </w:p>
    <w:p w:rsidR="00935234" w:rsidRPr="00F82665" w:rsidRDefault="00935234" w:rsidP="007F417C">
      <w:pPr>
        <w:pStyle w:val="ListParagraph"/>
        <w:numPr>
          <w:ilvl w:val="0"/>
          <w:numId w:val="65"/>
        </w:numPr>
        <w:spacing w:after="120" w:line="240" w:lineRule="auto"/>
        <w:ind w:left="714" w:hanging="357"/>
        <w:contextualSpacing w:val="0"/>
        <w:textAlignment w:val="center"/>
        <w:rPr>
          <w:rFonts w:ascii="Arial" w:hAnsi="Arial" w:cs="Arial"/>
        </w:rPr>
      </w:pPr>
      <w:r w:rsidRPr="00F82665">
        <w:rPr>
          <w:rFonts w:ascii="Arial" w:hAnsi="Arial" w:cs="Arial"/>
        </w:rPr>
        <w:t xml:space="preserve">In SharePoint Central Administration, click </w:t>
      </w:r>
      <w:r w:rsidRPr="00F82665">
        <w:rPr>
          <w:rFonts w:ascii="Arial" w:hAnsi="Arial" w:cs="Arial"/>
          <w:b/>
          <w:bCs/>
        </w:rPr>
        <w:t>Configure alternate access mappings</w:t>
      </w:r>
      <w:r w:rsidRPr="00F82665">
        <w:rPr>
          <w:rFonts w:ascii="Arial" w:hAnsi="Arial" w:cs="Arial"/>
        </w:rPr>
        <w:t xml:space="preserve"> under </w:t>
      </w:r>
      <w:r w:rsidRPr="00F82665">
        <w:rPr>
          <w:rFonts w:ascii="Arial" w:hAnsi="Arial" w:cs="Arial"/>
          <w:b/>
          <w:bCs/>
        </w:rPr>
        <w:t>System Settings</w:t>
      </w:r>
      <w:r w:rsidRPr="00F82665">
        <w:rPr>
          <w:rFonts w:ascii="Arial" w:hAnsi="Arial" w:cs="Arial"/>
        </w:rPr>
        <w:t xml:space="preserve">. </w:t>
      </w:r>
    </w:p>
    <w:p w:rsidR="00935234" w:rsidRPr="00F82665" w:rsidRDefault="00935234" w:rsidP="007F417C">
      <w:pPr>
        <w:pStyle w:val="ListParagraph"/>
        <w:numPr>
          <w:ilvl w:val="0"/>
          <w:numId w:val="65"/>
        </w:numPr>
        <w:spacing w:after="120" w:line="240" w:lineRule="auto"/>
        <w:ind w:left="714" w:hanging="357"/>
        <w:contextualSpacing w:val="0"/>
        <w:textAlignment w:val="center"/>
        <w:rPr>
          <w:rFonts w:ascii="Arial" w:hAnsi="Arial" w:cs="Arial"/>
        </w:rPr>
      </w:pPr>
      <w:r w:rsidRPr="00F82665">
        <w:rPr>
          <w:rFonts w:ascii="Arial" w:hAnsi="Arial" w:cs="Arial"/>
        </w:rPr>
        <w:t xml:space="preserve">On the </w:t>
      </w:r>
      <w:r w:rsidRPr="00F82665">
        <w:rPr>
          <w:rFonts w:ascii="Arial" w:hAnsi="Arial" w:cs="Arial"/>
          <w:b/>
        </w:rPr>
        <w:t>Alternate Access Mappings</w:t>
      </w:r>
      <w:r w:rsidRPr="00F82665">
        <w:rPr>
          <w:rFonts w:ascii="Arial" w:hAnsi="Arial" w:cs="Arial"/>
        </w:rPr>
        <w:t xml:space="preserve"> page, click on the </w:t>
      </w:r>
      <w:r w:rsidRPr="00F82665">
        <w:rPr>
          <w:rFonts w:ascii="Arial" w:hAnsi="Arial" w:cs="Arial"/>
          <w:b/>
          <w:bCs/>
        </w:rPr>
        <w:t>Edit Public URLs</w:t>
      </w:r>
      <w:r w:rsidRPr="00F82665">
        <w:rPr>
          <w:rFonts w:ascii="Arial" w:hAnsi="Arial" w:cs="Arial"/>
        </w:rPr>
        <w:t xml:space="preserve"> link. </w:t>
      </w:r>
    </w:p>
    <w:p w:rsidR="00935234" w:rsidRPr="00F82665" w:rsidRDefault="00935234" w:rsidP="007F417C">
      <w:pPr>
        <w:pStyle w:val="ListParagraph"/>
        <w:numPr>
          <w:ilvl w:val="0"/>
          <w:numId w:val="65"/>
        </w:numPr>
        <w:spacing w:after="120" w:line="240" w:lineRule="auto"/>
        <w:ind w:left="714" w:hanging="357"/>
        <w:contextualSpacing w:val="0"/>
        <w:textAlignment w:val="center"/>
        <w:rPr>
          <w:rFonts w:ascii="Arial" w:hAnsi="Arial" w:cs="Arial"/>
        </w:rPr>
      </w:pPr>
      <w:r w:rsidRPr="00F82665">
        <w:rPr>
          <w:rFonts w:ascii="Arial" w:hAnsi="Arial" w:cs="Arial"/>
        </w:rPr>
        <w:t xml:space="preserve">Review the </w:t>
      </w:r>
      <w:r w:rsidRPr="00F82665">
        <w:rPr>
          <w:rFonts w:ascii="Arial" w:hAnsi="Arial" w:cs="Arial"/>
          <w:b/>
        </w:rPr>
        <w:t>Edit Public Zone URLs</w:t>
      </w:r>
      <w:r w:rsidRPr="00F82665">
        <w:rPr>
          <w:rFonts w:ascii="Arial" w:hAnsi="Arial" w:cs="Arial"/>
        </w:rPr>
        <w:t xml:space="preserve"> page. Notice that no Alternate Access Mapping Collections have been selected. </w:t>
      </w:r>
    </w:p>
    <w:p w:rsidR="00935234" w:rsidRPr="00F82665" w:rsidRDefault="00935234" w:rsidP="007F417C">
      <w:pPr>
        <w:pStyle w:val="ListParagraph"/>
        <w:numPr>
          <w:ilvl w:val="0"/>
          <w:numId w:val="65"/>
        </w:numPr>
        <w:spacing w:after="120" w:line="240" w:lineRule="auto"/>
        <w:ind w:left="714" w:hanging="357"/>
        <w:contextualSpacing w:val="0"/>
        <w:textAlignment w:val="center"/>
        <w:rPr>
          <w:rFonts w:ascii="Arial" w:hAnsi="Arial" w:cs="Arial"/>
        </w:rPr>
      </w:pPr>
      <w:r w:rsidRPr="00F82665">
        <w:rPr>
          <w:rFonts w:ascii="Arial" w:eastAsia="Times New Roman" w:hAnsi="Arial" w:cs="Arial"/>
        </w:rPr>
        <w:t xml:space="preserve">In the </w:t>
      </w:r>
      <w:r w:rsidRPr="00F82665">
        <w:rPr>
          <w:rFonts w:ascii="Arial" w:eastAsia="Times New Roman" w:hAnsi="Arial" w:cs="Arial"/>
          <w:b/>
        </w:rPr>
        <w:t>Alternate Access Mapping Collection</w:t>
      </w:r>
      <w:r w:rsidRPr="00F82665">
        <w:rPr>
          <w:rFonts w:ascii="Arial" w:eastAsia="Times New Roman" w:hAnsi="Arial" w:cs="Arial"/>
        </w:rPr>
        <w:t xml:space="preserve"> section, click the drop-down option to change from </w:t>
      </w:r>
      <w:r w:rsidRPr="00F82665">
        <w:rPr>
          <w:rFonts w:ascii="Arial" w:eastAsia="Times New Roman" w:hAnsi="Arial" w:cs="Arial"/>
          <w:b/>
          <w:bCs/>
        </w:rPr>
        <w:t>No Selection</w:t>
      </w:r>
      <w:r w:rsidRPr="00F82665">
        <w:rPr>
          <w:rFonts w:ascii="Arial" w:eastAsia="Times New Roman" w:hAnsi="Arial" w:cs="Arial"/>
        </w:rPr>
        <w:t xml:space="preserve"> to </w:t>
      </w:r>
      <w:r w:rsidRPr="00F82665">
        <w:rPr>
          <w:rFonts w:ascii="Arial" w:eastAsia="Times New Roman" w:hAnsi="Arial" w:cs="Arial"/>
          <w:b/>
          <w:bCs/>
        </w:rPr>
        <w:t>Change Alternate Access Mapping Collection</w:t>
      </w:r>
      <w:r w:rsidRPr="00F82665">
        <w:rPr>
          <w:rFonts w:ascii="Arial" w:eastAsia="Times New Roman" w:hAnsi="Arial" w:cs="Arial"/>
        </w:rPr>
        <w:t>.</w:t>
      </w:r>
      <w:r w:rsidRPr="00F82665">
        <w:rPr>
          <w:rFonts w:ascii="Arial" w:hAnsi="Arial" w:cs="Arial"/>
        </w:rPr>
        <w:t xml:space="preserve"> </w:t>
      </w:r>
    </w:p>
    <w:p w:rsidR="00935234" w:rsidRPr="00F82665" w:rsidRDefault="00935234" w:rsidP="007F417C">
      <w:pPr>
        <w:pStyle w:val="ListParagraph"/>
        <w:numPr>
          <w:ilvl w:val="0"/>
          <w:numId w:val="65"/>
        </w:numPr>
        <w:spacing w:after="120" w:line="240" w:lineRule="auto"/>
        <w:ind w:left="714" w:hanging="357"/>
        <w:contextualSpacing w:val="0"/>
        <w:textAlignment w:val="center"/>
        <w:rPr>
          <w:rFonts w:ascii="Arial" w:hAnsi="Arial" w:cs="Arial"/>
        </w:rPr>
      </w:pPr>
      <w:r w:rsidRPr="00F82665">
        <w:rPr>
          <w:rFonts w:ascii="Arial" w:eastAsia="Times New Roman" w:hAnsi="Arial" w:cs="Arial"/>
        </w:rPr>
        <w:t xml:space="preserve">On the </w:t>
      </w:r>
      <w:r w:rsidR="00F82665">
        <w:rPr>
          <w:rFonts w:ascii="Arial" w:eastAsia="Times New Roman" w:hAnsi="Arial" w:cs="Arial"/>
        </w:rPr>
        <w:t xml:space="preserve">page, </w:t>
      </w:r>
      <w:r w:rsidRPr="00F82665">
        <w:rPr>
          <w:rFonts w:ascii="Arial" w:eastAsia="Times New Roman" w:hAnsi="Arial" w:cs="Arial"/>
          <w:b/>
        </w:rPr>
        <w:t>Select an Alternate Access Mapping Collection</w:t>
      </w:r>
      <w:r w:rsidRPr="00F82665">
        <w:rPr>
          <w:rFonts w:ascii="Arial" w:eastAsia="Times New Roman" w:hAnsi="Arial" w:cs="Arial"/>
        </w:rPr>
        <w:t xml:space="preserve">, select the </w:t>
      </w:r>
      <w:r w:rsidRPr="00F82665">
        <w:rPr>
          <w:rFonts w:ascii="Arial" w:eastAsia="Times New Roman" w:hAnsi="Arial" w:cs="Arial"/>
          <w:b/>
          <w:bCs/>
        </w:rPr>
        <w:t>Central Administration</w:t>
      </w:r>
      <w:r w:rsidRPr="00F82665">
        <w:rPr>
          <w:rFonts w:ascii="Arial" w:eastAsia="Times New Roman" w:hAnsi="Arial" w:cs="Arial"/>
        </w:rPr>
        <w:t xml:space="preserve"> link.</w:t>
      </w:r>
      <w:r w:rsidRPr="00F82665">
        <w:rPr>
          <w:rFonts w:ascii="Arial" w:hAnsi="Arial" w:cs="Arial"/>
        </w:rPr>
        <w:t xml:space="preserve"> </w:t>
      </w:r>
    </w:p>
    <w:p w:rsidR="00935234" w:rsidRPr="00F82665" w:rsidRDefault="00935234" w:rsidP="007F417C">
      <w:pPr>
        <w:pStyle w:val="ListParagraph"/>
        <w:numPr>
          <w:ilvl w:val="0"/>
          <w:numId w:val="65"/>
        </w:numPr>
        <w:spacing w:after="120" w:line="240" w:lineRule="auto"/>
        <w:ind w:left="714" w:hanging="357"/>
        <w:contextualSpacing w:val="0"/>
        <w:textAlignment w:val="center"/>
        <w:rPr>
          <w:rFonts w:ascii="Arial" w:hAnsi="Arial" w:cs="Arial"/>
        </w:rPr>
      </w:pPr>
      <w:r w:rsidRPr="00F82665">
        <w:rPr>
          <w:rFonts w:ascii="Arial" w:hAnsi="Arial" w:cs="Arial"/>
        </w:rPr>
        <w:t xml:space="preserve">In the </w:t>
      </w:r>
      <w:r w:rsidRPr="00F82665">
        <w:rPr>
          <w:rFonts w:ascii="Arial" w:hAnsi="Arial" w:cs="Arial"/>
          <w:b/>
        </w:rPr>
        <w:t>Public URLs</w:t>
      </w:r>
      <w:r w:rsidRPr="00F82665">
        <w:rPr>
          <w:rFonts w:ascii="Arial" w:hAnsi="Arial" w:cs="Arial"/>
        </w:rPr>
        <w:t xml:space="preserve"> section, enter the appropriate information for your environment for the Intranet URL (</w:t>
      </w:r>
      <w:hyperlink r:id="rId44" w:history="1">
        <w:r w:rsidRPr="00F82665">
          <w:rPr>
            <w:rStyle w:val="Hyperlink"/>
            <w:rFonts w:ascii="Arial" w:hAnsi="Arial" w:cs="Arial"/>
          </w:rPr>
          <w:t>http://sp2.bi.thebiguru.com:11111</w:t>
        </w:r>
      </w:hyperlink>
      <w:r w:rsidRPr="00F82665">
        <w:rPr>
          <w:rFonts w:ascii="Arial" w:hAnsi="Arial" w:cs="Arial"/>
        </w:rPr>
        <w:t xml:space="preserve">) and then click </w:t>
      </w:r>
      <w:r w:rsidRPr="00F82665">
        <w:rPr>
          <w:rFonts w:ascii="Arial" w:hAnsi="Arial" w:cs="Arial"/>
          <w:b/>
          <w:bCs/>
        </w:rPr>
        <w:t>Save</w:t>
      </w:r>
      <w:r w:rsidRPr="00F82665">
        <w:rPr>
          <w:rFonts w:ascii="Arial" w:hAnsi="Arial" w:cs="Arial"/>
        </w:rPr>
        <w:t xml:space="preserve">. </w:t>
      </w:r>
    </w:p>
    <w:p w:rsidR="00935234" w:rsidRPr="00F82665" w:rsidRDefault="00935234" w:rsidP="007F417C">
      <w:pPr>
        <w:pStyle w:val="ListParagraph"/>
        <w:numPr>
          <w:ilvl w:val="0"/>
          <w:numId w:val="65"/>
        </w:numPr>
        <w:spacing w:after="120" w:line="240" w:lineRule="auto"/>
        <w:ind w:left="714" w:hanging="357"/>
        <w:contextualSpacing w:val="0"/>
        <w:textAlignment w:val="center"/>
        <w:rPr>
          <w:rFonts w:ascii="Arial" w:hAnsi="Arial" w:cs="Arial"/>
        </w:rPr>
      </w:pPr>
      <w:r w:rsidRPr="00F82665">
        <w:rPr>
          <w:rFonts w:ascii="Arial" w:eastAsia="Times New Roman" w:hAnsi="Arial" w:cs="Arial"/>
        </w:rPr>
        <w:t xml:space="preserve">In the </w:t>
      </w:r>
      <w:r w:rsidRPr="00F82665">
        <w:rPr>
          <w:rFonts w:ascii="Arial" w:eastAsia="Times New Roman" w:hAnsi="Arial" w:cs="Arial"/>
          <w:b/>
        </w:rPr>
        <w:t>Alternate Access Mapping Collection</w:t>
      </w:r>
      <w:r w:rsidRPr="00F82665">
        <w:rPr>
          <w:rFonts w:ascii="Arial" w:eastAsia="Times New Roman" w:hAnsi="Arial" w:cs="Arial"/>
        </w:rPr>
        <w:t xml:space="preserve"> section, click the drop-down option to change from </w:t>
      </w:r>
      <w:r w:rsidRPr="00F82665">
        <w:rPr>
          <w:rFonts w:ascii="Arial" w:eastAsia="Times New Roman" w:hAnsi="Arial" w:cs="Arial"/>
          <w:b/>
          <w:bCs/>
        </w:rPr>
        <w:t>Central Administrator</w:t>
      </w:r>
      <w:r w:rsidRPr="00F82665">
        <w:rPr>
          <w:rFonts w:ascii="Arial" w:eastAsia="Times New Roman" w:hAnsi="Arial" w:cs="Arial"/>
        </w:rPr>
        <w:t xml:space="preserve"> to </w:t>
      </w:r>
      <w:r w:rsidRPr="00F82665">
        <w:rPr>
          <w:rFonts w:ascii="Arial" w:eastAsia="Times New Roman" w:hAnsi="Arial" w:cs="Arial"/>
          <w:b/>
          <w:bCs/>
        </w:rPr>
        <w:t>Change Alternate Access Mapping Collection</w:t>
      </w:r>
      <w:r w:rsidRPr="00F82665">
        <w:rPr>
          <w:rFonts w:ascii="Arial" w:eastAsia="Times New Roman" w:hAnsi="Arial" w:cs="Arial"/>
        </w:rPr>
        <w:t>.</w:t>
      </w:r>
      <w:r w:rsidRPr="00F82665">
        <w:rPr>
          <w:rFonts w:ascii="Arial" w:hAnsi="Arial" w:cs="Arial"/>
        </w:rPr>
        <w:t xml:space="preserve"> </w:t>
      </w:r>
    </w:p>
    <w:p w:rsidR="00935234" w:rsidRPr="00F82665" w:rsidRDefault="00935234" w:rsidP="007F417C">
      <w:pPr>
        <w:pStyle w:val="ListParagraph"/>
        <w:numPr>
          <w:ilvl w:val="0"/>
          <w:numId w:val="65"/>
        </w:numPr>
        <w:spacing w:after="120" w:line="240" w:lineRule="auto"/>
        <w:ind w:left="714" w:hanging="357"/>
        <w:contextualSpacing w:val="0"/>
        <w:textAlignment w:val="center"/>
        <w:rPr>
          <w:rFonts w:ascii="Arial" w:hAnsi="Arial" w:cs="Arial"/>
        </w:rPr>
      </w:pPr>
      <w:r w:rsidRPr="00F82665">
        <w:rPr>
          <w:rFonts w:ascii="Arial" w:eastAsia="Times New Roman" w:hAnsi="Arial" w:cs="Arial"/>
        </w:rPr>
        <w:t xml:space="preserve">On the </w:t>
      </w:r>
      <w:r w:rsidR="00F82665">
        <w:rPr>
          <w:rFonts w:ascii="Arial" w:eastAsia="Times New Roman" w:hAnsi="Arial" w:cs="Arial"/>
        </w:rPr>
        <w:t xml:space="preserve">page, </w:t>
      </w:r>
      <w:r w:rsidRPr="00F82665">
        <w:rPr>
          <w:rFonts w:ascii="Arial" w:eastAsia="Times New Roman" w:hAnsi="Arial" w:cs="Arial"/>
          <w:b/>
        </w:rPr>
        <w:t xml:space="preserve">Select an Alternate Access Mapping </w:t>
      </w:r>
      <w:proofErr w:type="gramStart"/>
      <w:r w:rsidRPr="00F82665">
        <w:rPr>
          <w:rFonts w:ascii="Arial" w:eastAsia="Times New Roman" w:hAnsi="Arial" w:cs="Arial"/>
          <w:b/>
        </w:rPr>
        <w:t>Collection</w:t>
      </w:r>
      <w:r w:rsidRPr="00F82665">
        <w:rPr>
          <w:rFonts w:ascii="Arial" w:eastAsia="Times New Roman" w:hAnsi="Arial" w:cs="Arial"/>
        </w:rPr>
        <w:t>,</w:t>
      </w:r>
      <w:proofErr w:type="gramEnd"/>
      <w:r w:rsidRPr="00F82665">
        <w:rPr>
          <w:rFonts w:ascii="Arial" w:eastAsia="Times New Roman" w:hAnsi="Arial" w:cs="Arial"/>
        </w:rPr>
        <w:t xml:space="preserve"> select the </w:t>
      </w:r>
      <w:r w:rsidRPr="00F82665">
        <w:rPr>
          <w:rFonts w:ascii="Arial" w:eastAsia="Times New Roman" w:hAnsi="Arial" w:cs="Arial"/>
          <w:b/>
          <w:bCs/>
        </w:rPr>
        <w:t>SharePoint - 80</w:t>
      </w:r>
      <w:r w:rsidRPr="00F82665">
        <w:rPr>
          <w:rFonts w:ascii="Arial" w:eastAsia="Times New Roman" w:hAnsi="Arial" w:cs="Arial"/>
        </w:rPr>
        <w:t xml:space="preserve"> link.</w:t>
      </w:r>
      <w:r w:rsidRPr="00F82665">
        <w:rPr>
          <w:rFonts w:ascii="Arial" w:hAnsi="Arial" w:cs="Arial"/>
        </w:rPr>
        <w:t xml:space="preserve"> </w:t>
      </w:r>
    </w:p>
    <w:p w:rsidR="00935234" w:rsidRPr="00F82665" w:rsidRDefault="00935234" w:rsidP="007F417C">
      <w:pPr>
        <w:pStyle w:val="ListParagraph"/>
        <w:numPr>
          <w:ilvl w:val="0"/>
          <w:numId w:val="65"/>
        </w:numPr>
        <w:spacing w:after="120" w:line="240" w:lineRule="auto"/>
        <w:ind w:left="714" w:hanging="357"/>
        <w:contextualSpacing w:val="0"/>
        <w:textAlignment w:val="center"/>
        <w:rPr>
          <w:rFonts w:ascii="Arial" w:hAnsi="Arial" w:cs="Arial"/>
        </w:rPr>
      </w:pPr>
      <w:r w:rsidRPr="00F82665">
        <w:rPr>
          <w:rFonts w:ascii="Arial" w:hAnsi="Arial" w:cs="Arial"/>
        </w:rPr>
        <w:t xml:space="preserve">On the </w:t>
      </w:r>
      <w:r w:rsidRPr="00F82665">
        <w:rPr>
          <w:rFonts w:ascii="Arial" w:hAnsi="Arial" w:cs="Arial"/>
          <w:b/>
        </w:rPr>
        <w:t>Alternate Access Mappings</w:t>
      </w:r>
      <w:r w:rsidRPr="00F82665">
        <w:rPr>
          <w:rFonts w:ascii="Arial" w:hAnsi="Arial" w:cs="Arial"/>
        </w:rPr>
        <w:t xml:space="preserve"> page, click on the </w:t>
      </w:r>
      <w:r w:rsidRPr="00F82665">
        <w:rPr>
          <w:rFonts w:ascii="Arial" w:hAnsi="Arial" w:cs="Arial"/>
          <w:b/>
          <w:bCs/>
        </w:rPr>
        <w:t>Edit Public URLs</w:t>
      </w:r>
      <w:r w:rsidRPr="00F82665">
        <w:rPr>
          <w:rFonts w:ascii="Arial" w:hAnsi="Arial" w:cs="Arial"/>
        </w:rPr>
        <w:t xml:space="preserve"> link. </w:t>
      </w:r>
    </w:p>
    <w:p w:rsidR="00935234" w:rsidRPr="00F82665" w:rsidRDefault="00935234" w:rsidP="007F417C">
      <w:pPr>
        <w:pStyle w:val="ListParagraph"/>
        <w:numPr>
          <w:ilvl w:val="0"/>
          <w:numId w:val="65"/>
        </w:numPr>
        <w:spacing w:after="120" w:line="240" w:lineRule="auto"/>
        <w:ind w:left="714" w:hanging="357"/>
        <w:contextualSpacing w:val="0"/>
        <w:textAlignment w:val="center"/>
        <w:rPr>
          <w:rFonts w:ascii="Arial" w:hAnsi="Arial" w:cs="Arial"/>
        </w:rPr>
      </w:pPr>
      <w:r w:rsidRPr="00F82665">
        <w:rPr>
          <w:rFonts w:ascii="Arial" w:hAnsi="Arial" w:cs="Arial"/>
        </w:rPr>
        <w:lastRenderedPageBreak/>
        <w:t xml:space="preserve">In the </w:t>
      </w:r>
      <w:r w:rsidRPr="00F82665">
        <w:rPr>
          <w:rFonts w:ascii="Arial" w:hAnsi="Arial" w:cs="Arial"/>
          <w:b/>
        </w:rPr>
        <w:t>Public URLs</w:t>
      </w:r>
      <w:r w:rsidRPr="00F82665">
        <w:rPr>
          <w:rFonts w:ascii="Arial" w:hAnsi="Arial" w:cs="Arial"/>
        </w:rPr>
        <w:t xml:space="preserve"> section, enter the appropriate information for your environment for the Intranet URL (</w:t>
      </w:r>
      <w:hyperlink r:id="rId45" w:history="1">
        <w:r w:rsidRPr="00F82665">
          <w:rPr>
            <w:rStyle w:val="Hyperlink"/>
            <w:rFonts w:ascii="Arial" w:hAnsi="Arial" w:cs="Arial"/>
          </w:rPr>
          <w:t>http://sp2.bi.thebiguru.com</w:t>
        </w:r>
      </w:hyperlink>
      <w:r w:rsidRPr="00F82665">
        <w:rPr>
          <w:rFonts w:ascii="Arial" w:hAnsi="Arial" w:cs="Arial"/>
        </w:rPr>
        <w:t xml:space="preserve">) and then click </w:t>
      </w:r>
      <w:r w:rsidRPr="00F82665">
        <w:rPr>
          <w:rFonts w:ascii="Arial" w:hAnsi="Arial" w:cs="Arial"/>
          <w:b/>
          <w:bCs/>
        </w:rPr>
        <w:t>Save</w:t>
      </w:r>
      <w:r w:rsidRPr="00F82665">
        <w:rPr>
          <w:rFonts w:ascii="Arial" w:hAnsi="Arial" w:cs="Arial"/>
        </w:rPr>
        <w:t xml:space="preserve">. </w:t>
      </w:r>
    </w:p>
    <w:p w:rsidR="00A91BA8" w:rsidRDefault="00935234" w:rsidP="00935234">
      <w:pPr>
        <w:pStyle w:val="Heading3"/>
        <w:rPr>
          <w:u w:val="single"/>
        </w:rPr>
      </w:pPr>
      <w:bookmarkStart w:id="51" w:name="_Toc332020983"/>
      <w:r w:rsidRPr="00242C2D">
        <w:t xml:space="preserve">Log </w:t>
      </w:r>
      <w:r w:rsidR="00EC4F25">
        <w:t>i</w:t>
      </w:r>
      <w:r w:rsidRPr="00242C2D">
        <w:t xml:space="preserve">n to </w:t>
      </w:r>
      <w:r w:rsidR="00A91BA8">
        <w:t>PWRPVT2</w:t>
      </w:r>
      <w:bookmarkEnd w:id="51"/>
    </w:p>
    <w:p w:rsidR="00935234" w:rsidRPr="00A91BA8" w:rsidRDefault="00A91BA8" w:rsidP="007F417C">
      <w:pPr>
        <w:pStyle w:val="ListParagraph"/>
        <w:numPr>
          <w:ilvl w:val="0"/>
          <w:numId w:val="69"/>
        </w:numPr>
        <w:rPr>
          <w:rFonts w:ascii="Arial" w:hAnsi="Arial" w:cs="Arial"/>
        </w:rPr>
      </w:pPr>
      <w:r w:rsidRPr="00A91BA8">
        <w:rPr>
          <w:rFonts w:ascii="Arial" w:hAnsi="Arial" w:cs="Arial"/>
        </w:rPr>
        <w:t xml:space="preserve">Log in to PWRPVT2 using the account </w:t>
      </w:r>
      <w:r w:rsidRPr="00FB4F8B">
        <w:rPr>
          <w:rFonts w:ascii="Arial" w:hAnsi="Arial" w:cs="Arial"/>
          <w:b/>
          <w:i/>
        </w:rPr>
        <w:t>BI\</w:t>
      </w:r>
      <w:proofErr w:type="spellStart"/>
      <w:r w:rsidRPr="00FB4F8B">
        <w:rPr>
          <w:rFonts w:ascii="Arial" w:hAnsi="Arial" w:cs="Arial"/>
          <w:b/>
          <w:i/>
        </w:rPr>
        <w:t>BIAdmin</w:t>
      </w:r>
      <w:proofErr w:type="spellEnd"/>
      <w:r w:rsidR="00935234" w:rsidRPr="00A91BA8">
        <w:rPr>
          <w:rFonts w:ascii="Arial" w:hAnsi="Arial" w:cs="Arial"/>
        </w:rPr>
        <w:t>.</w:t>
      </w:r>
    </w:p>
    <w:p w:rsidR="00935234" w:rsidRDefault="00A91BA8" w:rsidP="00A91BA8">
      <w:pPr>
        <w:pStyle w:val="Heading3"/>
      </w:pPr>
      <w:bookmarkStart w:id="52" w:name="_Toc332020984"/>
      <w:r>
        <w:t>Install SharePoint</w:t>
      </w:r>
      <w:r w:rsidR="002D4587">
        <w:t xml:space="preserve"> 2010</w:t>
      </w:r>
      <w:bookmarkEnd w:id="52"/>
    </w:p>
    <w:p w:rsidR="00A91BA8" w:rsidRPr="00A91BA8" w:rsidRDefault="00A91BA8" w:rsidP="008C433C">
      <w:pPr>
        <w:spacing w:after="120" w:line="240" w:lineRule="auto"/>
        <w:textAlignment w:val="center"/>
        <w:rPr>
          <w:rFonts w:ascii="Arial" w:hAnsi="Arial" w:cs="Arial"/>
        </w:rPr>
      </w:pPr>
      <w:r w:rsidRPr="00A91BA8">
        <w:rPr>
          <w:rFonts w:ascii="Arial" w:hAnsi="Arial" w:cs="Arial"/>
        </w:rPr>
        <w:t>In this section, you will install SharePoint 2010 Enterprise or Evaluation Edition.</w:t>
      </w:r>
    </w:p>
    <w:p w:rsidR="00A91BA8" w:rsidRDefault="00A91BA8" w:rsidP="008C433C">
      <w:pPr>
        <w:spacing w:after="120" w:line="240" w:lineRule="auto"/>
        <w:textAlignment w:val="center"/>
        <w:rPr>
          <w:rFonts w:ascii="Arial" w:hAnsi="Arial" w:cs="Arial"/>
        </w:rPr>
      </w:pPr>
      <w:r w:rsidRPr="00A91BA8">
        <w:rPr>
          <w:rFonts w:ascii="Arial" w:hAnsi="Arial" w:cs="Arial"/>
        </w:rPr>
        <w:t>If needed, extract the binaries from the SharePointServer.exe (or OfficeServer.exe) file by executing the following command from a command prompt</w:t>
      </w:r>
      <w:r>
        <w:rPr>
          <w:rFonts w:ascii="Arial" w:hAnsi="Arial" w:cs="Arial"/>
        </w:rPr>
        <w:t xml:space="preserve">. Be sure to </w:t>
      </w:r>
      <w:r w:rsidRPr="00A91BA8">
        <w:rPr>
          <w:rFonts w:ascii="Arial" w:hAnsi="Arial" w:cs="Arial"/>
        </w:rPr>
        <w:t>change the destination location as a</w:t>
      </w:r>
      <w:r>
        <w:rPr>
          <w:rFonts w:ascii="Arial" w:hAnsi="Arial" w:cs="Arial"/>
        </w:rPr>
        <w:t>ppropriate for your environment.</w:t>
      </w:r>
      <w:r w:rsidRPr="00A91BA8">
        <w:rPr>
          <w:rFonts w:ascii="Arial" w:hAnsi="Arial" w:cs="Arial"/>
        </w:rPr>
        <w:t xml:space="preserve"> </w:t>
      </w:r>
    </w:p>
    <w:p w:rsidR="00A91BA8" w:rsidRPr="00A91BA8" w:rsidRDefault="00A91BA8" w:rsidP="008C433C">
      <w:pPr>
        <w:pStyle w:val="MtpsCodeSnippet"/>
        <w:spacing w:after="120"/>
      </w:pPr>
      <w:r w:rsidRPr="00A91BA8">
        <w:t>SharePointServer.exe /</w:t>
      </w:r>
      <w:proofErr w:type="spellStart"/>
      <w:r w:rsidRPr="00A91BA8">
        <w:t>extract</w:t>
      </w:r>
      <w:proofErr w:type="gramStart"/>
      <w:r w:rsidRPr="00A91BA8">
        <w:t>:c</w:t>
      </w:r>
      <w:proofErr w:type="spellEnd"/>
      <w:proofErr w:type="gramEnd"/>
      <w:r w:rsidRPr="00A91BA8">
        <w:t xml:space="preserve">:\SharePoint2010 </w:t>
      </w:r>
    </w:p>
    <w:p w:rsidR="00A91BA8" w:rsidRPr="00A91BA8" w:rsidRDefault="006D19B6" w:rsidP="00AF3949">
      <w:pPr>
        <w:pStyle w:val="Heading4"/>
      </w:pPr>
      <w:r>
        <w:t>Using scripts</w:t>
      </w:r>
    </w:p>
    <w:p w:rsidR="00A91BA8" w:rsidRPr="002D4587" w:rsidRDefault="00A91BA8" w:rsidP="007F417C">
      <w:pPr>
        <w:pStyle w:val="ListParagraph"/>
        <w:numPr>
          <w:ilvl w:val="0"/>
          <w:numId w:val="70"/>
        </w:numPr>
        <w:spacing w:after="120" w:line="240" w:lineRule="auto"/>
        <w:contextualSpacing w:val="0"/>
        <w:textAlignment w:val="center"/>
        <w:rPr>
          <w:rFonts w:ascii="Arial" w:hAnsi="Arial" w:cs="Arial"/>
        </w:rPr>
      </w:pPr>
      <w:r w:rsidRPr="002D4587">
        <w:rPr>
          <w:rFonts w:ascii="Arial" w:hAnsi="Arial" w:cs="Arial"/>
        </w:rPr>
        <w:t>Open an administrative command prompt, and change to the folder containing your SharePoint 2010 binaries.</w:t>
      </w:r>
    </w:p>
    <w:p w:rsidR="00A91BA8" w:rsidRPr="002D4587" w:rsidRDefault="00A91BA8" w:rsidP="007F417C">
      <w:pPr>
        <w:pStyle w:val="ListParagraph"/>
        <w:numPr>
          <w:ilvl w:val="0"/>
          <w:numId w:val="70"/>
        </w:numPr>
        <w:spacing w:after="120" w:line="240" w:lineRule="auto"/>
        <w:contextualSpacing w:val="0"/>
        <w:textAlignment w:val="center"/>
        <w:rPr>
          <w:rFonts w:ascii="Arial" w:hAnsi="Arial" w:cs="Arial"/>
        </w:rPr>
      </w:pPr>
      <w:r w:rsidRPr="002D4587">
        <w:rPr>
          <w:rFonts w:ascii="Arial" w:hAnsi="Arial" w:cs="Arial"/>
        </w:rPr>
        <w:t>Execute the following command.</w:t>
      </w:r>
    </w:p>
    <w:p w:rsidR="00A91BA8" w:rsidRPr="00A91BA8" w:rsidRDefault="00A91BA8" w:rsidP="00723AB7">
      <w:pPr>
        <w:pStyle w:val="MtpsCodeSnippet"/>
        <w:spacing w:after="120"/>
        <w:ind w:left="720"/>
      </w:pPr>
      <w:r w:rsidRPr="00A91BA8">
        <w:t>PrerequisiteInstaller.exe /unattended</w:t>
      </w:r>
    </w:p>
    <w:p w:rsidR="00A91BA8" w:rsidRPr="002D4587" w:rsidRDefault="00A91BA8" w:rsidP="00723AB7">
      <w:pPr>
        <w:pStyle w:val="ListParagraph"/>
        <w:spacing w:after="120"/>
        <w:contextualSpacing w:val="0"/>
        <w:rPr>
          <w:rFonts w:ascii="Arial" w:hAnsi="Arial" w:cs="Arial"/>
        </w:rPr>
      </w:pPr>
      <w:r w:rsidRPr="002D4587">
        <w:rPr>
          <w:rFonts w:ascii="Arial" w:hAnsi="Arial" w:cs="Arial"/>
          <w:b/>
        </w:rPr>
        <w:t>Important</w:t>
      </w:r>
      <w:r w:rsidRPr="002D4587">
        <w:rPr>
          <w:rFonts w:ascii="Arial" w:hAnsi="Arial" w:cs="Arial"/>
        </w:rPr>
        <w:t xml:space="preserve">: When the prerequisites have been installed, run this command a second time.  When installing the prerequisite files using the unattended switch, many times you will need to run this script twice to completely install all of the prerequisite files. </w:t>
      </w:r>
      <w:r w:rsidR="00AF3949">
        <w:rPr>
          <w:rFonts w:ascii="Arial" w:hAnsi="Arial" w:cs="Arial"/>
        </w:rPr>
        <w:t xml:space="preserve">Because </w:t>
      </w:r>
      <w:r w:rsidRPr="002D4587">
        <w:rPr>
          <w:rFonts w:ascii="Arial" w:hAnsi="Arial" w:cs="Arial"/>
        </w:rPr>
        <w:t xml:space="preserve">running </w:t>
      </w:r>
      <w:r w:rsidR="00AF3949">
        <w:rPr>
          <w:rFonts w:ascii="Arial" w:hAnsi="Arial" w:cs="Arial"/>
        </w:rPr>
        <w:t xml:space="preserve">the command </w:t>
      </w:r>
      <w:r w:rsidRPr="002D4587">
        <w:rPr>
          <w:rFonts w:ascii="Arial" w:hAnsi="Arial" w:cs="Arial"/>
        </w:rPr>
        <w:t xml:space="preserve">twice does no harm, </w:t>
      </w:r>
      <w:r w:rsidR="00AF3949">
        <w:rPr>
          <w:rFonts w:ascii="Arial" w:hAnsi="Arial" w:cs="Arial"/>
        </w:rPr>
        <w:t xml:space="preserve">you can </w:t>
      </w:r>
      <w:r w:rsidRPr="002D4587">
        <w:rPr>
          <w:rFonts w:ascii="Arial" w:hAnsi="Arial" w:cs="Arial"/>
        </w:rPr>
        <w:t xml:space="preserve">run it twice </w:t>
      </w:r>
      <w:r w:rsidR="00AF3949">
        <w:rPr>
          <w:rFonts w:ascii="Arial" w:hAnsi="Arial" w:cs="Arial"/>
        </w:rPr>
        <w:t>just to be sure all components have been installed</w:t>
      </w:r>
      <w:r w:rsidRPr="002D4587">
        <w:rPr>
          <w:rFonts w:ascii="Arial" w:hAnsi="Arial" w:cs="Arial"/>
        </w:rPr>
        <w:t>.</w:t>
      </w:r>
    </w:p>
    <w:p w:rsidR="00A91BA8" w:rsidRPr="002D4587" w:rsidRDefault="00A91BA8" w:rsidP="007F417C">
      <w:pPr>
        <w:pStyle w:val="ListParagraph"/>
        <w:numPr>
          <w:ilvl w:val="0"/>
          <w:numId w:val="70"/>
        </w:numPr>
        <w:spacing w:after="120" w:line="240" w:lineRule="auto"/>
        <w:contextualSpacing w:val="0"/>
        <w:textAlignment w:val="center"/>
        <w:rPr>
          <w:rFonts w:ascii="Arial" w:hAnsi="Arial" w:cs="Arial"/>
        </w:rPr>
      </w:pPr>
      <w:r w:rsidRPr="002D4587">
        <w:rPr>
          <w:rFonts w:ascii="Arial" w:hAnsi="Arial" w:cs="Arial"/>
        </w:rPr>
        <w:t>Copy the config.xml file from the .\Files\</w:t>
      </w:r>
      <w:proofErr w:type="spellStart"/>
      <w:r w:rsidRPr="002D4587">
        <w:rPr>
          <w:rFonts w:ascii="Arial" w:hAnsi="Arial" w:cs="Arial"/>
        </w:rPr>
        <w:t>SetupFarmSilent</w:t>
      </w:r>
      <w:proofErr w:type="spellEnd"/>
      <w:r w:rsidRPr="002D4587">
        <w:rPr>
          <w:rFonts w:ascii="Arial" w:hAnsi="Arial" w:cs="Arial"/>
        </w:rPr>
        <w:t xml:space="preserve"> folder within the SharePoint 2010 binaries to a folder called </w:t>
      </w:r>
      <w:proofErr w:type="spellStart"/>
      <w:r w:rsidRPr="002D4587">
        <w:rPr>
          <w:rFonts w:ascii="Arial" w:hAnsi="Arial" w:cs="Arial"/>
        </w:rPr>
        <w:t>InstallScripts</w:t>
      </w:r>
      <w:proofErr w:type="spellEnd"/>
      <w:r w:rsidRPr="002D4587">
        <w:rPr>
          <w:rFonts w:ascii="Arial" w:hAnsi="Arial" w:cs="Arial"/>
        </w:rPr>
        <w:t>.</w:t>
      </w:r>
    </w:p>
    <w:p w:rsidR="00A91BA8" w:rsidRPr="002D4587" w:rsidRDefault="00A91BA8" w:rsidP="007F417C">
      <w:pPr>
        <w:pStyle w:val="ListParagraph"/>
        <w:numPr>
          <w:ilvl w:val="0"/>
          <w:numId w:val="70"/>
        </w:numPr>
        <w:spacing w:after="120" w:line="240" w:lineRule="auto"/>
        <w:contextualSpacing w:val="0"/>
        <w:textAlignment w:val="center"/>
        <w:rPr>
          <w:rFonts w:ascii="Arial" w:hAnsi="Arial" w:cs="Arial"/>
        </w:rPr>
      </w:pPr>
      <w:r w:rsidRPr="002D4587">
        <w:rPr>
          <w:rFonts w:ascii="Arial" w:hAnsi="Arial" w:cs="Arial"/>
        </w:rPr>
        <w:t>Modify the xml file by adding your PID where indicated in the file, and make sure you uncomment the PIDKEY Value xml tag before saving the file.</w:t>
      </w:r>
    </w:p>
    <w:p w:rsidR="00A91BA8" w:rsidRPr="002D4587" w:rsidRDefault="00A91BA8" w:rsidP="00723AB7">
      <w:pPr>
        <w:spacing w:after="120" w:line="240" w:lineRule="auto"/>
        <w:ind w:left="720"/>
        <w:textAlignment w:val="center"/>
        <w:rPr>
          <w:rFonts w:ascii="Arial" w:hAnsi="Arial" w:cs="Arial"/>
        </w:rPr>
      </w:pPr>
      <w:r w:rsidRPr="002D4587">
        <w:rPr>
          <w:rFonts w:ascii="Arial" w:hAnsi="Arial" w:cs="Arial"/>
          <w:b/>
        </w:rPr>
        <w:t>Tip</w:t>
      </w:r>
      <w:r w:rsidRPr="002D4587">
        <w:rPr>
          <w:rFonts w:ascii="Arial" w:hAnsi="Arial" w:cs="Arial"/>
        </w:rPr>
        <w:t>: The PID for the Enterprise Edition trial is VK7BD-VBKWR-6FHD9-Q3HM9-6PKMX</w:t>
      </w:r>
    </w:p>
    <w:p w:rsidR="00A91BA8" w:rsidRPr="002D4587" w:rsidRDefault="00AF3949" w:rsidP="007F417C">
      <w:pPr>
        <w:pStyle w:val="ListParagraph"/>
        <w:numPr>
          <w:ilvl w:val="0"/>
          <w:numId w:val="70"/>
        </w:numPr>
        <w:spacing w:after="120" w:line="240" w:lineRule="auto"/>
        <w:contextualSpacing w:val="0"/>
        <w:textAlignment w:val="center"/>
        <w:rPr>
          <w:rFonts w:ascii="Arial" w:hAnsi="Arial" w:cs="Arial"/>
        </w:rPr>
      </w:pPr>
      <w:r w:rsidRPr="002D4587">
        <w:rPr>
          <w:rFonts w:ascii="Arial" w:hAnsi="Arial" w:cs="Arial"/>
        </w:rPr>
        <w:t xml:space="preserve">Open </w:t>
      </w:r>
      <w:r w:rsidR="00A91BA8" w:rsidRPr="002D4587">
        <w:rPr>
          <w:rFonts w:ascii="Arial" w:hAnsi="Arial" w:cs="Arial"/>
        </w:rPr>
        <w:t>the administrative command prompt, change to the folder containing your SharePoint 2010 binaries and execute the following command.</w:t>
      </w:r>
    </w:p>
    <w:p w:rsidR="00A91BA8" w:rsidRPr="00A91BA8" w:rsidRDefault="00A91BA8" w:rsidP="00723AB7">
      <w:pPr>
        <w:pStyle w:val="MtpsCodeSnippet"/>
        <w:spacing w:after="120"/>
        <w:ind w:left="720"/>
      </w:pPr>
      <w:proofErr w:type="spellStart"/>
      <w:proofErr w:type="gramStart"/>
      <w:r w:rsidRPr="00A91BA8">
        <w:t>cmd</w:t>
      </w:r>
      <w:proofErr w:type="spellEnd"/>
      <w:proofErr w:type="gramEnd"/>
      <w:r w:rsidRPr="00A91BA8">
        <w:t xml:space="preserve"> /c setup.exe /</w:t>
      </w:r>
      <w:proofErr w:type="spellStart"/>
      <w:r w:rsidRPr="00A91BA8">
        <w:t>config</w:t>
      </w:r>
      <w:proofErr w:type="spellEnd"/>
      <w:r w:rsidRPr="00A91BA8">
        <w:t xml:space="preserve"> c:\installscripts\config.xml</w:t>
      </w:r>
    </w:p>
    <w:p w:rsidR="00A91BA8" w:rsidRPr="002D4587" w:rsidRDefault="00A91BA8" w:rsidP="00723AB7">
      <w:pPr>
        <w:spacing w:after="120" w:line="240" w:lineRule="auto"/>
        <w:ind w:left="720"/>
        <w:textAlignment w:val="center"/>
        <w:rPr>
          <w:rFonts w:ascii="Arial" w:hAnsi="Arial" w:cs="Arial"/>
        </w:rPr>
      </w:pPr>
      <w:r w:rsidRPr="002D4587">
        <w:rPr>
          <w:rFonts w:ascii="Arial" w:hAnsi="Arial" w:cs="Arial"/>
          <w:b/>
        </w:rPr>
        <w:t>Note</w:t>
      </w:r>
      <w:r w:rsidRPr="002D4587">
        <w:rPr>
          <w:rFonts w:ascii="Arial" w:hAnsi="Arial" w:cs="Arial"/>
        </w:rPr>
        <w:t>: If the PrerequisiteInstaller.exe did not install all prerequisites are installed on the first pass, the unattended execution of setup will simply fail. Rerun PrerequisiteInstaller.exe if this occurs.</w:t>
      </w:r>
    </w:p>
    <w:p w:rsidR="00A91BA8" w:rsidRPr="00A91BA8" w:rsidRDefault="006D19B6" w:rsidP="002D4587">
      <w:pPr>
        <w:pStyle w:val="Heading4"/>
      </w:pPr>
      <w:r>
        <w:t>Using the user interface</w:t>
      </w:r>
      <w:r w:rsidR="00A91BA8" w:rsidRPr="00A91BA8">
        <w:t xml:space="preserve"> </w:t>
      </w:r>
    </w:p>
    <w:p w:rsidR="00A91BA8" w:rsidRPr="002D4587" w:rsidRDefault="00A91BA8" w:rsidP="008C433C">
      <w:pPr>
        <w:spacing w:after="120" w:line="240" w:lineRule="auto"/>
        <w:textAlignment w:val="center"/>
        <w:rPr>
          <w:rFonts w:ascii="Arial" w:hAnsi="Arial" w:cs="Arial"/>
        </w:rPr>
      </w:pPr>
      <w:r w:rsidRPr="002D4587">
        <w:rPr>
          <w:rFonts w:ascii="Arial" w:hAnsi="Arial" w:cs="Arial"/>
        </w:rPr>
        <w:t xml:space="preserve">To install the SharePoint prerequisites, double-click SharePointServer.exe (or OfficeServer.exe) and then click Install software prerequisites in the Microsoft SharePoint Server 2010 wizard after extraction completes or for extracted binaries, double-click PrerequisiteInstaller.exe in the SharePoint binary files, and click </w:t>
      </w:r>
      <w:proofErr w:type="gramStart"/>
      <w:r w:rsidRPr="002D4587">
        <w:rPr>
          <w:rFonts w:ascii="Arial" w:hAnsi="Arial" w:cs="Arial"/>
          <w:b/>
        </w:rPr>
        <w:t>Yes</w:t>
      </w:r>
      <w:proofErr w:type="gramEnd"/>
      <w:r w:rsidRPr="002D4587">
        <w:rPr>
          <w:rFonts w:ascii="Arial" w:hAnsi="Arial" w:cs="Arial"/>
        </w:rPr>
        <w:t xml:space="preserve">. </w:t>
      </w:r>
    </w:p>
    <w:p w:rsidR="00A91BA8" w:rsidRPr="002D4587" w:rsidRDefault="00A91BA8" w:rsidP="007F417C">
      <w:pPr>
        <w:pStyle w:val="ListParagraph"/>
        <w:numPr>
          <w:ilvl w:val="0"/>
          <w:numId w:val="73"/>
        </w:numPr>
        <w:spacing w:after="120" w:line="240" w:lineRule="auto"/>
        <w:ind w:left="714" w:hanging="357"/>
        <w:contextualSpacing w:val="0"/>
        <w:textAlignment w:val="center"/>
        <w:rPr>
          <w:rFonts w:ascii="Arial" w:hAnsi="Arial" w:cs="Arial"/>
        </w:rPr>
      </w:pPr>
      <w:r w:rsidRPr="002D4587">
        <w:rPr>
          <w:rFonts w:ascii="Arial" w:hAnsi="Arial" w:cs="Arial"/>
        </w:rPr>
        <w:t xml:space="preserve">On the </w:t>
      </w:r>
      <w:r w:rsidR="002D4587">
        <w:rPr>
          <w:rFonts w:ascii="Arial" w:hAnsi="Arial" w:cs="Arial"/>
        </w:rPr>
        <w:t xml:space="preserve">page, </w:t>
      </w:r>
      <w:r w:rsidRPr="002D4587">
        <w:rPr>
          <w:rFonts w:ascii="Arial" w:hAnsi="Arial" w:cs="Arial"/>
          <w:b/>
        </w:rPr>
        <w:t>Welcome to the Microsoft SharePoint 2010 Products Preparation Tool</w:t>
      </w:r>
      <w:r w:rsidRPr="002D4587">
        <w:rPr>
          <w:rFonts w:ascii="Arial" w:hAnsi="Arial" w:cs="Arial"/>
        </w:rPr>
        <w:t xml:space="preserve">, click </w:t>
      </w:r>
      <w:proofErr w:type="gramStart"/>
      <w:r w:rsidRPr="002D4587">
        <w:rPr>
          <w:rFonts w:ascii="Arial" w:hAnsi="Arial" w:cs="Arial"/>
          <w:b/>
        </w:rPr>
        <w:t>Next</w:t>
      </w:r>
      <w:proofErr w:type="gramEnd"/>
      <w:r w:rsidRPr="002D4587">
        <w:rPr>
          <w:rFonts w:ascii="Arial" w:hAnsi="Arial" w:cs="Arial"/>
        </w:rPr>
        <w:t xml:space="preserve">. </w:t>
      </w:r>
    </w:p>
    <w:p w:rsidR="00A91BA8" w:rsidRPr="002D4587" w:rsidRDefault="00A91BA8" w:rsidP="007F417C">
      <w:pPr>
        <w:pStyle w:val="ListParagraph"/>
        <w:numPr>
          <w:ilvl w:val="0"/>
          <w:numId w:val="73"/>
        </w:numPr>
        <w:spacing w:after="120" w:line="240" w:lineRule="auto"/>
        <w:ind w:left="714" w:hanging="357"/>
        <w:contextualSpacing w:val="0"/>
        <w:textAlignment w:val="center"/>
        <w:rPr>
          <w:rFonts w:ascii="Arial" w:hAnsi="Arial" w:cs="Arial"/>
        </w:rPr>
      </w:pPr>
      <w:r w:rsidRPr="002D4587">
        <w:rPr>
          <w:rFonts w:ascii="Arial" w:hAnsi="Arial" w:cs="Arial"/>
        </w:rPr>
        <w:t xml:space="preserve">On the </w:t>
      </w:r>
      <w:r w:rsidR="002D4587">
        <w:rPr>
          <w:rFonts w:ascii="Arial" w:hAnsi="Arial" w:cs="Arial"/>
        </w:rPr>
        <w:t xml:space="preserve">page, </w:t>
      </w:r>
      <w:r w:rsidRPr="002D4587">
        <w:rPr>
          <w:rFonts w:ascii="Arial" w:hAnsi="Arial" w:cs="Arial"/>
          <w:b/>
        </w:rPr>
        <w:t>License Terms for Software Products</w:t>
      </w:r>
      <w:r w:rsidRPr="002D4587">
        <w:rPr>
          <w:rFonts w:ascii="Arial" w:hAnsi="Arial" w:cs="Arial"/>
        </w:rPr>
        <w:t xml:space="preserve">, select the </w:t>
      </w:r>
      <w:r w:rsidR="002D4587">
        <w:rPr>
          <w:rFonts w:ascii="Arial" w:hAnsi="Arial" w:cs="Arial"/>
        </w:rPr>
        <w:t xml:space="preserve">checkbox, </w:t>
      </w:r>
      <w:r w:rsidRPr="002D4587">
        <w:rPr>
          <w:rFonts w:ascii="Arial" w:hAnsi="Arial" w:cs="Arial"/>
          <w:b/>
        </w:rPr>
        <w:t>I accept the terms of License Agreement(s)</w:t>
      </w:r>
      <w:r w:rsidRPr="002D4587">
        <w:rPr>
          <w:rFonts w:ascii="Arial" w:hAnsi="Arial" w:cs="Arial"/>
        </w:rPr>
        <w:t xml:space="preserve">, and then click </w:t>
      </w:r>
      <w:r w:rsidRPr="002D4587">
        <w:rPr>
          <w:rFonts w:ascii="Arial" w:hAnsi="Arial" w:cs="Arial"/>
          <w:b/>
        </w:rPr>
        <w:t>Next</w:t>
      </w:r>
      <w:r w:rsidRPr="002D4587">
        <w:rPr>
          <w:rFonts w:ascii="Arial" w:hAnsi="Arial" w:cs="Arial"/>
        </w:rPr>
        <w:t xml:space="preserve">. </w:t>
      </w:r>
    </w:p>
    <w:p w:rsidR="00A91BA8" w:rsidRPr="002D4587" w:rsidRDefault="00A91BA8" w:rsidP="007F417C">
      <w:pPr>
        <w:pStyle w:val="ListParagraph"/>
        <w:numPr>
          <w:ilvl w:val="0"/>
          <w:numId w:val="73"/>
        </w:numPr>
        <w:spacing w:after="120" w:line="240" w:lineRule="auto"/>
        <w:ind w:left="714" w:hanging="357"/>
        <w:contextualSpacing w:val="0"/>
        <w:textAlignment w:val="center"/>
        <w:rPr>
          <w:rFonts w:ascii="Arial" w:hAnsi="Arial" w:cs="Arial"/>
        </w:rPr>
      </w:pPr>
      <w:r w:rsidRPr="002D4587">
        <w:rPr>
          <w:rFonts w:ascii="Arial" w:hAnsi="Arial" w:cs="Arial"/>
        </w:rPr>
        <w:lastRenderedPageBreak/>
        <w:t xml:space="preserve">On the </w:t>
      </w:r>
      <w:r w:rsidRPr="002D4587">
        <w:rPr>
          <w:rFonts w:ascii="Arial" w:hAnsi="Arial" w:cs="Arial"/>
          <w:b/>
        </w:rPr>
        <w:t>Installation Complete</w:t>
      </w:r>
      <w:r w:rsidRPr="002D4587">
        <w:rPr>
          <w:rFonts w:ascii="Arial" w:hAnsi="Arial" w:cs="Arial"/>
        </w:rPr>
        <w:t xml:space="preserve"> page, click </w:t>
      </w:r>
      <w:r w:rsidRPr="002D4587">
        <w:rPr>
          <w:rFonts w:ascii="Arial" w:hAnsi="Arial" w:cs="Arial"/>
          <w:b/>
        </w:rPr>
        <w:t>Finish</w:t>
      </w:r>
      <w:r w:rsidRPr="002D4587">
        <w:rPr>
          <w:rFonts w:ascii="Arial" w:hAnsi="Arial" w:cs="Arial"/>
        </w:rPr>
        <w:t xml:space="preserve"> when the installation of the prerequisites is complete. </w:t>
      </w:r>
    </w:p>
    <w:p w:rsidR="00A91BA8" w:rsidRPr="002D4587" w:rsidRDefault="00A91BA8" w:rsidP="007F417C">
      <w:pPr>
        <w:pStyle w:val="ListParagraph"/>
        <w:numPr>
          <w:ilvl w:val="0"/>
          <w:numId w:val="73"/>
        </w:numPr>
        <w:spacing w:after="120" w:line="240" w:lineRule="auto"/>
        <w:ind w:left="714" w:hanging="357"/>
        <w:contextualSpacing w:val="0"/>
        <w:textAlignment w:val="center"/>
        <w:rPr>
          <w:rFonts w:ascii="Arial" w:hAnsi="Arial" w:cs="Arial"/>
        </w:rPr>
      </w:pPr>
      <w:r w:rsidRPr="002D4587">
        <w:rPr>
          <w:rFonts w:ascii="Arial" w:hAnsi="Arial" w:cs="Arial"/>
        </w:rPr>
        <w:t xml:space="preserve">Click </w:t>
      </w:r>
      <w:r w:rsidRPr="002D4587">
        <w:rPr>
          <w:rFonts w:ascii="Arial" w:hAnsi="Arial" w:cs="Arial"/>
          <w:b/>
        </w:rPr>
        <w:t>Install SharePoint Server in the Microsoft SharePoint Server 2010</w:t>
      </w:r>
      <w:r w:rsidRPr="002D4587">
        <w:rPr>
          <w:rFonts w:ascii="Arial" w:hAnsi="Arial" w:cs="Arial"/>
        </w:rPr>
        <w:t xml:space="preserve"> wizard</w:t>
      </w:r>
      <w:r w:rsidR="002D4587">
        <w:rPr>
          <w:rFonts w:ascii="Arial" w:hAnsi="Arial" w:cs="Arial"/>
        </w:rPr>
        <w:t xml:space="preserve">. Or, </w:t>
      </w:r>
      <w:r w:rsidRPr="002D4587">
        <w:rPr>
          <w:rFonts w:ascii="Arial" w:hAnsi="Arial" w:cs="Arial"/>
        </w:rPr>
        <w:t xml:space="preserve">for extracted binaries, double-click Setup.exe in the SharePoint binary files, and click </w:t>
      </w:r>
      <w:proofErr w:type="gramStart"/>
      <w:r w:rsidRPr="002D4587">
        <w:rPr>
          <w:rFonts w:ascii="Arial" w:hAnsi="Arial" w:cs="Arial"/>
          <w:b/>
        </w:rPr>
        <w:t>Yes</w:t>
      </w:r>
      <w:proofErr w:type="gramEnd"/>
      <w:r w:rsidRPr="002D4587">
        <w:rPr>
          <w:rFonts w:ascii="Arial" w:hAnsi="Arial" w:cs="Arial"/>
        </w:rPr>
        <w:t xml:space="preserve">. </w:t>
      </w:r>
    </w:p>
    <w:p w:rsidR="00A91BA8" w:rsidRPr="002D4587" w:rsidRDefault="00A91BA8" w:rsidP="00FB4F8B">
      <w:pPr>
        <w:spacing w:after="120" w:line="240" w:lineRule="auto"/>
        <w:ind w:left="714"/>
        <w:textAlignment w:val="center"/>
        <w:rPr>
          <w:rFonts w:ascii="Arial" w:hAnsi="Arial" w:cs="Arial"/>
        </w:rPr>
      </w:pPr>
      <w:r w:rsidRPr="002D4587">
        <w:rPr>
          <w:rFonts w:ascii="Arial" w:hAnsi="Arial" w:cs="Arial"/>
          <w:b/>
        </w:rPr>
        <w:t>Note</w:t>
      </w:r>
      <w:r w:rsidRPr="002D4587">
        <w:rPr>
          <w:rFonts w:ascii="Arial" w:hAnsi="Arial" w:cs="Arial"/>
        </w:rPr>
        <w:t xml:space="preserve">: Occasionally, you will have to run the PrerequisiteInstaller.exe a second time </w:t>
      </w:r>
      <w:r w:rsidR="006D0461">
        <w:rPr>
          <w:rFonts w:ascii="Arial" w:hAnsi="Arial" w:cs="Arial"/>
        </w:rPr>
        <w:t>if</w:t>
      </w:r>
      <w:r w:rsidRPr="002D4587">
        <w:rPr>
          <w:rFonts w:ascii="Arial" w:hAnsi="Arial" w:cs="Arial"/>
        </w:rPr>
        <w:t xml:space="preserve"> not all prerequisites are installed on the first pass.</w:t>
      </w:r>
    </w:p>
    <w:p w:rsidR="00A91BA8" w:rsidRPr="006D0461" w:rsidRDefault="00A91BA8" w:rsidP="007F417C">
      <w:pPr>
        <w:pStyle w:val="ListParagraph"/>
        <w:numPr>
          <w:ilvl w:val="0"/>
          <w:numId w:val="73"/>
        </w:numPr>
        <w:spacing w:after="120" w:line="240" w:lineRule="auto"/>
        <w:ind w:left="714" w:hanging="357"/>
        <w:contextualSpacing w:val="0"/>
        <w:textAlignment w:val="center"/>
        <w:rPr>
          <w:rFonts w:ascii="Arial" w:hAnsi="Arial" w:cs="Arial"/>
        </w:rPr>
      </w:pPr>
      <w:r w:rsidRPr="006D0461">
        <w:rPr>
          <w:rFonts w:ascii="Arial" w:hAnsi="Arial" w:cs="Arial"/>
        </w:rPr>
        <w:t xml:space="preserve">On the </w:t>
      </w:r>
      <w:r w:rsidRPr="006D0461">
        <w:rPr>
          <w:rFonts w:ascii="Arial" w:hAnsi="Arial" w:cs="Arial"/>
          <w:b/>
        </w:rPr>
        <w:t>Enter your Product Key</w:t>
      </w:r>
      <w:r w:rsidRPr="006D0461">
        <w:rPr>
          <w:rFonts w:ascii="Arial" w:hAnsi="Arial" w:cs="Arial"/>
        </w:rPr>
        <w:t xml:space="preserve"> page, enter your product key and click </w:t>
      </w:r>
      <w:r w:rsidRPr="006D0461">
        <w:rPr>
          <w:rFonts w:ascii="Arial" w:hAnsi="Arial" w:cs="Arial"/>
          <w:b/>
        </w:rPr>
        <w:t>Continue</w:t>
      </w:r>
      <w:r w:rsidRPr="006D0461">
        <w:rPr>
          <w:rFonts w:ascii="Arial" w:hAnsi="Arial" w:cs="Arial"/>
        </w:rPr>
        <w:t xml:space="preserve">. </w:t>
      </w:r>
    </w:p>
    <w:p w:rsidR="00A91BA8" w:rsidRPr="006D0461" w:rsidRDefault="00A91BA8" w:rsidP="007F417C">
      <w:pPr>
        <w:pStyle w:val="ListParagraph"/>
        <w:numPr>
          <w:ilvl w:val="0"/>
          <w:numId w:val="73"/>
        </w:numPr>
        <w:spacing w:after="120" w:line="240" w:lineRule="auto"/>
        <w:ind w:left="714" w:hanging="357"/>
        <w:contextualSpacing w:val="0"/>
        <w:textAlignment w:val="center"/>
        <w:rPr>
          <w:rFonts w:ascii="Arial" w:hAnsi="Arial" w:cs="Arial"/>
        </w:rPr>
      </w:pPr>
      <w:r w:rsidRPr="006D0461">
        <w:rPr>
          <w:rFonts w:ascii="Arial" w:hAnsi="Arial" w:cs="Arial"/>
        </w:rPr>
        <w:t xml:space="preserve">On the Read the Microsoft Software License Terms page, select the </w:t>
      </w:r>
      <w:r w:rsidR="006D0461">
        <w:rPr>
          <w:rFonts w:ascii="Arial" w:hAnsi="Arial" w:cs="Arial"/>
        </w:rPr>
        <w:t xml:space="preserve">checkbox, </w:t>
      </w:r>
      <w:r w:rsidRPr="006D0461">
        <w:rPr>
          <w:rFonts w:ascii="Arial" w:hAnsi="Arial" w:cs="Arial"/>
          <w:b/>
        </w:rPr>
        <w:t>I accept the terms of this agreement</w:t>
      </w:r>
      <w:r w:rsidRPr="006D0461">
        <w:rPr>
          <w:rFonts w:ascii="Arial" w:hAnsi="Arial" w:cs="Arial"/>
        </w:rPr>
        <w:t xml:space="preserve">, and then click </w:t>
      </w:r>
      <w:r w:rsidRPr="006D0461">
        <w:rPr>
          <w:rFonts w:ascii="Arial" w:hAnsi="Arial" w:cs="Arial"/>
          <w:b/>
        </w:rPr>
        <w:t>Continue</w:t>
      </w:r>
      <w:r w:rsidRPr="006D0461">
        <w:rPr>
          <w:rFonts w:ascii="Arial" w:hAnsi="Arial" w:cs="Arial"/>
        </w:rPr>
        <w:t xml:space="preserve">. </w:t>
      </w:r>
    </w:p>
    <w:p w:rsidR="00A91BA8" w:rsidRPr="006D0461" w:rsidRDefault="00A91BA8" w:rsidP="007F417C">
      <w:pPr>
        <w:pStyle w:val="ListParagraph"/>
        <w:numPr>
          <w:ilvl w:val="0"/>
          <w:numId w:val="73"/>
        </w:numPr>
        <w:spacing w:after="120" w:line="240" w:lineRule="auto"/>
        <w:ind w:left="714" w:hanging="357"/>
        <w:contextualSpacing w:val="0"/>
        <w:textAlignment w:val="center"/>
        <w:rPr>
          <w:rFonts w:ascii="Arial" w:hAnsi="Arial" w:cs="Arial"/>
        </w:rPr>
      </w:pPr>
      <w:r w:rsidRPr="006D0461">
        <w:rPr>
          <w:rFonts w:ascii="Arial" w:hAnsi="Arial" w:cs="Arial"/>
        </w:rPr>
        <w:t xml:space="preserve">On the </w:t>
      </w:r>
      <w:r w:rsidR="006D0461">
        <w:rPr>
          <w:rFonts w:ascii="Arial" w:hAnsi="Arial" w:cs="Arial"/>
        </w:rPr>
        <w:t xml:space="preserve">page, </w:t>
      </w:r>
      <w:r w:rsidRPr="006D0461">
        <w:rPr>
          <w:rFonts w:ascii="Arial" w:hAnsi="Arial" w:cs="Arial"/>
          <w:b/>
        </w:rPr>
        <w:t>Choose the installation you want</w:t>
      </w:r>
      <w:r w:rsidRPr="006D0461">
        <w:rPr>
          <w:rFonts w:ascii="Arial" w:hAnsi="Arial" w:cs="Arial"/>
        </w:rPr>
        <w:t xml:space="preserve">, click </w:t>
      </w:r>
      <w:r w:rsidRPr="006D0461">
        <w:rPr>
          <w:rFonts w:ascii="Arial" w:hAnsi="Arial" w:cs="Arial"/>
          <w:b/>
        </w:rPr>
        <w:t>Server Farm</w:t>
      </w:r>
      <w:r w:rsidRPr="006D0461">
        <w:rPr>
          <w:rFonts w:ascii="Arial" w:hAnsi="Arial" w:cs="Arial"/>
        </w:rPr>
        <w:t xml:space="preserve">. </w:t>
      </w:r>
    </w:p>
    <w:p w:rsidR="00A91BA8" w:rsidRPr="006D0461" w:rsidRDefault="00A91BA8" w:rsidP="007F417C">
      <w:pPr>
        <w:pStyle w:val="ListParagraph"/>
        <w:numPr>
          <w:ilvl w:val="0"/>
          <w:numId w:val="73"/>
        </w:numPr>
        <w:spacing w:after="120" w:line="240" w:lineRule="auto"/>
        <w:ind w:left="714" w:hanging="357"/>
        <w:contextualSpacing w:val="0"/>
        <w:textAlignment w:val="center"/>
        <w:rPr>
          <w:rFonts w:ascii="Arial" w:hAnsi="Arial" w:cs="Arial"/>
        </w:rPr>
      </w:pPr>
      <w:r w:rsidRPr="006D0461">
        <w:rPr>
          <w:rFonts w:ascii="Arial" w:hAnsi="Arial" w:cs="Arial"/>
        </w:rPr>
        <w:t xml:space="preserve">On the </w:t>
      </w:r>
      <w:r w:rsidRPr="006D0461">
        <w:rPr>
          <w:rFonts w:ascii="Arial" w:hAnsi="Arial" w:cs="Arial"/>
          <w:b/>
        </w:rPr>
        <w:t>Server Type</w:t>
      </w:r>
      <w:r w:rsidRPr="006D0461">
        <w:rPr>
          <w:rFonts w:ascii="Arial" w:hAnsi="Arial" w:cs="Arial"/>
        </w:rPr>
        <w:t xml:space="preserve"> page, verify that </w:t>
      </w:r>
      <w:r w:rsidRPr="006D0461">
        <w:rPr>
          <w:rFonts w:ascii="Arial" w:hAnsi="Arial" w:cs="Arial"/>
          <w:b/>
        </w:rPr>
        <w:t>Complete</w:t>
      </w:r>
      <w:r w:rsidRPr="006D0461">
        <w:rPr>
          <w:rFonts w:ascii="Arial" w:hAnsi="Arial" w:cs="Arial"/>
        </w:rPr>
        <w:t xml:space="preserve"> </w:t>
      </w:r>
      <w:r w:rsidR="006D0461">
        <w:rPr>
          <w:rFonts w:ascii="Arial" w:hAnsi="Arial" w:cs="Arial"/>
        </w:rPr>
        <w:t xml:space="preserve">is selected, </w:t>
      </w:r>
      <w:r w:rsidRPr="006D0461">
        <w:rPr>
          <w:rFonts w:ascii="Arial" w:hAnsi="Arial" w:cs="Arial"/>
        </w:rPr>
        <w:t xml:space="preserve">and then click </w:t>
      </w:r>
      <w:r w:rsidRPr="006D0461">
        <w:rPr>
          <w:rFonts w:ascii="Arial" w:hAnsi="Arial" w:cs="Arial"/>
          <w:b/>
        </w:rPr>
        <w:t>Install Now</w:t>
      </w:r>
      <w:r w:rsidRPr="006D0461">
        <w:rPr>
          <w:rFonts w:ascii="Arial" w:hAnsi="Arial" w:cs="Arial"/>
        </w:rPr>
        <w:t xml:space="preserve">. </w:t>
      </w:r>
    </w:p>
    <w:p w:rsidR="00A91BA8" w:rsidRPr="006D0461" w:rsidRDefault="00A91BA8" w:rsidP="007F417C">
      <w:pPr>
        <w:pStyle w:val="ListParagraph"/>
        <w:numPr>
          <w:ilvl w:val="0"/>
          <w:numId w:val="73"/>
        </w:numPr>
        <w:spacing w:after="120" w:line="240" w:lineRule="auto"/>
        <w:ind w:left="714" w:hanging="357"/>
        <w:contextualSpacing w:val="0"/>
        <w:textAlignment w:val="center"/>
        <w:rPr>
          <w:rFonts w:ascii="Arial" w:hAnsi="Arial" w:cs="Arial"/>
        </w:rPr>
      </w:pPr>
      <w:r w:rsidRPr="006D0461">
        <w:rPr>
          <w:rFonts w:ascii="Arial" w:hAnsi="Arial" w:cs="Arial"/>
        </w:rPr>
        <w:t xml:space="preserve">After the binaries are installed (10-15 minutes), the </w:t>
      </w:r>
      <w:r w:rsidRPr="00E170B9">
        <w:rPr>
          <w:rFonts w:ascii="Arial" w:hAnsi="Arial" w:cs="Arial"/>
          <w:b/>
        </w:rPr>
        <w:t>Run Configuration Wizard</w:t>
      </w:r>
      <w:r w:rsidRPr="006D0461">
        <w:rPr>
          <w:rFonts w:ascii="Arial" w:hAnsi="Arial" w:cs="Arial"/>
        </w:rPr>
        <w:t xml:space="preserve"> page appears. </w:t>
      </w:r>
    </w:p>
    <w:p w:rsidR="00A91BA8" w:rsidRPr="002D4587" w:rsidRDefault="00A91BA8" w:rsidP="007F417C">
      <w:pPr>
        <w:pStyle w:val="ListParagraph"/>
        <w:numPr>
          <w:ilvl w:val="0"/>
          <w:numId w:val="73"/>
        </w:numPr>
        <w:spacing w:after="120" w:line="240" w:lineRule="auto"/>
        <w:ind w:left="714" w:hanging="357"/>
        <w:contextualSpacing w:val="0"/>
        <w:textAlignment w:val="center"/>
        <w:rPr>
          <w:rFonts w:ascii="Arial" w:hAnsi="Arial" w:cs="Arial"/>
        </w:rPr>
      </w:pPr>
      <w:r w:rsidRPr="006D0461">
        <w:rPr>
          <w:rFonts w:ascii="Arial" w:hAnsi="Arial" w:cs="Arial"/>
        </w:rPr>
        <w:t xml:space="preserve">Clear the </w:t>
      </w:r>
      <w:r w:rsidR="00E170B9">
        <w:rPr>
          <w:rFonts w:ascii="Arial" w:hAnsi="Arial" w:cs="Arial"/>
        </w:rPr>
        <w:t xml:space="preserve">checkbox for </w:t>
      </w:r>
      <w:r w:rsidRPr="00E170B9">
        <w:rPr>
          <w:rFonts w:ascii="Arial" w:hAnsi="Arial" w:cs="Arial"/>
          <w:b/>
        </w:rPr>
        <w:t>Run the SharePoint Products Configuration Wizard now</w:t>
      </w:r>
      <w:r w:rsidRPr="006D0461">
        <w:rPr>
          <w:rFonts w:ascii="Arial" w:hAnsi="Arial" w:cs="Arial"/>
        </w:rPr>
        <w:t xml:space="preserve"> and click </w:t>
      </w:r>
      <w:r w:rsidRPr="00E170B9">
        <w:rPr>
          <w:rFonts w:ascii="Arial" w:hAnsi="Arial" w:cs="Arial"/>
          <w:b/>
        </w:rPr>
        <w:t>Close</w:t>
      </w:r>
      <w:r w:rsidRPr="006D0461">
        <w:rPr>
          <w:rFonts w:ascii="Arial" w:hAnsi="Arial" w:cs="Arial"/>
        </w:rPr>
        <w:t xml:space="preserve">. </w:t>
      </w:r>
      <w:r w:rsidR="00E170B9">
        <w:rPr>
          <w:rFonts w:ascii="Arial" w:hAnsi="Arial" w:cs="Arial"/>
        </w:rPr>
        <w:t xml:space="preserve">For </w:t>
      </w:r>
      <w:r w:rsidRPr="002D4587">
        <w:rPr>
          <w:rFonts w:ascii="Arial" w:hAnsi="Arial" w:cs="Arial"/>
        </w:rPr>
        <w:t xml:space="preserve">this installation, we are going to let Power Pivot configure SharePoint. </w:t>
      </w:r>
    </w:p>
    <w:p w:rsidR="00A91BA8" w:rsidRDefault="00A91BA8" w:rsidP="006D0461">
      <w:pPr>
        <w:pStyle w:val="Heading3"/>
      </w:pPr>
      <w:bookmarkStart w:id="53" w:name="_Toc332020985"/>
      <w:r w:rsidRPr="00AF3949">
        <w:t>Install SharePoint 2010 Service Pack 1</w:t>
      </w:r>
      <w:bookmarkEnd w:id="53"/>
    </w:p>
    <w:p w:rsidR="00D407E8" w:rsidRPr="00B5621D" w:rsidRDefault="00D407E8" w:rsidP="00D407E8">
      <w:pPr>
        <w:rPr>
          <w:rFonts w:ascii="Arial" w:hAnsi="Arial" w:cs="Arial"/>
        </w:rPr>
      </w:pPr>
      <w:r w:rsidRPr="00B5621D">
        <w:rPr>
          <w:rFonts w:ascii="Arial" w:hAnsi="Arial" w:cs="Arial"/>
        </w:rPr>
        <w:t xml:space="preserve">SharePoint Service Pack 1 is required for </w:t>
      </w:r>
      <w:proofErr w:type="spellStart"/>
      <w:r w:rsidRPr="00B5621D">
        <w:rPr>
          <w:rFonts w:ascii="Arial" w:hAnsi="Arial" w:cs="Arial"/>
        </w:rPr>
        <w:t>PowerPivot</w:t>
      </w:r>
      <w:proofErr w:type="spellEnd"/>
      <w:r w:rsidRPr="00B5621D">
        <w:rPr>
          <w:rFonts w:ascii="Arial" w:hAnsi="Arial" w:cs="Arial"/>
        </w:rPr>
        <w:t xml:space="preserve"> and Power View because it enables SharePoint to create a database in a SQL Server 2012 instance </w:t>
      </w:r>
      <w:r>
        <w:rPr>
          <w:rFonts w:ascii="Arial" w:hAnsi="Arial" w:cs="Arial"/>
        </w:rPr>
        <w:t>without</w:t>
      </w:r>
      <w:r w:rsidRPr="00B5621D">
        <w:rPr>
          <w:rFonts w:ascii="Arial" w:hAnsi="Arial" w:cs="Arial"/>
        </w:rPr>
        <w:t xml:space="preserve"> using the system stored procedure, </w:t>
      </w:r>
      <w:proofErr w:type="spellStart"/>
      <w:r w:rsidRPr="00B5621D">
        <w:rPr>
          <w:rFonts w:ascii="Arial" w:hAnsi="Arial" w:cs="Arial"/>
        </w:rPr>
        <w:t>sp_dboption</w:t>
      </w:r>
      <w:proofErr w:type="spellEnd"/>
      <w:r w:rsidRPr="00B5621D">
        <w:rPr>
          <w:rFonts w:ascii="Arial" w:hAnsi="Arial" w:cs="Arial"/>
        </w:rPr>
        <w:t xml:space="preserve">. </w:t>
      </w:r>
      <w:r>
        <w:rPr>
          <w:rFonts w:ascii="Arial" w:hAnsi="Arial" w:cs="Arial"/>
        </w:rPr>
        <w:t xml:space="preserve">This functionality was discontinued in SQL Server 2012 – for more information, see </w:t>
      </w:r>
      <w:r w:rsidRPr="00AB6F95">
        <w:rPr>
          <w:rFonts w:ascii="Arial" w:hAnsi="Arial" w:cs="Arial"/>
        </w:rPr>
        <w:t>http://msdn.microsoft.com/en-us/library/</w:t>
      </w:r>
      <w:proofErr w:type="gramStart"/>
      <w:r w:rsidRPr="00AB6F95">
        <w:rPr>
          <w:rFonts w:ascii="Arial" w:hAnsi="Arial" w:cs="Arial"/>
        </w:rPr>
        <w:t xml:space="preserve">ms144262.aspx </w:t>
      </w:r>
      <w:r>
        <w:rPr>
          <w:rFonts w:ascii="Arial" w:hAnsi="Arial" w:cs="Arial"/>
        </w:rPr>
        <w:t>.</w:t>
      </w:r>
      <w:proofErr w:type="gramEnd"/>
      <w:r>
        <w:rPr>
          <w:rFonts w:ascii="Arial" w:hAnsi="Arial" w:cs="Arial"/>
        </w:rPr>
        <w:t xml:space="preserve"> </w:t>
      </w:r>
      <w:r w:rsidRPr="00B5621D">
        <w:rPr>
          <w:rFonts w:ascii="Arial" w:hAnsi="Arial" w:cs="Arial"/>
        </w:rPr>
        <w:t>This section provides an installation script, as well as instructions for installing the service pack using the installer.</w:t>
      </w:r>
    </w:p>
    <w:p w:rsidR="00A91BA8" w:rsidRPr="00AF3949" w:rsidRDefault="006D19B6" w:rsidP="002D4587">
      <w:pPr>
        <w:pStyle w:val="Heading4"/>
      </w:pPr>
      <w:r>
        <w:t>Using scripts</w:t>
      </w:r>
    </w:p>
    <w:p w:rsidR="002D4587" w:rsidRPr="002D4587" w:rsidRDefault="00A91BA8" w:rsidP="007F417C">
      <w:pPr>
        <w:pStyle w:val="ListParagraph"/>
        <w:numPr>
          <w:ilvl w:val="0"/>
          <w:numId w:val="71"/>
        </w:numPr>
        <w:spacing w:after="120" w:line="240" w:lineRule="auto"/>
        <w:contextualSpacing w:val="0"/>
        <w:textAlignment w:val="center"/>
        <w:rPr>
          <w:rFonts w:ascii="Arial" w:hAnsi="Arial" w:cs="Arial"/>
        </w:rPr>
      </w:pPr>
      <w:r w:rsidRPr="002D4587">
        <w:rPr>
          <w:rFonts w:ascii="Arial" w:hAnsi="Arial" w:cs="Arial"/>
        </w:rPr>
        <w:t xml:space="preserve">At the administrative command prompt, change to the folder containing the SharePoint 2010 Service Pack 1 files, </w:t>
      </w:r>
    </w:p>
    <w:p w:rsidR="00A91BA8" w:rsidRPr="002D4587" w:rsidRDefault="002D4587" w:rsidP="007F417C">
      <w:pPr>
        <w:pStyle w:val="ListParagraph"/>
        <w:numPr>
          <w:ilvl w:val="0"/>
          <w:numId w:val="71"/>
        </w:numPr>
        <w:spacing w:after="120" w:line="240" w:lineRule="auto"/>
        <w:contextualSpacing w:val="0"/>
        <w:textAlignment w:val="center"/>
        <w:rPr>
          <w:rFonts w:ascii="Arial" w:hAnsi="Arial" w:cs="Arial"/>
        </w:rPr>
      </w:pPr>
      <w:r w:rsidRPr="002D4587">
        <w:rPr>
          <w:rFonts w:ascii="Arial" w:hAnsi="Arial" w:cs="Arial"/>
        </w:rPr>
        <w:t>E</w:t>
      </w:r>
      <w:r w:rsidR="00A91BA8" w:rsidRPr="002D4587">
        <w:rPr>
          <w:rFonts w:ascii="Arial" w:hAnsi="Arial" w:cs="Arial"/>
        </w:rPr>
        <w:t xml:space="preserve">xecute the following command (the name of your file for SharePoint 2010 SP1 may vary). </w:t>
      </w:r>
    </w:p>
    <w:p w:rsidR="00A91BA8" w:rsidRPr="002D4587" w:rsidRDefault="00A91BA8" w:rsidP="004E25A4">
      <w:pPr>
        <w:pStyle w:val="MtpsCodeSnippet"/>
        <w:spacing w:after="120"/>
        <w:ind w:left="720"/>
      </w:pPr>
      <w:proofErr w:type="spellStart"/>
      <w:proofErr w:type="gramStart"/>
      <w:r w:rsidRPr="002D4587">
        <w:t>cmd</w:t>
      </w:r>
      <w:proofErr w:type="spellEnd"/>
      <w:proofErr w:type="gramEnd"/>
      <w:r w:rsidRPr="002D4587">
        <w:t xml:space="preserve"> /c officeserver2010sp1-kb2460045-x64-fullfile-en-us.exe /quiet </w:t>
      </w:r>
    </w:p>
    <w:p w:rsidR="00A91BA8" w:rsidRPr="002D4587" w:rsidRDefault="006D19B6" w:rsidP="002D4587">
      <w:pPr>
        <w:pStyle w:val="Heading4"/>
      </w:pPr>
      <w:r>
        <w:t>Using the user interface</w:t>
      </w:r>
      <w:r w:rsidR="00A91BA8" w:rsidRPr="002D4587">
        <w:t xml:space="preserve"> </w:t>
      </w:r>
    </w:p>
    <w:p w:rsidR="00A91BA8" w:rsidRPr="002D4587" w:rsidRDefault="00A91BA8" w:rsidP="007F417C">
      <w:pPr>
        <w:pStyle w:val="ListParagraph"/>
        <w:numPr>
          <w:ilvl w:val="0"/>
          <w:numId w:val="72"/>
        </w:numPr>
        <w:spacing w:after="120" w:line="240" w:lineRule="auto"/>
        <w:contextualSpacing w:val="0"/>
        <w:textAlignment w:val="center"/>
        <w:rPr>
          <w:rFonts w:ascii="Arial" w:hAnsi="Arial" w:cs="Arial"/>
        </w:rPr>
      </w:pPr>
      <w:r w:rsidRPr="002D4587">
        <w:rPr>
          <w:rFonts w:ascii="Arial" w:hAnsi="Arial" w:cs="Arial"/>
        </w:rPr>
        <w:t xml:space="preserve">Double-click the compressed SharePoint 2010 Service Pack 1 installation file to install Service Pack 1. </w:t>
      </w:r>
    </w:p>
    <w:p w:rsidR="00A91BA8" w:rsidRPr="002D4587" w:rsidRDefault="00A91BA8" w:rsidP="007F417C">
      <w:pPr>
        <w:pStyle w:val="ListParagraph"/>
        <w:numPr>
          <w:ilvl w:val="0"/>
          <w:numId w:val="72"/>
        </w:numPr>
        <w:spacing w:after="120" w:line="240" w:lineRule="auto"/>
        <w:contextualSpacing w:val="0"/>
        <w:textAlignment w:val="center"/>
        <w:rPr>
          <w:rFonts w:ascii="Arial" w:hAnsi="Arial" w:cs="Arial"/>
        </w:rPr>
      </w:pPr>
      <w:r w:rsidRPr="002D4587">
        <w:rPr>
          <w:rFonts w:ascii="Arial" w:hAnsi="Arial" w:cs="Arial"/>
        </w:rPr>
        <w:t xml:space="preserve">Click </w:t>
      </w:r>
      <w:proofErr w:type="gramStart"/>
      <w:r w:rsidRPr="002D4587">
        <w:rPr>
          <w:rFonts w:ascii="Arial" w:hAnsi="Arial" w:cs="Arial"/>
          <w:b/>
        </w:rPr>
        <w:t>Yes</w:t>
      </w:r>
      <w:proofErr w:type="gramEnd"/>
      <w:r w:rsidRPr="002D4587">
        <w:rPr>
          <w:rFonts w:ascii="Arial" w:hAnsi="Arial" w:cs="Arial"/>
        </w:rPr>
        <w:t xml:space="preserve"> when prompted. </w:t>
      </w:r>
    </w:p>
    <w:p w:rsidR="00A91BA8" w:rsidRPr="002D4587" w:rsidRDefault="00A91BA8" w:rsidP="007F417C">
      <w:pPr>
        <w:pStyle w:val="ListParagraph"/>
        <w:numPr>
          <w:ilvl w:val="0"/>
          <w:numId w:val="72"/>
        </w:numPr>
        <w:spacing w:after="120" w:line="240" w:lineRule="auto"/>
        <w:contextualSpacing w:val="0"/>
        <w:textAlignment w:val="center"/>
        <w:rPr>
          <w:rFonts w:ascii="Arial" w:hAnsi="Arial" w:cs="Arial"/>
        </w:rPr>
      </w:pPr>
      <w:r w:rsidRPr="002D4587">
        <w:rPr>
          <w:rFonts w:ascii="Arial" w:hAnsi="Arial" w:cs="Arial"/>
        </w:rPr>
        <w:t xml:space="preserve">Select the </w:t>
      </w:r>
      <w:r w:rsidR="002D4587">
        <w:rPr>
          <w:rFonts w:ascii="Arial" w:hAnsi="Arial" w:cs="Arial"/>
        </w:rPr>
        <w:t xml:space="preserve">checkbox, </w:t>
      </w:r>
      <w:r w:rsidRPr="002D4587">
        <w:rPr>
          <w:rFonts w:ascii="Arial" w:hAnsi="Arial" w:cs="Arial"/>
          <w:b/>
        </w:rPr>
        <w:t>Click here to accept the Microsoft Software License Terms</w:t>
      </w:r>
      <w:r w:rsidR="002D4587">
        <w:rPr>
          <w:rFonts w:ascii="Arial" w:hAnsi="Arial" w:cs="Arial"/>
        </w:rPr>
        <w:t>,</w:t>
      </w:r>
      <w:r w:rsidRPr="002D4587">
        <w:rPr>
          <w:rFonts w:ascii="Arial" w:hAnsi="Arial" w:cs="Arial"/>
        </w:rPr>
        <w:t xml:space="preserve"> and then click </w:t>
      </w:r>
      <w:r w:rsidRPr="002D4587">
        <w:rPr>
          <w:rFonts w:ascii="Arial" w:hAnsi="Arial" w:cs="Arial"/>
          <w:b/>
        </w:rPr>
        <w:t>Continue</w:t>
      </w:r>
      <w:r w:rsidRPr="002D4587">
        <w:rPr>
          <w:rFonts w:ascii="Arial" w:hAnsi="Arial" w:cs="Arial"/>
        </w:rPr>
        <w:t xml:space="preserve">. </w:t>
      </w:r>
    </w:p>
    <w:p w:rsidR="00A91BA8" w:rsidRPr="002D4587" w:rsidRDefault="00A91BA8" w:rsidP="007F417C">
      <w:pPr>
        <w:pStyle w:val="ListParagraph"/>
        <w:numPr>
          <w:ilvl w:val="0"/>
          <w:numId w:val="72"/>
        </w:numPr>
        <w:spacing w:after="120" w:line="240" w:lineRule="auto"/>
        <w:contextualSpacing w:val="0"/>
        <w:textAlignment w:val="center"/>
        <w:rPr>
          <w:rFonts w:ascii="Arial" w:hAnsi="Arial" w:cs="Arial"/>
        </w:rPr>
      </w:pPr>
      <w:r w:rsidRPr="002D4587">
        <w:rPr>
          <w:rFonts w:ascii="Arial" w:hAnsi="Arial" w:cs="Arial"/>
        </w:rPr>
        <w:t xml:space="preserve">When complete, click </w:t>
      </w:r>
      <w:r w:rsidRPr="002D4587">
        <w:rPr>
          <w:rFonts w:ascii="Arial" w:hAnsi="Arial" w:cs="Arial"/>
          <w:b/>
        </w:rPr>
        <w:t>OK</w:t>
      </w:r>
      <w:r w:rsidRPr="002D4587">
        <w:rPr>
          <w:rFonts w:ascii="Arial" w:hAnsi="Arial" w:cs="Arial"/>
        </w:rPr>
        <w:t xml:space="preserve">. </w:t>
      </w:r>
    </w:p>
    <w:p w:rsidR="00A91BA8" w:rsidRPr="002D4587" w:rsidRDefault="00A91BA8" w:rsidP="004E25A4">
      <w:pPr>
        <w:spacing w:after="120" w:line="240" w:lineRule="auto"/>
        <w:ind w:left="720"/>
        <w:textAlignment w:val="center"/>
        <w:rPr>
          <w:rFonts w:ascii="Arial" w:hAnsi="Arial" w:cs="Arial"/>
        </w:rPr>
      </w:pPr>
      <w:r w:rsidRPr="002D4587">
        <w:rPr>
          <w:rFonts w:ascii="Arial" w:hAnsi="Arial" w:cs="Arial"/>
          <w:b/>
        </w:rPr>
        <w:t>Note</w:t>
      </w:r>
      <w:r w:rsidRPr="002D4587">
        <w:rPr>
          <w:rFonts w:ascii="Arial" w:hAnsi="Arial" w:cs="Arial"/>
        </w:rPr>
        <w:t>:  If prompted to restart your computer, do so.</w:t>
      </w:r>
    </w:p>
    <w:p w:rsidR="00935234" w:rsidRDefault="00935234" w:rsidP="002D4587">
      <w:pPr>
        <w:pStyle w:val="Heading3"/>
      </w:pPr>
      <w:bookmarkStart w:id="54" w:name="_Toc332020986"/>
      <w:r w:rsidRPr="00242C2D">
        <w:t xml:space="preserve">Install SQL Server 2012 </w:t>
      </w:r>
      <w:proofErr w:type="spellStart"/>
      <w:r w:rsidR="00E170B9">
        <w:t>PowerPivot</w:t>
      </w:r>
      <w:proofErr w:type="spellEnd"/>
      <w:r w:rsidR="00E170B9">
        <w:t xml:space="preserve"> for SharePoint</w:t>
      </w:r>
      <w:bookmarkEnd w:id="54"/>
    </w:p>
    <w:p w:rsidR="00E170B9" w:rsidRPr="002443A5" w:rsidRDefault="00E170B9" w:rsidP="002443A5">
      <w:pPr>
        <w:rPr>
          <w:rFonts w:ascii="Arial" w:hAnsi="Arial" w:cs="Arial"/>
        </w:rPr>
      </w:pPr>
      <w:r w:rsidRPr="002443A5">
        <w:rPr>
          <w:rFonts w:ascii="Arial" w:hAnsi="Arial" w:cs="Arial"/>
        </w:rPr>
        <w:t>In this section, you will install</w:t>
      </w:r>
      <w:r w:rsidR="002443A5">
        <w:rPr>
          <w:rFonts w:ascii="Arial" w:hAnsi="Arial" w:cs="Arial"/>
        </w:rPr>
        <w:t xml:space="preserve"> (but not configure)</w:t>
      </w:r>
      <w:r w:rsidRPr="002443A5">
        <w:rPr>
          <w:rFonts w:ascii="Arial" w:hAnsi="Arial" w:cs="Arial"/>
        </w:rPr>
        <w:t xml:space="preserve"> the </w:t>
      </w:r>
      <w:proofErr w:type="spellStart"/>
      <w:r w:rsidRPr="002443A5">
        <w:rPr>
          <w:rFonts w:ascii="Arial" w:hAnsi="Arial" w:cs="Arial"/>
        </w:rPr>
        <w:t>PowerPivot</w:t>
      </w:r>
      <w:proofErr w:type="spellEnd"/>
      <w:r w:rsidRPr="002443A5">
        <w:rPr>
          <w:rFonts w:ascii="Arial" w:hAnsi="Arial" w:cs="Arial"/>
        </w:rPr>
        <w:t xml:space="preserve"> components required for SharePoint. You can install these either by using a script, or by using the SQL Server installer.</w:t>
      </w:r>
    </w:p>
    <w:p w:rsidR="00935234" w:rsidRDefault="006D19B6" w:rsidP="00935234">
      <w:pPr>
        <w:pStyle w:val="Heading4"/>
      </w:pPr>
      <w:r>
        <w:lastRenderedPageBreak/>
        <w:t>Using scripts</w:t>
      </w:r>
    </w:p>
    <w:p w:rsidR="00E170B9" w:rsidRPr="00E170B9" w:rsidRDefault="00935234" w:rsidP="007F417C">
      <w:pPr>
        <w:pStyle w:val="ListParagraph"/>
        <w:numPr>
          <w:ilvl w:val="0"/>
          <w:numId w:val="74"/>
        </w:numPr>
        <w:spacing w:after="120" w:line="240" w:lineRule="auto"/>
        <w:contextualSpacing w:val="0"/>
        <w:textAlignment w:val="center"/>
        <w:rPr>
          <w:rFonts w:ascii="Arial" w:eastAsia="Times New Roman" w:hAnsi="Arial" w:cs="Arial"/>
          <w:sz w:val="24"/>
          <w:szCs w:val="24"/>
        </w:rPr>
      </w:pPr>
      <w:r w:rsidRPr="00E170B9">
        <w:rPr>
          <w:rFonts w:ascii="Arial" w:eastAsia="Times New Roman" w:hAnsi="Arial" w:cs="Arial"/>
        </w:rPr>
        <w:t xml:space="preserve">At the administrative command prompt, change to the folder containing your SQL Server 2012 binaries </w:t>
      </w:r>
    </w:p>
    <w:p w:rsidR="00935234" w:rsidRPr="00E170B9" w:rsidRDefault="00E170B9" w:rsidP="007F417C">
      <w:pPr>
        <w:pStyle w:val="ListParagraph"/>
        <w:numPr>
          <w:ilvl w:val="0"/>
          <w:numId w:val="74"/>
        </w:numPr>
        <w:spacing w:after="120" w:line="240" w:lineRule="auto"/>
        <w:contextualSpacing w:val="0"/>
        <w:textAlignment w:val="center"/>
        <w:rPr>
          <w:rFonts w:ascii="Arial" w:eastAsia="Times New Roman" w:hAnsi="Arial" w:cs="Arial"/>
          <w:sz w:val="24"/>
          <w:szCs w:val="24"/>
        </w:rPr>
      </w:pPr>
      <w:r w:rsidRPr="00E170B9">
        <w:rPr>
          <w:rFonts w:ascii="Arial" w:eastAsia="Times New Roman" w:hAnsi="Arial" w:cs="Arial"/>
        </w:rPr>
        <w:t xml:space="preserve">Execute </w:t>
      </w:r>
      <w:r w:rsidR="00935234" w:rsidRPr="00E170B9">
        <w:rPr>
          <w:rFonts w:ascii="Arial" w:eastAsia="Times New Roman" w:hAnsi="Arial" w:cs="Arial"/>
        </w:rPr>
        <w:t xml:space="preserve">the following command (replacing the </w:t>
      </w:r>
      <w:r w:rsidRPr="00E170B9">
        <w:rPr>
          <w:rFonts w:ascii="Arial" w:eastAsia="Times New Roman" w:hAnsi="Arial" w:cs="Arial"/>
        </w:rPr>
        <w:t xml:space="preserve">arguments in bold </w:t>
      </w:r>
      <w:r w:rsidR="00935234" w:rsidRPr="00E170B9">
        <w:rPr>
          <w:rFonts w:ascii="Arial" w:eastAsia="Times New Roman" w:hAnsi="Arial" w:cs="Arial"/>
        </w:rPr>
        <w:t>with the appropriate values for your environment</w:t>
      </w:r>
      <w:r w:rsidRPr="00E170B9">
        <w:rPr>
          <w:rFonts w:ascii="Arial" w:eastAsia="Times New Roman" w:hAnsi="Arial" w:cs="Arial"/>
        </w:rPr>
        <w:t>:</w:t>
      </w:r>
    </w:p>
    <w:p w:rsidR="00935234" w:rsidRPr="0055779F" w:rsidRDefault="00935234" w:rsidP="004E25A4">
      <w:pPr>
        <w:pStyle w:val="MtpsCodeSnippet"/>
        <w:spacing w:after="120"/>
        <w:ind w:left="720"/>
        <w:rPr>
          <w:rFonts w:ascii="Times New Roman" w:hAnsi="Times New Roman" w:cs="Times New Roman"/>
          <w:sz w:val="24"/>
          <w:szCs w:val="24"/>
        </w:rPr>
      </w:pPr>
      <w:r w:rsidRPr="00693033">
        <w:t xml:space="preserve">SETUP.EXE /Q /IACCEPTSQLSERVERLICENSETERMS /ACTION=install </w:t>
      </w:r>
      <w:r w:rsidR="00E170B9" w:rsidRPr="00473D72">
        <w:t>/</w:t>
      </w:r>
      <w:r w:rsidR="00E170B9">
        <w:t>ROLE=</w:t>
      </w:r>
      <w:proofErr w:type="spellStart"/>
      <w:r w:rsidR="00E170B9">
        <w:t>SPI_AS_ExistingFarm</w:t>
      </w:r>
      <w:proofErr w:type="spellEnd"/>
      <w:r w:rsidR="00E170B9" w:rsidRPr="00473D72">
        <w:t xml:space="preserve"> </w:t>
      </w:r>
      <w:r w:rsidR="00E170B9">
        <w:t xml:space="preserve">/INSTANCENAME=POWERPIVOT </w:t>
      </w:r>
      <w:r w:rsidR="00E170B9" w:rsidRPr="00473D72">
        <w:t>/A</w:t>
      </w:r>
      <w:r w:rsidR="00E170B9">
        <w:t>S</w:t>
      </w:r>
      <w:r w:rsidR="00E170B9" w:rsidRPr="00473D72">
        <w:t>SVCACCOUNT="</w:t>
      </w:r>
      <w:r w:rsidR="00E170B9" w:rsidRPr="00E170B9">
        <w:rPr>
          <w:b/>
        </w:rPr>
        <w:t>BI\BISERVICE</w:t>
      </w:r>
      <w:r w:rsidR="00E170B9" w:rsidRPr="00473D72">
        <w:t>" /</w:t>
      </w:r>
      <w:r w:rsidR="00E170B9">
        <w:t>AS</w:t>
      </w:r>
      <w:r w:rsidR="00E170B9" w:rsidRPr="00473D72">
        <w:t>SVCPASSWORD="</w:t>
      </w:r>
      <w:r w:rsidR="00E170B9" w:rsidRPr="00E170B9">
        <w:rPr>
          <w:b/>
        </w:rPr>
        <w:t>pass@word1</w:t>
      </w:r>
      <w:r w:rsidR="00E170B9" w:rsidRPr="00473D72">
        <w:t>" /</w:t>
      </w:r>
      <w:r w:rsidR="00E170B9">
        <w:t>AS</w:t>
      </w:r>
      <w:r w:rsidR="00E170B9" w:rsidRPr="00473D72">
        <w:t>SYSADMINACCOUNTS="</w:t>
      </w:r>
      <w:r w:rsidR="00E170B9" w:rsidRPr="00E170B9">
        <w:rPr>
          <w:b/>
        </w:rPr>
        <w:t>BI\</w:t>
      </w:r>
      <w:proofErr w:type="spellStart"/>
      <w:r w:rsidR="00E170B9" w:rsidRPr="00E170B9">
        <w:rPr>
          <w:b/>
        </w:rPr>
        <w:t>BIAdmin</w:t>
      </w:r>
      <w:proofErr w:type="spellEnd"/>
      <w:r w:rsidR="00E170B9" w:rsidRPr="00473D72">
        <w:t>"</w:t>
      </w:r>
      <w:r w:rsidR="00E170B9">
        <w:t xml:space="preserve"> </w:t>
      </w:r>
      <w:r w:rsidR="00E170B9" w:rsidRPr="0055779F">
        <w:t xml:space="preserve">/PID </w:t>
      </w:r>
      <w:r w:rsidR="00E170B9" w:rsidRPr="00E170B9">
        <w:rPr>
          <w:b/>
        </w:rPr>
        <w:t>xxx-</w:t>
      </w:r>
      <w:proofErr w:type="spellStart"/>
      <w:r w:rsidR="00E170B9" w:rsidRPr="00E170B9">
        <w:rPr>
          <w:b/>
        </w:rPr>
        <w:t>xxxx</w:t>
      </w:r>
      <w:proofErr w:type="spellEnd"/>
      <w:r w:rsidR="00E170B9" w:rsidRPr="00E170B9">
        <w:rPr>
          <w:b/>
        </w:rPr>
        <w:t>-</w:t>
      </w:r>
      <w:proofErr w:type="spellStart"/>
      <w:r w:rsidR="00E170B9" w:rsidRPr="00E170B9">
        <w:rPr>
          <w:b/>
        </w:rPr>
        <w:t>xxxx</w:t>
      </w:r>
      <w:proofErr w:type="spellEnd"/>
    </w:p>
    <w:p w:rsidR="00935234" w:rsidRPr="00E170B9" w:rsidRDefault="00935234" w:rsidP="004E25A4">
      <w:pPr>
        <w:spacing w:after="120" w:line="240" w:lineRule="auto"/>
        <w:ind w:left="720"/>
        <w:textAlignment w:val="center"/>
        <w:rPr>
          <w:rFonts w:ascii="Arial" w:eastAsia="Times New Roman" w:hAnsi="Arial" w:cs="Arial"/>
        </w:rPr>
      </w:pPr>
      <w:r w:rsidRPr="00E170B9">
        <w:rPr>
          <w:rFonts w:ascii="Arial" w:eastAsia="Times New Roman" w:hAnsi="Arial" w:cs="Arial"/>
          <w:b/>
        </w:rPr>
        <w:t>Note</w:t>
      </w:r>
      <w:r w:rsidRPr="00E170B9">
        <w:rPr>
          <w:rFonts w:ascii="Arial" w:eastAsia="Times New Roman" w:hAnsi="Arial" w:cs="Arial"/>
        </w:rPr>
        <w:t xml:space="preserve">: The PID parameter is not required if you are installing the evaluation edition. </w:t>
      </w:r>
      <w:r w:rsidR="0078485F">
        <w:rPr>
          <w:rFonts w:ascii="Arial" w:eastAsia="Times New Roman" w:hAnsi="Arial" w:cs="Arial"/>
        </w:rPr>
        <w:t xml:space="preserve">Also, it will not be required if it is contained in the DefaultSetup.ini file in the x86 or x64 folder. Otherwise, </w:t>
      </w:r>
      <w:r w:rsidRPr="00E170B9">
        <w:rPr>
          <w:rFonts w:ascii="Arial" w:eastAsia="Times New Roman" w:hAnsi="Arial" w:cs="Arial"/>
        </w:rPr>
        <w:t xml:space="preserve">replace </w:t>
      </w:r>
      <w:r w:rsidR="004E25A4">
        <w:rPr>
          <w:rFonts w:ascii="Arial" w:eastAsia="Times New Roman" w:hAnsi="Arial" w:cs="Arial"/>
        </w:rPr>
        <w:t xml:space="preserve">the </w:t>
      </w:r>
      <w:r w:rsidRPr="00E170B9">
        <w:rPr>
          <w:rFonts w:ascii="Arial" w:eastAsia="Times New Roman" w:hAnsi="Arial" w:cs="Arial"/>
        </w:rPr>
        <w:t>x's with your license key.</w:t>
      </w:r>
    </w:p>
    <w:p w:rsidR="00935234" w:rsidRPr="00C87A39" w:rsidRDefault="00935234" w:rsidP="00935234">
      <w:pPr>
        <w:pStyle w:val="Heading4"/>
      </w:pPr>
      <w:r w:rsidRPr="00242C2D">
        <w:t xml:space="preserve">Using the </w:t>
      </w:r>
      <w:r w:rsidR="006D19B6">
        <w:t>u</w:t>
      </w:r>
      <w:r w:rsidRPr="00242C2D">
        <w:t xml:space="preserve">ser </w:t>
      </w:r>
      <w:r w:rsidR="006D19B6">
        <w:t>i</w:t>
      </w:r>
      <w:r w:rsidR="006D19B6" w:rsidRPr="00242C2D">
        <w:t xml:space="preserve">nterface </w:t>
      </w:r>
    </w:p>
    <w:p w:rsidR="00935234" w:rsidRPr="00E170B9" w:rsidRDefault="00935234" w:rsidP="007F417C">
      <w:pPr>
        <w:pStyle w:val="ListParagraph"/>
        <w:numPr>
          <w:ilvl w:val="0"/>
          <w:numId w:val="13"/>
        </w:numPr>
        <w:spacing w:after="120" w:line="240" w:lineRule="auto"/>
        <w:contextualSpacing w:val="0"/>
        <w:textAlignment w:val="center"/>
        <w:rPr>
          <w:rFonts w:ascii="Arial" w:eastAsia="Times New Roman" w:hAnsi="Arial" w:cs="Arial"/>
          <w:sz w:val="24"/>
          <w:szCs w:val="24"/>
        </w:rPr>
      </w:pPr>
      <w:r w:rsidRPr="00E170B9">
        <w:rPr>
          <w:rFonts w:ascii="Arial" w:hAnsi="Arial" w:cs="Arial"/>
        </w:rPr>
        <w:t>Start the installation of SQL Server 2012 from your installation media.</w:t>
      </w:r>
      <w:r w:rsidRPr="00E170B9">
        <w:rPr>
          <w:rFonts w:ascii="Arial" w:eastAsia="Times New Roman" w:hAnsi="Arial" w:cs="Arial"/>
          <w:sz w:val="24"/>
          <w:szCs w:val="24"/>
        </w:rPr>
        <w:t xml:space="preserve"> </w:t>
      </w:r>
    </w:p>
    <w:p w:rsidR="00935234" w:rsidRPr="00E170B9" w:rsidRDefault="00935234" w:rsidP="007F417C">
      <w:pPr>
        <w:pStyle w:val="ListParagraph"/>
        <w:numPr>
          <w:ilvl w:val="0"/>
          <w:numId w:val="13"/>
        </w:numPr>
        <w:spacing w:after="120" w:line="240" w:lineRule="auto"/>
        <w:contextualSpacing w:val="0"/>
        <w:textAlignment w:val="center"/>
        <w:rPr>
          <w:rFonts w:ascii="Arial" w:eastAsia="Times New Roman" w:hAnsi="Arial" w:cs="Arial"/>
          <w:sz w:val="24"/>
          <w:szCs w:val="24"/>
        </w:rPr>
      </w:pPr>
      <w:r w:rsidRPr="00E170B9">
        <w:rPr>
          <w:rFonts w:ascii="Arial" w:hAnsi="Arial" w:cs="Arial"/>
        </w:rPr>
        <w:t xml:space="preserve">On the SQL Server Installation Center page, click </w:t>
      </w:r>
      <w:r w:rsidRPr="00E170B9">
        <w:rPr>
          <w:rFonts w:ascii="Arial" w:hAnsi="Arial" w:cs="Arial"/>
          <w:b/>
          <w:bCs/>
        </w:rPr>
        <w:t>Installation</w:t>
      </w:r>
      <w:r w:rsidRPr="00E170B9">
        <w:rPr>
          <w:rFonts w:ascii="Arial" w:hAnsi="Arial" w:cs="Arial"/>
        </w:rPr>
        <w:t xml:space="preserve"> in the navigation pane and then click </w:t>
      </w:r>
      <w:r w:rsidRPr="00E170B9">
        <w:rPr>
          <w:rFonts w:ascii="Arial" w:hAnsi="Arial" w:cs="Arial"/>
          <w:b/>
          <w:bCs/>
        </w:rPr>
        <w:t>New SQL Server stand-alone installation or add features to an existing installation</w:t>
      </w:r>
      <w:r w:rsidRPr="00E170B9">
        <w:rPr>
          <w:rFonts w:ascii="Arial" w:hAnsi="Arial" w:cs="Arial"/>
        </w:rPr>
        <w:t>.</w:t>
      </w:r>
      <w:r w:rsidRPr="00E170B9">
        <w:rPr>
          <w:rFonts w:ascii="Arial" w:eastAsia="Times New Roman" w:hAnsi="Arial" w:cs="Arial"/>
          <w:sz w:val="24"/>
          <w:szCs w:val="24"/>
        </w:rPr>
        <w:t xml:space="preserve"> </w:t>
      </w:r>
    </w:p>
    <w:p w:rsidR="00935234" w:rsidRPr="00E170B9" w:rsidRDefault="00935234" w:rsidP="007F417C">
      <w:pPr>
        <w:pStyle w:val="ListParagraph"/>
        <w:numPr>
          <w:ilvl w:val="0"/>
          <w:numId w:val="13"/>
        </w:numPr>
        <w:spacing w:after="120" w:line="240" w:lineRule="auto"/>
        <w:contextualSpacing w:val="0"/>
        <w:textAlignment w:val="center"/>
        <w:rPr>
          <w:rFonts w:ascii="Arial" w:eastAsia="Times New Roman" w:hAnsi="Arial" w:cs="Arial"/>
          <w:sz w:val="24"/>
          <w:szCs w:val="24"/>
        </w:rPr>
      </w:pPr>
      <w:r w:rsidRPr="00E170B9">
        <w:rPr>
          <w:rFonts w:ascii="Arial" w:eastAsia="Times New Roman" w:hAnsi="Arial" w:cs="Arial"/>
        </w:rPr>
        <w:t xml:space="preserve">On the </w:t>
      </w:r>
      <w:r w:rsidRPr="00040280">
        <w:rPr>
          <w:rFonts w:ascii="Arial" w:eastAsia="Times New Roman" w:hAnsi="Arial" w:cs="Arial"/>
          <w:b/>
          <w:iCs/>
        </w:rPr>
        <w:t>Setup Support Rules</w:t>
      </w:r>
      <w:r w:rsidRPr="00E170B9">
        <w:rPr>
          <w:rFonts w:ascii="Arial" w:eastAsia="Times New Roman" w:hAnsi="Arial" w:cs="Arial"/>
        </w:rPr>
        <w:t xml:space="preserve"> page, click </w:t>
      </w:r>
      <w:r w:rsidRPr="00E170B9">
        <w:rPr>
          <w:rFonts w:ascii="Arial" w:eastAsia="Times New Roman" w:hAnsi="Arial" w:cs="Arial"/>
          <w:b/>
        </w:rPr>
        <w:t>Show Details</w:t>
      </w:r>
      <w:r w:rsidRPr="00E170B9">
        <w:rPr>
          <w:rFonts w:ascii="Arial" w:eastAsia="Times New Roman" w:hAnsi="Arial" w:cs="Arial"/>
        </w:rPr>
        <w:t xml:space="preserve"> (optional step), and then click </w:t>
      </w:r>
      <w:r w:rsidRPr="00E170B9">
        <w:rPr>
          <w:rFonts w:ascii="Arial" w:eastAsia="Times New Roman" w:hAnsi="Arial" w:cs="Arial"/>
          <w:b/>
          <w:bCs/>
        </w:rPr>
        <w:t>OK</w:t>
      </w:r>
      <w:r w:rsidRPr="00E170B9">
        <w:rPr>
          <w:rFonts w:ascii="Arial" w:eastAsia="Times New Roman" w:hAnsi="Arial" w:cs="Arial"/>
        </w:rPr>
        <w:t>.</w:t>
      </w:r>
      <w:r w:rsidRPr="00E170B9">
        <w:rPr>
          <w:rFonts w:ascii="Arial" w:eastAsia="Times New Roman" w:hAnsi="Arial" w:cs="Arial"/>
          <w:sz w:val="24"/>
          <w:szCs w:val="24"/>
        </w:rPr>
        <w:t xml:space="preserve"> </w:t>
      </w:r>
    </w:p>
    <w:p w:rsidR="00935234" w:rsidRPr="00E170B9" w:rsidRDefault="00935234" w:rsidP="007F417C">
      <w:pPr>
        <w:pStyle w:val="ListParagraph"/>
        <w:numPr>
          <w:ilvl w:val="0"/>
          <w:numId w:val="13"/>
        </w:numPr>
        <w:spacing w:after="120" w:line="240" w:lineRule="auto"/>
        <w:contextualSpacing w:val="0"/>
        <w:textAlignment w:val="center"/>
        <w:rPr>
          <w:rFonts w:ascii="Arial" w:eastAsia="Times New Roman" w:hAnsi="Arial" w:cs="Arial"/>
          <w:sz w:val="24"/>
          <w:szCs w:val="24"/>
        </w:rPr>
      </w:pPr>
      <w:r w:rsidRPr="00E170B9">
        <w:rPr>
          <w:rFonts w:ascii="Arial" w:eastAsia="Times New Roman" w:hAnsi="Arial" w:cs="Arial"/>
        </w:rPr>
        <w:t xml:space="preserve">On the </w:t>
      </w:r>
      <w:r w:rsidRPr="00040280">
        <w:rPr>
          <w:rFonts w:ascii="Arial" w:eastAsia="Times New Roman" w:hAnsi="Arial" w:cs="Arial"/>
          <w:b/>
          <w:iCs/>
        </w:rPr>
        <w:t>Product Key</w:t>
      </w:r>
      <w:r w:rsidRPr="00E170B9">
        <w:rPr>
          <w:rFonts w:ascii="Arial" w:eastAsia="Times New Roman" w:hAnsi="Arial" w:cs="Arial"/>
        </w:rPr>
        <w:t xml:space="preserve"> page, specify </w:t>
      </w:r>
      <w:r w:rsidRPr="00E170B9">
        <w:rPr>
          <w:rFonts w:ascii="Arial" w:eastAsia="Times New Roman" w:hAnsi="Arial" w:cs="Arial"/>
          <w:b/>
          <w:bCs/>
        </w:rPr>
        <w:t>Evaluation</w:t>
      </w:r>
      <w:r w:rsidRPr="00E170B9">
        <w:rPr>
          <w:rFonts w:ascii="Arial" w:eastAsia="Times New Roman" w:hAnsi="Arial" w:cs="Arial"/>
        </w:rPr>
        <w:t xml:space="preserve"> edition or enter the product key for appropriate edition and then click </w:t>
      </w:r>
      <w:proofErr w:type="gramStart"/>
      <w:r w:rsidRPr="00E170B9">
        <w:rPr>
          <w:rFonts w:ascii="Arial" w:eastAsia="Times New Roman" w:hAnsi="Arial" w:cs="Arial"/>
          <w:b/>
          <w:bCs/>
        </w:rPr>
        <w:t>Next</w:t>
      </w:r>
      <w:proofErr w:type="gramEnd"/>
      <w:r w:rsidRPr="00E170B9">
        <w:rPr>
          <w:rFonts w:ascii="Arial" w:eastAsia="Times New Roman" w:hAnsi="Arial" w:cs="Arial"/>
        </w:rPr>
        <w:t>.</w:t>
      </w:r>
      <w:r w:rsidRPr="00E170B9">
        <w:rPr>
          <w:rFonts w:ascii="Arial" w:eastAsia="Times New Roman" w:hAnsi="Arial" w:cs="Arial"/>
          <w:sz w:val="24"/>
          <w:szCs w:val="24"/>
        </w:rPr>
        <w:t xml:space="preserve"> </w:t>
      </w:r>
    </w:p>
    <w:p w:rsidR="00935234" w:rsidRPr="00E170B9" w:rsidRDefault="00935234" w:rsidP="007F417C">
      <w:pPr>
        <w:pStyle w:val="ListParagraph"/>
        <w:numPr>
          <w:ilvl w:val="0"/>
          <w:numId w:val="13"/>
        </w:numPr>
        <w:spacing w:after="120" w:line="240" w:lineRule="auto"/>
        <w:contextualSpacing w:val="0"/>
        <w:textAlignment w:val="center"/>
        <w:rPr>
          <w:rFonts w:ascii="Arial" w:eastAsia="Times New Roman" w:hAnsi="Arial" w:cs="Arial"/>
          <w:sz w:val="24"/>
          <w:szCs w:val="24"/>
        </w:rPr>
      </w:pPr>
      <w:r w:rsidRPr="00E170B9">
        <w:rPr>
          <w:rFonts w:ascii="Arial" w:eastAsia="Times New Roman" w:hAnsi="Arial" w:cs="Arial"/>
          <w:iCs/>
        </w:rPr>
        <w:t xml:space="preserve">On the </w:t>
      </w:r>
      <w:r w:rsidRPr="00040280">
        <w:rPr>
          <w:rFonts w:ascii="Arial" w:eastAsia="Times New Roman" w:hAnsi="Arial" w:cs="Arial"/>
          <w:b/>
          <w:iCs/>
        </w:rPr>
        <w:t>License Terms</w:t>
      </w:r>
      <w:r w:rsidRPr="00E170B9">
        <w:rPr>
          <w:rFonts w:ascii="Arial" w:eastAsia="Times New Roman" w:hAnsi="Arial" w:cs="Arial"/>
          <w:iCs/>
        </w:rPr>
        <w:t xml:space="preserve"> page, select the </w:t>
      </w:r>
      <w:proofErr w:type="gramStart"/>
      <w:r w:rsidR="00E170B9">
        <w:rPr>
          <w:rFonts w:ascii="Arial" w:eastAsia="Times New Roman" w:hAnsi="Arial" w:cs="Arial"/>
          <w:iCs/>
        </w:rPr>
        <w:t>checkbox,</w:t>
      </w:r>
      <w:proofErr w:type="gramEnd"/>
      <w:r w:rsidR="00E170B9">
        <w:rPr>
          <w:rFonts w:ascii="Arial" w:eastAsia="Times New Roman" w:hAnsi="Arial" w:cs="Arial"/>
          <w:iCs/>
        </w:rPr>
        <w:t xml:space="preserve"> </w:t>
      </w:r>
      <w:r w:rsidRPr="00E170B9">
        <w:rPr>
          <w:rFonts w:ascii="Arial" w:eastAsia="Times New Roman" w:hAnsi="Arial" w:cs="Arial"/>
          <w:b/>
          <w:iCs/>
        </w:rPr>
        <w:t>I accept the license terms</w:t>
      </w:r>
      <w:r w:rsidRPr="00E170B9">
        <w:rPr>
          <w:rFonts w:ascii="Arial" w:eastAsia="Times New Roman" w:hAnsi="Arial" w:cs="Arial"/>
          <w:iCs/>
        </w:rPr>
        <w:t xml:space="preserve"> checkbox</w:t>
      </w:r>
      <w:r w:rsidR="00E170B9">
        <w:rPr>
          <w:rFonts w:ascii="Arial" w:eastAsia="Times New Roman" w:hAnsi="Arial" w:cs="Arial"/>
        </w:rPr>
        <w:t xml:space="preserve">, and </w:t>
      </w:r>
      <w:r w:rsidRPr="00E170B9">
        <w:rPr>
          <w:rFonts w:ascii="Arial" w:eastAsia="Times New Roman" w:hAnsi="Arial" w:cs="Arial"/>
        </w:rPr>
        <w:t xml:space="preserve">then click </w:t>
      </w:r>
      <w:r w:rsidRPr="00E170B9">
        <w:rPr>
          <w:rFonts w:ascii="Arial" w:eastAsia="Times New Roman" w:hAnsi="Arial" w:cs="Arial"/>
          <w:b/>
          <w:bCs/>
        </w:rPr>
        <w:t>Next</w:t>
      </w:r>
      <w:r w:rsidRPr="00E170B9">
        <w:rPr>
          <w:rFonts w:ascii="Arial" w:eastAsia="Times New Roman" w:hAnsi="Arial" w:cs="Arial"/>
        </w:rPr>
        <w:t>.</w:t>
      </w:r>
      <w:r w:rsidRPr="00E170B9">
        <w:rPr>
          <w:rFonts w:ascii="Arial" w:eastAsia="Times New Roman" w:hAnsi="Arial" w:cs="Arial"/>
          <w:sz w:val="24"/>
          <w:szCs w:val="24"/>
        </w:rPr>
        <w:t xml:space="preserve"> </w:t>
      </w:r>
    </w:p>
    <w:p w:rsidR="00935234" w:rsidRPr="00E170B9" w:rsidRDefault="00935234" w:rsidP="007F417C">
      <w:pPr>
        <w:pStyle w:val="ListParagraph"/>
        <w:numPr>
          <w:ilvl w:val="0"/>
          <w:numId w:val="13"/>
        </w:numPr>
        <w:spacing w:after="120" w:line="240" w:lineRule="auto"/>
        <w:contextualSpacing w:val="0"/>
        <w:textAlignment w:val="center"/>
        <w:rPr>
          <w:rFonts w:ascii="Arial" w:eastAsia="Times New Roman" w:hAnsi="Arial" w:cs="Arial"/>
          <w:sz w:val="24"/>
          <w:szCs w:val="24"/>
        </w:rPr>
      </w:pPr>
      <w:r w:rsidRPr="00E170B9">
        <w:rPr>
          <w:rFonts w:ascii="Arial" w:eastAsia="Times New Roman" w:hAnsi="Arial" w:cs="Arial"/>
        </w:rPr>
        <w:t xml:space="preserve">On the </w:t>
      </w:r>
      <w:r w:rsidRPr="00040280">
        <w:rPr>
          <w:rFonts w:ascii="Arial" w:eastAsia="Times New Roman" w:hAnsi="Arial" w:cs="Arial"/>
          <w:b/>
        </w:rPr>
        <w:t>Install Setup Files</w:t>
      </w:r>
      <w:r w:rsidRPr="00E170B9">
        <w:rPr>
          <w:rFonts w:ascii="Arial" w:eastAsia="Times New Roman" w:hAnsi="Arial" w:cs="Arial"/>
        </w:rPr>
        <w:t xml:space="preserve"> page, the setup files are installed and the </w:t>
      </w:r>
      <w:r w:rsidRPr="00040280">
        <w:rPr>
          <w:rFonts w:ascii="Arial" w:eastAsia="Times New Roman" w:hAnsi="Arial" w:cs="Arial"/>
          <w:b/>
        </w:rPr>
        <w:t>Setup Support Rules</w:t>
      </w:r>
      <w:r w:rsidRPr="00E170B9">
        <w:rPr>
          <w:rFonts w:ascii="Arial" w:eastAsia="Times New Roman" w:hAnsi="Arial" w:cs="Arial"/>
        </w:rPr>
        <w:t xml:space="preserve"> page opens.</w:t>
      </w:r>
    </w:p>
    <w:p w:rsidR="00935234" w:rsidRPr="00E170B9" w:rsidRDefault="00935234" w:rsidP="007F417C">
      <w:pPr>
        <w:pStyle w:val="ListParagraph"/>
        <w:numPr>
          <w:ilvl w:val="0"/>
          <w:numId w:val="13"/>
        </w:numPr>
        <w:spacing w:after="120" w:line="240" w:lineRule="auto"/>
        <w:contextualSpacing w:val="0"/>
        <w:textAlignment w:val="center"/>
        <w:rPr>
          <w:rFonts w:ascii="Arial" w:eastAsia="Times New Roman" w:hAnsi="Arial" w:cs="Arial"/>
          <w:sz w:val="24"/>
          <w:szCs w:val="24"/>
        </w:rPr>
      </w:pPr>
      <w:r w:rsidRPr="00E170B9">
        <w:rPr>
          <w:rFonts w:ascii="Arial" w:hAnsi="Arial" w:cs="Arial"/>
        </w:rPr>
        <w:t xml:space="preserve">On the </w:t>
      </w:r>
      <w:r w:rsidRPr="00040280">
        <w:rPr>
          <w:rFonts w:ascii="Arial" w:hAnsi="Arial" w:cs="Arial"/>
          <w:b/>
        </w:rPr>
        <w:t>Setup Support Rules</w:t>
      </w:r>
      <w:r w:rsidRPr="00E170B9">
        <w:rPr>
          <w:rFonts w:ascii="Arial" w:hAnsi="Arial" w:cs="Arial"/>
        </w:rPr>
        <w:t xml:space="preserve"> page, review the output after the setup rules have </w:t>
      </w:r>
      <w:proofErr w:type="gramStart"/>
      <w:r w:rsidRPr="00E170B9">
        <w:rPr>
          <w:rFonts w:ascii="Arial" w:hAnsi="Arial" w:cs="Arial"/>
        </w:rPr>
        <w:t>run,</w:t>
      </w:r>
      <w:proofErr w:type="gramEnd"/>
      <w:r w:rsidRPr="00E170B9">
        <w:rPr>
          <w:rFonts w:ascii="Arial" w:hAnsi="Arial" w:cs="Arial"/>
        </w:rPr>
        <w:t xml:space="preserve"> and then click </w:t>
      </w:r>
      <w:r w:rsidRPr="00E170B9">
        <w:rPr>
          <w:rFonts w:ascii="Arial" w:hAnsi="Arial" w:cs="Arial"/>
          <w:b/>
          <w:bCs/>
        </w:rPr>
        <w:t>Next</w:t>
      </w:r>
      <w:r w:rsidRPr="00E170B9">
        <w:rPr>
          <w:rFonts w:ascii="Arial" w:hAnsi="Arial" w:cs="Arial"/>
        </w:rPr>
        <w:t xml:space="preserve">. </w:t>
      </w:r>
    </w:p>
    <w:p w:rsidR="00935234" w:rsidRDefault="00935234" w:rsidP="004E25A4">
      <w:pPr>
        <w:spacing w:after="120" w:line="240" w:lineRule="auto"/>
        <w:ind w:left="720"/>
        <w:textAlignment w:val="center"/>
        <w:rPr>
          <w:rFonts w:ascii="Arial" w:hAnsi="Arial" w:cs="Arial"/>
        </w:rPr>
      </w:pPr>
      <w:r w:rsidRPr="00E170B9">
        <w:rPr>
          <w:rFonts w:ascii="Arial" w:hAnsi="Arial" w:cs="Arial"/>
          <w:b/>
        </w:rPr>
        <w:t>Note</w:t>
      </w:r>
      <w:r w:rsidRPr="00E170B9">
        <w:rPr>
          <w:rFonts w:ascii="Arial" w:hAnsi="Arial" w:cs="Arial"/>
        </w:rPr>
        <w:t xml:space="preserve">: </w:t>
      </w:r>
      <w:r w:rsidR="00040280">
        <w:rPr>
          <w:rFonts w:ascii="Arial" w:hAnsi="Arial" w:cs="Arial"/>
        </w:rPr>
        <w:t xml:space="preserve">Note the </w:t>
      </w:r>
      <w:r w:rsidRPr="00E170B9">
        <w:rPr>
          <w:rFonts w:ascii="Arial" w:hAnsi="Arial" w:cs="Arial"/>
        </w:rPr>
        <w:t>firewall warning</w:t>
      </w:r>
      <w:r w:rsidR="00040280">
        <w:rPr>
          <w:rFonts w:ascii="Arial" w:hAnsi="Arial" w:cs="Arial"/>
        </w:rPr>
        <w:t xml:space="preserve">, which we will </w:t>
      </w:r>
      <w:r w:rsidRPr="00E170B9">
        <w:rPr>
          <w:rFonts w:ascii="Arial" w:hAnsi="Arial" w:cs="Arial"/>
        </w:rPr>
        <w:t xml:space="preserve">address </w:t>
      </w:r>
      <w:r w:rsidR="00040280">
        <w:rPr>
          <w:rFonts w:ascii="Arial" w:hAnsi="Arial" w:cs="Arial"/>
        </w:rPr>
        <w:t xml:space="preserve">later </w:t>
      </w:r>
      <w:r w:rsidRPr="00E170B9">
        <w:rPr>
          <w:rFonts w:ascii="Arial" w:hAnsi="Arial" w:cs="Arial"/>
        </w:rPr>
        <w:t xml:space="preserve">in this scenario. The default firewall settings will prevent connectivity between the SharePoint computer and the location for its databases. </w:t>
      </w:r>
    </w:p>
    <w:p w:rsidR="00040280" w:rsidRPr="00EB2F36" w:rsidRDefault="00040280" w:rsidP="007F417C">
      <w:pPr>
        <w:pStyle w:val="ListParagraph"/>
        <w:numPr>
          <w:ilvl w:val="0"/>
          <w:numId w:val="13"/>
        </w:numPr>
        <w:spacing w:after="120" w:line="240" w:lineRule="auto"/>
        <w:contextualSpacing w:val="0"/>
        <w:textAlignment w:val="center"/>
        <w:rPr>
          <w:rFonts w:ascii="Arial" w:hAnsi="Arial" w:cs="Arial"/>
        </w:rPr>
      </w:pPr>
      <w:r w:rsidRPr="00EB2F36">
        <w:rPr>
          <w:rFonts w:ascii="Arial" w:hAnsi="Arial" w:cs="Arial"/>
        </w:rPr>
        <w:t xml:space="preserve">On the </w:t>
      </w:r>
      <w:r w:rsidRPr="00EB2F36">
        <w:rPr>
          <w:rFonts w:ascii="Arial" w:hAnsi="Arial" w:cs="Arial"/>
          <w:b/>
        </w:rPr>
        <w:t>Installation Type</w:t>
      </w:r>
      <w:r w:rsidRPr="00EB2F36">
        <w:rPr>
          <w:rFonts w:ascii="Arial" w:hAnsi="Arial" w:cs="Arial"/>
        </w:rPr>
        <w:t xml:space="preserve"> page, verify that </w:t>
      </w:r>
      <w:r w:rsidRPr="00EB2F36">
        <w:rPr>
          <w:rFonts w:ascii="Arial" w:hAnsi="Arial" w:cs="Arial"/>
          <w:b/>
        </w:rPr>
        <w:t>Perform a new installation of SQL Server 2012</w:t>
      </w:r>
      <w:r w:rsidRPr="00EB2F36">
        <w:rPr>
          <w:rFonts w:ascii="Arial" w:hAnsi="Arial" w:cs="Arial"/>
        </w:rPr>
        <w:t xml:space="preserve"> is selected, and then click </w:t>
      </w:r>
      <w:proofErr w:type="gramStart"/>
      <w:r w:rsidRPr="00EB2F36">
        <w:rPr>
          <w:rFonts w:ascii="Arial" w:hAnsi="Arial" w:cs="Arial"/>
          <w:b/>
        </w:rPr>
        <w:t>Next</w:t>
      </w:r>
      <w:proofErr w:type="gramEnd"/>
      <w:r w:rsidRPr="00EB2F36">
        <w:rPr>
          <w:rFonts w:ascii="Arial" w:hAnsi="Arial" w:cs="Arial"/>
        </w:rPr>
        <w:t>.</w:t>
      </w:r>
    </w:p>
    <w:p w:rsidR="00935234" w:rsidRDefault="00935234" w:rsidP="007F417C">
      <w:pPr>
        <w:pStyle w:val="ListParagraph"/>
        <w:numPr>
          <w:ilvl w:val="0"/>
          <w:numId w:val="13"/>
        </w:numPr>
        <w:spacing w:after="120" w:line="240" w:lineRule="auto"/>
        <w:contextualSpacing w:val="0"/>
        <w:textAlignment w:val="center"/>
        <w:rPr>
          <w:rFonts w:ascii="Arial" w:eastAsia="Times New Roman" w:hAnsi="Arial" w:cs="Arial"/>
          <w:sz w:val="24"/>
          <w:szCs w:val="24"/>
        </w:rPr>
      </w:pPr>
      <w:r w:rsidRPr="00E170B9">
        <w:rPr>
          <w:rFonts w:ascii="Arial" w:hAnsi="Arial" w:cs="Arial"/>
        </w:rPr>
        <w:t>On the</w:t>
      </w:r>
      <w:r w:rsidRPr="00E170B9">
        <w:rPr>
          <w:rFonts w:ascii="Arial" w:hAnsi="Arial" w:cs="Arial"/>
          <w:i/>
          <w:iCs/>
        </w:rPr>
        <w:t xml:space="preserve"> </w:t>
      </w:r>
      <w:r w:rsidRPr="00040280">
        <w:rPr>
          <w:rFonts w:ascii="Arial" w:hAnsi="Arial" w:cs="Arial"/>
          <w:b/>
          <w:iCs/>
        </w:rPr>
        <w:t>Setup Role</w:t>
      </w:r>
      <w:r w:rsidRPr="00E170B9">
        <w:rPr>
          <w:rFonts w:ascii="Arial" w:hAnsi="Arial" w:cs="Arial"/>
        </w:rPr>
        <w:t xml:space="preserve"> page, </w:t>
      </w:r>
      <w:r w:rsidR="00040280">
        <w:rPr>
          <w:rFonts w:ascii="Arial" w:hAnsi="Arial" w:cs="Arial"/>
        </w:rPr>
        <w:t xml:space="preserve">select </w:t>
      </w:r>
      <w:r w:rsidR="00040280" w:rsidRPr="00EB2F36">
        <w:rPr>
          <w:rFonts w:ascii="Arial" w:hAnsi="Arial" w:cs="Arial"/>
          <w:b/>
        </w:rPr>
        <w:t xml:space="preserve">SQL Server </w:t>
      </w:r>
      <w:proofErr w:type="spellStart"/>
      <w:r w:rsidR="00040280" w:rsidRPr="00EB2F36">
        <w:rPr>
          <w:rFonts w:ascii="Arial" w:hAnsi="Arial" w:cs="Arial"/>
          <w:b/>
        </w:rPr>
        <w:t>PowerPivot</w:t>
      </w:r>
      <w:proofErr w:type="spellEnd"/>
      <w:r w:rsidR="00040280" w:rsidRPr="00EB2F36">
        <w:rPr>
          <w:rFonts w:ascii="Arial" w:hAnsi="Arial" w:cs="Arial"/>
          <w:b/>
        </w:rPr>
        <w:t xml:space="preserve"> for SharePoint</w:t>
      </w:r>
      <w:r w:rsidRPr="00E170B9">
        <w:rPr>
          <w:rFonts w:ascii="Arial" w:hAnsi="Arial" w:cs="Arial"/>
        </w:rPr>
        <w:t>.</w:t>
      </w:r>
      <w:r w:rsidRPr="00E170B9">
        <w:rPr>
          <w:rFonts w:ascii="Arial" w:eastAsia="Times New Roman" w:hAnsi="Arial" w:cs="Arial"/>
          <w:sz w:val="24"/>
          <w:szCs w:val="24"/>
        </w:rPr>
        <w:t xml:space="preserve"> </w:t>
      </w:r>
    </w:p>
    <w:p w:rsidR="00040280" w:rsidRPr="00E170B9" w:rsidRDefault="00040280" w:rsidP="007F417C">
      <w:pPr>
        <w:pStyle w:val="ListParagraph"/>
        <w:numPr>
          <w:ilvl w:val="0"/>
          <w:numId w:val="13"/>
        </w:numPr>
        <w:spacing w:after="120" w:line="240" w:lineRule="auto"/>
        <w:contextualSpacing w:val="0"/>
        <w:textAlignment w:val="center"/>
        <w:rPr>
          <w:rFonts w:ascii="Arial" w:eastAsia="Times New Roman" w:hAnsi="Arial" w:cs="Arial"/>
          <w:sz w:val="24"/>
          <w:szCs w:val="24"/>
        </w:rPr>
      </w:pPr>
      <w:r w:rsidRPr="00E170B9">
        <w:rPr>
          <w:rFonts w:ascii="Arial" w:hAnsi="Arial" w:cs="Arial"/>
        </w:rPr>
        <w:t>On the</w:t>
      </w:r>
      <w:r w:rsidRPr="00E170B9">
        <w:rPr>
          <w:rFonts w:ascii="Arial" w:hAnsi="Arial" w:cs="Arial"/>
          <w:i/>
          <w:iCs/>
        </w:rPr>
        <w:t xml:space="preserve"> </w:t>
      </w:r>
      <w:r w:rsidRPr="00040280">
        <w:rPr>
          <w:rFonts w:ascii="Arial" w:hAnsi="Arial" w:cs="Arial"/>
          <w:b/>
          <w:iCs/>
        </w:rPr>
        <w:t>Setup Role</w:t>
      </w:r>
      <w:r w:rsidRPr="00E170B9">
        <w:rPr>
          <w:rFonts w:ascii="Arial" w:hAnsi="Arial" w:cs="Arial"/>
        </w:rPr>
        <w:t xml:space="preserve"> page, </w:t>
      </w:r>
      <w:r w:rsidRPr="00EB2F36">
        <w:rPr>
          <w:rFonts w:ascii="Arial" w:eastAsia="Times New Roman" w:hAnsi="Arial" w:cs="Arial"/>
        </w:rPr>
        <w:t xml:space="preserve">clear the </w:t>
      </w:r>
      <w:r>
        <w:rPr>
          <w:rFonts w:ascii="Arial" w:eastAsia="Times New Roman" w:hAnsi="Arial" w:cs="Arial"/>
        </w:rPr>
        <w:t xml:space="preserve">checkbox, </w:t>
      </w:r>
      <w:r w:rsidRPr="00EB2F36">
        <w:rPr>
          <w:rFonts w:ascii="Arial" w:eastAsia="Times New Roman" w:hAnsi="Arial" w:cs="Arial"/>
          <w:b/>
        </w:rPr>
        <w:t>Add SQL Server Database Relational Engine Services to this installation</w:t>
      </w:r>
      <w:r>
        <w:rPr>
          <w:rFonts w:ascii="Arial" w:eastAsia="Times New Roman" w:hAnsi="Arial" w:cs="Arial"/>
        </w:rPr>
        <w:t xml:space="preserve"> </w:t>
      </w:r>
      <w:r w:rsidRPr="00EB2F36">
        <w:rPr>
          <w:rFonts w:ascii="Arial" w:eastAsia="Times New Roman" w:hAnsi="Arial" w:cs="Arial"/>
        </w:rPr>
        <w:t xml:space="preserve">and then click </w:t>
      </w:r>
      <w:proofErr w:type="gramStart"/>
      <w:r w:rsidRPr="00EB2F36">
        <w:rPr>
          <w:rFonts w:ascii="Arial" w:eastAsia="Times New Roman" w:hAnsi="Arial" w:cs="Arial"/>
          <w:b/>
        </w:rPr>
        <w:t>Next</w:t>
      </w:r>
      <w:proofErr w:type="gramEnd"/>
      <w:r w:rsidRPr="00EB2F36">
        <w:rPr>
          <w:rFonts w:ascii="Arial" w:eastAsia="Times New Roman" w:hAnsi="Arial" w:cs="Arial"/>
        </w:rPr>
        <w:t>.</w:t>
      </w:r>
    </w:p>
    <w:p w:rsidR="00935234" w:rsidRPr="00E170B9" w:rsidRDefault="00935234" w:rsidP="007F417C">
      <w:pPr>
        <w:pStyle w:val="ListParagraph"/>
        <w:numPr>
          <w:ilvl w:val="0"/>
          <w:numId w:val="13"/>
        </w:numPr>
        <w:spacing w:after="120" w:line="240" w:lineRule="auto"/>
        <w:contextualSpacing w:val="0"/>
        <w:textAlignment w:val="center"/>
        <w:rPr>
          <w:rFonts w:ascii="Arial" w:eastAsia="Times New Roman" w:hAnsi="Arial" w:cs="Arial"/>
          <w:sz w:val="24"/>
          <w:szCs w:val="24"/>
        </w:rPr>
      </w:pPr>
      <w:r w:rsidRPr="00E170B9">
        <w:rPr>
          <w:rFonts w:ascii="Arial" w:hAnsi="Arial" w:cs="Arial"/>
        </w:rPr>
        <w:t xml:space="preserve">On the </w:t>
      </w:r>
      <w:r w:rsidRPr="00040280">
        <w:rPr>
          <w:rFonts w:ascii="Arial" w:hAnsi="Arial" w:cs="Arial"/>
          <w:b/>
          <w:iCs/>
        </w:rPr>
        <w:t>Feature Selection</w:t>
      </w:r>
      <w:r w:rsidRPr="00E170B9">
        <w:rPr>
          <w:rFonts w:ascii="Arial" w:hAnsi="Arial" w:cs="Arial"/>
        </w:rPr>
        <w:t xml:space="preserve"> page, click </w:t>
      </w:r>
      <w:proofErr w:type="gramStart"/>
      <w:r w:rsidRPr="00E170B9">
        <w:rPr>
          <w:rFonts w:ascii="Arial" w:hAnsi="Arial" w:cs="Arial"/>
          <w:b/>
          <w:bCs/>
        </w:rPr>
        <w:t>Next</w:t>
      </w:r>
      <w:proofErr w:type="gramEnd"/>
      <w:r w:rsidRPr="00E170B9">
        <w:rPr>
          <w:rFonts w:ascii="Arial" w:hAnsi="Arial" w:cs="Arial"/>
        </w:rPr>
        <w:t xml:space="preserve">. </w:t>
      </w:r>
      <w:r w:rsidR="006B387E">
        <w:rPr>
          <w:rFonts w:ascii="Arial" w:hAnsi="Arial" w:cs="Arial"/>
        </w:rPr>
        <w:t>Analysis Services is selected by default.</w:t>
      </w:r>
    </w:p>
    <w:p w:rsidR="00935234" w:rsidRPr="00E170B9" w:rsidRDefault="00935234" w:rsidP="007F417C">
      <w:pPr>
        <w:pStyle w:val="ListParagraph"/>
        <w:numPr>
          <w:ilvl w:val="0"/>
          <w:numId w:val="13"/>
        </w:numPr>
        <w:spacing w:after="120" w:line="240" w:lineRule="auto"/>
        <w:contextualSpacing w:val="0"/>
        <w:textAlignment w:val="center"/>
        <w:rPr>
          <w:rFonts w:ascii="Arial" w:eastAsia="Times New Roman" w:hAnsi="Arial" w:cs="Arial"/>
          <w:sz w:val="24"/>
          <w:szCs w:val="24"/>
        </w:rPr>
      </w:pPr>
      <w:r w:rsidRPr="00E170B9">
        <w:rPr>
          <w:rFonts w:ascii="Arial" w:hAnsi="Arial" w:cs="Arial"/>
        </w:rPr>
        <w:t xml:space="preserve">On the </w:t>
      </w:r>
      <w:r w:rsidRPr="00040280">
        <w:rPr>
          <w:rFonts w:ascii="Arial" w:hAnsi="Arial" w:cs="Arial"/>
          <w:b/>
          <w:iCs/>
        </w:rPr>
        <w:t>Installation Rules</w:t>
      </w:r>
      <w:r w:rsidRPr="00E170B9">
        <w:rPr>
          <w:rFonts w:ascii="Arial" w:hAnsi="Arial" w:cs="Arial"/>
        </w:rPr>
        <w:t xml:space="preserve"> page, click </w:t>
      </w:r>
      <w:proofErr w:type="gramStart"/>
      <w:r w:rsidRPr="00E170B9">
        <w:rPr>
          <w:rFonts w:ascii="Arial" w:hAnsi="Arial" w:cs="Arial"/>
          <w:b/>
          <w:bCs/>
        </w:rPr>
        <w:t>Next</w:t>
      </w:r>
      <w:proofErr w:type="gramEnd"/>
      <w:r w:rsidRPr="00E170B9">
        <w:rPr>
          <w:rFonts w:ascii="Arial" w:hAnsi="Arial" w:cs="Arial"/>
        </w:rPr>
        <w:t>.</w:t>
      </w:r>
      <w:r w:rsidRPr="00E170B9">
        <w:rPr>
          <w:rFonts w:ascii="Arial" w:eastAsia="Times New Roman" w:hAnsi="Arial" w:cs="Arial"/>
          <w:sz w:val="24"/>
          <w:szCs w:val="24"/>
        </w:rPr>
        <w:t xml:space="preserve"> </w:t>
      </w:r>
    </w:p>
    <w:p w:rsidR="00935234" w:rsidRPr="00E170B9" w:rsidRDefault="00935234" w:rsidP="007F417C">
      <w:pPr>
        <w:pStyle w:val="ListParagraph"/>
        <w:numPr>
          <w:ilvl w:val="0"/>
          <w:numId w:val="13"/>
        </w:numPr>
        <w:spacing w:after="120" w:line="240" w:lineRule="auto"/>
        <w:contextualSpacing w:val="0"/>
        <w:textAlignment w:val="center"/>
        <w:rPr>
          <w:rFonts w:ascii="Arial" w:eastAsia="Times New Roman" w:hAnsi="Arial" w:cs="Arial"/>
          <w:sz w:val="24"/>
          <w:szCs w:val="24"/>
        </w:rPr>
      </w:pPr>
      <w:r w:rsidRPr="00E170B9">
        <w:rPr>
          <w:rFonts w:ascii="Arial" w:hAnsi="Arial" w:cs="Arial"/>
        </w:rPr>
        <w:t xml:space="preserve">On the </w:t>
      </w:r>
      <w:r w:rsidRPr="00040280">
        <w:rPr>
          <w:rFonts w:ascii="Arial" w:hAnsi="Arial" w:cs="Arial"/>
          <w:b/>
          <w:iCs/>
        </w:rPr>
        <w:t>Instance Configuration</w:t>
      </w:r>
      <w:r w:rsidRPr="00E170B9">
        <w:rPr>
          <w:rFonts w:ascii="Arial" w:hAnsi="Arial" w:cs="Arial"/>
        </w:rPr>
        <w:t xml:space="preserve"> page, click </w:t>
      </w:r>
      <w:proofErr w:type="gramStart"/>
      <w:r w:rsidRPr="00E170B9">
        <w:rPr>
          <w:rFonts w:ascii="Arial" w:hAnsi="Arial" w:cs="Arial"/>
          <w:b/>
          <w:bCs/>
        </w:rPr>
        <w:t>Next</w:t>
      </w:r>
      <w:proofErr w:type="gramEnd"/>
      <w:r w:rsidRPr="00E170B9">
        <w:rPr>
          <w:rFonts w:ascii="Arial" w:hAnsi="Arial" w:cs="Arial"/>
        </w:rPr>
        <w:t>.</w:t>
      </w:r>
    </w:p>
    <w:p w:rsidR="00935234" w:rsidRPr="00E170B9" w:rsidRDefault="00935234" w:rsidP="007F417C">
      <w:pPr>
        <w:pStyle w:val="ListParagraph"/>
        <w:numPr>
          <w:ilvl w:val="0"/>
          <w:numId w:val="13"/>
        </w:numPr>
        <w:spacing w:after="120" w:line="240" w:lineRule="auto"/>
        <w:contextualSpacing w:val="0"/>
        <w:textAlignment w:val="center"/>
        <w:rPr>
          <w:rFonts w:ascii="Arial" w:eastAsia="Times New Roman" w:hAnsi="Arial" w:cs="Arial"/>
          <w:sz w:val="24"/>
          <w:szCs w:val="24"/>
        </w:rPr>
      </w:pPr>
      <w:r w:rsidRPr="00E170B9">
        <w:rPr>
          <w:rFonts w:ascii="Arial" w:hAnsi="Arial" w:cs="Arial"/>
        </w:rPr>
        <w:t xml:space="preserve">On the </w:t>
      </w:r>
      <w:r w:rsidRPr="00040280">
        <w:rPr>
          <w:rFonts w:ascii="Arial" w:hAnsi="Arial" w:cs="Arial"/>
          <w:b/>
          <w:iCs/>
        </w:rPr>
        <w:t>Disk Space Requirements</w:t>
      </w:r>
      <w:r w:rsidRPr="00E170B9">
        <w:rPr>
          <w:rFonts w:ascii="Arial" w:hAnsi="Arial" w:cs="Arial"/>
        </w:rPr>
        <w:t xml:space="preserve"> page, click </w:t>
      </w:r>
      <w:proofErr w:type="gramStart"/>
      <w:r w:rsidRPr="00E170B9">
        <w:rPr>
          <w:rFonts w:ascii="Arial" w:hAnsi="Arial" w:cs="Arial"/>
          <w:b/>
          <w:bCs/>
        </w:rPr>
        <w:t>Next</w:t>
      </w:r>
      <w:proofErr w:type="gramEnd"/>
      <w:r w:rsidRPr="00E170B9">
        <w:rPr>
          <w:rFonts w:ascii="Arial" w:hAnsi="Arial" w:cs="Arial"/>
        </w:rPr>
        <w:t>.</w:t>
      </w:r>
      <w:r w:rsidRPr="00E170B9">
        <w:rPr>
          <w:rFonts w:ascii="Arial" w:eastAsia="Times New Roman" w:hAnsi="Arial" w:cs="Arial"/>
          <w:sz w:val="24"/>
          <w:szCs w:val="24"/>
        </w:rPr>
        <w:t xml:space="preserve"> </w:t>
      </w:r>
    </w:p>
    <w:p w:rsidR="00935234" w:rsidRPr="00E170B9" w:rsidRDefault="00935234" w:rsidP="007F417C">
      <w:pPr>
        <w:pStyle w:val="ListParagraph"/>
        <w:numPr>
          <w:ilvl w:val="0"/>
          <w:numId w:val="13"/>
        </w:numPr>
        <w:spacing w:after="120" w:line="240" w:lineRule="auto"/>
        <w:contextualSpacing w:val="0"/>
        <w:textAlignment w:val="center"/>
        <w:rPr>
          <w:rFonts w:ascii="Arial" w:eastAsia="Times New Roman" w:hAnsi="Arial" w:cs="Arial"/>
          <w:sz w:val="24"/>
          <w:szCs w:val="24"/>
        </w:rPr>
      </w:pPr>
      <w:r w:rsidRPr="00E170B9">
        <w:rPr>
          <w:rFonts w:ascii="Arial" w:hAnsi="Arial" w:cs="Arial"/>
        </w:rPr>
        <w:lastRenderedPageBreak/>
        <w:t>On the</w:t>
      </w:r>
      <w:r w:rsidRPr="00E170B9">
        <w:rPr>
          <w:rFonts w:ascii="Arial" w:hAnsi="Arial" w:cs="Arial"/>
          <w:i/>
          <w:iCs/>
        </w:rPr>
        <w:t xml:space="preserve"> </w:t>
      </w:r>
      <w:r w:rsidRPr="00040280">
        <w:rPr>
          <w:rFonts w:ascii="Arial" w:hAnsi="Arial" w:cs="Arial"/>
          <w:b/>
          <w:iCs/>
        </w:rPr>
        <w:t>Server Configuration</w:t>
      </w:r>
      <w:r w:rsidRPr="00E170B9">
        <w:rPr>
          <w:rFonts w:ascii="Arial" w:hAnsi="Arial" w:cs="Arial"/>
        </w:rPr>
        <w:t xml:space="preserve"> page, </w:t>
      </w:r>
      <w:r w:rsidR="00040280">
        <w:rPr>
          <w:rFonts w:ascii="Arial" w:hAnsi="Arial" w:cs="Arial"/>
        </w:rPr>
        <w:t>enter the account,</w:t>
      </w:r>
      <w:r w:rsidR="004E25A4" w:rsidRPr="00E170B9" w:rsidDel="004E25A4">
        <w:rPr>
          <w:rFonts w:ascii="Arial" w:hAnsi="Arial" w:cs="Arial"/>
          <w:b/>
          <w:i/>
          <w:iCs/>
        </w:rPr>
        <w:t xml:space="preserve"> </w:t>
      </w:r>
      <w:proofErr w:type="spellStart"/>
      <w:r w:rsidRPr="00E170B9">
        <w:rPr>
          <w:rFonts w:ascii="Arial" w:hAnsi="Arial" w:cs="Arial"/>
          <w:b/>
        </w:rPr>
        <w:t>BIService</w:t>
      </w:r>
      <w:proofErr w:type="spellEnd"/>
      <w:r w:rsidRPr="00E170B9">
        <w:rPr>
          <w:rFonts w:ascii="Arial" w:hAnsi="Arial" w:cs="Arial"/>
        </w:rPr>
        <w:t xml:space="preserve">, </w:t>
      </w:r>
      <w:r w:rsidR="00040280">
        <w:rPr>
          <w:rFonts w:ascii="Arial" w:hAnsi="Arial" w:cs="Arial"/>
        </w:rPr>
        <w:t xml:space="preserve">and type </w:t>
      </w:r>
      <w:r w:rsidRPr="00E170B9">
        <w:rPr>
          <w:rFonts w:ascii="Arial" w:hAnsi="Arial" w:cs="Arial"/>
        </w:rPr>
        <w:t xml:space="preserve">the appropriate password </w:t>
      </w:r>
      <w:r w:rsidR="00040280">
        <w:rPr>
          <w:rFonts w:ascii="Arial" w:hAnsi="Arial" w:cs="Arial"/>
        </w:rPr>
        <w:t xml:space="preserve">for SQL Server Analysis Services service, </w:t>
      </w:r>
      <w:r w:rsidRPr="00E170B9">
        <w:rPr>
          <w:rFonts w:ascii="Arial" w:hAnsi="Arial" w:cs="Arial"/>
        </w:rPr>
        <w:t xml:space="preserve">and then click </w:t>
      </w:r>
      <w:proofErr w:type="gramStart"/>
      <w:r w:rsidRPr="00E170B9">
        <w:rPr>
          <w:rFonts w:ascii="Arial" w:hAnsi="Arial" w:cs="Arial"/>
          <w:b/>
          <w:bCs/>
        </w:rPr>
        <w:t>Next</w:t>
      </w:r>
      <w:proofErr w:type="gramEnd"/>
      <w:r w:rsidRPr="00E170B9">
        <w:rPr>
          <w:rFonts w:ascii="Arial" w:hAnsi="Arial" w:cs="Arial"/>
        </w:rPr>
        <w:t>.</w:t>
      </w:r>
      <w:r w:rsidRPr="00E170B9">
        <w:rPr>
          <w:rFonts w:ascii="Arial" w:eastAsia="Times New Roman" w:hAnsi="Arial" w:cs="Arial"/>
          <w:sz w:val="24"/>
          <w:szCs w:val="24"/>
        </w:rPr>
        <w:t xml:space="preserve"> </w:t>
      </w:r>
    </w:p>
    <w:p w:rsidR="00935234" w:rsidRPr="00E170B9" w:rsidRDefault="00935234" w:rsidP="007F417C">
      <w:pPr>
        <w:pStyle w:val="ListParagraph"/>
        <w:numPr>
          <w:ilvl w:val="0"/>
          <w:numId w:val="13"/>
        </w:numPr>
        <w:spacing w:after="120" w:line="240" w:lineRule="auto"/>
        <w:contextualSpacing w:val="0"/>
        <w:textAlignment w:val="center"/>
        <w:rPr>
          <w:rFonts w:ascii="Arial" w:eastAsia="Times New Roman" w:hAnsi="Arial" w:cs="Arial"/>
          <w:sz w:val="24"/>
          <w:szCs w:val="24"/>
        </w:rPr>
      </w:pPr>
      <w:r w:rsidRPr="00E170B9">
        <w:rPr>
          <w:rFonts w:ascii="Arial" w:hAnsi="Arial" w:cs="Arial"/>
        </w:rPr>
        <w:t xml:space="preserve">On the </w:t>
      </w:r>
      <w:r w:rsidRPr="00EB2F36">
        <w:rPr>
          <w:rFonts w:ascii="Arial" w:hAnsi="Arial" w:cs="Arial"/>
          <w:b/>
          <w:iCs/>
        </w:rPr>
        <w:t>Analysis Services Configuration</w:t>
      </w:r>
      <w:r w:rsidRPr="00EB2F36">
        <w:rPr>
          <w:rFonts w:ascii="Arial" w:hAnsi="Arial" w:cs="Arial"/>
          <w:b/>
        </w:rPr>
        <w:t xml:space="preserve"> page</w:t>
      </w:r>
      <w:r w:rsidRPr="00E170B9">
        <w:rPr>
          <w:rFonts w:ascii="Arial" w:hAnsi="Arial" w:cs="Arial"/>
        </w:rPr>
        <w:t xml:space="preserve">, select </w:t>
      </w:r>
      <w:r w:rsidRPr="00E170B9">
        <w:rPr>
          <w:rFonts w:ascii="Arial" w:hAnsi="Arial" w:cs="Arial"/>
          <w:b/>
          <w:bCs/>
        </w:rPr>
        <w:t>Tabular Mode</w:t>
      </w:r>
      <w:r w:rsidRPr="00E170B9">
        <w:rPr>
          <w:rFonts w:ascii="Arial" w:hAnsi="Arial" w:cs="Arial"/>
          <w:bCs/>
        </w:rPr>
        <w:t>.</w:t>
      </w:r>
      <w:r w:rsidRPr="00E170B9">
        <w:rPr>
          <w:rFonts w:ascii="Arial" w:hAnsi="Arial" w:cs="Arial"/>
        </w:rPr>
        <w:t xml:space="preserve"> </w:t>
      </w:r>
    </w:p>
    <w:p w:rsidR="00935234" w:rsidRPr="00EB2F36" w:rsidRDefault="00935234" w:rsidP="007F417C">
      <w:pPr>
        <w:pStyle w:val="ListParagraph"/>
        <w:numPr>
          <w:ilvl w:val="0"/>
          <w:numId w:val="13"/>
        </w:numPr>
        <w:spacing w:after="120" w:line="240" w:lineRule="auto"/>
        <w:contextualSpacing w:val="0"/>
        <w:textAlignment w:val="center"/>
        <w:rPr>
          <w:rFonts w:ascii="Arial" w:eastAsia="Times New Roman" w:hAnsi="Arial" w:cs="Arial"/>
          <w:sz w:val="24"/>
          <w:szCs w:val="24"/>
        </w:rPr>
      </w:pPr>
      <w:r w:rsidRPr="00E170B9">
        <w:rPr>
          <w:rFonts w:ascii="Arial" w:hAnsi="Arial" w:cs="Arial"/>
        </w:rPr>
        <w:t xml:space="preserve">On the </w:t>
      </w:r>
      <w:r w:rsidRPr="00EB2F36">
        <w:rPr>
          <w:rFonts w:ascii="Arial" w:hAnsi="Arial" w:cs="Arial"/>
          <w:b/>
          <w:iCs/>
        </w:rPr>
        <w:t>Analysis Services Configuration</w:t>
      </w:r>
      <w:r w:rsidRPr="00E170B9">
        <w:rPr>
          <w:rFonts w:ascii="Arial" w:hAnsi="Arial" w:cs="Arial"/>
        </w:rPr>
        <w:t xml:space="preserve"> page, click </w:t>
      </w:r>
      <w:r w:rsidRPr="00E170B9">
        <w:rPr>
          <w:rFonts w:ascii="Arial" w:hAnsi="Arial" w:cs="Arial"/>
          <w:b/>
        </w:rPr>
        <w:t>Add</w:t>
      </w:r>
      <w:r w:rsidR="00040280">
        <w:rPr>
          <w:rFonts w:ascii="Arial" w:hAnsi="Arial" w:cs="Arial"/>
          <w:b/>
        </w:rPr>
        <w:t xml:space="preserve"> Current User</w:t>
      </w:r>
      <w:r w:rsidR="006A320D">
        <w:rPr>
          <w:rFonts w:ascii="Arial" w:hAnsi="Arial" w:cs="Arial"/>
          <w:b/>
        </w:rPr>
        <w:t xml:space="preserve"> </w:t>
      </w:r>
      <w:r w:rsidR="006A320D" w:rsidRPr="0023007D">
        <w:rPr>
          <w:rFonts w:ascii="Arial" w:hAnsi="Arial" w:cs="Arial"/>
        </w:rPr>
        <w:t xml:space="preserve">to specify the current user as an Analysis Services administrator, and then click </w:t>
      </w:r>
      <w:proofErr w:type="gramStart"/>
      <w:r w:rsidR="006A320D" w:rsidRPr="0023007D">
        <w:rPr>
          <w:rFonts w:ascii="Arial" w:hAnsi="Arial" w:cs="Arial"/>
          <w:b/>
          <w:bCs/>
        </w:rPr>
        <w:t>Next</w:t>
      </w:r>
      <w:proofErr w:type="gramEnd"/>
      <w:r w:rsidR="006A320D" w:rsidRPr="0023007D">
        <w:rPr>
          <w:rFonts w:ascii="Arial" w:hAnsi="Arial" w:cs="Arial"/>
        </w:rPr>
        <w:t xml:space="preserve">. </w:t>
      </w:r>
    </w:p>
    <w:p w:rsidR="00935234" w:rsidRPr="00E170B9" w:rsidRDefault="00935234" w:rsidP="007F417C">
      <w:pPr>
        <w:numPr>
          <w:ilvl w:val="0"/>
          <w:numId w:val="13"/>
        </w:numPr>
        <w:spacing w:after="120" w:line="240" w:lineRule="auto"/>
        <w:textAlignment w:val="center"/>
        <w:rPr>
          <w:rFonts w:ascii="Arial" w:eastAsia="Times New Roman" w:hAnsi="Arial" w:cs="Arial"/>
          <w:sz w:val="24"/>
          <w:szCs w:val="24"/>
        </w:rPr>
      </w:pPr>
      <w:r w:rsidRPr="00E170B9">
        <w:rPr>
          <w:rFonts w:ascii="Arial" w:hAnsi="Arial" w:cs="Arial"/>
        </w:rPr>
        <w:t xml:space="preserve">On the </w:t>
      </w:r>
      <w:r w:rsidRPr="00EB2F36">
        <w:rPr>
          <w:rFonts w:ascii="Arial" w:hAnsi="Arial" w:cs="Arial"/>
          <w:b/>
          <w:iCs/>
        </w:rPr>
        <w:t>Error Reporting</w:t>
      </w:r>
      <w:r w:rsidRPr="00E170B9">
        <w:rPr>
          <w:rFonts w:ascii="Arial" w:hAnsi="Arial" w:cs="Arial"/>
        </w:rPr>
        <w:t xml:space="preserve"> page, click </w:t>
      </w:r>
      <w:proofErr w:type="gramStart"/>
      <w:r w:rsidRPr="00E170B9">
        <w:rPr>
          <w:rFonts w:ascii="Arial" w:hAnsi="Arial" w:cs="Arial"/>
          <w:b/>
          <w:bCs/>
        </w:rPr>
        <w:t>Next</w:t>
      </w:r>
      <w:proofErr w:type="gramEnd"/>
      <w:r w:rsidRPr="00E170B9">
        <w:rPr>
          <w:rFonts w:ascii="Arial" w:hAnsi="Arial" w:cs="Arial"/>
        </w:rPr>
        <w:t xml:space="preserve">. </w:t>
      </w:r>
    </w:p>
    <w:p w:rsidR="00935234" w:rsidRPr="00E170B9" w:rsidRDefault="00935234" w:rsidP="007F417C">
      <w:pPr>
        <w:pStyle w:val="ListParagraph"/>
        <w:numPr>
          <w:ilvl w:val="0"/>
          <w:numId w:val="13"/>
        </w:numPr>
        <w:spacing w:after="120" w:line="240" w:lineRule="auto"/>
        <w:contextualSpacing w:val="0"/>
        <w:textAlignment w:val="center"/>
        <w:rPr>
          <w:rFonts w:ascii="Arial" w:eastAsia="Times New Roman" w:hAnsi="Arial" w:cs="Arial"/>
          <w:sz w:val="24"/>
          <w:szCs w:val="24"/>
        </w:rPr>
      </w:pPr>
      <w:r w:rsidRPr="00E170B9">
        <w:rPr>
          <w:rFonts w:ascii="Arial" w:hAnsi="Arial" w:cs="Arial"/>
        </w:rPr>
        <w:t>On the</w:t>
      </w:r>
      <w:r w:rsidRPr="00E170B9">
        <w:rPr>
          <w:rFonts w:ascii="Arial" w:hAnsi="Arial" w:cs="Arial"/>
          <w:i/>
          <w:iCs/>
        </w:rPr>
        <w:t xml:space="preserve"> </w:t>
      </w:r>
      <w:r w:rsidRPr="00EB2F36">
        <w:rPr>
          <w:rFonts w:ascii="Arial" w:hAnsi="Arial" w:cs="Arial"/>
          <w:b/>
          <w:iCs/>
        </w:rPr>
        <w:t>Installation Configuration Rules</w:t>
      </w:r>
      <w:r w:rsidRPr="00E170B9">
        <w:rPr>
          <w:rFonts w:ascii="Arial" w:hAnsi="Arial" w:cs="Arial"/>
        </w:rPr>
        <w:t xml:space="preserve"> page, click </w:t>
      </w:r>
      <w:proofErr w:type="gramStart"/>
      <w:r w:rsidRPr="00E170B9">
        <w:rPr>
          <w:rFonts w:ascii="Arial" w:hAnsi="Arial" w:cs="Arial"/>
          <w:b/>
          <w:bCs/>
        </w:rPr>
        <w:t>Next</w:t>
      </w:r>
      <w:proofErr w:type="gramEnd"/>
      <w:r w:rsidRPr="00E170B9">
        <w:rPr>
          <w:rFonts w:ascii="Arial" w:hAnsi="Arial" w:cs="Arial"/>
        </w:rPr>
        <w:t xml:space="preserve">. </w:t>
      </w:r>
    </w:p>
    <w:p w:rsidR="00935234" w:rsidRPr="00E170B9" w:rsidRDefault="00935234" w:rsidP="007F417C">
      <w:pPr>
        <w:pStyle w:val="ListParagraph"/>
        <w:numPr>
          <w:ilvl w:val="0"/>
          <w:numId w:val="13"/>
        </w:numPr>
        <w:spacing w:after="120" w:line="240" w:lineRule="auto"/>
        <w:contextualSpacing w:val="0"/>
        <w:textAlignment w:val="center"/>
        <w:rPr>
          <w:rFonts w:ascii="Arial" w:eastAsia="Times New Roman" w:hAnsi="Arial" w:cs="Arial"/>
          <w:sz w:val="24"/>
          <w:szCs w:val="24"/>
        </w:rPr>
      </w:pPr>
      <w:r w:rsidRPr="00E170B9">
        <w:rPr>
          <w:rFonts w:ascii="Arial" w:hAnsi="Arial" w:cs="Arial"/>
        </w:rPr>
        <w:t xml:space="preserve">On the </w:t>
      </w:r>
      <w:r w:rsidRPr="00EB2F36">
        <w:rPr>
          <w:rFonts w:ascii="Arial" w:hAnsi="Arial" w:cs="Arial"/>
          <w:b/>
          <w:iCs/>
        </w:rPr>
        <w:t xml:space="preserve">Ready to </w:t>
      </w:r>
      <w:proofErr w:type="gramStart"/>
      <w:r w:rsidRPr="00EB2F36">
        <w:rPr>
          <w:rFonts w:ascii="Arial" w:hAnsi="Arial" w:cs="Arial"/>
          <w:b/>
          <w:iCs/>
        </w:rPr>
        <w:t>Install</w:t>
      </w:r>
      <w:proofErr w:type="gramEnd"/>
      <w:r w:rsidRPr="00E170B9">
        <w:rPr>
          <w:rFonts w:ascii="Arial" w:hAnsi="Arial" w:cs="Arial"/>
        </w:rPr>
        <w:t xml:space="preserve"> page, click </w:t>
      </w:r>
      <w:r w:rsidRPr="00E170B9">
        <w:rPr>
          <w:rFonts w:ascii="Arial" w:hAnsi="Arial" w:cs="Arial"/>
          <w:b/>
          <w:bCs/>
        </w:rPr>
        <w:t>Install</w:t>
      </w:r>
      <w:r w:rsidRPr="00E170B9">
        <w:rPr>
          <w:rFonts w:ascii="Arial" w:hAnsi="Arial" w:cs="Arial"/>
        </w:rPr>
        <w:t xml:space="preserve">. </w:t>
      </w:r>
    </w:p>
    <w:p w:rsidR="00935234" w:rsidRPr="00E170B9" w:rsidRDefault="00935234" w:rsidP="007F417C">
      <w:pPr>
        <w:pStyle w:val="ListParagraph"/>
        <w:numPr>
          <w:ilvl w:val="0"/>
          <w:numId w:val="13"/>
        </w:numPr>
        <w:spacing w:after="120" w:line="240" w:lineRule="auto"/>
        <w:contextualSpacing w:val="0"/>
        <w:textAlignment w:val="center"/>
        <w:rPr>
          <w:rFonts w:ascii="Arial" w:hAnsi="Arial" w:cs="Arial"/>
        </w:rPr>
      </w:pPr>
      <w:r w:rsidRPr="00E170B9">
        <w:rPr>
          <w:rFonts w:ascii="Arial" w:hAnsi="Arial" w:cs="Arial"/>
        </w:rPr>
        <w:t xml:space="preserve">When setup completes, verify that each feature installed successfully and then click </w:t>
      </w:r>
      <w:r w:rsidRPr="00E170B9">
        <w:rPr>
          <w:rFonts w:ascii="Arial" w:hAnsi="Arial" w:cs="Arial"/>
          <w:b/>
          <w:bCs/>
        </w:rPr>
        <w:t>Close</w:t>
      </w:r>
      <w:r w:rsidRPr="00E170B9">
        <w:rPr>
          <w:rFonts w:ascii="Arial" w:hAnsi="Arial" w:cs="Arial"/>
        </w:rPr>
        <w:t>.</w:t>
      </w:r>
    </w:p>
    <w:p w:rsidR="00935234" w:rsidRPr="00E170B9" w:rsidRDefault="00935234" w:rsidP="007F417C">
      <w:pPr>
        <w:pStyle w:val="ListParagraph"/>
        <w:numPr>
          <w:ilvl w:val="0"/>
          <w:numId w:val="13"/>
        </w:numPr>
        <w:spacing w:after="120" w:line="240" w:lineRule="auto"/>
        <w:contextualSpacing w:val="0"/>
        <w:textAlignment w:val="center"/>
        <w:rPr>
          <w:rFonts w:ascii="Arial" w:eastAsia="Times New Roman" w:hAnsi="Arial" w:cs="Arial"/>
          <w:sz w:val="24"/>
          <w:szCs w:val="24"/>
        </w:rPr>
      </w:pPr>
      <w:r w:rsidRPr="00E170B9">
        <w:rPr>
          <w:rFonts w:ascii="Arial" w:hAnsi="Arial" w:cs="Arial"/>
        </w:rPr>
        <w:t xml:space="preserve">Close the </w:t>
      </w:r>
      <w:r w:rsidRPr="00EB2F36">
        <w:rPr>
          <w:rFonts w:ascii="Arial" w:hAnsi="Arial" w:cs="Arial"/>
          <w:b/>
          <w:iCs/>
        </w:rPr>
        <w:t>SQL Server Installation Center</w:t>
      </w:r>
      <w:r w:rsidRPr="00E170B9">
        <w:rPr>
          <w:rFonts w:ascii="Arial" w:hAnsi="Arial" w:cs="Arial"/>
        </w:rPr>
        <w:t xml:space="preserve">. </w:t>
      </w:r>
    </w:p>
    <w:p w:rsidR="00935234" w:rsidRPr="00E170B9" w:rsidRDefault="00935234" w:rsidP="004E25A4">
      <w:pPr>
        <w:spacing w:after="120" w:line="240" w:lineRule="auto"/>
        <w:ind w:left="360"/>
        <w:textAlignment w:val="center"/>
        <w:rPr>
          <w:rFonts w:ascii="Arial" w:hAnsi="Arial" w:cs="Arial"/>
        </w:rPr>
      </w:pPr>
      <w:r w:rsidRPr="00E170B9">
        <w:rPr>
          <w:rFonts w:ascii="Arial" w:hAnsi="Arial" w:cs="Arial"/>
          <w:b/>
        </w:rPr>
        <w:t>Note</w:t>
      </w:r>
      <w:r w:rsidRPr="00E170B9">
        <w:rPr>
          <w:rFonts w:ascii="Arial" w:hAnsi="Arial" w:cs="Arial"/>
        </w:rPr>
        <w:t xml:space="preserve">:  If you are prompted to restart your computer, do so. </w:t>
      </w:r>
    </w:p>
    <w:p w:rsidR="00CD0886" w:rsidRDefault="00CD0886" w:rsidP="002443A5">
      <w:pPr>
        <w:pStyle w:val="Heading3"/>
      </w:pPr>
      <w:bookmarkStart w:id="55" w:name="_Toc332020987"/>
      <w:r>
        <w:t>Add PWRPVT2 to the SharePoint Farm</w:t>
      </w:r>
      <w:bookmarkEnd w:id="55"/>
    </w:p>
    <w:p w:rsidR="00CD0886" w:rsidRPr="002443A5" w:rsidRDefault="00CD0886">
      <w:pPr>
        <w:rPr>
          <w:rFonts w:ascii="Arial" w:hAnsi="Arial" w:cs="Arial"/>
        </w:rPr>
      </w:pPr>
      <w:r w:rsidRPr="002443A5">
        <w:rPr>
          <w:rFonts w:ascii="Arial" w:hAnsi="Arial" w:cs="Arial"/>
        </w:rPr>
        <w:t xml:space="preserve">In this section, </w:t>
      </w:r>
      <w:r w:rsidR="002443A5">
        <w:rPr>
          <w:rFonts w:ascii="Arial" w:hAnsi="Arial" w:cs="Arial"/>
        </w:rPr>
        <w:t xml:space="preserve">you will use either scripts or the management interface of </w:t>
      </w:r>
      <w:proofErr w:type="spellStart"/>
      <w:r w:rsidR="002443A5">
        <w:rPr>
          <w:rFonts w:ascii="Arial" w:hAnsi="Arial" w:cs="Arial"/>
        </w:rPr>
        <w:t>SharePojnt</w:t>
      </w:r>
      <w:proofErr w:type="spellEnd"/>
      <w:r w:rsidR="002443A5">
        <w:rPr>
          <w:rFonts w:ascii="Arial" w:hAnsi="Arial" w:cs="Arial"/>
        </w:rPr>
        <w:t xml:space="preserve"> to </w:t>
      </w:r>
      <w:r w:rsidR="002443A5" w:rsidRPr="00D30E50">
        <w:rPr>
          <w:rFonts w:ascii="Arial" w:hAnsi="Arial" w:cs="Arial"/>
        </w:rPr>
        <w:t xml:space="preserve">add the </w:t>
      </w:r>
      <w:r w:rsidR="002443A5">
        <w:rPr>
          <w:rFonts w:ascii="Arial" w:hAnsi="Arial" w:cs="Arial"/>
        </w:rPr>
        <w:t xml:space="preserve">server </w:t>
      </w:r>
      <w:r w:rsidR="002443A5" w:rsidRPr="002443A5">
        <w:rPr>
          <w:rFonts w:ascii="Arial" w:hAnsi="Arial" w:cs="Arial"/>
          <w:b/>
          <w:i/>
        </w:rPr>
        <w:t>PWRPVT2</w:t>
      </w:r>
      <w:r w:rsidR="002443A5" w:rsidRPr="00D30E50">
        <w:rPr>
          <w:rFonts w:ascii="Arial" w:hAnsi="Arial" w:cs="Arial"/>
        </w:rPr>
        <w:t xml:space="preserve"> to the SharePoint farm as a new application server</w:t>
      </w:r>
      <w:r w:rsidRPr="002443A5">
        <w:rPr>
          <w:rFonts w:ascii="Arial" w:hAnsi="Arial" w:cs="Arial"/>
        </w:rPr>
        <w:t>.</w:t>
      </w:r>
    </w:p>
    <w:p w:rsidR="00CD0886" w:rsidRDefault="006D19B6" w:rsidP="00123EEA">
      <w:pPr>
        <w:pStyle w:val="Heading4"/>
      </w:pPr>
      <w:r>
        <w:t>Using scripts</w:t>
      </w:r>
    </w:p>
    <w:p w:rsidR="00CD0886" w:rsidRPr="00D30E50" w:rsidRDefault="00CD0886" w:rsidP="007F417C">
      <w:pPr>
        <w:pStyle w:val="ListParagraph"/>
        <w:numPr>
          <w:ilvl w:val="0"/>
          <w:numId w:val="75"/>
        </w:numPr>
        <w:spacing w:after="120"/>
        <w:ind w:left="714" w:hanging="357"/>
        <w:contextualSpacing w:val="0"/>
        <w:rPr>
          <w:rFonts w:ascii="Arial" w:hAnsi="Arial" w:cs="Arial"/>
        </w:rPr>
      </w:pPr>
      <w:r w:rsidRPr="00D30E50">
        <w:rPr>
          <w:rFonts w:ascii="Arial" w:hAnsi="Arial" w:cs="Arial"/>
        </w:rPr>
        <w:t>Open an administrative SharePoint 2010 Management Shell PowerShell command prompt.</w:t>
      </w:r>
    </w:p>
    <w:p w:rsidR="00CD0886" w:rsidRPr="00D30E50" w:rsidRDefault="00CD0886" w:rsidP="007F417C">
      <w:pPr>
        <w:pStyle w:val="ListParagraph"/>
        <w:numPr>
          <w:ilvl w:val="0"/>
          <w:numId w:val="75"/>
        </w:numPr>
        <w:spacing w:after="120"/>
        <w:ind w:left="714" w:hanging="357"/>
        <w:contextualSpacing w:val="0"/>
        <w:rPr>
          <w:rFonts w:ascii="Arial" w:hAnsi="Arial" w:cs="Arial"/>
        </w:rPr>
      </w:pPr>
      <w:r w:rsidRPr="00D30E50">
        <w:rPr>
          <w:rFonts w:ascii="Arial" w:hAnsi="Arial" w:cs="Arial"/>
        </w:rPr>
        <w:t xml:space="preserve">Execute the following commands </w:t>
      </w:r>
      <w:r w:rsidR="002443A5">
        <w:rPr>
          <w:rFonts w:ascii="Arial" w:hAnsi="Arial" w:cs="Arial"/>
        </w:rPr>
        <w:t>in order</w:t>
      </w:r>
      <w:r w:rsidR="00500867">
        <w:rPr>
          <w:rFonts w:ascii="Arial" w:hAnsi="Arial" w:cs="Arial"/>
        </w:rPr>
        <w:t xml:space="preserve">, </w:t>
      </w:r>
      <w:r>
        <w:rPr>
          <w:rFonts w:ascii="Arial" w:hAnsi="Arial" w:cs="Arial"/>
        </w:rPr>
        <w:t>changing the arguments in bold as appropriate for your environment:</w:t>
      </w:r>
    </w:p>
    <w:p w:rsidR="00CD0886" w:rsidRDefault="00CD0886" w:rsidP="004E25A4">
      <w:pPr>
        <w:pStyle w:val="MtpsCodeSnippet"/>
        <w:ind w:left="714"/>
      </w:pPr>
      <w:r>
        <w:t>Connect-</w:t>
      </w:r>
      <w:proofErr w:type="spellStart"/>
      <w:r>
        <w:t>SPConfigurationDatabase</w:t>
      </w:r>
      <w:proofErr w:type="spellEnd"/>
      <w:r>
        <w:t xml:space="preserve"> -</w:t>
      </w:r>
      <w:proofErr w:type="spellStart"/>
      <w:r>
        <w:t>DatabaseServer</w:t>
      </w:r>
      <w:proofErr w:type="spellEnd"/>
      <w:r>
        <w:t xml:space="preserve"> "</w:t>
      </w:r>
      <w:r w:rsidRPr="00D30E50">
        <w:rPr>
          <w:b/>
        </w:rPr>
        <w:t>SP2</w:t>
      </w:r>
      <w:r>
        <w:t>" -</w:t>
      </w:r>
      <w:proofErr w:type="spellStart"/>
      <w:r>
        <w:t>DatabaseName</w:t>
      </w:r>
      <w:proofErr w:type="spellEnd"/>
      <w:r>
        <w:t xml:space="preserve"> "</w:t>
      </w:r>
      <w:proofErr w:type="spellStart"/>
      <w:r>
        <w:t>SharePoint_Config</w:t>
      </w:r>
      <w:proofErr w:type="spellEnd"/>
      <w:r>
        <w:t>" -Passphrase (</w:t>
      </w:r>
      <w:proofErr w:type="spellStart"/>
      <w:r>
        <w:t>ConvertTo-SecureString</w:t>
      </w:r>
      <w:proofErr w:type="spellEnd"/>
      <w:r>
        <w:t xml:space="preserve"> "</w:t>
      </w:r>
      <w:r w:rsidRPr="00D30E50">
        <w:rPr>
          <w:b/>
        </w:rPr>
        <w:t>pass@word1</w:t>
      </w:r>
      <w:r>
        <w:t>" -</w:t>
      </w:r>
      <w:proofErr w:type="spellStart"/>
      <w:r>
        <w:t>AsPlainText</w:t>
      </w:r>
      <w:proofErr w:type="spellEnd"/>
      <w:r>
        <w:t xml:space="preserve"> </w:t>
      </w:r>
      <w:ins w:id="56" w:author="Carl" w:date="2012-08-06T12:27:00Z">
        <w:r w:rsidR="00970A80">
          <w:t>-</w:t>
        </w:r>
      </w:ins>
      <w:del w:id="57" w:author="Carl" w:date="2012-08-06T12:27:00Z">
        <w:r w:rsidDel="00970A80">
          <w:delText>–</w:delText>
        </w:r>
      </w:del>
      <w:r>
        <w:t>Force)</w:t>
      </w:r>
    </w:p>
    <w:p w:rsidR="00CD0886" w:rsidRDefault="00CD0886" w:rsidP="004E25A4">
      <w:pPr>
        <w:pStyle w:val="MtpsCodeSnippet"/>
        <w:ind w:left="714"/>
      </w:pPr>
    </w:p>
    <w:p w:rsidR="00CD0886" w:rsidRDefault="00CD0886" w:rsidP="004E25A4">
      <w:pPr>
        <w:pStyle w:val="MtpsCodeSnippet"/>
        <w:ind w:left="714"/>
      </w:pPr>
      <w:r>
        <w:t>Install-</w:t>
      </w:r>
      <w:proofErr w:type="spellStart"/>
      <w:r>
        <w:t>SPHelpCollection</w:t>
      </w:r>
      <w:proofErr w:type="spellEnd"/>
      <w:r>
        <w:t xml:space="preserve"> -All </w:t>
      </w:r>
    </w:p>
    <w:p w:rsidR="00CD0886" w:rsidRDefault="00CD0886" w:rsidP="004E25A4">
      <w:pPr>
        <w:pStyle w:val="MtpsCodeSnippet"/>
        <w:ind w:left="714"/>
      </w:pPr>
    </w:p>
    <w:p w:rsidR="00CD0886" w:rsidRDefault="00CD0886" w:rsidP="004E25A4">
      <w:pPr>
        <w:pStyle w:val="MtpsCodeSnippet"/>
        <w:ind w:left="714"/>
      </w:pPr>
      <w:r>
        <w:t>Initialize-</w:t>
      </w:r>
      <w:proofErr w:type="spellStart"/>
      <w:r>
        <w:t>SPResourceSecurity</w:t>
      </w:r>
      <w:proofErr w:type="spellEnd"/>
    </w:p>
    <w:p w:rsidR="00CD0886" w:rsidRDefault="00CD0886" w:rsidP="004E25A4">
      <w:pPr>
        <w:pStyle w:val="MtpsCodeSnippet"/>
        <w:ind w:left="714"/>
      </w:pPr>
    </w:p>
    <w:p w:rsidR="00CD0886" w:rsidRDefault="00CD0886" w:rsidP="004E25A4">
      <w:pPr>
        <w:pStyle w:val="MtpsCodeSnippet"/>
        <w:ind w:left="714"/>
      </w:pPr>
      <w:r>
        <w:t>Install-</w:t>
      </w:r>
      <w:proofErr w:type="spellStart"/>
      <w:r>
        <w:t>SPService</w:t>
      </w:r>
      <w:proofErr w:type="spellEnd"/>
      <w:r>
        <w:t xml:space="preserve"> </w:t>
      </w:r>
    </w:p>
    <w:p w:rsidR="00CD0886" w:rsidRDefault="00CD0886" w:rsidP="004E25A4">
      <w:pPr>
        <w:pStyle w:val="MtpsCodeSnippet"/>
        <w:ind w:left="714"/>
      </w:pPr>
    </w:p>
    <w:p w:rsidR="00CD0886" w:rsidRDefault="00CD0886" w:rsidP="004E25A4">
      <w:pPr>
        <w:pStyle w:val="MtpsCodeSnippet"/>
        <w:ind w:left="714"/>
      </w:pPr>
      <w:r>
        <w:t>Install-</w:t>
      </w:r>
      <w:proofErr w:type="spellStart"/>
      <w:r>
        <w:t>SPFeature</w:t>
      </w:r>
      <w:proofErr w:type="spellEnd"/>
      <w:r>
        <w:t xml:space="preserve"> -</w:t>
      </w:r>
      <w:proofErr w:type="spellStart"/>
      <w:r>
        <w:t>AllExistingFeatures</w:t>
      </w:r>
      <w:proofErr w:type="spellEnd"/>
      <w:r>
        <w:t xml:space="preserve"> </w:t>
      </w:r>
    </w:p>
    <w:p w:rsidR="00CD0886" w:rsidRDefault="00CD0886" w:rsidP="004E25A4">
      <w:pPr>
        <w:pStyle w:val="MtpsCodeSnippet"/>
        <w:ind w:left="714"/>
      </w:pPr>
    </w:p>
    <w:p w:rsidR="00CD0886" w:rsidRDefault="00CD0886" w:rsidP="004E25A4">
      <w:pPr>
        <w:pStyle w:val="MtpsCodeSnippet"/>
        <w:ind w:left="714"/>
      </w:pPr>
      <w:r>
        <w:t>Install-</w:t>
      </w:r>
      <w:proofErr w:type="spellStart"/>
      <w:r>
        <w:t>SPApplicationContent</w:t>
      </w:r>
      <w:proofErr w:type="spellEnd"/>
      <w:r>
        <w:t xml:space="preserve"> </w:t>
      </w:r>
    </w:p>
    <w:p w:rsidR="00CD0886" w:rsidRDefault="00CD0886" w:rsidP="004E25A4">
      <w:pPr>
        <w:pStyle w:val="MtpsCodeSnippet"/>
        <w:ind w:left="714"/>
      </w:pPr>
    </w:p>
    <w:p w:rsidR="00CD0886" w:rsidRDefault="00CD0886" w:rsidP="004E25A4">
      <w:pPr>
        <w:pStyle w:val="MtpsCodeSnippet"/>
        <w:ind w:left="714"/>
      </w:pPr>
      <w:r>
        <w:t>Get-</w:t>
      </w:r>
      <w:proofErr w:type="spellStart"/>
      <w:r>
        <w:t>SPFarm</w:t>
      </w:r>
      <w:proofErr w:type="spellEnd"/>
      <w:r>
        <w:t xml:space="preserve"> | select Servers</w:t>
      </w:r>
    </w:p>
    <w:p w:rsidR="00CD0886" w:rsidRDefault="00CD0886" w:rsidP="007F417C">
      <w:pPr>
        <w:pStyle w:val="ListParagraph"/>
        <w:numPr>
          <w:ilvl w:val="0"/>
          <w:numId w:val="75"/>
        </w:numPr>
        <w:rPr>
          <w:rFonts w:ascii="Arial" w:hAnsi="Arial" w:cs="Arial"/>
        </w:rPr>
      </w:pPr>
      <w:r w:rsidRPr="00D30E50">
        <w:rPr>
          <w:rFonts w:ascii="Arial" w:hAnsi="Arial" w:cs="Arial"/>
        </w:rPr>
        <w:t>Close and reopen the SharePoint 2010 Management Shell PowerShell command prompt to verify that you can now connect to the SharePoint farm.</w:t>
      </w:r>
    </w:p>
    <w:p w:rsidR="00CD0886" w:rsidRDefault="006D19B6" w:rsidP="00D30E50">
      <w:pPr>
        <w:pStyle w:val="Heading4"/>
      </w:pPr>
      <w:r>
        <w:t>Using the user interface</w:t>
      </w:r>
    </w:p>
    <w:p w:rsidR="00CD0886" w:rsidRPr="00D30E50" w:rsidRDefault="00CD0886" w:rsidP="007F417C">
      <w:pPr>
        <w:pStyle w:val="ListParagraph"/>
        <w:numPr>
          <w:ilvl w:val="0"/>
          <w:numId w:val="76"/>
        </w:numPr>
        <w:spacing w:after="120"/>
        <w:ind w:left="714" w:hanging="357"/>
        <w:contextualSpacing w:val="0"/>
        <w:rPr>
          <w:rFonts w:ascii="Arial" w:hAnsi="Arial" w:cs="Arial"/>
        </w:rPr>
      </w:pPr>
      <w:r w:rsidRPr="00D30E50">
        <w:rPr>
          <w:rFonts w:ascii="Arial" w:hAnsi="Arial" w:cs="Arial"/>
        </w:rPr>
        <w:t xml:space="preserve">Click </w:t>
      </w:r>
      <w:r w:rsidRPr="00121ECE">
        <w:rPr>
          <w:rFonts w:ascii="Arial" w:hAnsi="Arial" w:cs="Arial"/>
          <w:b/>
        </w:rPr>
        <w:t>Start</w:t>
      </w:r>
      <w:r w:rsidRPr="00D30E50">
        <w:rPr>
          <w:rFonts w:ascii="Arial" w:hAnsi="Arial" w:cs="Arial"/>
        </w:rPr>
        <w:t xml:space="preserve"> and then, from the </w:t>
      </w:r>
      <w:r w:rsidRPr="00121ECE">
        <w:rPr>
          <w:rFonts w:ascii="Arial" w:hAnsi="Arial" w:cs="Arial"/>
          <w:b/>
        </w:rPr>
        <w:t>Microsoft SharePoint 2010 Products</w:t>
      </w:r>
      <w:r w:rsidRPr="00D30E50">
        <w:rPr>
          <w:rFonts w:ascii="Arial" w:hAnsi="Arial" w:cs="Arial"/>
        </w:rPr>
        <w:t xml:space="preserve"> group, click </w:t>
      </w:r>
      <w:r w:rsidRPr="00121ECE">
        <w:rPr>
          <w:rFonts w:ascii="Arial" w:hAnsi="Arial" w:cs="Arial"/>
          <w:b/>
        </w:rPr>
        <w:t>SharePoint 2010 Products Configuration Wizard</w:t>
      </w:r>
      <w:r w:rsidRPr="00D30E50">
        <w:rPr>
          <w:rFonts w:ascii="Arial" w:hAnsi="Arial" w:cs="Arial"/>
        </w:rPr>
        <w:t xml:space="preserve">. </w:t>
      </w:r>
    </w:p>
    <w:p w:rsidR="00CD0886" w:rsidRPr="00D30E50" w:rsidRDefault="00CD0886" w:rsidP="007F417C">
      <w:pPr>
        <w:pStyle w:val="ListParagraph"/>
        <w:numPr>
          <w:ilvl w:val="0"/>
          <w:numId w:val="76"/>
        </w:numPr>
        <w:spacing w:after="120"/>
        <w:ind w:left="714" w:hanging="357"/>
        <w:contextualSpacing w:val="0"/>
        <w:rPr>
          <w:rFonts w:ascii="Arial" w:hAnsi="Arial" w:cs="Arial"/>
        </w:rPr>
      </w:pPr>
      <w:r w:rsidRPr="00D30E50">
        <w:rPr>
          <w:rFonts w:ascii="Arial" w:hAnsi="Arial" w:cs="Arial"/>
        </w:rPr>
        <w:t xml:space="preserve">On the </w:t>
      </w:r>
      <w:r w:rsidRPr="00121ECE">
        <w:rPr>
          <w:rFonts w:ascii="Arial" w:hAnsi="Arial" w:cs="Arial"/>
          <w:b/>
        </w:rPr>
        <w:t>Welcome the SharePoint Products</w:t>
      </w:r>
      <w:r w:rsidRPr="00D30E50">
        <w:rPr>
          <w:rFonts w:ascii="Arial" w:hAnsi="Arial" w:cs="Arial"/>
        </w:rPr>
        <w:t xml:space="preserve"> page, click </w:t>
      </w:r>
      <w:proofErr w:type="gramStart"/>
      <w:r w:rsidRPr="00121ECE">
        <w:rPr>
          <w:rFonts w:ascii="Arial" w:hAnsi="Arial" w:cs="Arial"/>
          <w:b/>
        </w:rPr>
        <w:t>Next</w:t>
      </w:r>
      <w:proofErr w:type="gramEnd"/>
      <w:r w:rsidRPr="00D30E50">
        <w:rPr>
          <w:rFonts w:ascii="Arial" w:hAnsi="Arial" w:cs="Arial"/>
        </w:rPr>
        <w:t xml:space="preserve">. </w:t>
      </w:r>
    </w:p>
    <w:p w:rsidR="00CD0886" w:rsidRPr="00D30E50" w:rsidRDefault="00CD0886" w:rsidP="007F417C">
      <w:pPr>
        <w:pStyle w:val="ListParagraph"/>
        <w:numPr>
          <w:ilvl w:val="0"/>
          <w:numId w:val="76"/>
        </w:numPr>
        <w:spacing w:after="120"/>
        <w:ind w:left="714" w:hanging="357"/>
        <w:contextualSpacing w:val="0"/>
        <w:rPr>
          <w:rFonts w:ascii="Arial" w:hAnsi="Arial" w:cs="Arial"/>
        </w:rPr>
      </w:pPr>
      <w:r w:rsidRPr="00D30E50">
        <w:rPr>
          <w:rFonts w:ascii="Arial" w:hAnsi="Arial" w:cs="Arial"/>
        </w:rPr>
        <w:t xml:space="preserve">Click </w:t>
      </w:r>
      <w:proofErr w:type="gramStart"/>
      <w:r w:rsidRPr="00121ECE">
        <w:rPr>
          <w:rFonts w:ascii="Arial" w:hAnsi="Arial" w:cs="Arial"/>
          <w:b/>
        </w:rPr>
        <w:t>Yes</w:t>
      </w:r>
      <w:proofErr w:type="gramEnd"/>
      <w:r w:rsidRPr="00D30E50">
        <w:rPr>
          <w:rFonts w:ascii="Arial" w:hAnsi="Arial" w:cs="Arial"/>
        </w:rPr>
        <w:t xml:space="preserve"> when notified that certain services may have to be restarted. </w:t>
      </w:r>
    </w:p>
    <w:p w:rsidR="00CD0886" w:rsidRPr="00D30E50" w:rsidRDefault="00CD0886" w:rsidP="007F417C">
      <w:pPr>
        <w:pStyle w:val="ListParagraph"/>
        <w:numPr>
          <w:ilvl w:val="0"/>
          <w:numId w:val="76"/>
        </w:numPr>
        <w:spacing w:after="120"/>
        <w:ind w:left="714" w:hanging="357"/>
        <w:contextualSpacing w:val="0"/>
        <w:rPr>
          <w:rFonts w:ascii="Arial" w:hAnsi="Arial" w:cs="Arial"/>
        </w:rPr>
      </w:pPr>
      <w:r w:rsidRPr="00D30E50">
        <w:rPr>
          <w:rFonts w:ascii="Arial" w:hAnsi="Arial" w:cs="Arial"/>
        </w:rPr>
        <w:t xml:space="preserve">On the </w:t>
      </w:r>
      <w:r w:rsidRPr="00121ECE">
        <w:rPr>
          <w:rFonts w:ascii="Arial" w:hAnsi="Arial" w:cs="Arial"/>
          <w:b/>
        </w:rPr>
        <w:t>Connect to a server farm</w:t>
      </w:r>
      <w:r w:rsidRPr="00D30E50">
        <w:rPr>
          <w:rFonts w:ascii="Arial" w:hAnsi="Arial" w:cs="Arial"/>
        </w:rPr>
        <w:t xml:space="preserve"> page, verify that </w:t>
      </w:r>
      <w:r w:rsidRPr="00121ECE">
        <w:rPr>
          <w:rFonts w:ascii="Arial" w:hAnsi="Arial" w:cs="Arial"/>
          <w:b/>
        </w:rPr>
        <w:t>Connect to an existing server farm</w:t>
      </w:r>
      <w:r w:rsidRPr="00D30E50">
        <w:rPr>
          <w:rFonts w:ascii="Arial" w:hAnsi="Arial" w:cs="Arial"/>
        </w:rPr>
        <w:t xml:space="preserve"> is selected and then click </w:t>
      </w:r>
      <w:proofErr w:type="gramStart"/>
      <w:r w:rsidRPr="00121ECE">
        <w:rPr>
          <w:rFonts w:ascii="Arial" w:hAnsi="Arial" w:cs="Arial"/>
          <w:b/>
        </w:rPr>
        <w:t>Next</w:t>
      </w:r>
      <w:proofErr w:type="gramEnd"/>
      <w:r w:rsidRPr="00D30E50">
        <w:rPr>
          <w:rFonts w:ascii="Arial" w:hAnsi="Arial" w:cs="Arial"/>
        </w:rPr>
        <w:t xml:space="preserve">. </w:t>
      </w:r>
    </w:p>
    <w:p w:rsidR="00CD0886" w:rsidRPr="00D30E50" w:rsidRDefault="00CD0886" w:rsidP="007F417C">
      <w:pPr>
        <w:pStyle w:val="ListParagraph"/>
        <w:numPr>
          <w:ilvl w:val="0"/>
          <w:numId w:val="76"/>
        </w:numPr>
        <w:spacing w:after="120"/>
        <w:ind w:left="714" w:hanging="357"/>
        <w:contextualSpacing w:val="0"/>
        <w:rPr>
          <w:rFonts w:ascii="Arial" w:hAnsi="Arial" w:cs="Arial"/>
        </w:rPr>
      </w:pPr>
      <w:r w:rsidRPr="00D30E50">
        <w:rPr>
          <w:rFonts w:ascii="Arial" w:hAnsi="Arial" w:cs="Arial"/>
        </w:rPr>
        <w:t xml:space="preserve">On the </w:t>
      </w:r>
      <w:r w:rsidRPr="00121ECE">
        <w:rPr>
          <w:rFonts w:ascii="Arial" w:hAnsi="Arial" w:cs="Arial"/>
          <w:b/>
        </w:rPr>
        <w:t>Specify Configuration Database Settings</w:t>
      </w:r>
      <w:r w:rsidRPr="00D30E50">
        <w:rPr>
          <w:rFonts w:ascii="Arial" w:hAnsi="Arial" w:cs="Arial"/>
        </w:rPr>
        <w:t xml:space="preserve"> page, enter the Database server name (</w:t>
      </w:r>
      <w:r w:rsidR="00121ECE">
        <w:rPr>
          <w:rFonts w:ascii="Arial" w:hAnsi="Arial" w:cs="Arial"/>
        </w:rPr>
        <w:t>in this scenario, it would be</w:t>
      </w:r>
      <w:r w:rsidRPr="00D30E50">
        <w:rPr>
          <w:rFonts w:ascii="Arial" w:hAnsi="Arial" w:cs="Arial"/>
        </w:rPr>
        <w:t xml:space="preserve"> </w:t>
      </w:r>
      <w:r w:rsidRPr="00121ECE">
        <w:rPr>
          <w:rFonts w:ascii="Arial" w:hAnsi="Arial" w:cs="Arial"/>
          <w:b/>
          <w:i/>
        </w:rPr>
        <w:t>SP</w:t>
      </w:r>
      <w:r w:rsidR="00121ECE" w:rsidRPr="00121ECE">
        <w:rPr>
          <w:rFonts w:ascii="Arial" w:hAnsi="Arial" w:cs="Arial"/>
          <w:b/>
          <w:i/>
        </w:rPr>
        <w:t>2</w:t>
      </w:r>
      <w:r w:rsidRPr="00D30E50">
        <w:rPr>
          <w:rFonts w:ascii="Arial" w:hAnsi="Arial" w:cs="Arial"/>
        </w:rPr>
        <w:t xml:space="preserve">) in the Database server text box and click </w:t>
      </w:r>
      <w:r w:rsidRPr="00121ECE">
        <w:rPr>
          <w:rFonts w:ascii="Arial" w:hAnsi="Arial" w:cs="Arial"/>
          <w:b/>
        </w:rPr>
        <w:t>Retrieve Database Names</w:t>
      </w:r>
      <w:r w:rsidRPr="00D30E50">
        <w:rPr>
          <w:rFonts w:ascii="Arial" w:hAnsi="Arial" w:cs="Arial"/>
        </w:rPr>
        <w:t xml:space="preserve">. </w:t>
      </w:r>
    </w:p>
    <w:p w:rsidR="00CD0886" w:rsidRPr="00D30E50" w:rsidRDefault="00CD0886" w:rsidP="007F417C">
      <w:pPr>
        <w:pStyle w:val="ListParagraph"/>
        <w:numPr>
          <w:ilvl w:val="0"/>
          <w:numId w:val="76"/>
        </w:numPr>
        <w:spacing w:after="120"/>
        <w:ind w:left="714" w:hanging="357"/>
        <w:contextualSpacing w:val="0"/>
        <w:rPr>
          <w:rFonts w:ascii="Arial" w:hAnsi="Arial" w:cs="Arial"/>
        </w:rPr>
      </w:pPr>
      <w:r w:rsidRPr="00D30E50">
        <w:rPr>
          <w:rFonts w:ascii="Arial" w:hAnsi="Arial" w:cs="Arial"/>
        </w:rPr>
        <w:t xml:space="preserve">After the Database name for the </w:t>
      </w:r>
      <w:proofErr w:type="spellStart"/>
      <w:r w:rsidRPr="00D30E50">
        <w:rPr>
          <w:rFonts w:ascii="Arial" w:hAnsi="Arial" w:cs="Arial"/>
        </w:rPr>
        <w:t>SharePoint_config</w:t>
      </w:r>
      <w:proofErr w:type="spellEnd"/>
      <w:r w:rsidRPr="00D30E50">
        <w:rPr>
          <w:rFonts w:ascii="Arial" w:hAnsi="Arial" w:cs="Arial"/>
        </w:rPr>
        <w:t xml:space="preserve"> database is retrieved successfully, click </w:t>
      </w:r>
      <w:proofErr w:type="gramStart"/>
      <w:r w:rsidRPr="00121ECE">
        <w:rPr>
          <w:rFonts w:ascii="Arial" w:hAnsi="Arial" w:cs="Arial"/>
          <w:b/>
        </w:rPr>
        <w:t>Next</w:t>
      </w:r>
      <w:proofErr w:type="gramEnd"/>
      <w:r w:rsidRPr="00D30E50">
        <w:rPr>
          <w:rFonts w:ascii="Arial" w:hAnsi="Arial" w:cs="Arial"/>
        </w:rPr>
        <w:t xml:space="preserve">. </w:t>
      </w:r>
    </w:p>
    <w:p w:rsidR="00CD0886" w:rsidRPr="00D30E50" w:rsidRDefault="00CD0886" w:rsidP="007F417C">
      <w:pPr>
        <w:pStyle w:val="ListParagraph"/>
        <w:numPr>
          <w:ilvl w:val="0"/>
          <w:numId w:val="76"/>
        </w:numPr>
        <w:spacing w:after="120"/>
        <w:ind w:left="714" w:hanging="357"/>
        <w:contextualSpacing w:val="0"/>
        <w:rPr>
          <w:rFonts w:ascii="Arial" w:hAnsi="Arial" w:cs="Arial"/>
        </w:rPr>
      </w:pPr>
      <w:r w:rsidRPr="00D30E50">
        <w:rPr>
          <w:rFonts w:ascii="Arial" w:hAnsi="Arial" w:cs="Arial"/>
        </w:rPr>
        <w:t xml:space="preserve">On the </w:t>
      </w:r>
      <w:r w:rsidRPr="00121ECE">
        <w:rPr>
          <w:rFonts w:ascii="Arial" w:hAnsi="Arial" w:cs="Arial"/>
          <w:b/>
        </w:rPr>
        <w:t>Specify Farm Security Settings</w:t>
      </w:r>
      <w:r w:rsidRPr="00D30E50">
        <w:rPr>
          <w:rFonts w:ascii="Arial" w:hAnsi="Arial" w:cs="Arial"/>
        </w:rPr>
        <w:t xml:space="preserve"> page, enter the passphrase for the SharePoint farm in the passphrase text box, and then click </w:t>
      </w:r>
      <w:proofErr w:type="gramStart"/>
      <w:r w:rsidRPr="00121ECE">
        <w:rPr>
          <w:rFonts w:ascii="Arial" w:hAnsi="Arial" w:cs="Arial"/>
          <w:b/>
        </w:rPr>
        <w:t>Next</w:t>
      </w:r>
      <w:proofErr w:type="gramEnd"/>
      <w:r w:rsidRPr="00D30E50">
        <w:rPr>
          <w:rFonts w:ascii="Arial" w:hAnsi="Arial" w:cs="Arial"/>
        </w:rPr>
        <w:t xml:space="preserve">. </w:t>
      </w:r>
    </w:p>
    <w:p w:rsidR="00CD0886" w:rsidRPr="00D30E50" w:rsidRDefault="00CD0886" w:rsidP="007F417C">
      <w:pPr>
        <w:pStyle w:val="ListParagraph"/>
        <w:numPr>
          <w:ilvl w:val="0"/>
          <w:numId w:val="76"/>
        </w:numPr>
        <w:spacing w:after="120"/>
        <w:ind w:left="714" w:hanging="357"/>
        <w:contextualSpacing w:val="0"/>
        <w:rPr>
          <w:rFonts w:ascii="Arial" w:hAnsi="Arial" w:cs="Arial"/>
        </w:rPr>
      </w:pPr>
      <w:r w:rsidRPr="00D30E50">
        <w:rPr>
          <w:rFonts w:ascii="Arial" w:hAnsi="Arial" w:cs="Arial"/>
        </w:rPr>
        <w:t xml:space="preserve">On the </w:t>
      </w:r>
      <w:r w:rsidRPr="00121ECE">
        <w:rPr>
          <w:rFonts w:ascii="Arial" w:hAnsi="Arial" w:cs="Arial"/>
          <w:b/>
        </w:rPr>
        <w:t>Completing the SharePoint Products Configuration Wizard</w:t>
      </w:r>
      <w:r w:rsidRPr="00D30E50">
        <w:rPr>
          <w:rFonts w:ascii="Arial" w:hAnsi="Arial" w:cs="Arial"/>
        </w:rPr>
        <w:t xml:space="preserve"> page, review the configuration settings and then click </w:t>
      </w:r>
      <w:r w:rsidRPr="00121ECE">
        <w:rPr>
          <w:rFonts w:ascii="Arial" w:hAnsi="Arial" w:cs="Arial"/>
          <w:b/>
        </w:rPr>
        <w:t>Advanced Settings</w:t>
      </w:r>
      <w:r w:rsidRPr="00D30E50">
        <w:rPr>
          <w:rFonts w:ascii="Arial" w:hAnsi="Arial" w:cs="Arial"/>
        </w:rPr>
        <w:t xml:space="preserve">. </w:t>
      </w:r>
    </w:p>
    <w:p w:rsidR="00CD0886" w:rsidRPr="00D30E50" w:rsidRDefault="00CD0886" w:rsidP="007F417C">
      <w:pPr>
        <w:pStyle w:val="ListParagraph"/>
        <w:numPr>
          <w:ilvl w:val="0"/>
          <w:numId w:val="76"/>
        </w:numPr>
        <w:spacing w:after="120"/>
        <w:ind w:left="714" w:hanging="357"/>
        <w:contextualSpacing w:val="0"/>
        <w:rPr>
          <w:rFonts w:ascii="Arial" w:hAnsi="Arial" w:cs="Arial"/>
        </w:rPr>
      </w:pPr>
      <w:r w:rsidRPr="00D30E50">
        <w:rPr>
          <w:rFonts w:ascii="Arial" w:hAnsi="Arial" w:cs="Arial"/>
        </w:rPr>
        <w:t xml:space="preserve">On the </w:t>
      </w:r>
      <w:r w:rsidRPr="00121ECE">
        <w:rPr>
          <w:rFonts w:ascii="Arial" w:hAnsi="Arial" w:cs="Arial"/>
          <w:b/>
        </w:rPr>
        <w:t>Advanced Settings</w:t>
      </w:r>
      <w:r w:rsidRPr="00D30E50">
        <w:rPr>
          <w:rFonts w:ascii="Arial" w:hAnsi="Arial" w:cs="Arial"/>
        </w:rPr>
        <w:t xml:space="preserve"> page, verify that this new SharePoint farm application server will not host the web site and then click </w:t>
      </w:r>
      <w:r w:rsidRPr="00121ECE">
        <w:rPr>
          <w:rFonts w:ascii="Arial" w:hAnsi="Arial" w:cs="Arial"/>
          <w:b/>
        </w:rPr>
        <w:t>OK</w:t>
      </w:r>
      <w:r w:rsidRPr="00D30E50">
        <w:rPr>
          <w:rFonts w:ascii="Arial" w:hAnsi="Arial" w:cs="Arial"/>
        </w:rPr>
        <w:t xml:space="preserve">. </w:t>
      </w:r>
    </w:p>
    <w:p w:rsidR="00CD0886" w:rsidRPr="00D30E50" w:rsidRDefault="00CD0886" w:rsidP="007F417C">
      <w:pPr>
        <w:pStyle w:val="ListParagraph"/>
        <w:numPr>
          <w:ilvl w:val="0"/>
          <w:numId w:val="76"/>
        </w:numPr>
        <w:spacing w:after="120"/>
        <w:ind w:left="714" w:hanging="357"/>
        <w:contextualSpacing w:val="0"/>
        <w:rPr>
          <w:rFonts w:ascii="Arial" w:hAnsi="Arial" w:cs="Arial"/>
        </w:rPr>
      </w:pPr>
      <w:r w:rsidRPr="00D30E50">
        <w:rPr>
          <w:rFonts w:ascii="Arial" w:hAnsi="Arial" w:cs="Arial"/>
        </w:rPr>
        <w:t xml:space="preserve">On the </w:t>
      </w:r>
      <w:r w:rsidRPr="00121ECE">
        <w:rPr>
          <w:rFonts w:ascii="Arial" w:hAnsi="Arial" w:cs="Arial"/>
          <w:b/>
        </w:rPr>
        <w:t>Completing the SharePoint Products Configuration Wizard</w:t>
      </w:r>
      <w:r w:rsidRPr="00D30E50">
        <w:rPr>
          <w:rFonts w:ascii="Arial" w:hAnsi="Arial" w:cs="Arial"/>
        </w:rPr>
        <w:t xml:space="preserve"> page, click </w:t>
      </w:r>
      <w:r w:rsidRPr="00121ECE">
        <w:rPr>
          <w:rFonts w:ascii="Arial" w:hAnsi="Arial" w:cs="Arial"/>
          <w:b/>
        </w:rPr>
        <w:t>Next</w:t>
      </w:r>
      <w:r w:rsidRPr="00D30E50">
        <w:rPr>
          <w:rFonts w:ascii="Arial" w:hAnsi="Arial" w:cs="Arial"/>
        </w:rPr>
        <w:t xml:space="preserve">. </w:t>
      </w:r>
    </w:p>
    <w:p w:rsidR="00CD0886" w:rsidRPr="00D30E50" w:rsidRDefault="00CD0886" w:rsidP="007F417C">
      <w:pPr>
        <w:pStyle w:val="ListParagraph"/>
        <w:numPr>
          <w:ilvl w:val="0"/>
          <w:numId w:val="76"/>
        </w:numPr>
        <w:spacing w:after="120"/>
        <w:ind w:left="714" w:hanging="357"/>
        <w:contextualSpacing w:val="0"/>
        <w:rPr>
          <w:rFonts w:ascii="Arial" w:hAnsi="Arial" w:cs="Arial"/>
        </w:rPr>
      </w:pPr>
      <w:r w:rsidRPr="00D30E50">
        <w:rPr>
          <w:rFonts w:ascii="Arial" w:hAnsi="Arial" w:cs="Arial"/>
        </w:rPr>
        <w:t xml:space="preserve">On the </w:t>
      </w:r>
      <w:r w:rsidRPr="00121ECE">
        <w:rPr>
          <w:rFonts w:ascii="Arial" w:hAnsi="Arial" w:cs="Arial"/>
          <w:b/>
        </w:rPr>
        <w:t>Configuration Successful</w:t>
      </w:r>
      <w:r w:rsidRPr="00D30E50">
        <w:rPr>
          <w:rFonts w:ascii="Arial" w:hAnsi="Arial" w:cs="Arial"/>
        </w:rPr>
        <w:t xml:space="preserve"> page, after the SharePoint products are configured, click </w:t>
      </w:r>
      <w:r w:rsidRPr="00121ECE">
        <w:rPr>
          <w:rFonts w:ascii="Arial" w:hAnsi="Arial" w:cs="Arial"/>
          <w:b/>
        </w:rPr>
        <w:t>Finish</w:t>
      </w:r>
      <w:r w:rsidRPr="00D30E50">
        <w:rPr>
          <w:rFonts w:ascii="Arial" w:hAnsi="Arial" w:cs="Arial"/>
        </w:rPr>
        <w:t xml:space="preserve">. </w:t>
      </w:r>
    </w:p>
    <w:p w:rsidR="00CD0886" w:rsidRPr="00D30E50" w:rsidRDefault="00CD0886" w:rsidP="007F417C">
      <w:pPr>
        <w:pStyle w:val="ListParagraph"/>
        <w:numPr>
          <w:ilvl w:val="0"/>
          <w:numId w:val="76"/>
        </w:numPr>
        <w:spacing w:after="120"/>
        <w:ind w:left="714" w:hanging="357"/>
        <w:contextualSpacing w:val="0"/>
        <w:rPr>
          <w:rFonts w:ascii="Arial" w:hAnsi="Arial" w:cs="Arial"/>
        </w:rPr>
      </w:pPr>
      <w:r w:rsidRPr="00D30E50">
        <w:rPr>
          <w:rFonts w:ascii="Arial" w:hAnsi="Arial" w:cs="Arial"/>
        </w:rPr>
        <w:t xml:space="preserve">On the </w:t>
      </w:r>
      <w:r w:rsidR="00121ECE">
        <w:rPr>
          <w:rFonts w:ascii="Arial" w:hAnsi="Arial" w:cs="Arial"/>
        </w:rPr>
        <w:t xml:space="preserve">page, </w:t>
      </w:r>
      <w:r w:rsidRPr="00121ECE">
        <w:rPr>
          <w:rFonts w:ascii="Arial" w:hAnsi="Arial" w:cs="Arial"/>
          <w:b/>
        </w:rPr>
        <w:t>How do you want to configure this SharePoint server</w:t>
      </w:r>
      <w:proofErr w:type="gramStart"/>
      <w:r w:rsidRPr="00121ECE">
        <w:rPr>
          <w:rFonts w:ascii="Arial" w:hAnsi="Arial" w:cs="Arial"/>
          <w:b/>
        </w:rPr>
        <w:t>?</w:t>
      </w:r>
      <w:r w:rsidRPr="00D30E50">
        <w:rPr>
          <w:rFonts w:ascii="Arial" w:hAnsi="Arial" w:cs="Arial"/>
        </w:rPr>
        <w:t>,</w:t>
      </w:r>
      <w:proofErr w:type="gramEnd"/>
      <w:r w:rsidRPr="00D30E50">
        <w:rPr>
          <w:rFonts w:ascii="Arial" w:hAnsi="Arial" w:cs="Arial"/>
        </w:rPr>
        <w:t xml:space="preserve"> click </w:t>
      </w:r>
      <w:r w:rsidRPr="00121ECE">
        <w:rPr>
          <w:rFonts w:ascii="Arial" w:hAnsi="Arial" w:cs="Arial"/>
          <w:b/>
        </w:rPr>
        <w:t>Cancel</w:t>
      </w:r>
      <w:r w:rsidRPr="00D30E50">
        <w:rPr>
          <w:rFonts w:ascii="Arial" w:hAnsi="Arial" w:cs="Arial"/>
        </w:rPr>
        <w:t xml:space="preserve">. We will use the </w:t>
      </w:r>
      <w:proofErr w:type="spellStart"/>
      <w:r w:rsidRPr="00D30E50">
        <w:rPr>
          <w:rFonts w:ascii="Arial" w:hAnsi="Arial" w:cs="Arial"/>
        </w:rPr>
        <w:t>PowerPivot</w:t>
      </w:r>
      <w:proofErr w:type="spellEnd"/>
      <w:r w:rsidRPr="00D30E50">
        <w:rPr>
          <w:rFonts w:ascii="Arial" w:hAnsi="Arial" w:cs="Arial"/>
        </w:rPr>
        <w:t xml:space="preserve"> Configuration Tool to configure this application server.</w:t>
      </w:r>
    </w:p>
    <w:p w:rsidR="00935234" w:rsidRDefault="00894D64" w:rsidP="00935234">
      <w:pPr>
        <w:pStyle w:val="Heading3"/>
      </w:pPr>
      <w:bookmarkStart w:id="58" w:name="_Toc332020988"/>
      <w:r w:rsidRPr="00894D64">
        <w:t xml:space="preserve">Configure SharePoint and </w:t>
      </w:r>
      <w:proofErr w:type="spellStart"/>
      <w:r w:rsidRPr="00894D64">
        <w:t>PowerPivot</w:t>
      </w:r>
      <w:bookmarkEnd w:id="58"/>
      <w:proofErr w:type="spellEnd"/>
    </w:p>
    <w:p w:rsidR="00894D64" w:rsidRPr="007F2FA7" w:rsidRDefault="007F2FA7" w:rsidP="00894D64">
      <w:pPr>
        <w:rPr>
          <w:rFonts w:ascii="Arial" w:hAnsi="Arial" w:cs="Arial"/>
        </w:rPr>
      </w:pPr>
      <w:r w:rsidRPr="007F2FA7">
        <w:rPr>
          <w:rFonts w:ascii="Arial" w:hAnsi="Arial" w:cs="Arial"/>
        </w:rPr>
        <w:t xml:space="preserve">In this section, you will use scripts or the SharePoint management interface to add </w:t>
      </w:r>
      <w:proofErr w:type="spellStart"/>
      <w:r w:rsidRPr="007F2FA7">
        <w:rPr>
          <w:rFonts w:ascii="Arial" w:hAnsi="Arial" w:cs="Arial"/>
        </w:rPr>
        <w:t>PowerPivot</w:t>
      </w:r>
      <w:proofErr w:type="spellEnd"/>
      <w:r w:rsidRPr="007F2FA7">
        <w:rPr>
          <w:rFonts w:ascii="Arial" w:hAnsi="Arial" w:cs="Arial"/>
        </w:rPr>
        <w:t xml:space="preserve"> solution packages to </w:t>
      </w:r>
      <w:proofErr w:type="gramStart"/>
      <w:r w:rsidRPr="007F2FA7">
        <w:rPr>
          <w:rFonts w:ascii="Arial" w:hAnsi="Arial" w:cs="Arial"/>
        </w:rPr>
        <w:t>SharePoint,</w:t>
      </w:r>
      <w:proofErr w:type="gramEnd"/>
      <w:r w:rsidRPr="007F2FA7">
        <w:rPr>
          <w:rFonts w:ascii="Arial" w:hAnsi="Arial" w:cs="Arial"/>
        </w:rPr>
        <w:t xml:space="preserve"> import the </w:t>
      </w:r>
      <w:proofErr w:type="spellStart"/>
      <w:r w:rsidRPr="007F2FA7">
        <w:rPr>
          <w:rFonts w:ascii="Arial" w:hAnsi="Arial" w:cs="Arial"/>
        </w:rPr>
        <w:t>PowerPivot</w:t>
      </w:r>
      <w:proofErr w:type="spellEnd"/>
      <w:r w:rsidRPr="007F2FA7">
        <w:rPr>
          <w:rFonts w:ascii="Arial" w:hAnsi="Arial" w:cs="Arial"/>
        </w:rPr>
        <w:t xml:space="preserve"> for SharePoint </w:t>
      </w:r>
      <w:proofErr w:type="spellStart"/>
      <w:r w:rsidRPr="007F2FA7">
        <w:rPr>
          <w:rFonts w:ascii="Arial" w:hAnsi="Arial" w:cs="Arial"/>
        </w:rPr>
        <w:t>cmdlets</w:t>
      </w:r>
      <w:proofErr w:type="spellEnd"/>
      <w:r w:rsidRPr="007F2FA7">
        <w:rPr>
          <w:rFonts w:ascii="Arial" w:hAnsi="Arial" w:cs="Arial"/>
        </w:rPr>
        <w:t xml:space="preserve"> and then deploy the </w:t>
      </w:r>
      <w:proofErr w:type="spellStart"/>
      <w:r w:rsidRPr="007F2FA7">
        <w:rPr>
          <w:rFonts w:ascii="Arial" w:hAnsi="Arial" w:cs="Arial"/>
        </w:rPr>
        <w:t>PowerPivot</w:t>
      </w:r>
      <w:proofErr w:type="spellEnd"/>
      <w:r w:rsidRPr="007F2FA7">
        <w:rPr>
          <w:rFonts w:ascii="Arial" w:hAnsi="Arial" w:cs="Arial"/>
        </w:rPr>
        <w:t xml:space="preserve"> solution to the SharePoint farm for </w:t>
      </w:r>
      <w:proofErr w:type="spellStart"/>
      <w:r w:rsidRPr="007F2FA7">
        <w:rPr>
          <w:rFonts w:ascii="Arial" w:hAnsi="Arial" w:cs="Arial"/>
        </w:rPr>
        <w:t>PowerPivot</w:t>
      </w:r>
      <w:proofErr w:type="spellEnd"/>
      <w:r w:rsidRPr="007F2FA7">
        <w:rPr>
          <w:rFonts w:ascii="Arial" w:hAnsi="Arial" w:cs="Arial"/>
        </w:rPr>
        <w:t>.</w:t>
      </w:r>
    </w:p>
    <w:p w:rsidR="00935234" w:rsidRDefault="006D19B6" w:rsidP="00935234">
      <w:pPr>
        <w:pStyle w:val="Heading4"/>
      </w:pPr>
      <w:r>
        <w:t>Using scripts</w:t>
      </w:r>
    </w:p>
    <w:p w:rsidR="001E40C9" w:rsidRPr="00EC4F25" w:rsidRDefault="007F2FA7" w:rsidP="007F417C">
      <w:pPr>
        <w:pStyle w:val="ListParagraph"/>
        <w:numPr>
          <w:ilvl w:val="0"/>
          <w:numId w:val="82"/>
        </w:numPr>
        <w:spacing w:after="120"/>
        <w:ind w:left="714" w:hanging="357"/>
        <w:contextualSpacing w:val="0"/>
        <w:rPr>
          <w:u w:val="single"/>
        </w:rPr>
      </w:pPr>
      <w:r w:rsidRPr="007F2FA7">
        <w:rPr>
          <w:rFonts w:ascii="Arial" w:hAnsi="Arial" w:cs="Arial"/>
        </w:rPr>
        <w:t>Open a SharePoint 2010 Management Shell administrative command prompt</w:t>
      </w:r>
      <w:r w:rsidR="001E40C9">
        <w:rPr>
          <w:rFonts w:ascii="Arial" w:hAnsi="Arial" w:cs="Arial"/>
        </w:rPr>
        <w:t>.</w:t>
      </w:r>
      <w:r>
        <w:rPr>
          <w:rFonts w:ascii="Arial" w:hAnsi="Arial" w:cs="Arial"/>
        </w:rPr>
        <w:t xml:space="preserve"> </w:t>
      </w:r>
    </w:p>
    <w:p w:rsidR="00935234" w:rsidRPr="007F2FA7" w:rsidRDefault="001E40C9" w:rsidP="007F417C">
      <w:pPr>
        <w:pStyle w:val="ListParagraph"/>
        <w:numPr>
          <w:ilvl w:val="0"/>
          <w:numId w:val="82"/>
        </w:numPr>
        <w:spacing w:after="120"/>
        <w:ind w:left="714" w:hanging="357"/>
        <w:contextualSpacing w:val="0"/>
        <w:rPr>
          <w:u w:val="single"/>
        </w:rPr>
      </w:pPr>
      <w:r>
        <w:rPr>
          <w:rFonts w:ascii="Arial" w:hAnsi="Arial" w:cs="Arial"/>
        </w:rPr>
        <w:t>E</w:t>
      </w:r>
      <w:r w:rsidR="007F2FA7" w:rsidRPr="007F2FA7">
        <w:rPr>
          <w:rFonts w:ascii="Arial" w:hAnsi="Arial" w:cs="Arial"/>
        </w:rPr>
        <w:t>xecute the following commands, in order, replacing the arguments in bold with values appropriate to your environment:</w:t>
      </w:r>
    </w:p>
    <w:p w:rsidR="007F2FA7" w:rsidRDefault="007F2FA7" w:rsidP="007F2FA7">
      <w:pPr>
        <w:pStyle w:val="MtpsCodeSnippet"/>
        <w:ind w:left="720"/>
      </w:pPr>
      <w:r>
        <w:t>Net Start SPTimerV4</w:t>
      </w:r>
    </w:p>
    <w:p w:rsidR="007F2FA7" w:rsidRDefault="007F2FA7" w:rsidP="007F2FA7">
      <w:pPr>
        <w:pStyle w:val="MtpsCodeSnippet"/>
        <w:ind w:left="720"/>
      </w:pPr>
    </w:p>
    <w:p w:rsidR="007F2FA7" w:rsidRDefault="007F2FA7" w:rsidP="007F2FA7">
      <w:pPr>
        <w:pStyle w:val="MtpsCodeSnippet"/>
        <w:ind w:left="720"/>
      </w:pPr>
      <w:r>
        <w:t>Add-</w:t>
      </w:r>
      <w:proofErr w:type="spellStart"/>
      <w:r>
        <w:t>SPSolution</w:t>
      </w:r>
      <w:proofErr w:type="spellEnd"/>
      <w:r>
        <w:t xml:space="preserve"> -</w:t>
      </w:r>
      <w:proofErr w:type="spellStart"/>
      <w:r>
        <w:t>LiteralPath</w:t>
      </w:r>
      <w:proofErr w:type="spellEnd"/>
      <w:r>
        <w:t xml:space="preserve"> </w:t>
      </w:r>
      <w:r w:rsidRPr="00B754CD">
        <w:rPr>
          <w:b/>
        </w:rPr>
        <w:t>'C</w:t>
      </w:r>
      <w:proofErr w:type="gramStart"/>
      <w:r w:rsidRPr="00B754CD">
        <w:rPr>
          <w:b/>
        </w:rPr>
        <w:t>:\</w:t>
      </w:r>
      <w:proofErr w:type="gramEnd"/>
      <w:r w:rsidRPr="00B754CD">
        <w:rPr>
          <w:b/>
        </w:rPr>
        <w:t>Program Files\Microsoft SQL Server\110\Tools\PowerPivotTools\ConfigurationTool\Resources</w:t>
      </w:r>
      <w:r>
        <w:t>\PowerPivotFarm.wsp'</w:t>
      </w:r>
    </w:p>
    <w:p w:rsidR="007F2FA7" w:rsidRDefault="007F2FA7" w:rsidP="007F2FA7">
      <w:pPr>
        <w:pStyle w:val="MtpsCodeSnippet"/>
        <w:ind w:left="720"/>
      </w:pPr>
    </w:p>
    <w:p w:rsidR="007F2FA7" w:rsidRDefault="007F2FA7" w:rsidP="007F2FA7">
      <w:pPr>
        <w:pStyle w:val="MtpsCodeSnippet"/>
        <w:ind w:left="720"/>
      </w:pPr>
      <w:r>
        <w:t>Add-</w:t>
      </w:r>
      <w:proofErr w:type="spellStart"/>
      <w:r>
        <w:t>SPSolution</w:t>
      </w:r>
      <w:proofErr w:type="spellEnd"/>
      <w:r>
        <w:t xml:space="preserve"> -</w:t>
      </w:r>
      <w:proofErr w:type="spellStart"/>
      <w:r>
        <w:t>LiteralPath</w:t>
      </w:r>
      <w:proofErr w:type="spellEnd"/>
      <w:r>
        <w:t xml:space="preserve"> </w:t>
      </w:r>
      <w:r w:rsidRPr="00B754CD">
        <w:rPr>
          <w:b/>
        </w:rPr>
        <w:t>'C</w:t>
      </w:r>
      <w:proofErr w:type="gramStart"/>
      <w:r w:rsidRPr="00B754CD">
        <w:rPr>
          <w:b/>
        </w:rPr>
        <w:t>:\</w:t>
      </w:r>
      <w:proofErr w:type="gramEnd"/>
      <w:r w:rsidRPr="00B754CD">
        <w:rPr>
          <w:b/>
        </w:rPr>
        <w:t>Program Files\Microsoft SQL Server\110\Tools\PowerPivotTools\ConfigurationTool\Resources</w:t>
      </w:r>
      <w:r>
        <w:t>\PowerPivotWebApp.wsp'</w:t>
      </w:r>
    </w:p>
    <w:p w:rsidR="007F2FA7" w:rsidRDefault="007F2FA7" w:rsidP="007F2FA7">
      <w:pPr>
        <w:pStyle w:val="MtpsCodeSnippet"/>
        <w:ind w:left="720"/>
      </w:pPr>
    </w:p>
    <w:p w:rsidR="007F2FA7" w:rsidRDefault="007F2FA7" w:rsidP="007F2FA7">
      <w:pPr>
        <w:pStyle w:val="MtpsCodeSnippet"/>
        <w:ind w:left="720"/>
      </w:pPr>
      <w:r>
        <w:t xml:space="preserve">Import-Module </w:t>
      </w:r>
      <w:r w:rsidRPr="00B754CD">
        <w:rPr>
          <w:b/>
        </w:rPr>
        <w:t>'C</w:t>
      </w:r>
      <w:proofErr w:type="gramStart"/>
      <w:r w:rsidRPr="00B754CD">
        <w:rPr>
          <w:b/>
        </w:rPr>
        <w:t>:\</w:t>
      </w:r>
      <w:proofErr w:type="gramEnd"/>
      <w:r w:rsidRPr="00B754CD">
        <w:rPr>
          <w:b/>
        </w:rPr>
        <w:t>Program Files\Microsoft SQL Server\110\Tools\PowerPivotTools</w:t>
      </w:r>
      <w:r w:rsidRPr="001E40C9">
        <w:rPr>
          <w:b/>
        </w:rPr>
        <w:t>\ConfigurationTool\Resources</w:t>
      </w:r>
      <w:r>
        <w:t>\ConfigurePowerPivot.ps1'</w:t>
      </w:r>
    </w:p>
    <w:p w:rsidR="007F2FA7" w:rsidRDefault="007F2FA7" w:rsidP="007F2FA7">
      <w:pPr>
        <w:pStyle w:val="MtpsCodeSnippet"/>
        <w:ind w:left="720"/>
      </w:pPr>
    </w:p>
    <w:p w:rsidR="007F2FA7" w:rsidRDefault="007F2FA7" w:rsidP="007F2FA7">
      <w:pPr>
        <w:pStyle w:val="MtpsCodeSnippet"/>
        <w:ind w:left="720"/>
      </w:pPr>
      <w:proofErr w:type="spellStart"/>
      <w:r>
        <w:t>DeployFarmSolution</w:t>
      </w:r>
      <w:proofErr w:type="spellEnd"/>
    </w:p>
    <w:p w:rsidR="007F2FA7" w:rsidRDefault="007F2FA7" w:rsidP="007F2FA7">
      <w:pPr>
        <w:pStyle w:val="MtpsCodeSnippet"/>
        <w:ind w:left="720"/>
      </w:pPr>
    </w:p>
    <w:p w:rsidR="007F2FA7" w:rsidRDefault="007F2FA7" w:rsidP="007F2FA7">
      <w:pPr>
        <w:pStyle w:val="MtpsCodeSnippet"/>
        <w:ind w:left="720"/>
      </w:pPr>
      <w:proofErr w:type="spellStart"/>
      <w:r>
        <w:t>DeployWebAppSolutionToCentralAdmin</w:t>
      </w:r>
      <w:proofErr w:type="spellEnd"/>
    </w:p>
    <w:p w:rsidR="007F2FA7" w:rsidRDefault="007F2FA7" w:rsidP="007F2FA7">
      <w:pPr>
        <w:pStyle w:val="MtpsCodeSnippet"/>
        <w:ind w:left="720"/>
      </w:pPr>
    </w:p>
    <w:p w:rsidR="007F2FA7" w:rsidRDefault="007F2FA7" w:rsidP="007F2FA7">
      <w:pPr>
        <w:pStyle w:val="MtpsCodeSnippet"/>
        <w:ind w:left="720"/>
      </w:pPr>
      <w:r>
        <w:t>Install-</w:t>
      </w:r>
      <w:proofErr w:type="spellStart"/>
      <w:r>
        <w:t>SPFeature</w:t>
      </w:r>
      <w:proofErr w:type="spellEnd"/>
      <w:r>
        <w:t xml:space="preserve"> -path </w:t>
      </w:r>
      <w:proofErr w:type="spellStart"/>
      <w:r>
        <w:t>PowerPivot</w:t>
      </w:r>
      <w:proofErr w:type="spellEnd"/>
    </w:p>
    <w:p w:rsidR="007F2FA7" w:rsidRDefault="007F2FA7" w:rsidP="007F2FA7">
      <w:pPr>
        <w:pStyle w:val="MtpsCodeSnippet"/>
        <w:ind w:left="720"/>
      </w:pPr>
    </w:p>
    <w:p w:rsidR="007F2FA7" w:rsidRDefault="007F2FA7" w:rsidP="007F2FA7">
      <w:pPr>
        <w:pStyle w:val="MtpsCodeSnippet"/>
        <w:ind w:left="720"/>
      </w:pPr>
      <w:r>
        <w:t>Install-</w:t>
      </w:r>
      <w:proofErr w:type="spellStart"/>
      <w:r>
        <w:t>SPFeature</w:t>
      </w:r>
      <w:proofErr w:type="spellEnd"/>
      <w:r>
        <w:t xml:space="preserve"> -path </w:t>
      </w:r>
      <w:proofErr w:type="spellStart"/>
      <w:r>
        <w:t>PowerPivotAdmin</w:t>
      </w:r>
      <w:proofErr w:type="spellEnd"/>
    </w:p>
    <w:p w:rsidR="007F2FA7" w:rsidRDefault="007F2FA7" w:rsidP="007F2FA7">
      <w:pPr>
        <w:pStyle w:val="MtpsCodeSnippet"/>
        <w:ind w:left="720"/>
      </w:pPr>
    </w:p>
    <w:p w:rsidR="00894D64" w:rsidRPr="007F2FA7" w:rsidRDefault="007F2FA7" w:rsidP="007F2FA7">
      <w:pPr>
        <w:pStyle w:val="MtpsCodeSnippet"/>
        <w:ind w:left="720"/>
      </w:pPr>
      <w:r>
        <w:t>Install-</w:t>
      </w:r>
      <w:proofErr w:type="spellStart"/>
      <w:r>
        <w:t>SPFeature</w:t>
      </w:r>
      <w:proofErr w:type="spellEnd"/>
      <w:r>
        <w:t xml:space="preserve"> -path </w:t>
      </w:r>
      <w:proofErr w:type="spellStart"/>
      <w:r>
        <w:t>PowerPivotSite</w:t>
      </w:r>
      <w:proofErr w:type="spellEnd"/>
    </w:p>
    <w:p w:rsidR="001E40C9" w:rsidRPr="001E40C9" w:rsidRDefault="001E40C9" w:rsidP="007F417C">
      <w:pPr>
        <w:pStyle w:val="ListParagraph"/>
        <w:numPr>
          <w:ilvl w:val="0"/>
          <w:numId w:val="82"/>
        </w:numPr>
        <w:spacing w:after="120"/>
        <w:ind w:left="714" w:hanging="357"/>
        <w:contextualSpacing w:val="0"/>
        <w:rPr>
          <w:rFonts w:ascii="Arial" w:hAnsi="Arial" w:cs="Arial"/>
        </w:rPr>
      </w:pPr>
      <w:r w:rsidRPr="001E40C9">
        <w:rPr>
          <w:rFonts w:ascii="Arial" w:hAnsi="Arial" w:cs="Arial"/>
        </w:rPr>
        <w:t xml:space="preserve">Open a </w:t>
      </w:r>
      <w:r w:rsidRPr="00121ECE">
        <w:rPr>
          <w:rFonts w:ascii="Arial" w:hAnsi="Arial" w:cs="Arial"/>
          <w:b/>
        </w:rPr>
        <w:t>new</w:t>
      </w:r>
      <w:r w:rsidRPr="001E40C9">
        <w:rPr>
          <w:rFonts w:ascii="Arial" w:hAnsi="Arial" w:cs="Arial"/>
        </w:rPr>
        <w:t xml:space="preserve"> SharePoint 2010 Management Shell administrative command prompt, to ensure that the compone</w:t>
      </w:r>
      <w:r w:rsidR="000B5C16">
        <w:rPr>
          <w:rFonts w:ascii="Arial" w:hAnsi="Arial" w:cs="Arial"/>
        </w:rPr>
        <w:t>n</w:t>
      </w:r>
      <w:r w:rsidRPr="001E40C9">
        <w:rPr>
          <w:rFonts w:ascii="Arial" w:hAnsi="Arial" w:cs="Arial"/>
        </w:rPr>
        <w:t xml:space="preserve">ts you installed are registered. </w:t>
      </w:r>
    </w:p>
    <w:p w:rsidR="001E40C9" w:rsidRPr="001E40C9" w:rsidRDefault="001E40C9" w:rsidP="007F417C">
      <w:pPr>
        <w:pStyle w:val="ListParagraph"/>
        <w:numPr>
          <w:ilvl w:val="0"/>
          <w:numId w:val="82"/>
        </w:numPr>
        <w:spacing w:after="120"/>
        <w:ind w:left="714" w:hanging="357"/>
        <w:contextualSpacing w:val="0"/>
        <w:rPr>
          <w:rFonts w:ascii="Arial" w:hAnsi="Arial" w:cs="Arial"/>
        </w:rPr>
      </w:pPr>
      <w:r w:rsidRPr="001E40C9">
        <w:rPr>
          <w:rFonts w:ascii="Arial" w:hAnsi="Arial" w:cs="Arial"/>
        </w:rPr>
        <w:t>Execute the following commands, in order, replacing the argument sin bold with values appropriate for your environment:</w:t>
      </w:r>
    </w:p>
    <w:p w:rsidR="001E40C9" w:rsidRDefault="001E40C9" w:rsidP="000B5C16">
      <w:pPr>
        <w:pStyle w:val="MtpsCodeSnippet"/>
        <w:ind w:left="720"/>
      </w:pPr>
      <w:r>
        <w:t xml:space="preserve">Import-Module </w:t>
      </w:r>
      <w:r w:rsidRPr="00121ECE">
        <w:rPr>
          <w:b/>
        </w:rPr>
        <w:t>'C</w:t>
      </w:r>
      <w:proofErr w:type="gramStart"/>
      <w:r w:rsidRPr="00121ECE">
        <w:rPr>
          <w:b/>
        </w:rPr>
        <w:t>:\</w:t>
      </w:r>
      <w:proofErr w:type="gramEnd"/>
      <w:r w:rsidRPr="00121ECE">
        <w:rPr>
          <w:b/>
        </w:rPr>
        <w:t>Program Files\Microsoft SQL Server\110\Tools\PowerPivotTools\ConfigurationTool\Resources</w:t>
      </w:r>
      <w:r>
        <w:t>\ConfigurePowerPivot.ps1'</w:t>
      </w:r>
    </w:p>
    <w:p w:rsidR="001E40C9" w:rsidRDefault="001E40C9" w:rsidP="000B5C16">
      <w:pPr>
        <w:pStyle w:val="MtpsCodeSnippet"/>
        <w:ind w:left="720"/>
      </w:pPr>
    </w:p>
    <w:p w:rsidR="001E40C9" w:rsidRDefault="001E40C9" w:rsidP="000B5C16">
      <w:pPr>
        <w:pStyle w:val="MtpsCodeSnippet"/>
        <w:ind w:left="720"/>
      </w:pPr>
      <w:r>
        <w:t xml:space="preserve">$password = </w:t>
      </w:r>
      <w:proofErr w:type="spellStart"/>
      <w:r>
        <w:t>convertto-securestring</w:t>
      </w:r>
      <w:proofErr w:type="spellEnd"/>
      <w:r>
        <w:t xml:space="preserve"> "</w:t>
      </w:r>
      <w:r w:rsidRPr="00121ECE">
        <w:rPr>
          <w:b/>
        </w:rPr>
        <w:t>pass@word1</w:t>
      </w:r>
      <w:r>
        <w:t>" -</w:t>
      </w:r>
      <w:proofErr w:type="spellStart"/>
      <w:r>
        <w:t>asplaintext</w:t>
      </w:r>
      <w:proofErr w:type="spellEnd"/>
      <w:r>
        <w:t xml:space="preserve"> </w:t>
      </w:r>
      <w:r w:rsidR="00970A80">
        <w:t>-</w:t>
      </w:r>
      <w:r>
        <w:t>force</w:t>
      </w:r>
    </w:p>
    <w:p w:rsidR="001E40C9" w:rsidRDefault="001E40C9" w:rsidP="000B5C16">
      <w:pPr>
        <w:pStyle w:val="MtpsCodeSnippet"/>
        <w:ind w:left="720"/>
      </w:pPr>
    </w:p>
    <w:p w:rsidR="001E40C9" w:rsidRDefault="001E40C9" w:rsidP="000B5C16">
      <w:pPr>
        <w:pStyle w:val="MtpsCodeSnippet"/>
        <w:ind w:left="720"/>
      </w:pPr>
      <w:proofErr w:type="spellStart"/>
      <w:r>
        <w:lastRenderedPageBreak/>
        <w:t>SetEngineServiceCredentials</w:t>
      </w:r>
      <w:proofErr w:type="spellEnd"/>
      <w:r>
        <w:t xml:space="preserve"> </w:t>
      </w:r>
      <w:r w:rsidRPr="00121ECE">
        <w:rPr>
          <w:b/>
        </w:rPr>
        <w:t>'BI\</w:t>
      </w:r>
      <w:proofErr w:type="spellStart"/>
      <w:r w:rsidRPr="00121ECE">
        <w:rPr>
          <w:b/>
        </w:rPr>
        <w:t>BIService</w:t>
      </w:r>
      <w:proofErr w:type="spellEnd"/>
      <w:r>
        <w:t>' $password; New-</w:t>
      </w:r>
      <w:proofErr w:type="spellStart"/>
      <w:r>
        <w:t>PowerPivotEngineServiceInstance</w:t>
      </w:r>
      <w:proofErr w:type="spellEnd"/>
      <w:r>
        <w:t xml:space="preserve"> -Provision</w:t>
      </w:r>
      <w:proofErr w:type="gramStart"/>
      <w:r>
        <w:t>:$</w:t>
      </w:r>
      <w:proofErr w:type="gramEnd"/>
      <w:r>
        <w:t>true</w:t>
      </w:r>
    </w:p>
    <w:p w:rsidR="001E40C9" w:rsidRDefault="001E40C9" w:rsidP="000B5C16">
      <w:pPr>
        <w:pStyle w:val="MtpsCodeSnippet"/>
        <w:ind w:left="720"/>
      </w:pPr>
    </w:p>
    <w:p w:rsidR="001E40C9" w:rsidRDefault="001E40C9" w:rsidP="000B5C16">
      <w:pPr>
        <w:pStyle w:val="MtpsCodeSnippet"/>
        <w:ind w:left="720"/>
      </w:pPr>
      <w:r>
        <w:t>New-</w:t>
      </w:r>
      <w:proofErr w:type="spellStart"/>
      <w:r>
        <w:t>PowerPivotSystemServiceInstance</w:t>
      </w:r>
      <w:proofErr w:type="spellEnd"/>
      <w:r>
        <w:t xml:space="preserve"> -Provision</w:t>
      </w:r>
      <w:proofErr w:type="gramStart"/>
      <w:r>
        <w:t>:$</w:t>
      </w:r>
      <w:proofErr w:type="gramEnd"/>
      <w:r>
        <w:t>true</w:t>
      </w:r>
    </w:p>
    <w:p w:rsidR="001E40C9" w:rsidRDefault="001E40C9" w:rsidP="000B5C16">
      <w:pPr>
        <w:pStyle w:val="MtpsCodeSnippet"/>
        <w:ind w:left="720"/>
      </w:pPr>
    </w:p>
    <w:p w:rsidR="001E40C9" w:rsidRDefault="001E40C9" w:rsidP="000B5C16">
      <w:pPr>
        <w:pStyle w:val="MtpsCodeSnippet"/>
        <w:ind w:left="720"/>
      </w:pPr>
      <w:r>
        <w:t>New-</w:t>
      </w:r>
      <w:proofErr w:type="spellStart"/>
      <w:r>
        <w:t>PowerPivotServiceApplication</w:t>
      </w:r>
      <w:proofErr w:type="spellEnd"/>
      <w:r>
        <w:t xml:space="preserve"> -</w:t>
      </w:r>
      <w:proofErr w:type="spellStart"/>
      <w:r>
        <w:t>ServiceApplicationName</w:t>
      </w:r>
      <w:proofErr w:type="spellEnd"/>
      <w:r>
        <w:t xml:space="preserve"> </w:t>
      </w:r>
      <w:r w:rsidRPr="00121ECE">
        <w:rPr>
          <w:b/>
        </w:rPr>
        <w:t xml:space="preserve">'Default </w:t>
      </w:r>
      <w:proofErr w:type="spellStart"/>
      <w:r w:rsidRPr="00121ECE">
        <w:rPr>
          <w:b/>
        </w:rPr>
        <w:t>PowerPivot</w:t>
      </w:r>
      <w:proofErr w:type="spellEnd"/>
      <w:r w:rsidRPr="00121ECE">
        <w:rPr>
          <w:b/>
        </w:rPr>
        <w:t xml:space="preserve"> Service Application</w:t>
      </w:r>
      <w:r>
        <w:t>' -</w:t>
      </w:r>
      <w:proofErr w:type="spellStart"/>
      <w:r>
        <w:t>DatabaseServerName</w:t>
      </w:r>
      <w:proofErr w:type="spellEnd"/>
      <w:r>
        <w:t xml:space="preserve"> '</w:t>
      </w:r>
      <w:r w:rsidRPr="00121ECE">
        <w:rPr>
          <w:b/>
        </w:rPr>
        <w:t>SP2</w:t>
      </w:r>
      <w:r>
        <w:t>' -</w:t>
      </w:r>
      <w:proofErr w:type="spellStart"/>
      <w:r>
        <w:t>DatabaseName</w:t>
      </w:r>
      <w:proofErr w:type="spellEnd"/>
      <w:r>
        <w:t xml:space="preserve"> '</w:t>
      </w:r>
      <w:proofErr w:type="spellStart"/>
      <w:r w:rsidRPr="00121ECE">
        <w:rPr>
          <w:b/>
        </w:rPr>
        <w:t>DefaultPowerPivotServiceApplicationDB</w:t>
      </w:r>
      <w:proofErr w:type="spellEnd"/>
      <w:r>
        <w:t>' -</w:t>
      </w:r>
      <w:proofErr w:type="spellStart"/>
      <w:r>
        <w:t>AddToDefaultProxyGroup</w:t>
      </w:r>
      <w:proofErr w:type="spellEnd"/>
      <w:proofErr w:type="gramStart"/>
      <w:r>
        <w:t>:$</w:t>
      </w:r>
      <w:proofErr w:type="spellStart"/>
      <w:proofErr w:type="gramEnd"/>
      <w:r>
        <w:t>true;Set-PowerPivotSystemService</w:t>
      </w:r>
      <w:proofErr w:type="spellEnd"/>
      <w:r>
        <w:t xml:space="preserve"> -</w:t>
      </w:r>
      <w:proofErr w:type="spellStart"/>
      <w:r>
        <w:t>WorkbookUpgradeOnDataRefresh</w:t>
      </w:r>
      <w:proofErr w:type="spellEnd"/>
      <w:r>
        <w:t>:$</w:t>
      </w:r>
      <w:r w:rsidRPr="00121ECE">
        <w:rPr>
          <w:b/>
        </w:rPr>
        <w:t>True</w:t>
      </w:r>
      <w:r>
        <w:t xml:space="preserve"> -Confirm:$false</w:t>
      </w:r>
    </w:p>
    <w:p w:rsidR="001E40C9" w:rsidRDefault="001E40C9" w:rsidP="000B5C16">
      <w:pPr>
        <w:pStyle w:val="MtpsCodeSnippet"/>
        <w:ind w:left="720"/>
      </w:pPr>
    </w:p>
    <w:p w:rsidR="001E40C9" w:rsidRDefault="001E40C9" w:rsidP="000B5C16">
      <w:pPr>
        <w:pStyle w:val="MtpsCodeSnippet"/>
        <w:ind w:left="720"/>
      </w:pPr>
      <w:proofErr w:type="spellStart"/>
      <w:r>
        <w:t>DeployWebAppSolution</w:t>
      </w:r>
      <w:proofErr w:type="spellEnd"/>
      <w:r>
        <w:t xml:space="preserve"> 'http</w:t>
      </w:r>
      <w:proofErr w:type="gramStart"/>
      <w:r>
        <w:t>:/</w:t>
      </w:r>
      <w:proofErr w:type="gramEnd"/>
      <w:r>
        <w:t>/</w:t>
      </w:r>
      <w:r w:rsidRPr="00121ECE">
        <w:rPr>
          <w:b/>
        </w:rPr>
        <w:t>SP2</w:t>
      </w:r>
      <w:r>
        <w:t xml:space="preserve">' </w:t>
      </w:r>
      <w:r w:rsidRPr="00121ECE">
        <w:rPr>
          <w:b/>
        </w:rPr>
        <w:t>2047</w:t>
      </w:r>
    </w:p>
    <w:p w:rsidR="001E40C9" w:rsidRDefault="001E40C9" w:rsidP="000B5C16">
      <w:pPr>
        <w:pStyle w:val="MtpsCodeSnippet"/>
        <w:ind w:left="720"/>
      </w:pPr>
    </w:p>
    <w:p w:rsidR="001E40C9" w:rsidRDefault="001E40C9" w:rsidP="000B5C16">
      <w:pPr>
        <w:pStyle w:val="MtpsCodeSnippet"/>
        <w:ind w:left="720"/>
      </w:pPr>
      <w:proofErr w:type="spellStart"/>
      <w:r>
        <w:t>EnableSiteFeatures</w:t>
      </w:r>
      <w:proofErr w:type="spellEnd"/>
      <w:r>
        <w:t xml:space="preserve"> 'http</w:t>
      </w:r>
      <w:proofErr w:type="gramStart"/>
      <w:r>
        <w:t>:/</w:t>
      </w:r>
      <w:proofErr w:type="gramEnd"/>
      <w:r>
        <w:t>/</w:t>
      </w:r>
      <w:r w:rsidRPr="00121ECE">
        <w:rPr>
          <w:b/>
        </w:rPr>
        <w:t>SP2</w:t>
      </w:r>
      <w:r>
        <w:t>' $true</w:t>
      </w:r>
    </w:p>
    <w:p w:rsidR="001E40C9" w:rsidRDefault="001E40C9" w:rsidP="000B5C16">
      <w:pPr>
        <w:pStyle w:val="MtpsCodeSnippet"/>
        <w:ind w:left="720"/>
      </w:pPr>
    </w:p>
    <w:p w:rsidR="001E40C9" w:rsidRDefault="001E40C9" w:rsidP="000B5C16">
      <w:pPr>
        <w:pStyle w:val="MtpsCodeSnippet"/>
        <w:ind w:left="720"/>
      </w:pPr>
      <w:proofErr w:type="spellStart"/>
      <w:r>
        <w:t>StartService</w:t>
      </w:r>
      <w:proofErr w:type="spellEnd"/>
      <w:r>
        <w:t xml:space="preserve"> "Microsoft.SharePoint.Administration.Claims.SPWindowsTokenServiceInstance"</w:t>
      </w:r>
    </w:p>
    <w:p w:rsidR="001E40C9" w:rsidRDefault="001E40C9" w:rsidP="000B5C16">
      <w:pPr>
        <w:pStyle w:val="MtpsCodeSnippet"/>
        <w:ind w:left="720"/>
      </w:pPr>
    </w:p>
    <w:p w:rsidR="001E40C9" w:rsidRDefault="001E40C9" w:rsidP="000B5C16">
      <w:pPr>
        <w:pStyle w:val="MtpsCodeSnippet"/>
        <w:ind w:left="720"/>
      </w:pPr>
      <w:proofErr w:type="spellStart"/>
      <w:r>
        <w:t>CreateUnattendedAccountForDataRefresh</w:t>
      </w:r>
      <w:proofErr w:type="spellEnd"/>
      <w:r>
        <w:t xml:space="preserve"> 'http</w:t>
      </w:r>
      <w:proofErr w:type="gramStart"/>
      <w:r>
        <w:t>:/</w:t>
      </w:r>
      <w:proofErr w:type="gramEnd"/>
      <w:r>
        <w:t>/</w:t>
      </w:r>
      <w:r w:rsidRPr="000B5C16">
        <w:rPr>
          <w:b/>
        </w:rPr>
        <w:t>SP2</w:t>
      </w:r>
      <w:r>
        <w:t>' '</w:t>
      </w:r>
      <w:proofErr w:type="spellStart"/>
      <w:r>
        <w:t>PowerPivotUnattendedAccount</w:t>
      </w:r>
      <w:proofErr w:type="spellEnd"/>
      <w:r>
        <w:t>' '</w:t>
      </w:r>
      <w:proofErr w:type="spellStart"/>
      <w:r w:rsidRPr="000B5C16">
        <w:rPr>
          <w:b/>
        </w:rPr>
        <w:t>PowerPivot</w:t>
      </w:r>
      <w:proofErr w:type="spellEnd"/>
      <w:r w:rsidRPr="000B5C16">
        <w:rPr>
          <w:b/>
        </w:rPr>
        <w:t xml:space="preserve"> Unattended Account for Data Refresh</w:t>
      </w:r>
      <w:r>
        <w:t>' '</w:t>
      </w:r>
      <w:r w:rsidRPr="000B5C16">
        <w:rPr>
          <w:b/>
        </w:rPr>
        <w:t>BI\</w:t>
      </w:r>
      <w:proofErr w:type="spellStart"/>
      <w:r w:rsidRPr="000B5C16">
        <w:rPr>
          <w:b/>
        </w:rPr>
        <w:t>PwrPvtUnattend</w:t>
      </w:r>
      <w:proofErr w:type="spellEnd"/>
      <w:r>
        <w:t xml:space="preserve">' $password </w:t>
      </w:r>
    </w:p>
    <w:p w:rsidR="000B5C16" w:rsidRDefault="000B5C16" w:rsidP="000B5C16">
      <w:pPr>
        <w:pStyle w:val="MtpsCodeSnippet"/>
        <w:ind w:left="720"/>
      </w:pPr>
    </w:p>
    <w:p w:rsidR="000B5C16" w:rsidRDefault="000B5C16" w:rsidP="000B5C16">
      <w:pPr>
        <w:pStyle w:val="MtpsCodeSnippet"/>
        <w:ind w:left="720"/>
      </w:pPr>
      <w:r>
        <w:t>AddMSOLAP5AsECSTrustedProvider 'Excel Services Application'</w:t>
      </w:r>
    </w:p>
    <w:p w:rsidR="000B5C16" w:rsidRDefault="000B5C16" w:rsidP="000B5C16">
      <w:pPr>
        <w:pStyle w:val="MtpsCodeSnippet"/>
        <w:ind w:left="720"/>
      </w:pPr>
    </w:p>
    <w:p w:rsidR="00935234" w:rsidRPr="00242C2D" w:rsidRDefault="006D19B6" w:rsidP="00935234">
      <w:pPr>
        <w:pStyle w:val="Heading4"/>
        <w:rPr>
          <w:rFonts w:eastAsia="Times New Roman" w:cstheme="minorHAnsi"/>
          <w:sz w:val="24"/>
          <w:szCs w:val="24"/>
        </w:rPr>
      </w:pPr>
      <w:r>
        <w:t>Using the user interface</w:t>
      </w:r>
      <w:r w:rsidR="00935234" w:rsidRPr="00242C2D">
        <w:t xml:space="preserve"> </w:t>
      </w:r>
    </w:p>
    <w:p w:rsidR="000B5C16" w:rsidRPr="000B5C16" w:rsidRDefault="000B5C16" w:rsidP="007F417C">
      <w:pPr>
        <w:pStyle w:val="ListParagraph"/>
        <w:numPr>
          <w:ilvl w:val="0"/>
          <w:numId w:val="83"/>
        </w:numPr>
        <w:spacing w:after="120"/>
        <w:contextualSpacing w:val="0"/>
        <w:rPr>
          <w:rFonts w:ascii="Arial" w:hAnsi="Arial" w:cs="Arial"/>
        </w:rPr>
      </w:pPr>
      <w:r w:rsidRPr="000B5C16">
        <w:rPr>
          <w:rFonts w:ascii="Arial" w:hAnsi="Arial" w:cs="Arial"/>
        </w:rPr>
        <w:t xml:space="preserve">Click </w:t>
      </w:r>
      <w:r w:rsidRPr="009414EA">
        <w:rPr>
          <w:rFonts w:ascii="Arial" w:hAnsi="Arial" w:cs="Arial"/>
          <w:b/>
        </w:rPr>
        <w:t>Start</w:t>
      </w:r>
      <w:r w:rsidRPr="000B5C16">
        <w:rPr>
          <w:rFonts w:ascii="Arial" w:hAnsi="Arial" w:cs="Arial"/>
        </w:rPr>
        <w:t xml:space="preserve"> and then launch the </w:t>
      </w:r>
      <w:proofErr w:type="spellStart"/>
      <w:r w:rsidRPr="000B5C16">
        <w:rPr>
          <w:rFonts w:ascii="Arial" w:hAnsi="Arial" w:cs="Arial"/>
        </w:rPr>
        <w:t>PowerPivot</w:t>
      </w:r>
      <w:proofErr w:type="spellEnd"/>
      <w:r w:rsidRPr="000B5C16">
        <w:rPr>
          <w:rFonts w:ascii="Arial" w:hAnsi="Arial" w:cs="Arial"/>
        </w:rPr>
        <w:t xml:space="preserve"> Configuration Tool from the Microsoft SQL Server 2012, Configuration Tool group. </w:t>
      </w:r>
    </w:p>
    <w:p w:rsidR="000B5C16" w:rsidRPr="000B5C16" w:rsidRDefault="000B5C16" w:rsidP="007F417C">
      <w:pPr>
        <w:pStyle w:val="ListParagraph"/>
        <w:numPr>
          <w:ilvl w:val="0"/>
          <w:numId w:val="83"/>
        </w:numPr>
        <w:spacing w:after="120"/>
        <w:contextualSpacing w:val="0"/>
        <w:rPr>
          <w:rFonts w:ascii="Arial" w:hAnsi="Arial" w:cs="Arial"/>
        </w:rPr>
      </w:pPr>
      <w:r w:rsidRPr="000B5C16">
        <w:rPr>
          <w:rFonts w:ascii="Arial" w:hAnsi="Arial" w:cs="Arial"/>
        </w:rPr>
        <w:t xml:space="preserve">Click </w:t>
      </w:r>
      <w:proofErr w:type="gramStart"/>
      <w:r w:rsidRPr="009414EA">
        <w:rPr>
          <w:rFonts w:ascii="Arial" w:hAnsi="Arial" w:cs="Arial"/>
          <w:b/>
        </w:rPr>
        <w:t>Yes</w:t>
      </w:r>
      <w:proofErr w:type="gramEnd"/>
      <w:r w:rsidRPr="000B5C16">
        <w:rPr>
          <w:rFonts w:ascii="Arial" w:hAnsi="Arial" w:cs="Arial"/>
        </w:rPr>
        <w:t xml:space="preserve"> when prompted. </w:t>
      </w:r>
    </w:p>
    <w:p w:rsidR="000B5C16" w:rsidRPr="000B5C16" w:rsidRDefault="000B5C16" w:rsidP="007F417C">
      <w:pPr>
        <w:pStyle w:val="ListParagraph"/>
        <w:numPr>
          <w:ilvl w:val="0"/>
          <w:numId w:val="83"/>
        </w:numPr>
        <w:spacing w:after="120"/>
        <w:contextualSpacing w:val="0"/>
        <w:rPr>
          <w:rFonts w:ascii="Arial" w:hAnsi="Arial" w:cs="Arial"/>
        </w:rPr>
      </w:pPr>
      <w:r w:rsidRPr="000B5C16">
        <w:rPr>
          <w:rFonts w:ascii="Arial" w:hAnsi="Arial" w:cs="Arial"/>
        </w:rPr>
        <w:t xml:space="preserve">In the </w:t>
      </w:r>
      <w:proofErr w:type="spellStart"/>
      <w:r w:rsidRPr="000B5C16">
        <w:rPr>
          <w:rFonts w:ascii="Arial" w:hAnsi="Arial" w:cs="Arial"/>
        </w:rPr>
        <w:t>PowerPivot</w:t>
      </w:r>
      <w:proofErr w:type="spellEnd"/>
      <w:r w:rsidRPr="000B5C16">
        <w:rPr>
          <w:rFonts w:ascii="Arial" w:hAnsi="Arial" w:cs="Arial"/>
        </w:rPr>
        <w:t xml:space="preserve"> Configuration Tool, click </w:t>
      </w:r>
      <w:r w:rsidRPr="009414EA">
        <w:rPr>
          <w:rFonts w:ascii="Arial" w:hAnsi="Arial" w:cs="Arial"/>
          <w:b/>
        </w:rPr>
        <w:t>OK</w:t>
      </w:r>
      <w:r w:rsidRPr="000B5C16">
        <w:rPr>
          <w:rFonts w:ascii="Arial" w:hAnsi="Arial" w:cs="Arial"/>
        </w:rPr>
        <w:t xml:space="preserve"> to configure or repair </w:t>
      </w:r>
      <w:proofErr w:type="spellStart"/>
      <w:r w:rsidRPr="000B5C16">
        <w:rPr>
          <w:rFonts w:ascii="Arial" w:hAnsi="Arial" w:cs="Arial"/>
        </w:rPr>
        <w:t>PowerPivot</w:t>
      </w:r>
      <w:proofErr w:type="spellEnd"/>
      <w:r w:rsidRPr="000B5C16">
        <w:rPr>
          <w:rFonts w:ascii="Arial" w:hAnsi="Arial" w:cs="Arial"/>
        </w:rPr>
        <w:t xml:space="preserve"> for SharePoint. </w:t>
      </w:r>
    </w:p>
    <w:p w:rsidR="000B5C16" w:rsidRPr="000B5C16" w:rsidRDefault="000B5C16" w:rsidP="007F417C">
      <w:pPr>
        <w:pStyle w:val="ListParagraph"/>
        <w:numPr>
          <w:ilvl w:val="0"/>
          <w:numId w:val="83"/>
        </w:numPr>
        <w:spacing w:after="120"/>
        <w:contextualSpacing w:val="0"/>
        <w:rPr>
          <w:rFonts w:ascii="Arial" w:hAnsi="Arial" w:cs="Arial"/>
        </w:rPr>
      </w:pPr>
      <w:r w:rsidRPr="000B5C16">
        <w:rPr>
          <w:rFonts w:ascii="Arial" w:hAnsi="Arial" w:cs="Arial"/>
        </w:rPr>
        <w:t xml:space="preserve">The </w:t>
      </w:r>
      <w:proofErr w:type="spellStart"/>
      <w:r w:rsidRPr="000B5C16">
        <w:rPr>
          <w:rFonts w:ascii="Arial" w:hAnsi="Arial" w:cs="Arial"/>
        </w:rPr>
        <w:t>PowerPivot</w:t>
      </w:r>
      <w:proofErr w:type="spellEnd"/>
      <w:r w:rsidRPr="000B5C16">
        <w:rPr>
          <w:rFonts w:ascii="Arial" w:hAnsi="Arial" w:cs="Arial"/>
        </w:rPr>
        <w:t xml:space="preserve"> for SharePoint Configuration Tool queries the state of your SharePoint environment. </w:t>
      </w:r>
      <w:r w:rsidR="009414EA">
        <w:rPr>
          <w:rFonts w:ascii="Arial" w:hAnsi="Arial" w:cs="Arial"/>
        </w:rPr>
        <w:t xml:space="preserve">It </w:t>
      </w:r>
      <w:r w:rsidR="009414EA" w:rsidRPr="000B5C16">
        <w:rPr>
          <w:rFonts w:ascii="Arial" w:hAnsi="Arial" w:cs="Arial"/>
        </w:rPr>
        <w:t xml:space="preserve">detects the existing farm and </w:t>
      </w:r>
      <w:r w:rsidR="009414EA">
        <w:rPr>
          <w:rFonts w:ascii="Arial" w:hAnsi="Arial" w:cs="Arial"/>
        </w:rPr>
        <w:t xml:space="preserve">determines which of </w:t>
      </w:r>
      <w:r w:rsidR="009414EA" w:rsidRPr="000B5C16">
        <w:rPr>
          <w:rFonts w:ascii="Arial" w:hAnsi="Arial" w:cs="Arial"/>
        </w:rPr>
        <w:t xml:space="preserve">the SharePoint components required by </w:t>
      </w:r>
      <w:proofErr w:type="spellStart"/>
      <w:r w:rsidR="009414EA" w:rsidRPr="000B5C16">
        <w:rPr>
          <w:rFonts w:ascii="Arial" w:hAnsi="Arial" w:cs="Arial"/>
        </w:rPr>
        <w:t>PowerPivot</w:t>
      </w:r>
      <w:proofErr w:type="spellEnd"/>
      <w:r w:rsidR="009414EA" w:rsidRPr="000B5C16">
        <w:rPr>
          <w:rFonts w:ascii="Arial" w:hAnsi="Arial" w:cs="Arial"/>
        </w:rPr>
        <w:t xml:space="preserve"> for SharePoint are already installed</w:t>
      </w:r>
      <w:r w:rsidR="009414EA">
        <w:rPr>
          <w:rFonts w:ascii="Arial" w:hAnsi="Arial" w:cs="Arial"/>
        </w:rPr>
        <w:t>.</w:t>
      </w:r>
    </w:p>
    <w:p w:rsidR="000B5C16" w:rsidRPr="000B5C16" w:rsidRDefault="000B5C16" w:rsidP="007F417C">
      <w:pPr>
        <w:pStyle w:val="ListParagraph"/>
        <w:numPr>
          <w:ilvl w:val="0"/>
          <w:numId w:val="83"/>
        </w:numPr>
        <w:spacing w:after="120"/>
        <w:contextualSpacing w:val="0"/>
        <w:rPr>
          <w:rFonts w:ascii="Arial" w:hAnsi="Arial" w:cs="Arial"/>
        </w:rPr>
      </w:pPr>
      <w:r w:rsidRPr="000B5C16">
        <w:rPr>
          <w:rFonts w:ascii="Arial" w:hAnsi="Arial" w:cs="Arial"/>
        </w:rPr>
        <w:lastRenderedPageBreak/>
        <w:t xml:space="preserve">Review the steps identified by the configuration tool to configure or repair </w:t>
      </w:r>
      <w:proofErr w:type="spellStart"/>
      <w:r w:rsidRPr="000B5C16">
        <w:rPr>
          <w:rFonts w:ascii="Arial" w:hAnsi="Arial" w:cs="Arial"/>
        </w:rPr>
        <w:t>PowerPivot</w:t>
      </w:r>
      <w:proofErr w:type="spellEnd"/>
      <w:r w:rsidRPr="000B5C16">
        <w:rPr>
          <w:rFonts w:ascii="Arial" w:hAnsi="Arial" w:cs="Arial"/>
        </w:rPr>
        <w:t xml:space="preserve"> for SharePoint. </w:t>
      </w:r>
    </w:p>
    <w:p w:rsidR="000B5C16" w:rsidRPr="000B5C16" w:rsidRDefault="000B5C16" w:rsidP="007F417C">
      <w:pPr>
        <w:pStyle w:val="ListParagraph"/>
        <w:numPr>
          <w:ilvl w:val="0"/>
          <w:numId w:val="83"/>
        </w:numPr>
        <w:spacing w:after="120"/>
        <w:contextualSpacing w:val="0"/>
        <w:rPr>
          <w:rFonts w:ascii="Arial" w:hAnsi="Arial" w:cs="Arial"/>
        </w:rPr>
      </w:pPr>
      <w:r w:rsidRPr="000B5C16">
        <w:rPr>
          <w:rFonts w:ascii="Arial" w:hAnsi="Arial" w:cs="Arial"/>
        </w:rPr>
        <w:t xml:space="preserve">Enter the following information on the default </w:t>
      </w:r>
      <w:r w:rsidRPr="009414EA">
        <w:rPr>
          <w:rFonts w:ascii="Arial" w:hAnsi="Arial" w:cs="Arial"/>
          <w:b/>
        </w:rPr>
        <w:t>Parameters</w:t>
      </w:r>
      <w:r w:rsidRPr="000B5C16">
        <w:rPr>
          <w:rFonts w:ascii="Arial" w:hAnsi="Arial" w:cs="Arial"/>
        </w:rPr>
        <w:t xml:space="preserve"> tab</w:t>
      </w:r>
      <w:r w:rsidR="009414EA">
        <w:rPr>
          <w:rFonts w:ascii="Arial" w:hAnsi="Arial" w:cs="Arial"/>
        </w:rPr>
        <w:t>,</w:t>
      </w:r>
      <w:r w:rsidRPr="000B5C16">
        <w:rPr>
          <w:rFonts w:ascii="Arial" w:hAnsi="Arial" w:cs="Arial"/>
        </w:rPr>
        <w:t xml:space="preserve"> replacing the </w:t>
      </w:r>
      <w:r w:rsidR="009414EA">
        <w:rPr>
          <w:rFonts w:ascii="Arial" w:hAnsi="Arial" w:cs="Arial"/>
        </w:rPr>
        <w:t xml:space="preserve">arguments </w:t>
      </w:r>
      <w:r w:rsidRPr="000B5C16">
        <w:rPr>
          <w:rFonts w:ascii="Arial" w:hAnsi="Arial" w:cs="Arial"/>
        </w:rPr>
        <w:t xml:space="preserve">with the appropriate values for your environment: </w:t>
      </w:r>
    </w:p>
    <w:p w:rsidR="000B5C16" w:rsidRPr="000B5C16" w:rsidRDefault="000B5C16" w:rsidP="007F417C">
      <w:pPr>
        <w:pStyle w:val="ListParagraph"/>
        <w:numPr>
          <w:ilvl w:val="0"/>
          <w:numId w:val="69"/>
        </w:numPr>
        <w:spacing w:after="120"/>
        <w:ind w:left="1080"/>
        <w:contextualSpacing w:val="0"/>
        <w:rPr>
          <w:rFonts w:ascii="Arial" w:hAnsi="Arial" w:cs="Arial"/>
        </w:rPr>
      </w:pPr>
      <w:r w:rsidRPr="00AC0541">
        <w:rPr>
          <w:rFonts w:ascii="Arial" w:hAnsi="Arial" w:cs="Arial"/>
          <w:b/>
        </w:rPr>
        <w:t>Default Account Username</w:t>
      </w:r>
      <w:r w:rsidRPr="000B5C16">
        <w:rPr>
          <w:rFonts w:ascii="Arial" w:hAnsi="Arial" w:cs="Arial"/>
        </w:rPr>
        <w:t xml:space="preserve">: </w:t>
      </w:r>
      <w:r w:rsidRPr="00AC0541">
        <w:rPr>
          <w:rFonts w:ascii="Arial" w:hAnsi="Arial" w:cs="Arial"/>
        </w:rPr>
        <w:t>BI\</w:t>
      </w:r>
      <w:proofErr w:type="spellStart"/>
      <w:r w:rsidRPr="00AC0541">
        <w:rPr>
          <w:rFonts w:ascii="Arial" w:hAnsi="Arial" w:cs="Arial"/>
        </w:rPr>
        <w:t>BIService</w:t>
      </w:r>
      <w:proofErr w:type="spellEnd"/>
    </w:p>
    <w:p w:rsidR="000B5C16" w:rsidRPr="000B5C16" w:rsidRDefault="000B5C16" w:rsidP="007F417C">
      <w:pPr>
        <w:pStyle w:val="ListParagraph"/>
        <w:numPr>
          <w:ilvl w:val="0"/>
          <w:numId w:val="69"/>
        </w:numPr>
        <w:spacing w:after="120"/>
        <w:ind w:left="1080"/>
        <w:contextualSpacing w:val="0"/>
        <w:rPr>
          <w:rFonts w:ascii="Arial" w:hAnsi="Arial" w:cs="Arial"/>
        </w:rPr>
      </w:pPr>
      <w:r w:rsidRPr="00AC0541">
        <w:rPr>
          <w:rFonts w:ascii="Arial" w:hAnsi="Arial" w:cs="Arial"/>
          <w:b/>
        </w:rPr>
        <w:t>Default Account Password</w:t>
      </w:r>
      <w:r w:rsidRPr="000B5C16">
        <w:rPr>
          <w:rFonts w:ascii="Arial" w:hAnsi="Arial" w:cs="Arial"/>
        </w:rPr>
        <w:t xml:space="preserve">: </w:t>
      </w:r>
      <w:r w:rsidRPr="00AC0541">
        <w:rPr>
          <w:rFonts w:ascii="Arial" w:hAnsi="Arial" w:cs="Arial"/>
        </w:rPr>
        <w:t>pass@word1</w:t>
      </w:r>
    </w:p>
    <w:p w:rsidR="000B5C16" w:rsidRPr="000B5C16" w:rsidRDefault="000B5C16" w:rsidP="007F417C">
      <w:pPr>
        <w:pStyle w:val="ListParagraph"/>
        <w:numPr>
          <w:ilvl w:val="0"/>
          <w:numId w:val="69"/>
        </w:numPr>
        <w:spacing w:after="120"/>
        <w:ind w:left="1080"/>
        <w:contextualSpacing w:val="0"/>
        <w:rPr>
          <w:rFonts w:ascii="Arial" w:hAnsi="Arial" w:cs="Arial"/>
        </w:rPr>
      </w:pPr>
      <w:r w:rsidRPr="00AC0541">
        <w:rPr>
          <w:rFonts w:ascii="Arial" w:hAnsi="Arial" w:cs="Arial"/>
          <w:b/>
        </w:rPr>
        <w:t>Database Server</w:t>
      </w:r>
      <w:r w:rsidRPr="000B5C16">
        <w:rPr>
          <w:rFonts w:ascii="Arial" w:hAnsi="Arial" w:cs="Arial"/>
        </w:rPr>
        <w:t xml:space="preserve">: SP2Passphrase: </w:t>
      </w:r>
      <w:r w:rsidRPr="00AC0541">
        <w:rPr>
          <w:rFonts w:ascii="Arial" w:hAnsi="Arial" w:cs="Arial"/>
        </w:rPr>
        <w:t>pass@word1</w:t>
      </w:r>
    </w:p>
    <w:p w:rsidR="000B5C16" w:rsidRPr="000B5C16" w:rsidRDefault="000B5C16" w:rsidP="007F417C">
      <w:pPr>
        <w:pStyle w:val="ListParagraph"/>
        <w:numPr>
          <w:ilvl w:val="0"/>
          <w:numId w:val="69"/>
        </w:numPr>
        <w:spacing w:after="120"/>
        <w:ind w:left="1080"/>
        <w:contextualSpacing w:val="0"/>
        <w:rPr>
          <w:rFonts w:ascii="Arial" w:hAnsi="Arial" w:cs="Arial"/>
        </w:rPr>
      </w:pPr>
      <w:r w:rsidRPr="00AC0541">
        <w:rPr>
          <w:rFonts w:ascii="Arial" w:hAnsi="Arial" w:cs="Arial"/>
          <w:b/>
        </w:rPr>
        <w:t>Confirm Passphrase</w:t>
      </w:r>
      <w:r w:rsidRPr="000B5C16">
        <w:rPr>
          <w:rFonts w:ascii="Arial" w:hAnsi="Arial" w:cs="Arial"/>
        </w:rPr>
        <w:t xml:space="preserve">: </w:t>
      </w:r>
      <w:r w:rsidRPr="00AC0541">
        <w:rPr>
          <w:rFonts w:ascii="Arial" w:hAnsi="Arial" w:cs="Arial"/>
        </w:rPr>
        <w:t>pass@word1</w:t>
      </w:r>
    </w:p>
    <w:p w:rsidR="000B5C16" w:rsidRPr="000B5C16" w:rsidRDefault="000B5C16" w:rsidP="007F417C">
      <w:pPr>
        <w:pStyle w:val="ListParagraph"/>
        <w:numPr>
          <w:ilvl w:val="0"/>
          <w:numId w:val="83"/>
        </w:numPr>
        <w:spacing w:after="120"/>
        <w:contextualSpacing w:val="0"/>
        <w:rPr>
          <w:rFonts w:ascii="Arial" w:hAnsi="Arial" w:cs="Arial"/>
        </w:rPr>
      </w:pPr>
      <w:r w:rsidRPr="000B5C16">
        <w:rPr>
          <w:rFonts w:ascii="Arial" w:hAnsi="Arial" w:cs="Arial"/>
        </w:rPr>
        <w:t xml:space="preserve">Click </w:t>
      </w:r>
      <w:r w:rsidRPr="009414EA">
        <w:rPr>
          <w:rFonts w:ascii="Arial" w:hAnsi="Arial" w:cs="Arial"/>
          <w:b/>
        </w:rPr>
        <w:t xml:space="preserve">Create </w:t>
      </w:r>
      <w:proofErr w:type="spellStart"/>
      <w:r w:rsidRPr="009414EA">
        <w:rPr>
          <w:rFonts w:ascii="Arial" w:hAnsi="Arial" w:cs="Arial"/>
          <w:b/>
        </w:rPr>
        <w:t>PowerPivot</w:t>
      </w:r>
      <w:proofErr w:type="spellEnd"/>
      <w:r w:rsidRPr="009414EA">
        <w:rPr>
          <w:rFonts w:ascii="Arial" w:hAnsi="Arial" w:cs="Arial"/>
          <w:b/>
        </w:rPr>
        <w:t xml:space="preserve"> Service Application</w:t>
      </w:r>
      <w:r w:rsidRPr="000B5C16">
        <w:rPr>
          <w:rFonts w:ascii="Arial" w:hAnsi="Arial" w:cs="Arial"/>
        </w:rPr>
        <w:t xml:space="preserve"> and on the </w:t>
      </w:r>
      <w:r w:rsidRPr="009414EA">
        <w:rPr>
          <w:rFonts w:ascii="Arial" w:hAnsi="Arial" w:cs="Arial"/>
          <w:b/>
        </w:rPr>
        <w:t>Parameters</w:t>
      </w:r>
      <w:r w:rsidRPr="000B5C16">
        <w:rPr>
          <w:rFonts w:ascii="Arial" w:hAnsi="Arial" w:cs="Arial"/>
        </w:rPr>
        <w:t xml:space="preserve"> tab, select the </w:t>
      </w:r>
      <w:r w:rsidR="009414EA">
        <w:rPr>
          <w:rFonts w:ascii="Arial" w:hAnsi="Arial" w:cs="Arial"/>
        </w:rPr>
        <w:t xml:space="preserve">checkbox, </w:t>
      </w:r>
      <w:r w:rsidRPr="009414EA">
        <w:rPr>
          <w:rFonts w:ascii="Arial" w:hAnsi="Arial" w:cs="Arial"/>
          <w:b/>
        </w:rPr>
        <w:t>Upgrade workbooks to enable data refresh</w:t>
      </w:r>
      <w:r w:rsidRPr="000B5C16">
        <w:rPr>
          <w:rFonts w:ascii="Arial" w:hAnsi="Arial" w:cs="Arial"/>
        </w:rPr>
        <w:t xml:space="preserve">. </w:t>
      </w:r>
    </w:p>
    <w:p w:rsidR="000B5C16" w:rsidRPr="000B5C16" w:rsidRDefault="000B5C16" w:rsidP="007F417C">
      <w:pPr>
        <w:pStyle w:val="ListParagraph"/>
        <w:numPr>
          <w:ilvl w:val="0"/>
          <w:numId w:val="83"/>
        </w:numPr>
        <w:spacing w:after="120"/>
        <w:contextualSpacing w:val="0"/>
        <w:rPr>
          <w:rFonts w:ascii="Arial" w:hAnsi="Arial" w:cs="Arial"/>
        </w:rPr>
      </w:pPr>
      <w:r w:rsidRPr="000B5C16">
        <w:rPr>
          <w:rFonts w:ascii="Arial" w:hAnsi="Arial" w:cs="Arial"/>
        </w:rPr>
        <w:t xml:space="preserve">Click </w:t>
      </w:r>
      <w:r w:rsidRPr="009414EA">
        <w:rPr>
          <w:rFonts w:ascii="Arial" w:hAnsi="Arial" w:cs="Arial"/>
          <w:b/>
        </w:rPr>
        <w:t>Create Unattended Account for Data Refresh</w:t>
      </w:r>
      <w:r w:rsidRPr="000B5C16">
        <w:rPr>
          <w:rFonts w:ascii="Arial" w:hAnsi="Arial" w:cs="Arial"/>
        </w:rPr>
        <w:t xml:space="preserve"> and on the </w:t>
      </w:r>
      <w:r w:rsidRPr="009414EA">
        <w:rPr>
          <w:rFonts w:ascii="Arial" w:hAnsi="Arial" w:cs="Arial"/>
          <w:b/>
        </w:rPr>
        <w:t>Parameters</w:t>
      </w:r>
      <w:r w:rsidRPr="000B5C16">
        <w:rPr>
          <w:rFonts w:ascii="Arial" w:hAnsi="Arial" w:cs="Arial"/>
        </w:rPr>
        <w:t xml:space="preserve"> tab, enter the following information</w:t>
      </w:r>
      <w:r w:rsidR="009414EA">
        <w:rPr>
          <w:rFonts w:ascii="Arial" w:hAnsi="Arial" w:cs="Arial"/>
        </w:rPr>
        <w:t xml:space="preserve">, replacing the </w:t>
      </w:r>
      <w:r w:rsidR="00AC0541">
        <w:rPr>
          <w:rFonts w:ascii="Arial" w:hAnsi="Arial" w:cs="Arial"/>
        </w:rPr>
        <w:t>argument</w:t>
      </w:r>
      <w:r w:rsidR="004E7DA0">
        <w:rPr>
          <w:rFonts w:ascii="Arial" w:hAnsi="Arial" w:cs="Arial"/>
        </w:rPr>
        <w:t>s</w:t>
      </w:r>
      <w:r w:rsidR="00AC0541">
        <w:rPr>
          <w:rFonts w:ascii="Arial" w:hAnsi="Arial" w:cs="Arial"/>
        </w:rPr>
        <w:t xml:space="preserve"> </w:t>
      </w:r>
      <w:r w:rsidR="009414EA">
        <w:rPr>
          <w:rFonts w:ascii="Arial" w:hAnsi="Arial" w:cs="Arial"/>
        </w:rPr>
        <w:t>with values appropriate for your environment</w:t>
      </w:r>
      <w:r w:rsidRPr="000B5C16">
        <w:rPr>
          <w:rFonts w:ascii="Arial" w:hAnsi="Arial" w:cs="Arial"/>
        </w:rPr>
        <w:t xml:space="preserve">: </w:t>
      </w:r>
    </w:p>
    <w:p w:rsidR="000B5C16" w:rsidRPr="000B5C16" w:rsidRDefault="000B5C16" w:rsidP="007F417C">
      <w:pPr>
        <w:pStyle w:val="ListParagraph"/>
        <w:numPr>
          <w:ilvl w:val="0"/>
          <w:numId w:val="84"/>
        </w:numPr>
        <w:spacing w:after="120"/>
        <w:contextualSpacing w:val="0"/>
        <w:rPr>
          <w:rFonts w:ascii="Arial" w:hAnsi="Arial" w:cs="Arial"/>
        </w:rPr>
      </w:pPr>
      <w:r w:rsidRPr="00AC0541">
        <w:rPr>
          <w:rFonts w:ascii="Arial" w:hAnsi="Arial" w:cs="Arial"/>
          <w:b/>
        </w:rPr>
        <w:t>Unattended Account User Name</w:t>
      </w:r>
      <w:r w:rsidRPr="000B5C16">
        <w:rPr>
          <w:rFonts w:ascii="Arial" w:hAnsi="Arial" w:cs="Arial"/>
        </w:rPr>
        <w:t xml:space="preserve">: </w:t>
      </w:r>
      <w:r w:rsidRPr="00AC0541">
        <w:rPr>
          <w:rFonts w:ascii="Arial" w:hAnsi="Arial" w:cs="Arial"/>
        </w:rPr>
        <w:t>BI\</w:t>
      </w:r>
      <w:proofErr w:type="spellStart"/>
      <w:r w:rsidRPr="00AC0541">
        <w:rPr>
          <w:rFonts w:ascii="Arial" w:hAnsi="Arial" w:cs="Arial"/>
        </w:rPr>
        <w:t>PwrPvtUnattend</w:t>
      </w:r>
      <w:proofErr w:type="spellEnd"/>
    </w:p>
    <w:p w:rsidR="000B5C16" w:rsidRPr="000B5C16" w:rsidRDefault="000B5C16" w:rsidP="007F417C">
      <w:pPr>
        <w:pStyle w:val="ListParagraph"/>
        <w:numPr>
          <w:ilvl w:val="0"/>
          <w:numId w:val="84"/>
        </w:numPr>
        <w:spacing w:after="120"/>
        <w:contextualSpacing w:val="0"/>
        <w:rPr>
          <w:rFonts w:ascii="Arial" w:hAnsi="Arial" w:cs="Arial"/>
        </w:rPr>
      </w:pPr>
      <w:r w:rsidRPr="00AC0541">
        <w:rPr>
          <w:rFonts w:ascii="Arial" w:hAnsi="Arial" w:cs="Arial"/>
          <w:b/>
        </w:rPr>
        <w:t>Unattended Account Password</w:t>
      </w:r>
      <w:r w:rsidRPr="000B5C16">
        <w:rPr>
          <w:rFonts w:ascii="Arial" w:hAnsi="Arial" w:cs="Arial"/>
        </w:rPr>
        <w:t xml:space="preserve">: </w:t>
      </w:r>
      <w:r w:rsidRPr="00AC0541">
        <w:rPr>
          <w:rFonts w:ascii="Arial" w:hAnsi="Arial" w:cs="Arial"/>
        </w:rPr>
        <w:t>pass@word1</w:t>
      </w:r>
    </w:p>
    <w:p w:rsidR="000B5C16" w:rsidRPr="000B5C16" w:rsidRDefault="000B5C16" w:rsidP="007F417C">
      <w:pPr>
        <w:pStyle w:val="ListParagraph"/>
        <w:numPr>
          <w:ilvl w:val="0"/>
          <w:numId w:val="83"/>
        </w:numPr>
        <w:spacing w:after="120"/>
        <w:contextualSpacing w:val="0"/>
        <w:rPr>
          <w:rFonts w:ascii="Arial" w:hAnsi="Arial" w:cs="Arial"/>
        </w:rPr>
      </w:pPr>
      <w:r w:rsidRPr="000B5C16">
        <w:rPr>
          <w:rFonts w:ascii="Arial" w:hAnsi="Arial" w:cs="Arial"/>
        </w:rPr>
        <w:t xml:space="preserve">Click </w:t>
      </w:r>
      <w:r w:rsidRPr="009414EA">
        <w:rPr>
          <w:rFonts w:ascii="Arial" w:hAnsi="Arial" w:cs="Arial"/>
          <w:b/>
        </w:rPr>
        <w:t>Validate</w:t>
      </w:r>
      <w:r w:rsidRPr="000B5C16">
        <w:rPr>
          <w:rFonts w:ascii="Arial" w:hAnsi="Arial" w:cs="Arial"/>
        </w:rPr>
        <w:t xml:space="preserve"> and then verify that all of the hazard icons disappear and are replaced by information icons. Review each of the tasks with an information icon, but do not make any changes. </w:t>
      </w:r>
    </w:p>
    <w:p w:rsidR="000B5C16" w:rsidRPr="000B5C16" w:rsidRDefault="000B5C16" w:rsidP="007F417C">
      <w:pPr>
        <w:pStyle w:val="ListParagraph"/>
        <w:numPr>
          <w:ilvl w:val="0"/>
          <w:numId w:val="83"/>
        </w:numPr>
        <w:spacing w:after="120"/>
        <w:contextualSpacing w:val="0"/>
        <w:rPr>
          <w:rFonts w:ascii="Arial" w:hAnsi="Arial" w:cs="Arial"/>
        </w:rPr>
      </w:pPr>
      <w:r w:rsidRPr="000B5C16">
        <w:rPr>
          <w:rFonts w:ascii="Arial" w:hAnsi="Arial" w:cs="Arial"/>
        </w:rPr>
        <w:t xml:space="preserve">After validation succeeds, click </w:t>
      </w:r>
      <w:r w:rsidRPr="009414EA">
        <w:rPr>
          <w:rFonts w:ascii="Arial" w:hAnsi="Arial" w:cs="Arial"/>
          <w:b/>
        </w:rPr>
        <w:t>OK</w:t>
      </w:r>
      <w:r w:rsidRPr="000B5C16">
        <w:rPr>
          <w:rFonts w:ascii="Arial" w:hAnsi="Arial" w:cs="Arial"/>
        </w:rPr>
        <w:t xml:space="preserve">. </w:t>
      </w:r>
    </w:p>
    <w:p w:rsidR="000B5C16" w:rsidRPr="000B5C16" w:rsidRDefault="000B5C16" w:rsidP="007F417C">
      <w:pPr>
        <w:pStyle w:val="ListParagraph"/>
        <w:numPr>
          <w:ilvl w:val="0"/>
          <w:numId w:val="83"/>
        </w:numPr>
        <w:spacing w:after="120"/>
        <w:contextualSpacing w:val="0"/>
        <w:rPr>
          <w:rFonts w:ascii="Arial" w:hAnsi="Arial" w:cs="Arial"/>
        </w:rPr>
      </w:pPr>
      <w:r w:rsidRPr="000B5C16">
        <w:rPr>
          <w:rFonts w:ascii="Arial" w:hAnsi="Arial" w:cs="Arial"/>
        </w:rPr>
        <w:t xml:space="preserve">Click </w:t>
      </w:r>
      <w:r w:rsidRPr="009414EA">
        <w:rPr>
          <w:rFonts w:ascii="Arial" w:hAnsi="Arial" w:cs="Arial"/>
          <w:b/>
        </w:rPr>
        <w:t>Run</w:t>
      </w:r>
      <w:r w:rsidRPr="000B5C16">
        <w:rPr>
          <w:rFonts w:ascii="Arial" w:hAnsi="Arial" w:cs="Arial"/>
        </w:rPr>
        <w:t xml:space="preserve"> and then click </w:t>
      </w:r>
      <w:proofErr w:type="gramStart"/>
      <w:r w:rsidRPr="009414EA">
        <w:rPr>
          <w:rFonts w:ascii="Arial" w:hAnsi="Arial" w:cs="Arial"/>
          <w:b/>
        </w:rPr>
        <w:t>Yes</w:t>
      </w:r>
      <w:proofErr w:type="gramEnd"/>
      <w:r w:rsidRPr="000B5C16">
        <w:rPr>
          <w:rFonts w:ascii="Arial" w:hAnsi="Arial" w:cs="Arial"/>
        </w:rPr>
        <w:t xml:space="preserve"> to continue. </w:t>
      </w:r>
    </w:p>
    <w:p w:rsidR="000B5C16" w:rsidRPr="000B5C16" w:rsidRDefault="000B5C16" w:rsidP="007F417C">
      <w:pPr>
        <w:pStyle w:val="ListParagraph"/>
        <w:numPr>
          <w:ilvl w:val="0"/>
          <w:numId w:val="83"/>
        </w:numPr>
        <w:spacing w:after="120"/>
        <w:contextualSpacing w:val="0"/>
        <w:rPr>
          <w:rFonts w:ascii="Arial" w:hAnsi="Arial" w:cs="Arial"/>
        </w:rPr>
      </w:pPr>
      <w:r w:rsidRPr="000B5C16">
        <w:rPr>
          <w:rFonts w:ascii="Arial" w:hAnsi="Arial" w:cs="Arial"/>
        </w:rPr>
        <w:t xml:space="preserve">When the </w:t>
      </w:r>
      <w:proofErr w:type="spellStart"/>
      <w:r w:rsidRPr="000B5C16">
        <w:rPr>
          <w:rFonts w:ascii="Arial" w:hAnsi="Arial" w:cs="Arial"/>
        </w:rPr>
        <w:t>PowerPivot</w:t>
      </w:r>
      <w:proofErr w:type="spellEnd"/>
      <w:r w:rsidRPr="000B5C16">
        <w:rPr>
          <w:rFonts w:ascii="Arial" w:hAnsi="Arial" w:cs="Arial"/>
        </w:rPr>
        <w:t xml:space="preserve"> Configuration Tool completes, verify its success, and then click </w:t>
      </w:r>
      <w:r w:rsidRPr="009414EA">
        <w:rPr>
          <w:rFonts w:ascii="Arial" w:hAnsi="Arial" w:cs="Arial"/>
          <w:b/>
        </w:rPr>
        <w:t>OK</w:t>
      </w:r>
      <w:r w:rsidRPr="000B5C16">
        <w:rPr>
          <w:rFonts w:ascii="Arial" w:hAnsi="Arial" w:cs="Arial"/>
        </w:rPr>
        <w:t xml:space="preserve">. </w:t>
      </w:r>
    </w:p>
    <w:p w:rsidR="000B5C16" w:rsidRDefault="000B5C16" w:rsidP="007F417C">
      <w:pPr>
        <w:pStyle w:val="ListParagraph"/>
        <w:numPr>
          <w:ilvl w:val="0"/>
          <w:numId w:val="83"/>
        </w:numPr>
        <w:spacing w:after="120"/>
        <w:contextualSpacing w:val="0"/>
        <w:rPr>
          <w:rFonts w:ascii="Arial" w:hAnsi="Arial" w:cs="Arial"/>
        </w:rPr>
      </w:pPr>
      <w:r w:rsidRPr="000B5C16">
        <w:rPr>
          <w:rFonts w:ascii="Arial" w:hAnsi="Arial" w:cs="Arial"/>
        </w:rPr>
        <w:t xml:space="preserve">Click </w:t>
      </w:r>
      <w:r w:rsidRPr="009414EA">
        <w:rPr>
          <w:rFonts w:ascii="Arial" w:hAnsi="Arial" w:cs="Arial"/>
          <w:b/>
        </w:rPr>
        <w:t>Exit</w:t>
      </w:r>
      <w:r w:rsidRPr="000B5C16">
        <w:rPr>
          <w:rFonts w:ascii="Arial" w:hAnsi="Arial" w:cs="Arial"/>
        </w:rPr>
        <w:t xml:space="preserve"> to close the </w:t>
      </w:r>
      <w:proofErr w:type="spellStart"/>
      <w:r w:rsidRPr="000B5C16">
        <w:rPr>
          <w:rFonts w:ascii="Arial" w:hAnsi="Arial" w:cs="Arial"/>
        </w:rPr>
        <w:t>PowerPivot</w:t>
      </w:r>
      <w:proofErr w:type="spellEnd"/>
      <w:r w:rsidRPr="000B5C16">
        <w:rPr>
          <w:rFonts w:ascii="Arial" w:hAnsi="Arial" w:cs="Arial"/>
        </w:rPr>
        <w:t xml:space="preserve"> Configuration Tool. </w:t>
      </w:r>
    </w:p>
    <w:p w:rsidR="00D81E0A" w:rsidRPr="00D07895" w:rsidRDefault="00D81E0A" w:rsidP="00C832F3">
      <w:pPr>
        <w:ind w:left="360"/>
        <w:rPr>
          <w:rFonts w:ascii="Arial" w:hAnsi="Arial" w:cs="Arial"/>
        </w:rPr>
      </w:pPr>
      <w:r w:rsidRPr="00C832F3">
        <w:rPr>
          <w:rFonts w:ascii="Arial" w:hAnsi="Arial" w:cs="Arial"/>
          <w:b/>
        </w:rPr>
        <w:t>Note</w:t>
      </w:r>
      <w:r>
        <w:rPr>
          <w:rFonts w:ascii="Arial" w:hAnsi="Arial" w:cs="Arial"/>
        </w:rPr>
        <w:t xml:space="preserve">: </w:t>
      </w:r>
      <w:r w:rsidR="005A55AD">
        <w:rPr>
          <w:rFonts w:ascii="Arial" w:hAnsi="Arial" w:cs="Arial"/>
        </w:rPr>
        <w:t>T</w:t>
      </w:r>
      <w:r w:rsidRPr="00D07895">
        <w:rPr>
          <w:rFonts w:ascii="Arial" w:hAnsi="Arial" w:cs="Arial"/>
        </w:rPr>
        <w:t xml:space="preserve">he </w:t>
      </w:r>
      <w:r>
        <w:rPr>
          <w:rFonts w:ascii="Arial" w:hAnsi="Arial" w:cs="Arial"/>
        </w:rPr>
        <w:t xml:space="preserve">account </w:t>
      </w:r>
      <w:proofErr w:type="spellStart"/>
      <w:r w:rsidRPr="005A55AD">
        <w:rPr>
          <w:rFonts w:ascii="Arial" w:hAnsi="Arial" w:cs="Arial"/>
          <w:b/>
          <w:i/>
        </w:rPr>
        <w:t>BIService</w:t>
      </w:r>
      <w:proofErr w:type="spellEnd"/>
      <w:r w:rsidRPr="00D07895">
        <w:rPr>
          <w:rFonts w:ascii="Arial" w:hAnsi="Arial" w:cs="Arial"/>
        </w:rPr>
        <w:t xml:space="preserve"> (the account for the </w:t>
      </w:r>
      <w:proofErr w:type="spellStart"/>
      <w:r w:rsidRPr="00D07895">
        <w:rPr>
          <w:rFonts w:ascii="Arial" w:hAnsi="Arial" w:cs="Arial"/>
        </w:rPr>
        <w:t>PowerPivot</w:t>
      </w:r>
      <w:proofErr w:type="spellEnd"/>
      <w:r w:rsidRPr="00D07895">
        <w:rPr>
          <w:rFonts w:ascii="Arial" w:hAnsi="Arial" w:cs="Arial"/>
        </w:rPr>
        <w:t xml:space="preserve"> service)</w:t>
      </w:r>
      <w:r w:rsidR="005A55AD">
        <w:rPr>
          <w:rFonts w:ascii="Arial" w:hAnsi="Arial" w:cs="Arial"/>
        </w:rPr>
        <w:t xml:space="preserve"> requires</w:t>
      </w:r>
      <w:r w:rsidRPr="00D07895">
        <w:rPr>
          <w:rFonts w:ascii="Arial" w:hAnsi="Arial" w:cs="Arial"/>
        </w:rPr>
        <w:t xml:space="preserve"> </w:t>
      </w:r>
      <w:r w:rsidRPr="00D07895">
        <w:rPr>
          <w:rFonts w:ascii="Arial" w:hAnsi="Arial" w:cs="Arial"/>
          <w:b/>
        </w:rPr>
        <w:t>read</w:t>
      </w:r>
      <w:r w:rsidRPr="00D07895">
        <w:rPr>
          <w:rFonts w:ascii="Arial" w:hAnsi="Arial" w:cs="Arial"/>
        </w:rPr>
        <w:t xml:space="preserve"> permissions on the tables in the </w:t>
      </w:r>
      <w:proofErr w:type="spellStart"/>
      <w:r w:rsidRPr="00D07895">
        <w:rPr>
          <w:rFonts w:ascii="Arial" w:hAnsi="Arial" w:cs="Arial"/>
        </w:rPr>
        <w:t>PowerPivot</w:t>
      </w:r>
      <w:proofErr w:type="spellEnd"/>
      <w:r w:rsidRPr="00D07895">
        <w:rPr>
          <w:rFonts w:ascii="Arial" w:hAnsi="Arial" w:cs="Arial"/>
        </w:rPr>
        <w:t xml:space="preserve"> content database in order for the </w:t>
      </w:r>
      <w:proofErr w:type="spellStart"/>
      <w:r w:rsidRPr="00D07895">
        <w:rPr>
          <w:rFonts w:ascii="Arial" w:hAnsi="Arial" w:cs="Arial"/>
        </w:rPr>
        <w:t>PowerPivot</w:t>
      </w:r>
      <w:proofErr w:type="spellEnd"/>
      <w:r w:rsidRPr="00D07895">
        <w:rPr>
          <w:rFonts w:ascii="Arial" w:hAnsi="Arial" w:cs="Arial"/>
        </w:rPr>
        <w:t xml:space="preserve"> Management Dashboard to process data into its tabular model</w:t>
      </w:r>
      <w:r w:rsidR="005A55AD">
        <w:rPr>
          <w:rFonts w:ascii="Arial" w:hAnsi="Arial" w:cs="Arial"/>
        </w:rPr>
        <w:t xml:space="preserve">. If you </w:t>
      </w:r>
      <w:r w:rsidRPr="00D07895">
        <w:rPr>
          <w:rFonts w:ascii="Arial" w:hAnsi="Arial" w:cs="Arial"/>
        </w:rPr>
        <w:t xml:space="preserve">get an error complaining about the lack of </w:t>
      </w:r>
      <w:r w:rsidR="004E7DA0">
        <w:rPr>
          <w:rFonts w:ascii="Arial" w:hAnsi="Arial" w:cs="Arial"/>
        </w:rPr>
        <w:t>SELECT</w:t>
      </w:r>
      <w:r w:rsidR="004E7DA0" w:rsidRPr="00D07895">
        <w:rPr>
          <w:rFonts w:ascii="Arial" w:hAnsi="Arial" w:cs="Arial"/>
        </w:rPr>
        <w:t xml:space="preserve"> </w:t>
      </w:r>
      <w:r w:rsidRPr="00D07895">
        <w:rPr>
          <w:rFonts w:ascii="Arial" w:hAnsi="Arial" w:cs="Arial"/>
        </w:rPr>
        <w:t>permissions</w:t>
      </w:r>
      <w:r w:rsidR="005A55AD">
        <w:rPr>
          <w:rFonts w:ascii="Arial" w:hAnsi="Arial" w:cs="Arial"/>
        </w:rPr>
        <w:t>, y</w:t>
      </w:r>
      <w:r w:rsidR="005A55AD" w:rsidRPr="00D07895">
        <w:rPr>
          <w:rFonts w:ascii="Arial" w:hAnsi="Arial" w:cs="Arial"/>
        </w:rPr>
        <w:t>ou need to expressly give t</w:t>
      </w:r>
      <w:r w:rsidR="005A55AD">
        <w:rPr>
          <w:rFonts w:ascii="Arial" w:hAnsi="Arial" w:cs="Arial"/>
        </w:rPr>
        <w:t>hese permissions</w:t>
      </w:r>
      <w:r>
        <w:rPr>
          <w:rFonts w:ascii="Arial" w:hAnsi="Arial" w:cs="Arial"/>
        </w:rPr>
        <w:t>.</w:t>
      </w:r>
    </w:p>
    <w:p w:rsidR="00894D64" w:rsidRDefault="00894D64" w:rsidP="00894D64">
      <w:pPr>
        <w:pStyle w:val="Heading3"/>
      </w:pPr>
      <w:bookmarkStart w:id="59" w:name="_Toc332020989"/>
      <w:r>
        <w:t xml:space="preserve">Install </w:t>
      </w:r>
      <w:r w:rsidR="00EC4F25">
        <w:t xml:space="preserve">SQL Server 2012 </w:t>
      </w:r>
      <w:r>
        <w:t>Reporting Services</w:t>
      </w:r>
      <w:bookmarkEnd w:id="59"/>
    </w:p>
    <w:p w:rsidR="00894D64" w:rsidRPr="00EC4F25" w:rsidRDefault="00E654AE" w:rsidP="00894D64">
      <w:pPr>
        <w:rPr>
          <w:rFonts w:ascii="Arial" w:hAnsi="Arial" w:cs="Arial"/>
        </w:rPr>
      </w:pPr>
      <w:r w:rsidRPr="00EC4F25">
        <w:rPr>
          <w:rFonts w:ascii="Arial" w:hAnsi="Arial" w:cs="Arial"/>
        </w:rPr>
        <w:t xml:space="preserve">In this section, you will install </w:t>
      </w:r>
      <w:r w:rsidR="00B56C6B" w:rsidRPr="00EC4F25">
        <w:rPr>
          <w:rFonts w:ascii="Arial" w:hAnsi="Arial" w:cs="Arial"/>
        </w:rPr>
        <w:t xml:space="preserve">components of </w:t>
      </w:r>
      <w:r w:rsidRPr="00EC4F25">
        <w:rPr>
          <w:rFonts w:ascii="Arial" w:hAnsi="Arial" w:cs="Arial"/>
        </w:rPr>
        <w:t>Reporting Services</w:t>
      </w:r>
      <w:r w:rsidR="00B56C6B" w:rsidRPr="00EC4F25">
        <w:rPr>
          <w:rFonts w:ascii="Arial" w:hAnsi="Arial" w:cs="Arial"/>
        </w:rPr>
        <w:t xml:space="preserve"> that are needed for SharePoint.</w:t>
      </w:r>
    </w:p>
    <w:p w:rsidR="00B56C6B" w:rsidRPr="00EC4F25" w:rsidRDefault="00B56C6B" w:rsidP="00B56C6B">
      <w:pPr>
        <w:rPr>
          <w:rFonts w:ascii="Arial" w:hAnsi="Arial" w:cs="Arial"/>
        </w:rPr>
      </w:pPr>
      <w:r w:rsidRPr="00EC4F25">
        <w:rPr>
          <w:rFonts w:ascii="Arial" w:hAnsi="Arial" w:cs="Arial"/>
        </w:rPr>
        <w:t>Technically, all that is</w:t>
      </w:r>
      <w:r w:rsidRPr="00EC4F25">
        <w:rPr>
          <w:rFonts w:ascii="Arial" w:hAnsi="Arial" w:cs="Arial"/>
          <w:b/>
        </w:rPr>
        <w:t xml:space="preserve"> </w:t>
      </w:r>
      <w:r w:rsidRPr="00EC4F25">
        <w:rPr>
          <w:rFonts w:ascii="Arial" w:hAnsi="Arial" w:cs="Arial"/>
        </w:rPr>
        <w:t>required is the Reporting Services Add-In for SharePoint Products on the server hosted the SharePoint web site. However, the SQL Server 2008 R2 Add-in is installed as part of the SharePoint 2010 prerequisites, and we recommend that you upgrade this component as well, in case you choose to use this server as a Web front end server in the future.</w:t>
      </w:r>
    </w:p>
    <w:p w:rsidR="00894D64" w:rsidRDefault="006D19B6" w:rsidP="00894D64">
      <w:pPr>
        <w:pStyle w:val="Heading4"/>
      </w:pPr>
      <w:r>
        <w:lastRenderedPageBreak/>
        <w:t>Using scripts</w:t>
      </w:r>
    </w:p>
    <w:p w:rsidR="00E654AE" w:rsidRPr="00B56C6B" w:rsidRDefault="00E654AE" w:rsidP="007F417C">
      <w:pPr>
        <w:pStyle w:val="ListParagraph"/>
        <w:numPr>
          <w:ilvl w:val="0"/>
          <w:numId w:val="80"/>
        </w:numPr>
        <w:spacing w:after="120"/>
        <w:ind w:left="714" w:hanging="357"/>
        <w:contextualSpacing w:val="0"/>
        <w:rPr>
          <w:rFonts w:ascii="Arial" w:hAnsi="Arial" w:cs="Arial"/>
        </w:rPr>
      </w:pPr>
      <w:r w:rsidRPr="00B56C6B">
        <w:rPr>
          <w:rFonts w:ascii="Arial" w:hAnsi="Arial" w:cs="Arial"/>
        </w:rPr>
        <w:t xml:space="preserve">At the administrative command prompt, change to the folder containing the SQL Server 2012 binaries </w:t>
      </w:r>
    </w:p>
    <w:p w:rsidR="00E654AE" w:rsidRPr="00B56C6B" w:rsidRDefault="00E654AE" w:rsidP="007F417C">
      <w:pPr>
        <w:pStyle w:val="ListParagraph"/>
        <w:numPr>
          <w:ilvl w:val="0"/>
          <w:numId w:val="80"/>
        </w:numPr>
        <w:spacing w:after="120"/>
        <w:ind w:left="714" w:hanging="357"/>
        <w:contextualSpacing w:val="0"/>
        <w:rPr>
          <w:rFonts w:ascii="Arial" w:hAnsi="Arial" w:cs="Arial"/>
        </w:rPr>
      </w:pPr>
      <w:r w:rsidRPr="00B56C6B">
        <w:rPr>
          <w:rFonts w:ascii="Arial" w:hAnsi="Arial" w:cs="Arial"/>
        </w:rPr>
        <w:t>Execute the following command, replacing the arguments in bold with the appropriate values for your environment:</w:t>
      </w:r>
    </w:p>
    <w:p w:rsidR="00894D64" w:rsidRPr="000D30DE" w:rsidRDefault="00E654AE" w:rsidP="00E654AE">
      <w:pPr>
        <w:pStyle w:val="MtpsCodeSnippet"/>
        <w:ind w:left="720"/>
      </w:pPr>
      <w:r w:rsidRPr="00E654AE">
        <w:t>SETUP.EXE /Q /IACCEPTSQLSERVERLICENSETERMS /ACTION=install /Features= RS_SHP</w:t>
      </w:r>
      <w:proofErr w:type="gramStart"/>
      <w:r w:rsidRPr="00E654AE">
        <w:t>,RS</w:t>
      </w:r>
      <w:proofErr w:type="gramEnd"/>
      <w:r w:rsidRPr="00E654AE">
        <w:t>_SHPWFE /INSTANCENAME=MSSQLSERVER /RSSHPINSTALLMODE=</w:t>
      </w:r>
      <w:proofErr w:type="spellStart"/>
      <w:r w:rsidRPr="00E654AE">
        <w:t>SharePointFilesOnlyMode</w:t>
      </w:r>
      <w:proofErr w:type="spellEnd"/>
      <w:r w:rsidRPr="00E654AE">
        <w:t xml:space="preserve"> /PID </w:t>
      </w:r>
      <w:r w:rsidRPr="004E7DA0">
        <w:rPr>
          <w:b/>
        </w:rPr>
        <w:t>xxx-</w:t>
      </w:r>
      <w:proofErr w:type="spellStart"/>
      <w:r w:rsidRPr="004E7DA0">
        <w:rPr>
          <w:b/>
        </w:rPr>
        <w:t>xxxx</w:t>
      </w:r>
      <w:proofErr w:type="spellEnd"/>
      <w:r w:rsidRPr="004E7DA0">
        <w:rPr>
          <w:b/>
        </w:rPr>
        <w:t>-</w:t>
      </w:r>
      <w:proofErr w:type="spellStart"/>
      <w:r w:rsidRPr="004E7DA0">
        <w:rPr>
          <w:b/>
        </w:rPr>
        <w:t>xxxx</w:t>
      </w:r>
      <w:proofErr w:type="spellEnd"/>
      <w:r w:rsidRPr="004E7DA0">
        <w:rPr>
          <w:b/>
        </w:rPr>
        <w:t xml:space="preserve"> </w:t>
      </w:r>
      <w:r w:rsidR="00894D64" w:rsidRPr="004E7DA0">
        <w:rPr>
          <w:b/>
        </w:rPr>
        <w:t>text</w:t>
      </w:r>
    </w:p>
    <w:p w:rsidR="00D407E8" w:rsidRPr="00BC450F" w:rsidRDefault="00D407E8" w:rsidP="00D407E8">
      <w:pPr>
        <w:spacing w:after="0" w:line="240" w:lineRule="auto"/>
        <w:ind w:left="720"/>
        <w:textAlignment w:val="center"/>
        <w:rPr>
          <w:rFonts w:ascii="Arial" w:eastAsia="Times New Roman" w:hAnsi="Arial" w:cs="Arial"/>
        </w:rPr>
      </w:pPr>
      <w:r w:rsidRPr="00BC450F">
        <w:rPr>
          <w:rFonts w:ascii="Arial" w:eastAsia="Times New Roman" w:hAnsi="Arial" w:cs="Arial"/>
          <w:b/>
        </w:rPr>
        <w:t>Note</w:t>
      </w:r>
      <w:r w:rsidRPr="00BC450F">
        <w:rPr>
          <w:rFonts w:ascii="Arial" w:eastAsia="Times New Roman" w:hAnsi="Arial" w:cs="Arial"/>
        </w:rPr>
        <w:t xml:space="preserve">: The parameter </w:t>
      </w:r>
      <w:r w:rsidRPr="00BC450F">
        <w:rPr>
          <w:rFonts w:ascii="Arial" w:eastAsia="Times New Roman" w:hAnsi="Arial" w:cs="Arial"/>
          <w:i/>
        </w:rPr>
        <w:t>/PID</w:t>
      </w:r>
      <w:r w:rsidRPr="00BC450F">
        <w:rPr>
          <w:rFonts w:ascii="Arial" w:eastAsia="Times New Roman" w:hAnsi="Arial" w:cs="Arial"/>
        </w:rPr>
        <w:t xml:space="preserve"> is not required if you are installing the evaluation edition. </w:t>
      </w:r>
      <w:r>
        <w:rPr>
          <w:rFonts w:ascii="Arial" w:eastAsia="Times New Roman" w:hAnsi="Arial" w:cs="Arial"/>
        </w:rPr>
        <w:t xml:space="preserve">Also, it will not be required if it is contained in the DefaultSetup.ini file in the x86 or x64 folder. Otherwise, </w:t>
      </w:r>
      <w:r w:rsidRPr="00BC450F">
        <w:rPr>
          <w:rFonts w:ascii="Arial" w:eastAsia="Times New Roman" w:hAnsi="Arial" w:cs="Arial"/>
        </w:rPr>
        <w:t>replace the x's with your license key.</w:t>
      </w:r>
    </w:p>
    <w:p w:rsidR="00894D64" w:rsidRPr="00242C2D" w:rsidRDefault="006D19B6" w:rsidP="00894D64">
      <w:pPr>
        <w:pStyle w:val="Heading4"/>
        <w:rPr>
          <w:rFonts w:eastAsia="Times New Roman" w:cstheme="minorHAnsi"/>
          <w:sz w:val="24"/>
          <w:szCs w:val="24"/>
        </w:rPr>
      </w:pPr>
      <w:r>
        <w:t>Using the user interface</w:t>
      </w:r>
      <w:r w:rsidR="00894D64" w:rsidRPr="00242C2D">
        <w:t xml:space="preserve"> </w:t>
      </w:r>
    </w:p>
    <w:p w:rsidR="00E654AE" w:rsidRPr="007F2FA7" w:rsidRDefault="00E654AE" w:rsidP="007F417C">
      <w:pPr>
        <w:pStyle w:val="ListParagraph"/>
        <w:numPr>
          <w:ilvl w:val="0"/>
          <w:numId w:val="81"/>
        </w:numPr>
        <w:spacing w:after="120"/>
        <w:ind w:left="714" w:hanging="357"/>
        <w:contextualSpacing w:val="0"/>
        <w:rPr>
          <w:rFonts w:ascii="Arial" w:hAnsi="Arial" w:cs="Arial"/>
        </w:rPr>
      </w:pPr>
      <w:r w:rsidRPr="007F2FA7">
        <w:rPr>
          <w:rFonts w:ascii="Arial" w:hAnsi="Arial" w:cs="Arial"/>
        </w:rPr>
        <w:t xml:space="preserve">Start the installation of SQL Server 2012 from your installation media. </w:t>
      </w:r>
    </w:p>
    <w:p w:rsidR="00E654AE" w:rsidRPr="007F2FA7" w:rsidRDefault="00E654AE" w:rsidP="007F417C">
      <w:pPr>
        <w:pStyle w:val="ListParagraph"/>
        <w:numPr>
          <w:ilvl w:val="0"/>
          <w:numId w:val="81"/>
        </w:numPr>
        <w:spacing w:after="120"/>
        <w:ind w:left="714" w:hanging="357"/>
        <w:contextualSpacing w:val="0"/>
        <w:rPr>
          <w:rFonts w:ascii="Arial" w:hAnsi="Arial" w:cs="Arial"/>
        </w:rPr>
      </w:pPr>
      <w:r w:rsidRPr="007F2FA7">
        <w:rPr>
          <w:rFonts w:ascii="Arial" w:hAnsi="Arial" w:cs="Arial"/>
        </w:rPr>
        <w:t xml:space="preserve">On the </w:t>
      </w:r>
      <w:r w:rsidRPr="007F2FA7">
        <w:rPr>
          <w:rFonts w:ascii="Arial" w:hAnsi="Arial" w:cs="Arial"/>
          <w:b/>
        </w:rPr>
        <w:t>SQL Server Installation Center</w:t>
      </w:r>
      <w:r w:rsidRPr="007F2FA7">
        <w:rPr>
          <w:rFonts w:ascii="Arial" w:hAnsi="Arial" w:cs="Arial"/>
        </w:rPr>
        <w:t xml:space="preserve"> page, click </w:t>
      </w:r>
      <w:r w:rsidRPr="007F2FA7">
        <w:rPr>
          <w:rFonts w:ascii="Arial" w:hAnsi="Arial" w:cs="Arial"/>
          <w:b/>
        </w:rPr>
        <w:t>Installation</w:t>
      </w:r>
      <w:r w:rsidRPr="007F2FA7">
        <w:rPr>
          <w:rFonts w:ascii="Arial" w:hAnsi="Arial" w:cs="Arial"/>
        </w:rPr>
        <w:t xml:space="preserve"> in the navigation pane and then click </w:t>
      </w:r>
      <w:r w:rsidRPr="007F2FA7">
        <w:rPr>
          <w:rFonts w:ascii="Arial" w:hAnsi="Arial" w:cs="Arial"/>
          <w:b/>
        </w:rPr>
        <w:t>New SQL Server stand-alone installation or add features to an existing installation</w:t>
      </w:r>
      <w:r w:rsidRPr="007F2FA7">
        <w:rPr>
          <w:rFonts w:ascii="Arial" w:hAnsi="Arial" w:cs="Arial"/>
        </w:rPr>
        <w:t xml:space="preserve">. </w:t>
      </w:r>
    </w:p>
    <w:p w:rsidR="00E654AE" w:rsidRPr="007F2FA7" w:rsidRDefault="00E654AE" w:rsidP="007F417C">
      <w:pPr>
        <w:pStyle w:val="ListParagraph"/>
        <w:numPr>
          <w:ilvl w:val="0"/>
          <w:numId w:val="81"/>
        </w:numPr>
        <w:spacing w:after="120"/>
        <w:ind w:left="714" w:hanging="357"/>
        <w:contextualSpacing w:val="0"/>
        <w:rPr>
          <w:rFonts w:ascii="Arial" w:hAnsi="Arial" w:cs="Arial"/>
        </w:rPr>
      </w:pPr>
      <w:r w:rsidRPr="007F2FA7">
        <w:rPr>
          <w:rFonts w:ascii="Arial" w:hAnsi="Arial" w:cs="Arial"/>
        </w:rPr>
        <w:t xml:space="preserve">On the </w:t>
      </w:r>
      <w:r w:rsidRPr="007F2FA7">
        <w:rPr>
          <w:rFonts w:ascii="Arial" w:hAnsi="Arial" w:cs="Arial"/>
          <w:b/>
        </w:rPr>
        <w:t>Setup Support Rules</w:t>
      </w:r>
      <w:r w:rsidRPr="007F2FA7">
        <w:rPr>
          <w:rFonts w:ascii="Arial" w:hAnsi="Arial" w:cs="Arial"/>
        </w:rPr>
        <w:t xml:space="preserve"> page, click </w:t>
      </w:r>
      <w:r w:rsidRPr="007F2FA7">
        <w:rPr>
          <w:rFonts w:ascii="Arial" w:hAnsi="Arial" w:cs="Arial"/>
          <w:b/>
        </w:rPr>
        <w:t>OK</w:t>
      </w:r>
      <w:r w:rsidRPr="007F2FA7">
        <w:rPr>
          <w:rFonts w:ascii="Arial" w:hAnsi="Arial" w:cs="Arial"/>
        </w:rPr>
        <w:t xml:space="preserve">. </w:t>
      </w:r>
    </w:p>
    <w:p w:rsidR="00E654AE" w:rsidRPr="007F2FA7" w:rsidRDefault="00E654AE" w:rsidP="007F417C">
      <w:pPr>
        <w:pStyle w:val="ListParagraph"/>
        <w:numPr>
          <w:ilvl w:val="0"/>
          <w:numId w:val="81"/>
        </w:numPr>
        <w:spacing w:after="120"/>
        <w:ind w:left="714" w:hanging="357"/>
        <w:contextualSpacing w:val="0"/>
        <w:rPr>
          <w:rFonts w:ascii="Arial" w:hAnsi="Arial" w:cs="Arial"/>
        </w:rPr>
      </w:pPr>
      <w:r w:rsidRPr="007F2FA7">
        <w:rPr>
          <w:rFonts w:ascii="Arial" w:hAnsi="Arial" w:cs="Arial"/>
        </w:rPr>
        <w:t xml:space="preserve">On the </w:t>
      </w:r>
      <w:r w:rsidRPr="007F2FA7">
        <w:rPr>
          <w:rFonts w:ascii="Arial" w:hAnsi="Arial" w:cs="Arial"/>
          <w:b/>
        </w:rPr>
        <w:t>Product Updates</w:t>
      </w:r>
      <w:r w:rsidRPr="007F2FA7">
        <w:rPr>
          <w:rFonts w:ascii="Arial" w:hAnsi="Arial" w:cs="Arial"/>
        </w:rPr>
        <w:t xml:space="preserve"> page, install any updates found online, and then click </w:t>
      </w:r>
      <w:r w:rsidRPr="007F2FA7">
        <w:rPr>
          <w:rFonts w:ascii="Arial" w:hAnsi="Arial" w:cs="Arial"/>
          <w:b/>
        </w:rPr>
        <w:t>Next</w:t>
      </w:r>
      <w:r w:rsidRPr="007F2FA7">
        <w:rPr>
          <w:rFonts w:ascii="Arial" w:hAnsi="Arial" w:cs="Arial"/>
        </w:rPr>
        <w:t xml:space="preserve">. </w:t>
      </w:r>
    </w:p>
    <w:p w:rsidR="00E654AE" w:rsidRPr="007F2FA7" w:rsidRDefault="00E654AE" w:rsidP="007F417C">
      <w:pPr>
        <w:pStyle w:val="ListParagraph"/>
        <w:numPr>
          <w:ilvl w:val="0"/>
          <w:numId w:val="81"/>
        </w:numPr>
        <w:spacing w:after="120"/>
        <w:ind w:left="714" w:hanging="357"/>
        <w:contextualSpacing w:val="0"/>
        <w:rPr>
          <w:rFonts w:ascii="Arial" w:hAnsi="Arial" w:cs="Arial"/>
        </w:rPr>
      </w:pPr>
      <w:r w:rsidRPr="007F2FA7">
        <w:rPr>
          <w:rFonts w:ascii="Arial" w:hAnsi="Arial" w:cs="Arial"/>
        </w:rPr>
        <w:t xml:space="preserve">On the </w:t>
      </w:r>
      <w:r w:rsidRPr="007F2FA7">
        <w:rPr>
          <w:rFonts w:ascii="Arial" w:hAnsi="Arial" w:cs="Arial"/>
          <w:b/>
        </w:rPr>
        <w:t>Install Setup Files</w:t>
      </w:r>
      <w:r w:rsidRPr="007F2FA7">
        <w:rPr>
          <w:rFonts w:ascii="Arial" w:hAnsi="Arial" w:cs="Arial"/>
        </w:rPr>
        <w:t xml:space="preserve"> page, the setup files are installed and the </w:t>
      </w:r>
      <w:r w:rsidRPr="007F2FA7">
        <w:rPr>
          <w:rFonts w:ascii="Arial" w:hAnsi="Arial" w:cs="Arial"/>
          <w:b/>
        </w:rPr>
        <w:t>Setup Support Rules</w:t>
      </w:r>
      <w:r w:rsidRPr="007F2FA7">
        <w:rPr>
          <w:rFonts w:ascii="Arial" w:hAnsi="Arial" w:cs="Arial"/>
        </w:rPr>
        <w:t xml:space="preserve"> page opens. </w:t>
      </w:r>
    </w:p>
    <w:p w:rsidR="00E654AE" w:rsidRPr="007F2FA7" w:rsidRDefault="00E654AE" w:rsidP="007F417C">
      <w:pPr>
        <w:pStyle w:val="ListParagraph"/>
        <w:numPr>
          <w:ilvl w:val="0"/>
          <w:numId w:val="81"/>
        </w:numPr>
        <w:spacing w:after="120"/>
        <w:ind w:left="714" w:hanging="357"/>
        <w:contextualSpacing w:val="0"/>
        <w:rPr>
          <w:rFonts w:ascii="Arial" w:hAnsi="Arial" w:cs="Arial"/>
        </w:rPr>
      </w:pPr>
      <w:r w:rsidRPr="007F2FA7">
        <w:rPr>
          <w:rFonts w:ascii="Arial" w:hAnsi="Arial" w:cs="Arial"/>
        </w:rPr>
        <w:t xml:space="preserve">On the </w:t>
      </w:r>
      <w:r w:rsidRPr="007F2FA7">
        <w:rPr>
          <w:rFonts w:ascii="Arial" w:hAnsi="Arial" w:cs="Arial"/>
          <w:b/>
        </w:rPr>
        <w:t>Setup Support Rules</w:t>
      </w:r>
      <w:r w:rsidRPr="007F2FA7">
        <w:rPr>
          <w:rFonts w:ascii="Arial" w:hAnsi="Arial" w:cs="Arial"/>
        </w:rPr>
        <w:t xml:space="preserve"> page, review the output after the setup rules have </w:t>
      </w:r>
      <w:proofErr w:type="gramStart"/>
      <w:r w:rsidRPr="007F2FA7">
        <w:rPr>
          <w:rFonts w:ascii="Arial" w:hAnsi="Arial" w:cs="Arial"/>
        </w:rPr>
        <w:t>run,</w:t>
      </w:r>
      <w:proofErr w:type="gramEnd"/>
      <w:r w:rsidRPr="007F2FA7">
        <w:rPr>
          <w:rFonts w:ascii="Arial" w:hAnsi="Arial" w:cs="Arial"/>
        </w:rPr>
        <w:t xml:space="preserve"> and then click </w:t>
      </w:r>
      <w:r w:rsidRPr="007F2FA7">
        <w:rPr>
          <w:rFonts w:ascii="Arial" w:hAnsi="Arial" w:cs="Arial"/>
          <w:b/>
        </w:rPr>
        <w:t>Next</w:t>
      </w:r>
      <w:r w:rsidRPr="007F2FA7">
        <w:rPr>
          <w:rFonts w:ascii="Arial" w:hAnsi="Arial" w:cs="Arial"/>
        </w:rPr>
        <w:t xml:space="preserve">. </w:t>
      </w:r>
    </w:p>
    <w:p w:rsidR="00E654AE" w:rsidRPr="007F2FA7" w:rsidRDefault="00E654AE" w:rsidP="007F417C">
      <w:pPr>
        <w:pStyle w:val="ListParagraph"/>
        <w:numPr>
          <w:ilvl w:val="0"/>
          <w:numId w:val="81"/>
        </w:numPr>
        <w:spacing w:after="120"/>
        <w:ind w:left="714" w:hanging="357"/>
        <w:contextualSpacing w:val="0"/>
        <w:rPr>
          <w:rFonts w:ascii="Arial" w:hAnsi="Arial" w:cs="Arial"/>
        </w:rPr>
      </w:pPr>
      <w:r w:rsidRPr="007F2FA7">
        <w:rPr>
          <w:rFonts w:ascii="Arial" w:hAnsi="Arial" w:cs="Arial"/>
        </w:rPr>
        <w:t xml:space="preserve">On the </w:t>
      </w:r>
      <w:r w:rsidRPr="007F2FA7">
        <w:rPr>
          <w:rFonts w:ascii="Arial" w:hAnsi="Arial" w:cs="Arial"/>
          <w:b/>
        </w:rPr>
        <w:t>Installation Type</w:t>
      </w:r>
      <w:r w:rsidRPr="007F2FA7">
        <w:rPr>
          <w:rFonts w:ascii="Arial" w:hAnsi="Arial" w:cs="Arial"/>
        </w:rPr>
        <w:t xml:space="preserve"> page, verify that </w:t>
      </w:r>
      <w:r w:rsidRPr="007F2FA7">
        <w:rPr>
          <w:rFonts w:ascii="Arial" w:hAnsi="Arial" w:cs="Arial"/>
          <w:b/>
        </w:rPr>
        <w:t>Perform a new installation of SQL Server 2012</w:t>
      </w:r>
      <w:r w:rsidRPr="007F2FA7">
        <w:rPr>
          <w:rFonts w:ascii="Arial" w:hAnsi="Arial" w:cs="Arial"/>
        </w:rPr>
        <w:t xml:space="preserve"> is selected, and then click </w:t>
      </w:r>
      <w:proofErr w:type="gramStart"/>
      <w:r w:rsidRPr="007F2FA7">
        <w:rPr>
          <w:rFonts w:ascii="Arial" w:hAnsi="Arial" w:cs="Arial"/>
          <w:b/>
        </w:rPr>
        <w:t>Next</w:t>
      </w:r>
      <w:proofErr w:type="gramEnd"/>
      <w:r w:rsidRPr="007F2FA7">
        <w:rPr>
          <w:rFonts w:ascii="Arial" w:hAnsi="Arial" w:cs="Arial"/>
        </w:rPr>
        <w:t xml:space="preserve">. </w:t>
      </w:r>
    </w:p>
    <w:p w:rsidR="00E654AE" w:rsidRPr="007F2FA7" w:rsidRDefault="00E654AE" w:rsidP="007F417C">
      <w:pPr>
        <w:pStyle w:val="ListParagraph"/>
        <w:numPr>
          <w:ilvl w:val="0"/>
          <w:numId w:val="81"/>
        </w:numPr>
        <w:spacing w:after="120"/>
        <w:ind w:left="714" w:hanging="357"/>
        <w:contextualSpacing w:val="0"/>
        <w:rPr>
          <w:rFonts w:ascii="Arial" w:hAnsi="Arial" w:cs="Arial"/>
        </w:rPr>
      </w:pPr>
      <w:r w:rsidRPr="007F2FA7">
        <w:rPr>
          <w:rFonts w:ascii="Arial" w:hAnsi="Arial" w:cs="Arial"/>
        </w:rPr>
        <w:t xml:space="preserve">On the </w:t>
      </w:r>
      <w:r w:rsidRPr="007F2FA7">
        <w:rPr>
          <w:rFonts w:ascii="Arial" w:hAnsi="Arial" w:cs="Arial"/>
          <w:b/>
        </w:rPr>
        <w:t>Product Key</w:t>
      </w:r>
      <w:r w:rsidRPr="007F2FA7">
        <w:rPr>
          <w:rFonts w:ascii="Arial" w:hAnsi="Arial" w:cs="Arial"/>
        </w:rPr>
        <w:t xml:space="preserve"> page, specify </w:t>
      </w:r>
      <w:r w:rsidRPr="007F2FA7">
        <w:rPr>
          <w:rFonts w:ascii="Arial" w:hAnsi="Arial" w:cs="Arial"/>
          <w:b/>
        </w:rPr>
        <w:t>Evaluation edition</w:t>
      </w:r>
      <w:r w:rsidRPr="007F2FA7">
        <w:rPr>
          <w:rFonts w:ascii="Arial" w:hAnsi="Arial" w:cs="Arial"/>
        </w:rPr>
        <w:t xml:space="preserve"> or enter the product key for the appropriate edition and then click </w:t>
      </w:r>
      <w:proofErr w:type="gramStart"/>
      <w:r w:rsidRPr="007F2FA7">
        <w:rPr>
          <w:rFonts w:ascii="Arial" w:hAnsi="Arial" w:cs="Arial"/>
          <w:b/>
        </w:rPr>
        <w:t>Next</w:t>
      </w:r>
      <w:proofErr w:type="gramEnd"/>
      <w:r w:rsidRPr="007F2FA7">
        <w:rPr>
          <w:rFonts w:ascii="Arial" w:hAnsi="Arial" w:cs="Arial"/>
        </w:rPr>
        <w:t xml:space="preserve">. </w:t>
      </w:r>
    </w:p>
    <w:p w:rsidR="00E654AE" w:rsidRPr="007F2FA7" w:rsidRDefault="00E654AE" w:rsidP="007F417C">
      <w:pPr>
        <w:pStyle w:val="ListParagraph"/>
        <w:numPr>
          <w:ilvl w:val="0"/>
          <w:numId w:val="81"/>
        </w:numPr>
        <w:spacing w:after="120"/>
        <w:ind w:left="714" w:hanging="357"/>
        <w:contextualSpacing w:val="0"/>
        <w:rPr>
          <w:rFonts w:ascii="Arial" w:hAnsi="Arial" w:cs="Arial"/>
        </w:rPr>
      </w:pPr>
      <w:r w:rsidRPr="007F2FA7">
        <w:rPr>
          <w:rFonts w:ascii="Arial" w:hAnsi="Arial" w:cs="Arial"/>
        </w:rPr>
        <w:t xml:space="preserve">On the </w:t>
      </w:r>
      <w:r w:rsidRPr="007F2FA7">
        <w:rPr>
          <w:rFonts w:ascii="Arial" w:hAnsi="Arial" w:cs="Arial"/>
          <w:b/>
        </w:rPr>
        <w:t>License Terms</w:t>
      </w:r>
      <w:r w:rsidRPr="007F2FA7">
        <w:rPr>
          <w:rFonts w:ascii="Arial" w:hAnsi="Arial" w:cs="Arial"/>
        </w:rPr>
        <w:t xml:space="preserve"> page, select the </w:t>
      </w:r>
      <w:r w:rsidR="00B56C6B" w:rsidRPr="007F2FA7">
        <w:rPr>
          <w:rFonts w:ascii="Arial" w:hAnsi="Arial" w:cs="Arial"/>
        </w:rPr>
        <w:t xml:space="preserve">checkbox, </w:t>
      </w:r>
      <w:r w:rsidRPr="007F2FA7">
        <w:rPr>
          <w:rFonts w:ascii="Arial" w:hAnsi="Arial" w:cs="Arial"/>
          <w:b/>
        </w:rPr>
        <w:t>I accept the license terms</w:t>
      </w:r>
      <w:r w:rsidR="00B56C6B" w:rsidRPr="007F2FA7">
        <w:rPr>
          <w:rFonts w:ascii="Arial" w:hAnsi="Arial" w:cs="Arial"/>
        </w:rPr>
        <w:t xml:space="preserve">, </w:t>
      </w:r>
      <w:r w:rsidRPr="007F2FA7">
        <w:rPr>
          <w:rFonts w:ascii="Arial" w:hAnsi="Arial" w:cs="Arial"/>
        </w:rPr>
        <w:t xml:space="preserve">and then click </w:t>
      </w:r>
      <w:proofErr w:type="gramStart"/>
      <w:r w:rsidRPr="007F2FA7">
        <w:rPr>
          <w:rFonts w:ascii="Arial" w:hAnsi="Arial" w:cs="Arial"/>
          <w:b/>
        </w:rPr>
        <w:t>Next</w:t>
      </w:r>
      <w:proofErr w:type="gramEnd"/>
      <w:r w:rsidRPr="007F2FA7">
        <w:rPr>
          <w:rFonts w:ascii="Arial" w:hAnsi="Arial" w:cs="Arial"/>
        </w:rPr>
        <w:t xml:space="preserve">. </w:t>
      </w:r>
    </w:p>
    <w:p w:rsidR="00E654AE" w:rsidRPr="007F2FA7" w:rsidRDefault="00E654AE" w:rsidP="007F417C">
      <w:pPr>
        <w:pStyle w:val="ListParagraph"/>
        <w:numPr>
          <w:ilvl w:val="0"/>
          <w:numId w:val="81"/>
        </w:numPr>
        <w:spacing w:after="120"/>
        <w:ind w:left="714" w:hanging="357"/>
        <w:contextualSpacing w:val="0"/>
        <w:rPr>
          <w:rFonts w:ascii="Arial" w:hAnsi="Arial" w:cs="Arial"/>
        </w:rPr>
      </w:pPr>
      <w:r w:rsidRPr="007F2FA7">
        <w:rPr>
          <w:rFonts w:ascii="Arial" w:hAnsi="Arial" w:cs="Arial"/>
        </w:rPr>
        <w:t xml:space="preserve">On the </w:t>
      </w:r>
      <w:r w:rsidRPr="007F2FA7">
        <w:rPr>
          <w:rFonts w:ascii="Arial" w:hAnsi="Arial" w:cs="Arial"/>
          <w:b/>
        </w:rPr>
        <w:t>Setup Role</w:t>
      </w:r>
      <w:r w:rsidRPr="007F2FA7">
        <w:rPr>
          <w:rFonts w:ascii="Arial" w:hAnsi="Arial" w:cs="Arial"/>
        </w:rPr>
        <w:t xml:space="preserve"> page, verify that </w:t>
      </w:r>
      <w:r w:rsidRPr="007F2FA7">
        <w:rPr>
          <w:rFonts w:ascii="Arial" w:hAnsi="Arial" w:cs="Arial"/>
          <w:b/>
        </w:rPr>
        <w:t>SQL Server Feature Installation</w:t>
      </w:r>
      <w:r w:rsidRPr="007F2FA7">
        <w:rPr>
          <w:rFonts w:ascii="Arial" w:hAnsi="Arial" w:cs="Arial"/>
        </w:rPr>
        <w:t xml:space="preserve"> is selected and then click </w:t>
      </w:r>
      <w:proofErr w:type="gramStart"/>
      <w:r w:rsidRPr="007F2FA7">
        <w:rPr>
          <w:rFonts w:ascii="Arial" w:hAnsi="Arial" w:cs="Arial"/>
          <w:b/>
        </w:rPr>
        <w:t>Next</w:t>
      </w:r>
      <w:proofErr w:type="gramEnd"/>
      <w:r w:rsidRPr="007F2FA7">
        <w:rPr>
          <w:rFonts w:ascii="Arial" w:hAnsi="Arial" w:cs="Arial"/>
        </w:rPr>
        <w:t xml:space="preserve">. </w:t>
      </w:r>
    </w:p>
    <w:p w:rsidR="00E654AE" w:rsidRPr="007F2FA7" w:rsidRDefault="00E654AE" w:rsidP="007F417C">
      <w:pPr>
        <w:pStyle w:val="ListParagraph"/>
        <w:numPr>
          <w:ilvl w:val="0"/>
          <w:numId w:val="81"/>
        </w:numPr>
        <w:spacing w:after="120"/>
        <w:ind w:left="714" w:hanging="357"/>
        <w:contextualSpacing w:val="0"/>
        <w:rPr>
          <w:rFonts w:ascii="Arial" w:hAnsi="Arial" w:cs="Arial"/>
        </w:rPr>
      </w:pPr>
      <w:r w:rsidRPr="007F2FA7">
        <w:rPr>
          <w:rFonts w:ascii="Arial" w:hAnsi="Arial" w:cs="Arial"/>
        </w:rPr>
        <w:t xml:space="preserve">On the </w:t>
      </w:r>
      <w:r w:rsidRPr="007F2FA7">
        <w:rPr>
          <w:rFonts w:ascii="Arial" w:hAnsi="Arial" w:cs="Arial"/>
          <w:b/>
        </w:rPr>
        <w:t>Feature Selection</w:t>
      </w:r>
      <w:r w:rsidRPr="007F2FA7">
        <w:rPr>
          <w:rFonts w:ascii="Arial" w:hAnsi="Arial" w:cs="Arial"/>
        </w:rPr>
        <w:t xml:space="preserve"> page, select </w:t>
      </w:r>
      <w:r w:rsidRPr="007F2FA7">
        <w:rPr>
          <w:rFonts w:ascii="Arial" w:hAnsi="Arial" w:cs="Arial"/>
          <w:b/>
        </w:rPr>
        <w:t>Reporting Services - SharePoint and Reporting Services Add-In for SharePoint Products</w:t>
      </w:r>
      <w:r w:rsidRPr="007F2FA7">
        <w:rPr>
          <w:rFonts w:ascii="Arial" w:hAnsi="Arial" w:cs="Arial"/>
        </w:rPr>
        <w:t xml:space="preserve">, and then click </w:t>
      </w:r>
      <w:proofErr w:type="gramStart"/>
      <w:r w:rsidRPr="007F2FA7">
        <w:rPr>
          <w:rFonts w:ascii="Arial" w:hAnsi="Arial" w:cs="Arial"/>
          <w:b/>
        </w:rPr>
        <w:t>Next</w:t>
      </w:r>
      <w:proofErr w:type="gramEnd"/>
      <w:r w:rsidRPr="007F2FA7">
        <w:rPr>
          <w:rFonts w:ascii="Arial" w:hAnsi="Arial" w:cs="Arial"/>
        </w:rPr>
        <w:t xml:space="preserve">. </w:t>
      </w:r>
    </w:p>
    <w:p w:rsidR="00E654AE" w:rsidRPr="007F2FA7" w:rsidRDefault="00E654AE" w:rsidP="007F417C">
      <w:pPr>
        <w:pStyle w:val="ListParagraph"/>
        <w:numPr>
          <w:ilvl w:val="0"/>
          <w:numId w:val="81"/>
        </w:numPr>
        <w:spacing w:after="120"/>
        <w:ind w:left="714" w:hanging="357"/>
        <w:contextualSpacing w:val="0"/>
        <w:rPr>
          <w:rFonts w:ascii="Arial" w:hAnsi="Arial" w:cs="Arial"/>
        </w:rPr>
      </w:pPr>
      <w:r w:rsidRPr="007F2FA7">
        <w:rPr>
          <w:rFonts w:ascii="Arial" w:hAnsi="Arial" w:cs="Arial"/>
        </w:rPr>
        <w:t xml:space="preserve">On the </w:t>
      </w:r>
      <w:r w:rsidRPr="007F2FA7">
        <w:rPr>
          <w:rFonts w:ascii="Arial" w:hAnsi="Arial" w:cs="Arial"/>
          <w:b/>
        </w:rPr>
        <w:t>Disk Space Requirements</w:t>
      </w:r>
      <w:r w:rsidRPr="007F2FA7">
        <w:rPr>
          <w:rFonts w:ascii="Arial" w:hAnsi="Arial" w:cs="Arial"/>
        </w:rPr>
        <w:t xml:space="preserve"> page, click </w:t>
      </w:r>
      <w:proofErr w:type="gramStart"/>
      <w:r w:rsidRPr="007F2FA7">
        <w:rPr>
          <w:rFonts w:ascii="Arial" w:hAnsi="Arial" w:cs="Arial"/>
          <w:b/>
        </w:rPr>
        <w:t>Next</w:t>
      </w:r>
      <w:proofErr w:type="gramEnd"/>
      <w:r w:rsidRPr="007F2FA7">
        <w:rPr>
          <w:rFonts w:ascii="Arial" w:hAnsi="Arial" w:cs="Arial"/>
        </w:rPr>
        <w:t xml:space="preserve">. </w:t>
      </w:r>
    </w:p>
    <w:p w:rsidR="00E654AE" w:rsidRPr="007F2FA7" w:rsidRDefault="00E654AE" w:rsidP="007F417C">
      <w:pPr>
        <w:pStyle w:val="ListParagraph"/>
        <w:numPr>
          <w:ilvl w:val="0"/>
          <w:numId w:val="81"/>
        </w:numPr>
        <w:spacing w:after="120"/>
        <w:ind w:left="714" w:hanging="357"/>
        <w:contextualSpacing w:val="0"/>
        <w:rPr>
          <w:rFonts w:ascii="Arial" w:hAnsi="Arial" w:cs="Arial"/>
        </w:rPr>
      </w:pPr>
      <w:r w:rsidRPr="007F2FA7">
        <w:rPr>
          <w:rFonts w:ascii="Arial" w:hAnsi="Arial" w:cs="Arial"/>
        </w:rPr>
        <w:t xml:space="preserve">On the </w:t>
      </w:r>
      <w:r w:rsidRPr="007F2FA7">
        <w:rPr>
          <w:rFonts w:ascii="Arial" w:hAnsi="Arial" w:cs="Arial"/>
          <w:b/>
        </w:rPr>
        <w:t>Reporting Services Configuration</w:t>
      </w:r>
      <w:r w:rsidRPr="007F2FA7">
        <w:rPr>
          <w:rFonts w:ascii="Arial" w:hAnsi="Arial" w:cs="Arial"/>
        </w:rPr>
        <w:t xml:space="preserve"> page, notice that </w:t>
      </w:r>
      <w:r w:rsidRPr="007F2FA7">
        <w:rPr>
          <w:rFonts w:ascii="Arial" w:hAnsi="Arial" w:cs="Arial"/>
          <w:b/>
        </w:rPr>
        <w:t>Install only</w:t>
      </w:r>
      <w:r w:rsidRPr="007F2FA7">
        <w:rPr>
          <w:rFonts w:ascii="Arial" w:hAnsi="Arial" w:cs="Arial"/>
        </w:rPr>
        <w:t xml:space="preserve"> is the only choice, and then click </w:t>
      </w:r>
      <w:proofErr w:type="gramStart"/>
      <w:r w:rsidRPr="007F2FA7">
        <w:rPr>
          <w:rFonts w:ascii="Arial" w:hAnsi="Arial" w:cs="Arial"/>
          <w:b/>
        </w:rPr>
        <w:t>Next</w:t>
      </w:r>
      <w:proofErr w:type="gramEnd"/>
      <w:r w:rsidRPr="007F2FA7">
        <w:rPr>
          <w:rFonts w:ascii="Arial" w:hAnsi="Arial" w:cs="Arial"/>
        </w:rPr>
        <w:t xml:space="preserve">. </w:t>
      </w:r>
    </w:p>
    <w:p w:rsidR="00E654AE" w:rsidRPr="007F2FA7" w:rsidRDefault="00E654AE" w:rsidP="007F417C">
      <w:pPr>
        <w:pStyle w:val="ListParagraph"/>
        <w:numPr>
          <w:ilvl w:val="0"/>
          <w:numId w:val="81"/>
        </w:numPr>
        <w:spacing w:after="120"/>
        <w:ind w:left="714" w:hanging="357"/>
        <w:contextualSpacing w:val="0"/>
        <w:rPr>
          <w:rFonts w:ascii="Arial" w:hAnsi="Arial" w:cs="Arial"/>
        </w:rPr>
      </w:pPr>
      <w:r w:rsidRPr="007F2FA7">
        <w:rPr>
          <w:rFonts w:ascii="Arial" w:hAnsi="Arial" w:cs="Arial"/>
        </w:rPr>
        <w:t xml:space="preserve">On the </w:t>
      </w:r>
      <w:r w:rsidRPr="007F2FA7">
        <w:rPr>
          <w:rFonts w:ascii="Arial" w:hAnsi="Arial" w:cs="Arial"/>
          <w:b/>
        </w:rPr>
        <w:t>Error Reporting</w:t>
      </w:r>
      <w:r w:rsidRPr="007F2FA7">
        <w:rPr>
          <w:rFonts w:ascii="Arial" w:hAnsi="Arial" w:cs="Arial"/>
        </w:rPr>
        <w:t xml:space="preserve"> page, click </w:t>
      </w:r>
      <w:proofErr w:type="gramStart"/>
      <w:r w:rsidRPr="007F2FA7">
        <w:rPr>
          <w:rFonts w:ascii="Arial" w:hAnsi="Arial" w:cs="Arial"/>
        </w:rPr>
        <w:t>Next</w:t>
      </w:r>
      <w:proofErr w:type="gramEnd"/>
      <w:r w:rsidRPr="007F2FA7">
        <w:rPr>
          <w:rFonts w:ascii="Arial" w:hAnsi="Arial" w:cs="Arial"/>
        </w:rPr>
        <w:t xml:space="preserve">. </w:t>
      </w:r>
    </w:p>
    <w:p w:rsidR="00E654AE" w:rsidRPr="007F2FA7" w:rsidRDefault="00E654AE" w:rsidP="007F417C">
      <w:pPr>
        <w:pStyle w:val="ListParagraph"/>
        <w:numPr>
          <w:ilvl w:val="0"/>
          <w:numId w:val="81"/>
        </w:numPr>
        <w:spacing w:after="120"/>
        <w:ind w:left="714" w:hanging="357"/>
        <w:contextualSpacing w:val="0"/>
        <w:rPr>
          <w:rFonts w:ascii="Arial" w:hAnsi="Arial" w:cs="Arial"/>
        </w:rPr>
      </w:pPr>
      <w:r w:rsidRPr="007F2FA7">
        <w:rPr>
          <w:rFonts w:ascii="Arial" w:hAnsi="Arial" w:cs="Arial"/>
        </w:rPr>
        <w:t xml:space="preserve">On the </w:t>
      </w:r>
      <w:r w:rsidRPr="007F2FA7">
        <w:rPr>
          <w:rFonts w:ascii="Arial" w:hAnsi="Arial" w:cs="Arial"/>
          <w:b/>
        </w:rPr>
        <w:t>Installation Configuration Rules</w:t>
      </w:r>
      <w:r w:rsidRPr="007F2FA7">
        <w:rPr>
          <w:rFonts w:ascii="Arial" w:hAnsi="Arial" w:cs="Arial"/>
        </w:rPr>
        <w:t xml:space="preserve"> page, click </w:t>
      </w:r>
      <w:proofErr w:type="gramStart"/>
      <w:r w:rsidRPr="007F2FA7">
        <w:rPr>
          <w:rFonts w:ascii="Arial" w:hAnsi="Arial" w:cs="Arial"/>
          <w:b/>
        </w:rPr>
        <w:t>Next</w:t>
      </w:r>
      <w:proofErr w:type="gramEnd"/>
      <w:r w:rsidRPr="007F2FA7">
        <w:rPr>
          <w:rFonts w:ascii="Arial" w:hAnsi="Arial" w:cs="Arial"/>
        </w:rPr>
        <w:t xml:space="preserve">. </w:t>
      </w:r>
    </w:p>
    <w:p w:rsidR="00E654AE" w:rsidRPr="007F2FA7" w:rsidRDefault="00E654AE" w:rsidP="007F417C">
      <w:pPr>
        <w:pStyle w:val="ListParagraph"/>
        <w:numPr>
          <w:ilvl w:val="0"/>
          <w:numId w:val="81"/>
        </w:numPr>
        <w:spacing w:after="120"/>
        <w:ind w:left="714" w:hanging="357"/>
        <w:contextualSpacing w:val="0"/>
        <w:rPr>
          <w:rFonts w:ascii="Arial" w:hAnsi="Arial" w:cs="Arial"/>
        </w:rPr>
      </w:pPr>
      <w:r w:rsidRPr="007F2FA7">
        <w:rPr>
          <w:rFonts w:ascii="Arial" w:hAnsi="Arial" w:cs="Arial"/>
        </w:rPr>
        <w:lastRenderedPageBreak/>
        <w:t xml:space="preserve">On the </w:t>
      </w:r>
      <w:r w:rsidRPr="007F2FA7">
        <w:rPr>
          <w:rFonts w:ascii="Arial" w:hAnsi="Arial" w:cs="Arial"/>
          <w:b/>
        </w:rPr>
        <w:t xml:space="preserve">Ready to </w:t>
      </w:r>
      <w:proofErr w:type="gramStart"/>
      <w:r w:rsidRPr="007F2FA7">
        <w:rPr>
          <w:rFonts w:ascii="Arial" w:hAnsi="Arial" w:cs="Arial"/>
          <w:b/>
        </w:rPr>
        <w:t>Install</w:t>
      </w:r>
      <w:proofErr w:type="gramEnd"/>
      <w:r w:rsidRPr="007F2FA7">
        <w:rPr>
          <w:rFonts w:ascii="Arial" w:hAnsi="Arial" w:cs="Arial"/>
        </w:rPr>
        <w:t xml:space="preserve"> page, click </w:t>
      </w:r>
      <w:r w:rsidRPr="007F2FA7">
        <w:rPr>
          <w:rFonts w:ascii="Arial" w:hAnsi="Arial" w:cs="Arial"/>
          <w:b/>
        </w:rPr>
        <w:t>Install</w:t>
      </w:r>
      <w:r w:rsidRPr="007F2FA7">
        <w:rPr>
          <w:rFonts w:ascii="Arial" w:hAnsi="Arial" w:cs="Arial"/>
        </w:rPr>
        <w:t xml:space="preserve">. </w:t>
      </w:r>
    </w:p>
    <w:p w:rsidR="00E654AE" w:rsidRPr="007F2FA7" w:rsidRDefault="00E654AE" w:rsidP="007F417C">
      <w:pPr>
        <w:pStyle w:val="ListParagraph"/>
        <w:numPr>
          <w:ilvl w:val="0"/>
          <w:numId w:val="81"/>
        </w:numPr>
        <w:spacing w:after="120"/>
        <w:ind w:left="714" w:hanging="357"/>
        <w:contextualSpacing w:val="0"/>
        <w:rPr>
          <w:rFonts w:ascii="Arial" w:hAnsi="Arial" w:cs="Arial"/>
        </w:rPr>
      </w:pPr>
      <w:r w:rsidRPr="007F2FA7">
        <w:rPr>
          <w:rFonts w:ascii="Arial" w:hAnsi="Arial" w:cs="Arial"/>
        </w:rPr>
        <w:t xml:space="preserve">When setup completes, verify that each feature installed successfully and then click Close. </w:t>
      </w:r>
    </w:p>
    <w:p w:rsidR="00E654AE" w:rsidRPr="007F2FA7" w:rsidRDefault="00E654AE" w:rsidP="007F417C">
      <w:pPr>
        <w:pStyle w:val="ListParagraph"/>
        <w:numPr>
          <w:ilvl w:val="0"/>
          <w:numId w:val="81"/>
        </w:numPr>
        <w:spacing w:after="120"/>
        <w:ind w:left="714" w:hanging="357"/>
        <w:contextualSpacing w:val="0"/>
      </w:pPr>
      <w:r w:rsidRPr="007F2FA7">
        <w:rPr>
          <w:rFonts w:ascii="Arial" w:hAnsi="Arial" w:cs="Arial"/>
        </w:rPr>
        <w:t xml:space="preserve">Close the </w:t>
      </w:r>
      <w:r w:rsidRPr="007F2FA7">
        <w:rPr>
          <w:rFonts w:ascii="Arial" w:hAnsi="Arial" w:cs="Arial"/>
          <w:b/>
        </w:rPr>
        <w:t>SQL Server Installation Center</w:t>
      </w:r>
      <w:r w:rsidRPr="007F2FA7">
        <w:rPr>
          <w:rFonts w:ascii="Arial" w:hAnsi="Arial" w:cs="Arial"/>
        </w:rPr>
        <w:t xml:space="preserve"> page. </w:t>
      </w:r>
    </w:p>
    <w:p w:rsidR="007F2FA7" w:rsidRPr="00123EEA" w:rsidRDefault="00E654AE" w:rsidP="007F2FA7">
      <w:pPr>
        <w:rPr>
          <w:rFonts w:ascii="Arial" w:hAnsi="Arial" w:cs="Arial"/>
        </w:rPr>
      </w:pPr>
      <w:r w:rsidRPr="00123EEA">
        <w:rPr>
          <w:rFonts w:ascii="Arial" w:hAnsi="Arial" w:cs="Arial"/>
          <w:b/>
        </w:rPr>
        <w:t>Note</w:t>
      </w:r>
      <w:r w:rsidRPr="00123EEA">
        <w:rPr>
          <w:rFonts w:ascii="Arial" w:hAnsi="Arial" w:cs="Arial"/>
        </w:rPr>
        <w:t xml:space="preserve">:  If you are prompted to restart your computer, do so. </w:t>
      </w:r>
    </w:p>
    <w:p w:rsidR="00894D64" w:rsidRDefault="00894D64" w:rsidP="00894D64">
      <w:pPr>
        <w:pStyle w:val="Heading3"/>
      </w:pPr>
      <w:bookmarkStart w:id="60" w:name="_Configure_Reporting_Services"/>
      <w:bookmarkStart w:id="61" w:name="_Toc332020990"/>
      <w:bookmarkEnd w:id="60"/>
      <w:r w:rsidRPr="00894D64">
        <w:t xml:space="preserve">Configure </w:t>
      </w:r>
      <w:r>
        <w:t>Reporting Services</w:t>
      </w:r>
      <w:bookmarkEnd w:id="61"/>
    </w:p>
    <w:p w:rsidR="00894D64" w:rsidRPr="00EC4F25" w:rsidRDefault="00BF4838" w:rsidP="00894D64">
      <w:pPr>
        <w:rPr>
          <w:rFonts w:ascii="Arial" w:hAnsi="Arial" w:cs="Arial"/>
        </w:rPr>
      </w:pPr>
      <w:r w:rsidRPr="00EC4F25">
        <w:rPr>
          <w:rFonts w:ascii="Arial" w:hAnsi="Arial" w:cs="Arial"/>
        </w:rPr>
        <w:t xml:space="preserve">In this section, you will use either scripts or the SharePoint </w:t>
      </w:r>
      <w:r w:rsidR="007F2FA7" w:rsidRPr="00EC4F25">
        <w:rPr>
          <w:rFonts w:ascii="Arial" w:hAnsi="Arial" w:cs="Arial"/>
        </w:rPr>
        <w:t xml:space="preserve">management </w:t>
      </w:r>
      <w:r w:rsidRPr="00EC4F25">
        <w:rPr>
          <w:rFonts w:ascii="Arial" w:hAnsi="Arial" w:cs="Arial"/>
        </w:rPr>
        <w:t>interface to register into SharePoint the Reporting Services files that were installed as part of the SQL Server installation.</w:t>
      </w:r>
    </w:p>
    <w:p w:rsidR="00894D64" w:rsidRDefault="006D19B6" w:rsidP="00894D64">
      <w:pPr>
        <w:pStyle w:val="Heading4"/>
      </w:pPr>
      <w:r>
        <w:t>Using scripts</w:t>
      </w:r>
    </w:p>
    <w:p w:rsidR="00BF4838" w:rsidRPr="00EC4F25" w:rsidRDefault="00BF4838" w:rsidP="007F417C">
      <w:pPr>
        <w:pStyle w:val="ListParagraph"/>
        <w:numPr>
          <w:ilvl w:val="0"/>
          <w:numId w:val="77"/>
        </w:numPr>
        <w:spacing w:after="120"/>
        <w:ind w:left="714" w:hanging="357"/>
        <w:contextualSpacing w:val="0"/>
        <w:rPr>
          <w:rFonts w:ascii="Arial" w:hAnsi="Arial" w:cs="Arial"/>
        </w:rPr>
      </w:pPr>
      <w:r w:rsidRPr="00EC4F25">
        <w:rPr>
          <w:rFonts w:ascii="Arial" w:hAnsi="Arial" w:cs="Arial"/>
        </w:rPr>
        <w:t>Open a new SharePoint 2010 Management Shell administrative command prompt, to ensure that the components you just installed are registered.</w:t>
      </w:r>
    </w:p>
    <w:p w:rsidR="00BF4838" w:rsidRPr="00EC4F25" w:rsidRDefault="00BF4838" w:rsidP="007F417C">
      <w:pPr>
        <w:pStyle w:val="ListParagraph"/>
        <w:numPr>
          <w:ilvl w:val="0"/>
          <w:numId w:val="77"/>
        </w:numPr>
        <w:spacing w:after="120"/>
        <w:ind w:left="714" w:hanging="357"/>
        <w:contextualSpacing w:val="0"/>
        <w:rPr>
          <w:rFonts w:ascii="Arial" w:hAnsi="Arial" w:cs="Arial"/>
          <w:u w:val="single"/>
        </w:rPr>
      </w:pPr>
      <w:r w:rsidRPr="00EC4F25">
        <w:rPr>
          <w:rFonts w:ascii="Arial" w:hAnsi="Arial" w:cs="Arial"/>
        </w:rPr>
        <w:t>Execute the following commands, in order, replacing the arguments in bold with the appropriate values for your environment.</w:t>
      </w:r>
    </w:p>
    <w:p w:rsidR="00BF4838" w:rsidRDefault="00BF4838" w:rsidP="00121ECE">
      <w:pPr>
        <w:pStyle w:val="MtpsCodeSnippet"/>
        <w:ind w:left="720"/>
      </w:pPr>
      <w:r>
        <w:t>$</w:t>
      </w:r>
      <w:proofErr w:type="spellStart"/>
      <w:r>
        <w:t>appPoolName</w:t>
      </w:r>
      <w:proofErr w:type="spellEnd"/>
      <w:r>
        <w:t xml:space="preserve"> = "</w:t>
      </w:r>
      <w:r w:rsidRPr="006B387E">
        <w:rPr>
          <w:b/>
        </w:rPr>
        <w:t>SharePoint Web Services System</w:t>
      </w:r>
      <w:r>
        <w:t>"</w:t>
      </w:r>
    </w:p>
    <w:p w:rsidR="00BF4838" w:rsidRDefault="00BF4838" w:rsidP="00121ECE">
      <w:pPr>
        <w:pStyle w:val="MtpsCodeSnippet"/>
        <w:ind w:left="720"/>
      </w:pPr>
    </w:p>
    <w:p w:rsidR="00BF4838" w:rsidRDefault="00BF4838" w:rsidP="00121ECE">
      <w:pPr>
        <w:pStyle w:val="MtpsCodeSnippet"/>
        <w:ind w:left="720"/>
      </w:pPr>
      <w:r>
        <w:t>$</w:t>
      </w:r>
      <w:proofErr w:type="spellStart"/>
      <w:r>
        <w:t>serviceAppName</w:t>
      </w:r>
      <w:proofErr w:type="spellEnd"/>
      <w:r>
        <w:t xml:space="preserve"> = "</w:t>
      </w:r>
      <w:r w:rsidRPr="006B387E">
        <w:rPr>
          <w:b/>
        </w:rPr>
        <w:t>Reporting Web Service</w:t>
      </w:r>
      <w:r>
        <w:t>"</w:t>
      </w:r>
    </w:p>
    <w:p w:rsidR="00BF4838" w:rsidRDefault="00BF4838" w:rsidP="00121ECE">
      <w:pPr>
        <w:pStyle w:val="MtpsCodeSnippet"/>
        <w:ind w:left="720"/>
      </w:pPr>
    </w:p>
    <w:p w:rsidR="00BF4838" w:rsidRDefault="00BF4838" w:rsidP="00121ECE">
      <w:pPr>
        <w:pStyle w:val="MtpsCodeSnippet"/>
        <w:ind w:left="720"/>
      </w:pPr>
      <w:r>
        <w:t>$</w:t>
      </w:r>
      <w:proofErr w:type="spellStart"/>
      <w:r>
        <w:t>serviceAppProxyName</w:t>
      </w:r>
      <w:proofErr w:type="spellEnd"/>
      <w:r>
        <w:t xml:space="preserve"> = $</w:t>
      </w:r>
      <w:proofErr w:type="spellStart"/>
      <w:r>
        <w:t>serviceAppName</w:t>
      </w:r>
      <w:proofErr w:type="spellEnd"/>
      <w:r>
        <w:t xml:space="preserve"> + </w:t>
      </w:r>
      <w:proofErr w:type="gramStart"/>
      <w:r>
        <w:t xml:space="preserve">" </w:t>
      </w:r>
      <w:r w:rsidRPr="006B387E">
        <w:rPr>
          <w:b/>
        </w:rPr>
        <w:t>Proxy</w:t>
      </w:r>
      <w:proofErr w:type="gramEnd"/>
      <w:r>
        <w:t>"</w:t>
      </w:r>
    </w:p>
    <w:p w:rsidR="00BF4838" w:rsidRDefault="00BF4838" w:rsidP="00121ECE">
      <w:pPr>
        <w:pStyle w:val="MtpsCodeSnippet"/>
        <w:ind w:left="720"/>
      </w:pPr>
    </w:p>
    <w:p w:rsidR="00BF4838" w:rsidRDefault="00BF4838" w:rsidP="00121ECE">
      <w:pPr>
        <w:pStyle w:val="MtpsCodeSnippet"/>
        <w:ind w:left="720"/>
      </w:pPr>
      <w:r>
        <w:t>$</w:t>
      </w:r>
      <w:proofErr w:type="spellStart"/>
      <w:r>
        <w:t>appPool</w:t>
      </w:r>
      <w:proofErr w:type="spellEnd"/>
      <w:r>
        <w:t xml:space="preserve"> = get-</w:t>
      </w:r>
      <w:proofErr w:type="spellStart"/>
      <w:r>
        <w:t>spserviceapplicationpool</w:t>
      </w:r>
      <w:proofErr w:type="spellEnd"/>
      <w:r>
        <w:t xml:space="preserve"> $</w:t>
      </w:r>
      <w:proofErr w:type="spellStart"/>
      <w:r>
        <w:t>appPoolName</w:t>
      </w:r>
      <w:proofErr w:type="spellEnd"/>
    </w:p>
    <w:p w:rsidR="00BF4838" w:rsidRDefault="00BF4838" w:rsidP="00121ECE">
      <w:pPr>
        <w:pStyle w:val="MtpsCodeSnippet"/>
        <w:ind w:left="720"/>
      </w:pPr>
    </w:p>
    <w:p w:rsidR="00BF4838" w:rsidRDefault="00BF4838" w:rsidP="00121ECE">
      <w:pPr>
        <w:pStyle w:val="MtpsCodeSnippet"/>
        <w:ind w:left="720"/>
      </w:pPr>
      <w:r>
        <w:t>$</w:t>
      </w:r>
      <w:proofErr w:type="spellStart"/>
      <w:r>
        <w:t>serviceApp</w:t>
      </w:r>
      <w:proofErr w:type="spellEnd"/>
      <w:r>
        <w:t xml:space="preserve"> = New-</w:t>
      </w:r>
      <w:proofErr w:type="spellStart"/>
      <w:r>
        <w:t>SPRSServiceApplication</w:t>
      </w:r>
      <w:proofErr w:type="spellEnd"/>
      <w:r>
        <w:t xml:space="preserve"> $</w:t>
      </w:r>
      <w:proofErr w:type="spellStart"/>
      <w:r>
        <w:t>serviceAppName</w:t>
      </w:r>
      <w:proofErr w:type="spellEnd"/>
      <w:r>
        <w:t xml:space="preserve"> -</w:t>
      </w:r>
      <w:proofErr w:type="spellStart"/>
      <w:r>
        <w:t>applicationpool</w:t>
      </w:r>
      <w:proofErr w:type="spellEnd"/>
      <w:r>
        <w:t xml:space="preserve"> $</w:t>
      </w:r>
      <w:proofErr w:type="spellStart"/>
      <w:r>
        <w:t>appPool</w:t>
      </w:r>
      <w:proofErr w:type="spellEnd"/>
    </w:p>
    <w:p w:rsidR="00BF4838" w:rsidRDefault="00BF4838" w:rsidP="00121ECE">
      <w:pPr>
        <w:pStyle w:val="MtpsCodeSnippet"/>
        <w:ind w:left="720"/>
      </w:pPr>
    </w:p>
    <w:p w:rsidR="00BF4838" w:rsidRDefault="00BF4838" w:rsidP="00121ECE">
      <w:pPr>
        <w:pStyle w:val="MtpsCodeSnippet"/>
        <w:ind w:left="720"/>
      </w:pPr>
      <w:r>
        <w:t>$</w:t>
      </w:r>
      <w:proofErr w:type="spellStart"/>
      <w:r>
        <w:t>serviceAppProxy</w:t>
      </w:r>
      <w:proofErr w:type="spellEnd"/>
      <w:r>
        <w:t xml:space="preserve"> = New-</w:t>
      </w:r>
      <w:proofErr w:type="spellStart"/>
      <w:r>
        <w:t>SPRSServiceApplicationProxy</w:t>
      </w:r>
      <w:proofErr w:type="spellEnd"/>
      <w:r>
        <w:t xml:space="preserve"> -name $</w:t>
      </w:r>
      <w:proofErr w:type="spellStart"/>
      <w:r>
        <w:t>serviceAppProxyName</w:t>
      </w:r>
      <w:proofErr w:type="spellEnd"/>
      <w:r>
        <w:t xml:space="preserve"> -</w:t>
      </w:r>
      <w:proofErr w:type="spellStart"/>
      <w:r>
        <w:t>serviceapplication</w:t>
      </w:r>
      <w:proofErr w:type="spellEnd"/>
      <w:r>
        <w:t xml:space="preserve"> $</w:t>
      </w:r>
      <w:proofErr w:type="spellStart"/>
      <w:r>
        <w:t>serviceApp</w:t>
      </w:r>
      <w:proofErr w:type="spellEnd"/>
    </w:p>
    <w:p w:rsidR="00BF4838" w:rsidRDefault="00BF4838" w:rsidP="00121ECE">
      <w:pPr>
        <w:pStyle w:val="MtpsCodeSnippet"/>
        <w:ind w:left="720"/>
      </w:pPr>
    </w:p>
    <w:p w:rsidR="00BF4838" w:rsidRDefault="00BF4838" w:rsidP="00121ECE">
      <w:pPr>
        <w:pStyle w:val="MtpsCodeSnippet"/>
        <w:ind w:left="720"/>
      </w:pPr>
      <w:proofErr w:type="gramStart"/>
      <w:r>
        <w:t>get-</w:t>
      </w:r>
      <w:proofErr w:type="spellStart"/>
      <w:r>
        <w:t>spserviceapplicationproxygroup</w:t>
      </w:r>
      <w:proofErr w:type="spellEnd"/>
      <w:proofErr w:type="gramEnd"/>
      <w:r>
        <w:t xml:space="preserve"> -default | Add-</w:t>
      </w:r>
      <w:proofErr w:type="spellStart"/>
      <w:r>
        <w:t>SPServiceApplicationProxyGroupMember</w:t>
      </w:r>
      <w:proofErr w:type="spellEnd"/>
      <w:r>
        <w:t xml:space="preserve"> -Member $</w:t>
      </w:r>
      <w:proofErr w:type="spellStart"/>
      <w:r>
        <w:t>serviceAppProxy</w:t>
      </w:r>
      <w:proofErr w:type="spellEnd"/>
    </w:p>
    <w:p w:rsidR="00BF4838" w:rsidRDefault="00BF4838" w:rsidP="00121ECE">
      <w:pPr>
        <w:pStyle w:val="MtpsCodeSnippet"/>
        <w:ind w:left="720"/>
      </w:pPr>
    </w:p>
    <w:p w:rsidR="00BF4838" w:rsidRPr="00BF4838" w:rsidRDefault="00BF4838" w:rsidP="00121ECE">
      <w:pPr>
        <w:pStyle w:val="MtpsCodeSnippet"/>
        <w:ind w:left="720"/>
      </w:pPr>
      <w:r>
        <w:t>$</w:t>
      </w:r>
      <w:proofErr w:type="spellStart"/>
      <w:r>
        <w:t>serviceApp.ServiceInstances</w:t>
      </w:r>
      <w:proofErr w:type="spellEnd"/>
      <w:r>
        <w:t xml:space="preserve"> | Start-</w:t>
      </w:r>
      <w:proofErr w:type="spellStart"/>
      <w:r>
        <w:t>SPServiceInstance</w:t>
      </w:r>
      <w:proofErr w:type="spellEnd"/>
    </w:p>
    <w:p w:rsidR="00894D64" w:rsidRPr="00242C2D" w:rsidRDefault="006D19B6" w:rsidP="00894D64">
      <w:pPr>
        <w:pStyle w:val="Heading4"/>
        <w:rPr>
          <w:rFonts w:eastAsia="Times New Roman" w:cstheme="minorHAnsi"/>
          <w:sz w:val="24"/>
          <w:szCs w:val="24"/>
        </w:rPr>
      </w:pPr>
      <w:r>
        <w:lastRenderedPageBreak/>
        <w:t>Using the user interface</w:t>
      </w:r>
      <w:r w:rsidR="00894D64" w:rsidRPr="00242C2D">
        <w:t xml:space="preserve"> </w:t>
      </w:r>
    </w:p>
    <w:p w:rsidR="00BF4838" w:rsidRPr="00121ECE" w:rsidRDefault="00BF4838" w:rsidP="007F417C">
      <w:pPr>
        <w:pStyle w:val="ListParagraph"/>
        <w:numPr>
          <w:ilvl w:val="0"/>
          <w:numId w:val="78"/>
        </w:numPr>
        <w:spacing w:after="120"/>
        <w:ind w:hanging="357"/>
        <w:contextualSpacing w:val="0"/>
        <w:rPr>
          <w:rFonts w:ascii="Arial" w:hAnsi="Arial" w:cs="Arial"/>
        </w:rPr>
      </w:pPr>
      <w:r w:rsidRPr="00121ECE">
        <w:rPr>
          <w:rFonts w:ascii="Arial" w:hAnsi="Arial" w:cs="Arial"/>
        </w:rPr>
        <w:t xml:space="preserve">Click </w:t>
      </w:r>
      <w:r w:rsidRPr="00121ECE">
        <w:rPr>
          <w:rFonts w:ascii="Arial" w:hAnsi="Arial" w:cs="Arial"/>
          <w:b/>
        </w:rPr>
        <w:t>Start</w:t>
      </w:r>
      <w:r w:rsidRPr="00121ECE">
        <w:rPr>
          <w:rFonts w:ascii="Arial" w:hAnsi="Arial" w:cs="Arial"/>
        </w:rPr>
        <w:t xml:space="preserve">, point to </w:t>
      </w:r>
      <w:r w:rsidRPr="00121ECE">
        <w:rPr>
          <w:rFonts w:ascii="Arial" w:hAnsi="Arial" w:cs="Arial"/>
          <w:b/>
        </w:rPr>
        <w:t>All Programs</w:t>
      </w:r>
      <w:r w:rsidRPr="00121ECE">
        <w:rPr>
          <w:rFonts w:ascii="Arial" w:hAnsi="Arial" w:cs="Arial"/>
        </w:rPr>
        <w:t xml:space="preserve">, expand </w:t>
      </w:r>
      <w:r w:rsidRPr="00121ECE">
        <w:rPr>
          <w:rFonts w:ascii="Arial" w:hAnsi="Arial" w:cs="Arial"/>
          <w:b/>
        </w:rPr>
        <w:t>Microsoft SharePoint 2010 Products</w:t>
      </w:r>
      <w:r w:rsidRPr="00121ECE">
        <w:rPr>
          <w:rFonts w:ascii="Arial" w:hAnsi="Arial" w:cs="Arial"/>
        </w:rPr>
        <w:t xml:space="preserve">, and then click </w:t>
      </w:r>
      <w:r w:rsidRPr="00121ECE">
        <w:rPr>
          <w:rFonts w:ascii="Arial" w:hAnsi="Arial" w:cs="Arial"/>
          <w:b/>
        </w:rPr>
        <w:t>SharePoint 2010 Central Administration</w:t>
      </w:r>
      <w:r w:rsidRPr="00121ECE">
        <w:rPr>
          <w:rFonts w:ascii="Arial" w:hAnsi="Arial" w:cs="Arial"/>
        </w:rPr>
        <w:t xml:space="preserve">. </w:t>
      </w:r>
    </w:p>
    <w:p w:rsidR="00BF4838" w:rsidRPr="00121ECE" w:rsidRDefault="00BF4838" w:rsidP="007F417C">
      <w:pPr>
        <w:pStyle w:val="ListParagraph"/>
        <w:numPr>
          <w:ilvl w:val="0"/>
          <w:numId w:val="78"/>
        </w:numPr>
        <w:spacing w:after="120"/>
        <w:ind w:hanging="357"/>
        <w:contextualSpacing w:val="0"/>
        <w:rPr>
          <w:rFonts w:ascii="Arial" w:hAnsi="Arial" w:cs="Arial"/>
        </w:rPr>
      </w:pPr>
      <w:r w:rsidRPr="00121ECE">
        <w:rPr>
          <w:rFonts w:ascii="Arial" w:hAnsi="Arial" w:cs="Arial"/>
        </w:rPr>
        <w:t xml:space="preserve">Click </w:t>
      </w:r>
      <w:proofErr w:type="gramStart"/>
      <w:r w:rsidRPr="00121ECE">
        <w:rPr>
          <w:rFonts w:ascii="Arial" w:hAnsi="Arial" w:cs="Arial"/>
          <w:b/>
        </w:rPr>
        <w:t>Yes</w:t>
      </w:r>
      <w:proofErr w:type="gramEnd"/>
      <w:r w:rsidRPr="00121ECE">
        <w:rPr>
          <w:rFonts w:ascii="Arial" w:hAnsi="Arial" w:cs="Arial"/>
        </w:rPr>
        <w:t xml:space="preserve"> when prompted. </w:t>
      </w:r>
    </w:p>
    <w:p w:rsidR="00BF4838" w:rsidRPr="00121ECE" w:rsidRDefault="00BF4838" w:rsidP="007F417C">
      <w:pPr>
        <w:pStyle w:val="ListParagraph"/>
        <w:numPr>
          <w:ilvl w:val="0"/>
          <w:numId w:val="78"/>
        </w:numPr>
        <w:spacing w:after="120"/>
        <w:ind w:hanging="357"/>
        <w:contextualSpacing w:val="0"/>
        <w:rPr>
          <w:rFonts w:ascii="Arial" w:hAnsi="Arial" w:cs="Arial"/>
        </w:rPr>
      </w:pPr>
      <w:r w:rsidRPr="00121ECE">
        <w:rPr>
          <w:rFonts w:ascii="Arial" w:hAnsi="Arial" w:cs="Arial"/>
        </w:rPr>
        <w:t xml:space="preserve">Click </w:t>
      </w:r>
      <w:r w:rsidRPr="00121ECE">
        <w:rPr>
          <w:rFonts w:ascii="Arial" w:hAnsi="Arial" w:cs="Arial"/>
          <w:b/>
        </w:rPr>
        <w:t>Application Management</w:t>
      </w:r>
      <w:r w:rsidRPr="00121ECE">
        <w:rPr>
          <w:rFonts w:ascii="Arial" w:hAnsi="Arial" w:cs="Arial"/>
        </w:rPr>
        <w:t xml:space="preserve"> and then click </w:t>
      </w:r>
      <w:r w:rsidRPr="00121ECE">
        <w:rPr>
          <w:rFonts w:ascii="Arial" w:hAnsi="Arial" w:cs="Arial"/>
          <w:b/>
        </w:rPr>
        <w:t>Manage Service Applications</w:t>
      </w:r>
      <w:r w:rsidRPr="00121ECE">
        <w:rPr>
          <w:rFonts w:ascii="Arial" w:hAnsi="Arial" w:cs="Arial"/>
        </w:rPr>
        <w:t xml:space="preserve">. </w:t>
      </w:r>
    </w:p>
    <w:p w:rsidR="00BF4838" w:rsidRPr="00121ECE" w:rsidRDefault="00BF4838" w:rsidP="007F417C">
      <w:pPr>
        <w:pStyle w:val="ListParagraph"/>
        <w:numPr>
          <w:ilvl w:val="0"/>
          <w:numId w:val="78"/>
        </w:numPr>
        <w:spacing w:after="120"/>
        <w:ind w:hanging="357"/>
        <w:contextualSpacing w:val="0"/>
        <w:rPr>
          <w:rFonts w:ascii="Arial" w:hAnsi="Arial" w:cs="Arial"/>
        </w:rPr>
      </w:pPr>
      <w:r w:rsidRPr="00121ECE">
        <w:rPr>
          <w:rFonts w:ascii="Arial" w:hAnsi="Arial" w:cs="Arial"/>
        </w:rPr>
        <w:t xml:space="preserve">In the SharePoint ribbon, click the </w:t>
      </w:r>
      <w:proofErr w:type="gramStart"/>
      <w:r w:rsidRPr="00121ECE">
        <w:rPr>
          <w:rFonts w:ascii="Arial" w:hAnsi="Arial" w:cs="Arial"/>
          <w:b/>
        </w:rPr>
        <w:t>New</w:t>
      </w:r>
      <w:proofErr w:type="gramEnd"/>
      <w:r w:rsidRPr="00121ECE">
        <w:rPr>
          <w:rFonts w:ascii="Arial" w:hAnsi="Arial" w:cs="Arial"/>
        </w:rPr>
        <w:t xml:space="preserve"> button. </w:t>
      </w:r>
    </w:p>
    <w:p w:rsidR="00BF4838" w:rsidRPr="00121ECE" w:rsidRDefault="00BF4838" w:rsidP="007F417C">
      <w:pPr>
        <w:pStyle w:val="ListParagraph"/>
        <w:numPr>
          <w:ilvl w:val="0"/>
          <w:numId w:val="78"/>
        </w:numPr>
        <w:spacing w:after="120"/>
        <w:ind w:hanging="357"/>
        <w:contextualSpacing w:val="0"/>
        <w:rPr>
          <w:rFonts w:ascii="Arial" w:hAnsi="Arial" w:cs="Arial"/>
        </w:rPr>
      </w:pPr>
      <w:r w:rsidRPr="00121ECE">
        <w:rPr>
          <w:rFonts w:ascii="Arial" w:hAnsi="Arial" w:cs="Arial"/>
        </w:rPr>
        <w:t xml:space="preserve">In the </w:t>
      </w:r>
      <w:r w:rsidRPr="00121ECE">
        <w:rPr>
          <w:rFonts w:ascii="Arial" w:hAnsi="Arial" w:cs="Arial"/>
          <w:b/>
        </w:rPr>
        <w:t>New</w:t>
      </w:r>
      <w:r w:rsidRPr="00121ECE">
        <w:rPr>
          <w:rFonts w:ascii="Arial" w:hAnsi="Arial" w:cs="Arial"/>
        </w:rPr>
        <w:t xml:space="preserve"> menu, click </w:t>
      </w:r>
      <w:r w:rsidRPr="00121ECE">
        <w:rPr>
          <w:rFonts w:ascii="Arial" w:hAnsi="Arial" w:cs="Arial"/>
          <w:b/>
        </w:rPr>
        <w:t>SQL Server Reporting Services Service Application</w:t>
      </w:r>
      <w:r w:rsidRPr="00121ECE">
        <w:rPr>
          <w:rFonts w:ascii="Arial" w:hAnsi="Arial" w:cs="Arial"/>
        </w:rPr>
        <w:t xml:space="preserve"> and then enter the following information</w:t>
      </w:r>
      <w:r w:rsidR="00336FFC" w:rsidRPr="00121ECE">
        <w:rPr>
          <w:rFonts w:ascii="Arial" w:hAnsi="Arial" w:cs="Arial"/>
        </w:rPr>
        <w:t xml:space="preserve">, </w:t>
      </w:r>
      <w:r w:rsidRPr="00121ECE">
        <w:rPr>
          <w:rFonts w:ascii="Arial" w:hAnsi="Arial" w:cs="Arial"/>
        </w:rPr>
        <w:t xml:space="preserve">replacing the </w:t>
      </w:r>
      <w:r w:rsidR="00336FFC" w:rsidRPr="00121ECE">
        <w:rPr>
          <w:rFonts w:ascii="Arial" w:hAnsi="Arial" w:cs="Arial"/>
        </w:rPr>
        <w:t xml:space="preserve">arguments </w:t>
      </w:r>
      <w:r w:rsidRPr="00121ECE">
        <w:rPr>
          <w:rFonts w:ascii="Arial" w:hAnsi="Arial" w:cs="Arial"/>
        </w:rPr>
        <w:t xml:space="preserve">with appropriate values for your environment: </w:t>
      </w:r>
    </w:p>
    <w:p w:rsidR="00BF4838" w:rsidRPr="00121ECE" w:rsidRDefault="00BF4838" w:rsidP="007F417C">
      <w:pPr>
        <w:pStyle w:val="ListParagraph"/>
        <w:numPr>
          <w:ilvl w:val="0"/>
          <w:numId w:val="79"/>
        </w:numPr>
        <w:spacing w:after="120"/>
        <w:ind w:hanging="357"/>
        <w:contextualSpacing w:val="0"/>
        <w:rPr>
          <w:rFonts w:ascii="Arial" w:hAnsi="Arial" w:cs="Arial"/>
        </w:rPr>
      </w:pPr>
      <w:r w:rsidRPr="00121ECE">
        <w:rPr>
          <w:rFonts w:ascii="Arial" w:hAnsi="Arial" w:cs="Arial"/>
          <w:b/>
        </w:rPr>
        <w:t>Name</w:t>
      </w:r>
      <w:r w:rsidRPr="00121ECE">
        <w:rPr>
          <w:rFonts w:ascii="Arial" w:hAnsi="Arial" w:cs="Arial"/>
        </w:rPr>
        <w:t>: Reporting Web Service</w:t>
      </w:r>
    </w:p>
    <w:p w:rsidR="00BF4838" w:rsidRPr="00121ECE" w:rsidRDefault="00BF4838" w:rsidP="007F417C">
      <w:pPr>
        <w:pStyle w:val="ListParagraph"/>
        <w:numPr>
          <w:ilvl w:val="0"/>
          <w:numId w:val="79"/>
        </w:numPr>
        <w:spacing w:after="120"/>
        <w:ind w:hanging="357"/>
        <w:contextualSpacing w:val="0"/>
        <w:rPr>
          <w:rFonts w:ascii="Arial" w:hAnsi="Arial" w:cs="Arial"/>
        </w:rPr>
      </w:pPr>
      <w:r w:rsidRPr="00121ECE">
        <w:rPr>
          <w:rFonts w:ascii="Arial" w:hAnsi="Arial" w:cs="Arial"/>
          <w:b/>
        </w:rPr>
        <w:t>Application pool name</w:t>
      </w:r>
      <w:r w:rsidRPr="00121ECE">
        <w:rPr>
          <w:rFonts w:ascii="Arial" w:hAnsi="Arial" w:cs="Arial"/>
        </w:rPr>
        <w:t>: SharePoint Web Services System</w:t>
      </w:r>
    </w:p>
    <w:p w:rsidR="00BF4838" w:rsidRPr="00121ECE" w:rsidRDefault="00BF4838" w:rsidP="007F417C">
      <w:pPr>
        <w:pStyle w:val="ListParagraph"/>
        <w:numPr>
          <w:ilvl w:val="0"/>
          <w:numId w:val="79"/>
        </w:numPr>
        <w:spacing w:after="120"/>
        <w:ind w:hanging="357"/>
        <w:contextualSpacing w:val="0"/>
        <w:rPr>
          <w:rFonts w:ascii="Arial" w:hAnsi="Arial" w:cs="Arial"/>
        </w:rPr>
      </w:pPr>
      <w:r w:rsidRPr="00121ECE">
        <w:rPr>
          <w:rFonts w:ascii="Arial" w:hAnsi="Arial" w:cs="Arial"/>
          <w:b/>
        </w:rPr>
        <w:t>Database server</w:t>
      </w:r>
      <w:r w:rsidRPr="00121ECE">
        <w:rPr>
          <w:rFonts w:ascii="Arial" w:hAnsi="Arial" w:cs="Arial"/>
        </w:rPr>
        <w:t>: SP2</w:t>
      </w:r>
      <w:r w:rsidR="00336FFC" w:rsidRPr="00121ECE">
        <w:rPr>
          <w:rFonts w:ascii="Arial" w:hAnsi="Arial" w:cs="Arial"/>
          <w:b/>
          <w:i/>
        </w:rPr>
        <w:t xml:space="preserve"> </w:t>
      </w:r>
    </w:p>
    <w:p w:rsidR="00BF4838" w:rsidRPr="00121ECE" w:rsidRDefault="00BF4838" w:rsidP="007F417C">
      <w:pPr>
        <w:pStyle w:val="ListParagraph"/>
        <w:numPr>
          <w:ilvl w:val="0"/>
          <w:numId w:val="79"/>
        </w:numPr>
        <w:spacing w:after="120"/>
        <w:ind w:hanging="357"/>
        <w:contextualSpacing w:val="0"/>
        <w:rPr>
          <w:rFonts w:ascii="Arial" w:hAnsi="Arial" w:cs="Arial"/>
        </w:rPr>
      </w:pPr>
      <w:r w:rsidRPr="00121ECE">
        <w:rPr>
          <w:rFonts w:ascii="Arial" w:hAnsi="Arial" w:cs="Arial"/>
          <w:b/>
        </w:rPr>
        <w:t>Database name</w:t>
      </w:r>
      <w:r w:rsidRPr="00121ECE">
        <w:rPr>
          <w:rFonts w:ascii="Arial" w:hAnsi="Arial" w:cs="Arial"/>
        </w:rPr>
        <w:t>: Reporting Service DB</w:t>
      </w:r>
    </w:p>
    <w:p w:rsidR="00BF4838" w:rsidRPr="00121ECE" w:rsidRDefault="00BF4838" w:rsidP="00EE0647">
      <w:pPr>
        <w:ind w:left="714"/>
        <w:rPr>
          <w:rFonts w:ascii="Arial" w:hAnsi="Arial" w:cs="Arial"/>
        </w:rPr>
      </w:pPr>
      <w:r w:rsidRPr="00121ECE">
        <w:rPr>
          <w:rFonts w:ascii="Arial" w:hAnsi="Arial" w:cs="Arial"/>
          <w:b/>
        </w:rPr>
        <w:t>Note</w:t>
      </w:r>
      <w:r w:rsidRPr="00121ECE">
        <w:rPr>
          <w:rFonts w:ascii="Arial" w:hAnsi="Arial" w:cs="Arial"/>
        </w:rPr>
        <w:t xml:space="preserve">: Using descriptive names for service application databases </w:t>
      </w:r>
      <w:r w:rsidR="00336FFC" w:rsidRPr="00121ECE">
        <w:rPr>
          <w:rFonts w:ascii="Arial" w:hAnsi="Arial" w:cs="Arial"/>
        </w:rPr>
        <w:t xml:space="preserve">is a good idea because it </w:t>
      </w:r>
      <w:r w:rsidRPr="00121ECE">
        <w:rPr>
          <w:rFonts w:ascii="Arial" w:hAnsi="Arial" w:cs="Arial"/>
        </w:rPr>
        <w:t>simplif</w:t>
      </w:r>
      <w:r w:rsidR="00336FFC" w:rsidRPr="00121ECE">
        <w:rPr>
          <w:rFonts w:ascii="Arial" w:hAnsi="Arial" w:cs="Arial"/>
        </w:rPr>
        <w:t>ies</w:t>
      </w:r>
      <w:r w:rsidRPr="00121ECE">
        <w:rPr>
          <w:rFonts w:ascii="Arial" w:hAnsi="Arial" w:cs="Arial"/>
        </w:rPr>
        <w:t xml:space="preserve"> management</w:t>
      </w:r>
      <w:r w:rsidR="00336FFC" w:rsidRPr="00121ECE">
        <w:rPr>
          <w:rFonts w:ascii="Arial" w:hAnsi="Arial" w:cs="Arial"/>
        </w:rPr>
        <w:t>,</w:t>
      </w:r>
      <w:r w:rsidRPr="00121ECE">
        <w:rPr>
          <w:rFonts w:ascii="Arial" w:hAnsi="Arial" w:cs="Arial"/>
        </w:rPr>
        <w:t xml:space="preserve"> as SharePoint sites increase in size</w:t>
      </w:r>
      <w:r w:rsidR="00336FFC" w:rsidRPr="00121ECE">
        <w:rPr>
          <w:rFonts w:ascii="Arial" w:hAnsi="Arial" w:cs="Arial"/>
        </w:rPr>
        <w:t xml:space="preserve">. Also, in SharePoint 2010 </w:t>
      </w:r>
      <w:r w:rsidRPr="00121ECE">
        <w:rPr>
          <w:rFonts w:ascii="Arial" w:hAnsi="Arial" w:cs="Arial"/>
        </w:rPr>
        <w:t>you can have multiple Reporting Services service applications and content databases.</w:t>
      </w:r>
    </w:p>
    <w:p w:rsidR="00BF4838" w:rsidRPr="00121ECE" w:rsidRDefault="00BF4838" w:rsidP="007F417C">
      <w:pPr>
        <w:pStyle w:val="ListParagraph"/>
        <w:numPr>
          <w:ilvl w:val="0"/>
          <w:numId w:val="78"/>
        </w:numPr>
        <w:spacing w:after="120"/>
        <w:ind w:left="714" w:hanging="357"/>
        <w:contextualSpacing w:val="0"/>
        <w:rPr>
          <w:rFonts w:ascii="Arial" w:hAnsi="Arial" w:cs="Arial"/>
        </w:rPr>
      </w:pPr>
      <w:r w:rsidRPr="00121ECE">
        <w:rPr>
          <w:rFonts w:ascii="Arial" w:hAnsi="Arial" w:cs="Arial"/>
        </w:rPr>
        <w:t xml:space="preserve">In the </w:t>
      </w:r>
      <w:r w:rsidRPr="00121ECE">
        <w:rPr>
          <w:rFonts w:ascii="Arial" w:hAnsi="Arial" w:cs="Arial"/>
          <w:b/>
        </w:rPr>
        <w:t>Web Application Association</w:t>
      </w:r>
      <w:r w:rsidRPr="00121ECE">
        <w:rPr>
          <w:rFonts w:ascii="Arial" w:hAnsi="Arial" w:cs="Arial"/>
        </w:rPr>
        <w:t xml:space="preserve"> text box, select the </w:t>
      </w:r>
      <w:r w:rsidRPr="00121ECE">
        <w:rPr>
          <w:rFonts w:ascii="Arial" w:hAnsi="Arial" w:cs="Arial"/>
          <w:b/>
        </w:rPr>
        <w:t>SharePoint - 80 (http://sp2)</w:t>
      </w:r>
      <w:r w:rsidRPr="00121ECE">
        <w:rPr>
          <w:rFonts w:ascii="Arial" w:hAnsi="Arial" w:cs="Arial"/>
        </w:rPr>
        <w:t xml:space="preserve"> checkbox to associate the default SharePoint web application with the SQL Server Reporting Services service application</w:t>
      </w:r>
      <w:r w:rsidR="00336FFC" w:rsidRPr="00121ECE">
        <w:rPr>
          <w:rFonts w:ascii="Arial" w:hAnsi="Arial" w:cs="Arial"/>
        </w:rPr>
        <w:t xml:space="preserve"> that you are about to create</w:t>
      </w:r>
      <w:r w:rsidRPr="00121ECE">
        <w:rPr>
          <w:rFonts w:ascii="Arial" w:hAnsi="Arial" w:cs="Arial"/>
        </w:rPr>
        <w:t xml:space="preserve">. </w:t>
      </w:r>
    </w:p>
    <w:p w:rsidR="00336FFC" w:rsidRPr="00121ECE" w:rsidRDefault="00BF4838" w:rsidP="007F417C">
      <w:pPr>
        <w:pStyle w:val="ListParagraph"/>
        <w:numPr>
          <w:ilvl w:val="0"/>
          <w:numId w:val="78"/>
        </w:numPr>
        <w:spacing w:after="120"/>
        <w:ind w:left="714" w:hanging="357"/>
        <w:contextualSpacing w:val="0"/>
        <w:rPr>
          <w:rFonts w:ascii="Arial" w:hAnsi="Arial" w:cs="Arial"/>
        </w:rPr>
      </w:pPr>
      <w:r w:rsidRPr="00121ECE">
        <w:rPr>
          <w:rFonts w:ascii="Arial" w:hAnsi="Arial" w:cs="Arial"/>
        </w:rPr>
        <w:t xml:space="preserve">Click </w:t>
      </w:r>
      <w:r w:rsidRPr="00121ECE">
        <w:rPr>
          <w:rFonts w:ascii="Arial" w:hAnsi="Arial" w:cs="Arial"/>
          <w:b/>
        </w:rPr>
        <w:t>OK</w:t>
      </w:r>
      <w:r w:rsidRPr="00121ECE">
        <w:rPr>
          <w:rFonts w:ascii="Arial" w:hAnsi="Arial" w:cs="Arial"/>
        </w:rPr>
        <w:t xml:space="preserve">. </w:t>
      </w:r>
    </w:p>
    <w:p w:rsidR="00935234" w:rsidRPr="00121ECE" w:rsidRDefault="00BF4838" w:rsidP="007F417C">
      <w:pPr>
        <w:pStyle w:val="ListParagraph"/>
        <w:numPr>
          <w:ilvl w:val="0"/>
          <w:numId w:val="78"/>
        </w:numPr>
        <w:spacing w:after="120"/>
        <w:ind w:left="714" w:hanging="357"/>
        <w:contextualSpacing w:val="0"/>
        <w:rPr>
          <w:rFonts w:ascii="Arial" w:hAnsi="Arial" w:cs="Arial"/>
        </w:rPr>
      </w:pPr>
      <w:r w:rsidRPr="00121ECE">
        <w:rPr>
          <w:rFonts w:ascii="Arial" w:hAnsi="Arial" w:cs="Arial"/>
        </w:rPr>
        <w:t xml:space="preserve">After the SQL Server Reporting Services service application is created, click </w:t>
      </w:r>
      <w:r w:rsidRPr="00121ECE">
        <w:rPr>
          <w:rFonts w:ascii="Arial" w:hAnsi="Arial" w:cs="Arial"/>
          <w:b/>
        </w:rPr>
        <w:t>OK</w:t>
      </w:r>
      <w:r w:rsidRPr="00121ECE">
        <w:rPr>
          <w:rFonts w:ascii="Arial" w:hAnsi="Arial" w:cs="Arial"/>
        </w:rPr>
        <w:t xml:space="preserve"> to close the </w:t>
      </w:r>
      <w:r w:rsidRPr="00121ECE">
        <w:rPr>
          <w:rFonts w:ascii="Arial" w:hAnsi="Arial" w:cs="Arial"/>
          <w:b/>
        </w:rPr>
        <w:t>Create SQL Server Reporting Services Service Application</w:t>
      </w:r>
      <w:r w:rsidRPr="00121ECE">
        <w:rPr>
          <w:rFonts w:ascii="Arial" w:hAnsi="Arial" w:cs="Arial"/>
        </w:rPr>
        <w:t xml:space="preserve"> page. </w:t>
      </w:r>
    </w:p>
    <w:p w:rsidR="00935234" w:rsidRPr="001C1F08" w:rsidRDefault="00935234" w:rsidP="00E22967">
      <w:r>
        <w:rPr>
          <w:highlight w:val="cyan"/>
        </w:rPr>
        <w:br w:type="page"/>
      </w:r>
    </w:p>
    <w:p w:rsidR="00935234" w:rsidRPr="00242C2D" w:rsidRDefault="00935234" w:rsidP="00935234">
      <w:pPr>
        <w:pStyle w:val="Heading1"/>
      </w:pPr>
      <w:bookmarkStart w:id="62" w:name="_Scenario_3:_Add"/>
      <w:bookmarkStart w:id="63" w:name="_Scenario_3:_Install"/>
      <w:bookmarkStart w:id="64" w:name="_Toc324694210"/>
      <w:bookmarkStart w:id="65" w:name="_Toc332020991"/>
      <w:bookmarkEnd w:id="62"/>
      <w:bookmarkEnd w:id="63"/>
      <w:r w:rsidRPr="00242C2D">
        <w:lastRenderedPageBreak/>
        <w:t xml:space="preserve">Scenario 3: </w:t>
      </w:r>
      <w:r w:rsidR="008E1BA5" w:rsidRPr="00D70761">
        <w:t>Install a</w:t>
      </w:r>
      <w:r w:rsidR="008E1BA5">
        <w:t>n Analysis Services</w:t>
      </w:r>
      <w:r w:rsidR="008E1BA5" w:rsidRPr="00D70761">
        <w:t xml:space="preserve"> Tabular Instance</w:t>
      </w:r>
      <w:bookmarkEnd w:id="64"/>
      <w:bookmarkEnd w:id="65"/>
    </w:p>
    <w:p w:rsidR="008E1BA5" w:rsidRDefault="008E1BA5" w:rsidP="008E1BA5">
      <w:pPr>
        <w:rPr>
          <w:rFonts w:ascii="Arial" w:hAnsi="Arial" w:cs="Arial"/>
        </w:rPr>
      </w:pPr>
      <w:r w:rsidRPr="008E1BA5">
        <w:rPr>
          <w:rFonts w:ascii="Arial" w:hAnsi="Arial" w:cs="Arial"/>
        </w:rPr>
        <w:t xml:space="preserve">The instructions for </w:t>
      </w:r>
      <w:r w:rsidR="00935234" w:rsidRPr="008E1BA5">
        <w:rPr>
          <w:rFonts w:ascii="Arial" w:hAnsi="Arial" w:cs="Arial"/>
        </w:rPr>
        <w:t>this scenario</w:t>
      </w:r>
      <w:r w:rsidRPr="008E1BA5">
        <w:rPr>
          <w:rFonts w:ascii="Arial" w:hAnsi="Arial" w:cs="Arial"/>
        </w:rPr>
        <w:t xml:space="preserve"> </w:t>
      </w:r>
      <w:r w:rsidR="00935234" w:rsidRPr="008E1BA5">
        <w:rPr>
          <w:rFonts w:ascii="Arial" w:hAnsi="Arial" w:cs="Arial"/>
        </w:rPr>
        <w:t>walk you through</w:t>
      </w:r>
      <w:r>
        <w:rPr>
          <w:rFonts w:ascii="Arial" w:hAnsi="Arial" w:cs="Arial"/>
        </w:rPr>
        <w:t xml:space="preserve"> installing</w:t>
      </w:r>
      <w:r w:rsidR="00935234" w:rsidRPr="008E1BA5">
        <w:rPr>
          <w:rFonts w:ascii="Arial" w:hAnsi="Arial" w:cs="Arial"/>
        </w:rPr>
        <w:t xml:space="preserve"> </w:t>
      </w:r>
      <w:r w:rsidRPr="008E1BA5">
        <w:rPr>
          <w:rFonts w:ascii="Arial" w:hAnsi="Arial" w:cs="Arial"/>
        </w:rPr>
        <w:t xml:space="preserve">SQL Server 2012 Analysis Services (tabular) on a single, domain-joined Windows Server 2008 R2 computer, using either the user interface or a combination of unattended setup scripts. </w:t>
      </w:r>
    </w:p>
    <w:p w:rsidR="00D85AEB" w:rsidRDefault="0018380F" w:rsidP="008E1BA5">
      <w:pPr>
        <w:rPr>
          <w:rFonts w:ascii="Arial" w:hAnsi="Arial" w:cs="Arial"/>
        </w:rPr>
      </w:pPr>
      <w:r>
        <w:rPr>
          <w:rFonts w:ascii="Arial" w:hAnsi="Arial" w:cs="Arial"/>
        </w:rPr>
        <w:t xml:space="preserve">This scenario moves you closer towards a real-world solution in which </w:t>
      </w:r>
      <w:r w:rsidR="00D85AEB">
        <w:rPr>
          <w:rFonts w:ascii="Arial" w:hAnsi="Arial" w:cs="Arial"/>
        </w:rPr>
        <w:t xml:space="preserve">a dedicated server </w:t>
      </w:r>
      <w:r>
        <w:rPr>
          <w:rFonts w:ascii="Arial" w:hAnsi="Arial" w:cs="Arial"/>
        </w:rPr>
        <w:t xml:space="preserve">hosts your analytical </w:t>
      </w:r>
      <w:r w:rsidR="00D85AEB">
        <w:rPr>
          <w:rFonts w:ascii="Arial" w:hAnsi="Arial" w:cs="Arial"/>
        </w:rPr>
        <w:t>models</w:t>
      </w:r>
      <w:r>
        <w:rPr>
          <w:rFonts w:ascii="Arial" w:hAnsi="Arial" w:cs="Arial"/>
        </w:rPr>
        <w:t>, which users can access by using the Power View reports and data connections provided in the SharePoint farm.</w:t>
      </w:r>
    </w:p>
    <w:p w:rsidR="00935234" w:rsidRPr="008E1BA5" w:rsidRDefault="00AC0541" w:rsidP="008E1BA5">
      <w:pPr>
        <w:rPr>
          <w:rFonts w:ascii="Arial" w:hAnsi="Arial" w:cs="Arial"/>
        </w:rPr>
      </w:pPr>
      <w:hyperlink w:anchor="_Validate_and_Test" w:history="1">
        <w:r w:rsidR="008E1BA5" w:rsidRPr="008E1BA5">
          <w:rPr>
            <w:rStyle w:val="Hyperlink"/>
            <w:rFonts w:ascii="Arial" w:hAnsi="Arial" w:cs="Arial"/>
          </w:rPr>
          <w:t>Scenario 5</w:t>
        </w:r>
      </w:hyperlink>
      <w:r w:rsidR="008E1BA5" w:rsidRPr="008E1BA5">
        <w:rPr>
          <w:rFonts w:ascii="Arial" w:hAnsi="Arial" w:cs="Arial"/>
        </w:rPr>
        <w:t xml:space="preserve"> </w:t>
      </w:r>
      <w:r w:rsidR="008E1BA5">
        <w:rPr>
          <w:rFonts w:ascii="Arial" w:hAnsi="Arial" w:cs="Arial"/>
        </w:rPr>
        <w:t xml:space="preserve">provides instructions for how you can </w:t>
      </w:r>
      <w:r w:rsidR="008E1BA5" w:rsidRPr="008E1BA5">
        <w:rPr>
          <w:rFonts w:ascii="Arial" w:hAnsi="Arial" w:cs="Arial"/>
        </w:rPr>
        <w:t xml:space="preserve">verify the Power View and </w:t>
      </w:r>
      <w:proofErr w:type="spellStart"/>
      <w:r w:rsidR="008E1BA5" w:rsidRPr="008E1BA5">
        <w:rPr>
          <w:rFonts w:ascii="Arial" w:hAnsi="Arial" w:cs="Arial"/>
        </w:rPr>
        <w:t>PowerPivot</w:t>
      </w:r>
      <w:proofErr w:type="spellEnd"/>
      <w:r w:rsidR="008E1BA5" w:rsidRPr="008E1BA5">
        <w:rPr>
          <w:rFonts w:ascii="Arial" w:hAnsi="Arial" w:cs="Arial"/>
        </w:rPr>
        <w:t xml:space="preserve"> environment using </w:t>
      </w:r>
      <w:r w:rsidR="008E1BA5">
        <w:rPr>
          <w:rFonts w:ascii="Arial" w:hAnsi="Arial" w:cs="Arial"/>
        </w:rPr>
        <w:t xml:space="preserve">client tools that connect to </w:t>
      </w:r>
      <w:r w:rsidR="008E1BA5" w:rsidRPr="008E1BA5">
        <w:rPr>
          <w:rFonts w:ascii="Arial" w:hAnsi="Arial" w:cs="Arial"/>
        </w:rPr>
        <w:t>this tabular instance.</w:t>
      </w:r>
    </w:p>
    <w:p w:rsidR="00935234" w:rsidRDefault="00935234" w:rsidP="00935234">
      <w:pPr>
        <w:pStyle w:val="Heading2"/>
      </w:pPr>
      <w:bookmarkStart w:id="66" w:name="_Toc332020992"/>
      <w:r w:rsidRPr="00242C2D">
        <w:t>Environment, Hardware</w:t>
      </w:r>
      <w:r w:rsidR="008E1BA5">
        <w:t>,</w:t>
      </w:r>
      <w:r w:rsidRPr="00242C2D">
        <w:t xml:space="preserve"> and Software Requirements</w:t>
      </w:r>
      <w:bookmarkEnd w:id="66"/>
    </w:p>
    <w:p w:rsidR="00890024" w:rsidRPr="00890024" w:rsidRDefault="00890024" w:rsidP="00121ECE">
      <w:r w:rsidRPr="00890024">
        <w:rPr>
          <w:rFonts w:ascii="Arial" w:hAnsi="Arial" w:cs="Arial"/>
        </w:rPr>
        <w:t xml:space="preserve">This scenario </w:t>
      </w:r>
      <w:r>
        <w:rPr>
          <w:rFonts w:ascii="Arial" w:hAnsi="Arial" w:cs="Arial"/>
        </w:rPr>
        <w:t>uses</w:t>
      </w:r>
      <w:r w:rsidRPr="00890024">
        <w:rPr>
          <w:rFonts w:ascii="Arial" w:hAnsi="Arial" w:cs="Arial"/>
        </w:rPr>
        <w:t xml:space="preserve"> the following computers</w:t>
      </w:r>
      <w:r>
        <w:rPr>
          <w:rFonts w:ascii="Arial" w:hAnsi="Arial" w:cs="Arial"/>
        </w:rPr>
        <w:t xml:space="preserve"> and user or service accounts</w:t>
      </w:r>
      <w:r w:rsidRPr="00890024">
        <w:rPr>
          <w:rFonts w:ascii="Arial" w:hAnsi="Arial" w:cs="Arial"/>
        </w:rPr>
        <w:t xml:space="preserve">. </w:t>
      </w:r>
      <w:r>
        <w:rPr>
          <w:rFonts w:ascii="Arial" w:hAnsi="Arial" w:cs="Arial"/>
        </w:rPr>
        <w:t>If you use different computer names or different accounts, be sure to edit the scripts that are provided</w:t>
      </w:r>
      <w:r w:rsidRPr="00890024">
        <w:rPr>
          <w:rFonts w:ascii="Arial" w:hAnsi="Arial" w:cs="Arial"/>
        </w:rPr>
        <w:t>.</w:t>
      </w:r>
      <w:r w:rsidRPr="00890024" w:rsidDel="00890024">
        <w:rPr>
          <w:rFonts w:ascii="Arial" w:hAnsi="Arial" w:cs="Arial"/>
        </w:rPr>
        <w:t xml:space="preserve"> </w:t>
      </w:r>
    </w:p>
    <w:p w:rsidR="00935234" w:rsidRPr="001C1D3B" w:rsidRDefault="00935234" w:rsidP="00890024">
      <w:pPr>
        <w:pStyle w:val="Heading3"/>
      </w:pPr>
      <w:bookmarkStart w:id="67" w:name="_Toc332020993"/>
      <w:r>
        <w:t>Existing Environment</w:t>
      </w:r>
      <w:bookmarkEnd w:id="67"/>
    </w:p>
    <w:p w:rsidR="008E1BA5" w:rsidRPr="008C433C" w:rsidRDefault="008E1BA5" w:rsidP="008C433C">
      <w:pPr>
        <w:rPr>
          <w:rFonts w:ascii="Arial" w:hAnsi="Arial" w:cs="Arial"/>
          <w:b/>
        </w:rPr>
      </w:pPr>
      <w:r w:rsidRPr="007A088E">
        <w:rPr>
          <w:rFonts w:ascii="Arial" w:hAnsi="Arial" w:cs="Arial"/>
          <w:b/>
          <w:i/>
        </w:rPr>
        <w:t>DC</w:t>
      </w:r>
      <w:r w:rsidRPr="008C433C">
        <w:rPr>
          <w:rFonts w:ascii="Arial" w:hAnsi="Arial" w:cs="Arial"/>
        </w:rPr>
        <w:t>: An existing domain controller running Windows Server 2008 R2 (called DC in this scenario) with the following service and user accounts (replacing the highlighted text with the appropriate values for your environment):</w:t>
      </w:r>
    </w:p>
    <w:p w:rsidR="008E1BA5" w:rsidRDefault="008E1BA5" w:rsidP="007F417C">
      <w:pPr>
        <w:pStyle w:val="ListParagraph"/>
        <w:numPr>
          <w:ilvl w:val="1"/>
          <w:numId w:val="2"/>
        </w:numPr>
        <w:ind w:left="1080"/>
        <w:rPr>
          <w:rFonts w:ascii="Arial" w:hAnsi="Arial" w:cs="Arial"/>
        </w:rPr>
      </w:pPr>
      <w:r w:rsidRPr="00E64991">
        <w:rPr>
          <w:rFonts w:ascii="Arial" w:hAnsi="Arial" w:cs="Arial"/>
          <w:b/>
        </w:rPr>
        <w:t>BI\</w:t>
      </w:r>
      <w:proofErr w:type="spellStart"/>
      <w:r w:rsidRPr="00E64991">
        <w:rPr>
          <w:rFonts w:ascii="Arial" w:hAnsi="Arial" w:cs="Arial"/>
          <w:b/>
        </w:rPr>
        <w:t>BIService</w:t>
      </w:r>
      <w:proofErr w:type="spellEnd"/>
      <w:r w:rsidRPr="00E64991">
        <w:rPr>
          <w:rFonts w:ascii="Arial" w:hAnsi="Arial" w:cs="Arial"/>
          <w:b/>
        </w:rPr>
        <w:t xml:space="preserve"> - </w:t>
      </w:r>
      <w:r w:rsidRPr="00E64991">
        <w:rPr>
          <w:rFonts w:ascii="Arial" w:hAnsi="Arial" w:cs="Arial"/>
        </w:rPr>
        <w:t>Use this domain account for all SQL Server services and all SharePoint services.</w:t>
      </w:r>
    </w:p>
    <w:p w:rsidR="005A55AD" w:rsidRPr="005A55AD" w:rsidRDefault="005A55AD" w:rsidP="008C433C">
      <w:pPr>
        <w:ind w:left="1080"/>
        <w:rPr>
          <w:rFonts w:ascii="Arial" w:hAnsi="Arial" w:cs="Arial"/>
        </w:rPr>
      </w:pPr>
      <w:r w:rsidRPr="005A55AD">
        <w:rPr>
          <w:rFonts w:ascii="Arial" w:hAnsi="Arial" w:cs="Arial"/>
          <w:b/>
        </w:rPr>
        <w:t>Note</w:t>
      </w:r>
      <w:r w:rsidRPr="005A55AD">
        <w:rPr>
          <w:rFonts w:ascii="Arial" w:hAnsi="Arial" w:cs="Arial"/>
        </w:rPr>
        <w:t xml:space="preserve">: You need to expressly give the account </w:t>
      </w:r>
      <w:proofErr w:type="spellStart"/>
      <w:r w:rsidRPr="005A55AD">
        <w:rPr>
          <w:rFonts w:ascii="Arial" w:hAnsi="Arial" w:cs="Arial"/>
        </w:rPr>
        <w:t>BIService</w:t>
      </w:r>
      <w:proofErr w:type="spellEnd"/>
      <w:r w:rsidRPr="005A55AD">
        <w:rPr>
          <w:rFonts w:ascii="Arial" w:hAnsi="Arial" w:cs="Arial"/>
        </w:rPr>
        <w:t xml:space="preserve"> (the account for the </w:t>
      </w:r>
      <w:proofErr w:type="spellStart"/>
      <w:r w:rsidRPr="005A55AD">
        <w:rPr>
          <w:rFonts w:ascii="Arial" w:hAnsi="Arial" w:cs="Arial"/>
        </w:rPr>
        <w:t>PowerPivot</w:t>
      </w:r>
      <w:proofErr w:type="spellEnd"/>
      <w:r w:rsidRPr="005A55AD">
        <w:rPr>
          <w:rFonts w:ascii="Arial" w:hAnsi="Arial" w:cs="Arial"/>
        </w:rPr>
        <w:t xml:space="preserve"> service) read permissions on the tables in the </w:t>
      </w:r>
      <w:proofErr w:type="spellStart"/>
      <w:r w:rsidRPr="005A55AD">
        <w:rPr>
          <w:rFonts w:ascii="Arial" w:hAnsi="Arial" w:cs="Arial"/>
        </w:rPr>
        <w:t>PowerPivot</w:t>
      </w:r>
      <w:proofErr w:type="spellEnd"/>
      <w:r w:rsidRPr="005A55AD">
        <w:rPr>
          <w:rFonts w:ascii="Arial" w:hAnsi="Arial" w:cs="Arial"/>
        </w:rPr>
        <w:t xml:space="preserve"> content database in order for the </w:t>
      </w:r>
      <w:proofErr w:type="spellStart"/>
      <w:r w:rsidRPr="005A55AD">
        <w:rPr>
          <w:rFonts w:ascii="Arial" w:hAnsi="Arial" w:cs="Arial"/>
        </w:rPr>
        <w:t>PowerPivot</w:t>
      </w:r>
      <w:proofErr w:type="spellEnd"/>
      <w:r w:rsidRPr="005A55AD">
        <w:rPr>
          <w:rFonts w:ascii="Arial" w:hAnsi="Arial" w:cs="Arial"/>
        </w:rPr>
        <w:t xml:space="preserve"> Management Dashboard to process data into its tabular model – otherwise, you will get an error complaining about the lack of Select permissions.</w:t>
      </w:r>
    </w:p>
    <w:p w:rsidR="008E1BA5" w:rsidRPr="00E64991" w:rsidRDefault="008E1BA5" w:rsidP="007F417C">
      <w:pPr>
        <w:pStyle w:val="ListParagraph"/>
        <w:numPr>
          <w:ilvl w:val="1"/>
          <w:numId w:val="2"/>
        </w:numPr>
        <w:spacing w:after="120"/>
        <w:ind w:left="1074" w:hanging="357"/>
        <w:contextualSpacing w:val="0"/>
        <w:rPr>
          <w:rFonts w:ascii="Arial" w:hAnsi="Arial" w:cs="Arial"/>
        </w:rPr>
      </w:pPr>
      <w:r w:rsidRPr="00E64991">
        <w:rPr>
          <w:rFonts w:ascii="Arial" w:hAnsi="Arial" w:cs="Arial"/>
          <w:b/>
        </w:rPr>
        <w:t>BI\</w:t>
      </w:r>
      <w:proofErr w:type="spellStart"/>
      <w:r w:rsidRPr="00E64991">
        <w:rPr>
          <w:rFonts w:ascii="Arial" w:hAnsi="Arial" w:cs="Arial"/>
          <w:b/>
        </w:rPr>
        <w:t>BIAdmin</w:t>
      </w:r>
      <w:proofErr w:type="spellEnd"/>
      <w:r w:rsidRPr="00E64991">
        <w:rPr>
          <w:rFonts w:ascii="Arial" w:hAnsi="Arial" w:cs="Arial"/>
          <w:b/>
        </w:rPr>
        <w:t xml:space="preserve"> - </w:t>
      </w:r>
      <w:r w:rsidRPr="00E64991">
        <w:rPr>
          <w:rFonts w:ascii="Arial" w:hAnsi="Arial" w:cs="Arial"/>
        </w:rPr>
        <w:t xml:space="preserve">Use this account to manage </w:t>
      </w:r>
      <w:r w:rsidR="00A3010F">
        <w:rPr>
          <w:rFonts w:ascii="Arial" w:hAnsi="Arial" w:cs="Arial"/>
        </w:rPr>
        <w:t>the</w:t>
      </w:r>
      <w:r w:rsidR="00A3010F" w:rsidRPr="00E64991">
        <w:rPr>
          <w:rFonts w:ascii="Arial" w:hAnsi="Arial" w:cs="Arial"/>
        </w:rPr>
        <w:t xml:space="preserve"> </w:t>
      </w:r>
      <w:r w:rsidRPr="00E64991">
        <w:rPr>
          <w:rFonts w:ascii="Arial" w:hAnsi="Arial" w:cs="Arial"/>
        </w:rPr>
        <w:t xml:space="preserve">SharePoint farm and the SQL Server databases. Add this account to the local administrators group on </w:t>
      </w:r>
      <w:r w:rsidRPr="00A3010F">
        <w:rPr>
          <w:rFonts w:ascii="Arial" w:hAnsi="Arial" w:cs="Arial"/>
          <w:b/>
          <w:i/>
        </w:rPr>
        <w:t>DS3</w:t>
      </w:r>
      <w:r w:rsidRPr="00E64991">
        <w:rPr>
          <w:rFonts w:ascii="Arial" w:hAnsi="Arial" w:cs="Arial"/>
        </w:rPr>
        <w:t>.</w:t>
      </w:r>
    </w:p>
    <w:p w:rsidR="008E1BA5" w:rsidRDefault="008E1BA5" w:rsidP="007F417C">
      <w:pPr>
        <w:pStyle w:val="ListParagraph"/>
        <w:numPr>
          <w:ilvl w:val="1"/>
          <w:numId w:val="2"/>
        </w:numPr>
        <w:spacing w:after="120"/>
        <w:ind w:left="1074" w:hanging="357"/>
        <w:contextualSpacing w:val="0"/>
        <w:rPr>
          <w:rFonts w:ascii="Arial" w:hAnsi="Arial" w:cs="Arial"/>
        </w:rPr>
      </w:pPr>
      <w:r w:rsidRPr="00E64991">
        <w:rPr>
          <w:rFonts w:ascii="Arial" w:hAnsi="Arial" w:cs="Arial"/>
          <w:b/>
        </w:rPr>
        <w:t>BI\</w:t>
      </w:r>
      <w:proofErr w:type="spellStart"/>
      <w:r w:rsidRPr="00E64991">
        <w:rPr>
          <w:rFonts w:ascii="Arial" w:hAnsi="Arial" w:cs="Arial"/>
          <w:b/>
        </w:rPr>
        <w:t>PwrPvtUnattend</w:t>
      </w:r>
      <w:proofErr w:type="spellEnd"/>
      <w:r w:rsidRPr="00E64991">
        <w:rPr>
          <w:rFonts w:ascii="Arial" w:hAnsi="Arial" w:cs="Arial"/>
          <w:b/>
        </w:rPr>
        <w:t xml:space="preserve"> – </w:t>
      </w:r>
      <w:r w:rsidRPr="00E64991">
        <w:rPr>
          <w:rFonts w:ascii="Arial" w:hAnsi="Arial" w:cs="Arial"/>
        </w:rPr>
        <w:t xml:space="preserve">Use this account for refreshing </w:t>
      </w:r>
      <w:proofErr w:type="spellStart"/>
      <w:r w:rsidRPr="00E64991">
        <w:rPr>
          <w:rFonts w:ascii="Arial" w:hAnsi="Arial" w:cs="Arial"/>
        </w:rPr>
        <w:t>PowerPivot</w:t>
      </w:r>
      <w:proofErr w:type="spellEnd"/>
      <w:r w:rsidRPr="00E64991">
        <w:rPr>
          <w:rFonts w:ascii="Arial" w:hAnsi="Arial" w:cs="Arial"/>
        </w:rPr>
        <w:t xml:space="preserve"> data from data sources.</w:t>
      </w:r>
    </w:p>
    <w:p w:rsidR="005A55AD" w:rsidRPr="005A55AD" w:rsidRDefault="005A55AD" w:rsidP="008C433C">
      <w:pPr>
        <w:ind w:left="1080"/>
        <w:rPr>
          <w:rFonts w:ascii="Arial" w:hAnsi="Arial" w:cs="Arial"/>
        </w:rPr>
      </w:pPr>
      <w:r w:rsidRPr="005A55AD">
        <w:rPr>
          <w:rFonts w:ascii="Arial" w:hAnsi="Arial" w:cs="Arial"/>
          <w:b/>
        </w:rPr>
        <w:t>Note</w:t>
      </w:r>
      <w:r w:rsidRPr="005A55AD">
        <w:rPr>
          <w:rFonts w:ascii="Arial" w:hAnsi="Arial" w:cs="Arial"/>
        </w:rPr>
        <w:t xml:space="preserve">: Although this account is not used specifically in these scenarios, it is part of the </w:t>
      </w:r>
      <w:proofErr w:type="spellStart"/>
      <w:r w:rsidRPr="005A55AD">
        <w:rPr>
          <w:rFonts w:ascii="Arial" w:hAnsi="Arial" w:cs="Arial"/>
        </w:rPr>
        <w:t>PowerPivot</w:t>
      </w:r>
      <w:proofErr w:type="spellEnd"/>
      <w:r w:rsidRPr="005A55AD">
        <w:rPr>
          <w:rFonts w:ascii="Arial" w:hAnsi="Arial" w:cs="Arial"/>
        </w:rPr>
        <w:t xml:space="preserve"> configuration process, and so you should have the account created and ready to use during setup.</w:t>
      </w:r>
    </w:p>
    <w:p w:rsidR="00935234" w:rsidRPr="008C433C" w:rsidRDefault="00935234" w:rsidP="008C433C">
      <w:pPr>
        <w:rPr>
          <w:rFonts w:ascii="Arial" w:hAnsi="Arial" w:cs="Arial"/>
        </w:rPr>
      </w:pPr>
      <w:r w:rsidRPr="007A088E">
        <w:rPr>
          <w:rFonts w:ascii="Arial" w:hAnsi="Arial" w:cs="Arial"/>
          <w:b/>
          <w:i/>
        </w:rPr>
        <w:t>DS3</w:t>
      </w:r>
      <w:r w:rsidRPr="008C433C">
        <w:rPr>
          <w:rFonts w:ascii="Arial" w:hAnsi="Arial" w:cs="Arial"/>
        </w:rPr>
        <w:t xml:space="preserve">: </w:t>
      </w:r>
      <w:r w:rsidR="008E1BA5" w:rsidRPr="008C433C">
        <w:rPr>
          <w:rFonts w:ascii="Arial" w:hAnsi="Arial" w:cs="Arial"/>
        </w:rPr>
        <w:t>An existing member server running Windows Server 2008 R2, Enterprise Edition  with Service Pack 1 and all applicable updates for Windows and other products from Microsoft Update and meeting the following minimum hardware specifications</w:t>
      </w:r>
    </w:p>
    <w:p w:rsidR="00935234" w:rsidRPr="00E64991" w:rsidRDefault="008E1BA5" w:rsidP="007F417C">
      <w:pPr>
        <w:pStyle w:val="ListParagraph"/>
        <w:numPr>
          <w:ilvl w:val="1"/>
          <w:numId w:val="2"/>
        </w:numPr>
        <w:rPr>
          <w:rFonts w:ascii="Arial" w:hAnsi="Arial" w:cs="Arial"/>
        </w:rPr>
      </w:pPr>
      <w:r w:rsidRPr="00E64991">
        <w:rPr>
          <w:rFonts w:ascii="Arial" w:hAnsi="Arial" w:cs="Arial"/>
        </w:rPr>
        <w:t>64-bit operating systems</w:t>
      </w:r>
    </w:p>
    <w:p w:rsidR="00935234" w:rsidRPr="00E64991" w:rsidRDefault="00935234" w:rsidP="007F417C">
      <w:pPr>
        <w:pStyle w:val="ListParagraph"/>
        <w:numPr>
          <w:ilvl w:val="1"/>
          <w:numId w:val="2"/>
        </w:numPr>
        <w:rPr>
          <w:rFonts w:ascii="Arial" w:hAnsi="Arial" w:cs="Arial"/>
        </w:rPr>
      </w:pPr>
      <w:r w:rsidRPr="00E64991">
        <w:rPr>
          <w:rFonts w:ascii="Arial" w:hAnsi="Arial" w:cs="Arial"/>
        </w:rPr>
        <w:t>4 core</w:t>
      </w:r>
      <w:r w:rsidR="008E1BA5" w:rsidRPr="00E64991">
        <w:rPr>
          <w:rFonts w:ascii="Arial" w:hAnsi="Arial" w:cs="Arial"/>
        </w:rPr>
        <w:t xml:space="preserve"> processor</w:t>
      </w:r>
    </w:p>
    <w:p w:rsidR="00935234" w:rsidRPr="00E64991" w:rsidRDefault="00935234" w:rsidP="007F417C">
      <w:pPr>
        <w:pStyle w:val="ListParagraph"/>
        <w:numPr>
          <w:ilvl w:val="1"/>
          <w:numId w:val="2"/>
        </w:numPr>
        <w:rPr>
          <w:rFonts w:ascii="Arial" w:hAnsi="Arial" w:cs="Arial"/>
        </w:rPr>
      </w:pPr>
      <w:r w:rsidRPr="00E64991">
        <w:rPr>
          <w:rFonts w:ascii="Arial" w:hAnsi="Arial" w:cs="Arial"/>
        </w:rPr>
        <w:t>4 GB memory</w:t>
      </w:r>
    </w:p>
    <w:p w:rsidR="00935234" w:rsidRPr="00E64991" w:rsidRDefault="00935234" w:rsidP="007F417C">
      <w:pPr>
        <w:pStyle w:val="ListParagraph"/>
        <w:numPr>
          <w:ilvl w:val="1"/>
          <w:numId w:val="2"/>
        </w:numPr>
        <w:rPr>
          <w:rFonts w:ascii="Arial" w:hAnsi="Arial" w:cs="Arial"/>
        </w:rPr>
      </w:pPr>
      <w:r w:rsidRPr="00E64991">
        <w:rPr>
          <w:rFonts w:ascii="Arial" w:hAnsi="Arial" w:cs="Arial"/>
        </w:rPr>
        <w:lastRenderedPageBreak/>
        <w:t>100 GB storage</w:t>
      </w:r>
    </w:p>
    <w:p w:rsidR="00935234" w:rsidRPr="00E64991" w:rsidRDefault="00023528" w:rsidP="00935234">
      <w:pPr>
        <w:pStyle w:val="Heading3"/>
        <w:rPr>
          <w:rFonts w:ascii="Arial" w:hAnsi="Arial" w:cs="Arial"/>
        </w:rPr>
      </w:pPr>
      <w:bookmarkStart w:id="68" w:name="_Toc332020994"/>
      <w:r>
        <w:rPr>
          <w:rFonts w:ascii="Arial" w:hAnsi="Arial" w:cs="Arial"/>
        </w:rPr>
        <w:t xml:space="preserve">Required </w:t>
      </w:r>
      <w:r w:rsidR="00935234" w:rsidRPr="00E64991">
        <w:rPr>
          <w:rFonts w:ascii="Arial" w:hAnsi="Arial" w:cs="Arial"/>
        </w:rPr>
        <w:t>Server Software</w:t>
      </w:r>
      <w:bookmarkEnd w:id="68"/>
      <w:r w:rsidR="00935234" w:rsidRPr="00E64991">
        <w:rPr>
          <w:rFonts w:ascii="Arial" w:hAnsi="Arial" w:cs="Arial"/>
        </w:rPr>
        <w:t xml:space="preserve"> </w:t>
      </w:r>
    </w:p>
    <w:p w:rsidR="00935234" w:rsidRPr="00E64991" w:rsidRDefault="00935234" w:rsidP="007F417C">
      <w:pPr>
        <w:pStyle w:val="ListParagraph"/>
        <w:numPr>
          <w:ilvl w:val="0"/>
          <w:numId w:val="2"/>
        </w:numPr>
        <w:rPr>
          <w:rFonts w:ascii="Arial" w:hAnsi="Arial" w:cs="Arial"/>
        </w:rPr>
      </w:pPr>
      <w:r w:rsidRPr="00E64991">
        <w:rPr>
          <w:rFonts w:ascii="Arial" w:hAnsi="Arial" w:cs="Arial"/>
          <w:b/>
        </w:rPr>
        <w:t>SQL Server Software</w:t>
      </w:r>
      <w:r w:rsidRPr="00E64991">
        <w:rPr>
          <w:rFonts w:ascii="Arial" w:hAnsi="Arial" w:cs="Arial"/>
        </w:rPr>
        <w:t xml:space="preserve">: </w:t>
      </w:r>
    </w:p>
    <w:p w:rsidR="00935234" w:rsidRPr="00E64991" w:rsidRDefault="00935234" w:rsidP="007F417C">
      <w:pPr>
        <w:pStyle w:val="ListParagraph"/>
        <w:numPr>
          <w:ilvl w:val="1"/>
          <w:numId w:val="2"/>
        </w:numPr>
        <w:rPr>
          <w:rFonts w:ascii="Arial" w:hAnsi="Arial" w:cs="Arial"/>
        </w:rPr>
      </w:pPr>
      <w:r w:rsidRPr="00E64991">
        <w:rPr>
          <w:rFonts w:ascii="Arial" w:hAnsi="Arial" w:cs="Arial"/>
        </w:rPr>
        <w:t>SQL Server 2012</w:t>
      </w:r>
      <w:r w:rsidR="00E64991" w:rsidRPr="00E64991">
        <w:rPr>
          <w:rFonts w:ascii="Arial" w:hAnsi="Arial" w:cs="Arial"/>
        </w:rPr>
        <w:t>—</w:t>
      </w:r>
      <w:r w:rsidRPr="00E64991">
        <w:rPr>
          <w:rFonts w:ascii="Arial" w:hAnsi="Arial" w:cs="Arial"/>
        </w:rPr>
        <w:t>Enterprise Edition, Developer Edition, Standard Edition, or Evaluation Edition</w:t>
      </w:r>
    </w:p>
    <w:p w:rsidR="00935234" w:rsidRPr="00E64991" w:rsidRDefault="00935234" w:rsidP="007F417C">
      <w:pPr>
        <w:pStyle w:val="ListParagraph"/>
        <w:numPr>
          <w:ilvl w:val="1"/>
          <w:numId w:val="2"/>
        </w:numPr>
        <w:rPr>
          <w:rFonts w:ascii="Arial" w:hAnsi="Arial" w:cs="Arial"/>
        </w:rPr>
      </w:pPr>
      <w:r w:rsidRPr="00E64991">
        <w:rPr>
          <w:rFonts w:ascii="Arial" w:hAnsi="Arial" w:cs="Arial"/>
        </w:rPr>
        <w:t>Reporting Services Add-in For Microsoft SharePoint Technologies 2010</w:t>
      </w:r>
    </w:p>
    <w:p w:rsidR="00E64991" w:rsidRPr="00E64991" w:rsidRDefault="00935234" w:rsidP="007F417C">
      <w:pPr>
        <w:pStyle w:val="ListParagraph"/>
        <w:numPr>
          <w:ilvl w:val="0"/>
          <w:numId w:val="2"/>
        </w:numPr>
        <w:rPr>
          <w:rFonts w:ascii="Arial" w:hAnsi="Arial" w:cs="Arial"/>
        </w:rPr>
      </w:pPr>
      <w:r w:rsidRPr="00E64991">
        <w:rPr>
          <w:rFonts w:ascii="Arial" w:hAnsi="Arial" w:cs="Arial"/>
          <w:b/>
        </w:rPr>
        <w:t>SharePoint Software</w:t>
      </w:r>
      <w:r w:rsidRPr="00E64991">
        <w:rPr>
          <w:rFonts w:ascii="Arial" w:hAnsi="Arial" w:cs="Arial"/>
        </w:rPr>
        <w:t xml:space="preserve">: </w:t>
      </w:r>
    </w:p>
    <w:p w:rsidR="00935234" w:rsidRPr="00E64991" w:rsidRDefault="00935234" w:rsidP="007F417C">
      <w:pPr>
        <w:pStyle w:val="ListParagraph"/>
        <w:numPr>
          <w:ilvl w:val="1"/>
          <w:numId w:val="2"/>
        </w:numPr>
        <w:rPr>
          <w:rFonts w:ascii="Arial" w:hAnsi="Arial" w:cs="Arial"/>
        </w:rPr>
      </w:pPr>
      <w:r w:rsidRPr="00E64991">
        <w:rPr>
          <w:rFonts w:ascii="Arial" w:hAnsi="Arial" w:cs="Arial"/>
        </w:rPr>
        <w:t>SharePoint 2010</w:t>
      </w:r>
      <w:r w:rsidR="00E64991" w:rsidRPr="00E64991">
        <w:rPr>
          <w:rFonts w:ascii="Arial" w:hAnsi="Arial" w:cs="Arial"/>
        </w:rPr>
        <w:t>—</w:t>
      </w:r>
      <w:r w:rsidRPr="00E64991">
        <w:rPr>
          <w:rFonts w:ascii="Arial" w:hAnsi="Arial" w:cs="Arial"/>
        </w:rPr>
        <w:t>Enterprise Edition or Evaluation Edition</w:t>
      </w:r>
    </w:p>
    <w:p w:rsidR="00935234" w:rsidRDefault="00935234" w:rsidP="007F417C">
      <w:pPr>
        <w:pStyle w:val="ListParagraph"/>
        <w:numPr>
          <w:ilvl w:val="1"/>
          <w:numId w:val="2"/>
        </w:numPr>
        <w:rPr>
          <w:rFonts w:ascii="Arial" w:hAnsi="Arial" w:cs="Arial"/>
        </w:rPr>
      </w:pPr>
      <w:r w:rsidRPr="00E64991">
        <w:rPr>
          <w:rFonts w:ascii="Arial" w:hAnsi="Arial" w:cs="Arial"/>
        </w:rPr>
        <w:t>SharePoint 2010 Service Pack 1</w:t>
      </w:r>
    </w:p>
    <w:p w:rsidR="00D407E8" w:rsidRDefault="00D407E8" w:rsidP="00D407E8">
      <w:pPr>
        <w:pStyle w:val="Heading3"/>
      </w:pPr>
      <w:bookmarkStart w:id="69" w:name="_Toc332020995"/>
      <w:r>
        <w:t>Optional Server Software</w:t>
      </w:r>
      <w:bookmarkEnd w:id="69"/>
      <w:r>
        <w:t xml:space="preserve"> </w:t>
      </w:r>
    </w:p>
    <w:p w:rsidR="00D407E8" w:rsidRPr="006B387E" w:rsidRDefault="00D407E8" w:rsidP="007F417C">
      <w:pPr>
        <w:pStyle w:val="ListParagraph"/>
        <w:numPr>
          <w:ilvl w:val="0"/>
          <w:numId w:val="90"/>
        </w:numPr>
        <w:rPr>
          <w:rFonts w:ascii="Arial" w:hAnsi="Arial" w:cs="Arial"/>
          <w:b/>
        </w:rPr>
      </w:pPr>
      <w:r w:rsidRPr="006B387E">
        <w:rPr>
          <w:rFonts w:ascii="Arial" w:hAnsi="Arial" w:cs="Arial"/>
          <w:b/>
        </w:rPr>
        <w:t>SQL Server Software</w:t>
      </w:r>
    </w:p>
    <w:p w:rsidR="00D407E8" w:rsidRPr="006B387E" w:rsidRDefault="00D407E8" w:rsidP="007F417C">
      <w:pPr>
        <w:pStyle w:val="ListParagraph"/>
        <w:numPr>
          <w:ilvl w:val="1"/>
          <w:numId w:val="90"/>
        </w:numPr>
        <w:rPr>
          <w:rFonts w:ascii="Arial" w:hAnsi="Arial" w:cs="Arial"/>
        </w:rPr>
      </w:pPr>
      <w:r w:rsidRPr="006B387E">
        <w:rPr>
          <w:rFonts w:ascii="Arial" w:hAnsi="Arial" w:cs="Arial"/>
        </w:rPr>
        <w:t>SQL Server 2012 Cumulative Update 2 (or more recent)</w:t>
      </w:r>
    </w:p>
    <w:p w:rsidR="00D407E8" w:rsidRDefault="00D407E8" w:rsidP="00D407E8">
      <w:pPr>
        <w:pStyle w:val="ListParagraph"/>
        <w:ind w:left="1440"/>
        <w:rPr>
          <w:rFonts w:ascii="Arial" w:hAnsi="Arial" w:cs="Arial"/>
        </w:rPr>
      </w:pPr>
      <w:r w:rsidRPr="006B387E">
        <w:rPr>
          <w:rFonts w:ascii="Arial" w:hAnsi="Arial" w:cs="Arial"/>
          <w:b/>
        </w:rPr>
        <w:t>Important</w:t>
      </w:r>
      <w:r w:rsidRPr="006B387E">
        <w:rPr>
          <w:rFonts w:ascii="Arial" w:hAnsi="Arial" w:cs="Arial"/>
        </w:rPr>
        <w:t xml:space="preserve">: After applying a SQL Server 2012 cumulative update to the Microsoft SharePoint 2010 SQL Server 2012 business intelligence infrastructure containing </w:t>
      </w:r>
      <w:proofErr w:type="spellStart"/>
      <w:r w:rsidRPr="006B387E">
        <w:rPr>
          <w:rFonts w:ascii="Arial" w:hAnsi="Arial" w:cs="Arial"/>
        </w:rPr>
        <w:t>PowerPivot</w:t>
      </w:r>
      <w:proofErr w:type="spellEnd"/>
      <w:r w:rsidRPr="006B387E">
        <w:rPr>
          <w:rFonts w:ascii="Arial" w:hAnsi="Arial" w:cs="Arial"/>
        </w:rPr>
        <w:t xml:space="preserve"> for SharePoint, you must rerun the </w:t>
      </w:r>
      <w:proofErr w:type="spellStart"/>
      <w:r w:rsidRPr="006B387E">
        <w:rPr>
          <w:rFonts w:ascii="Arial" w:hAnsi="Arial" w:cs="Arial"/>
        </w:rPr>
        <w:t>PowerPivot</w:t>
      </w:r>
      <w:proofErr w:type="spellEnd"/>
      <w:r w:rsidRPr="006B387E">
        <w:rPr>
          <w:rFonts w:ascii="Arial" w:hAnsi="Arial" w:cs="Arial"/>
        </w:rPr>
        <w:t xml:space="preserve"> Configuration Tool</w:t>
      </w:r>
      <w:r w:rsidR="005A55AD">
        <w:rPr>
          <w:rFonts w:ascii="Arial" w:hAnsi="Arial" w:cs="Arial"/>
        </w:rPr>
        <w:t>.</w:t>
      </w:r>
    </w:p>
    <w:p w:rsidR="00D407E8" w:rsidRPr="006B387E" w:rsidRDefault="00D407E8" w:rsidP="007F417C">
      <w:pPr>
        <w:pStyle w:val="ListParagraph"/>
        <w:numPr>
          <w:ilvl w:val="0"/>
          <w:numId w:val="90"/>
        </w:numPr>
        <w:rPr>
          <w:rFonts w:ascii="Arial" w:hAnsi="Arial" w:cs="Arial"/>
          <w:b/>
        </w:rPr>
      </w:pPr>
      <w:r w:rsidRPr="006B387E">
        <w:rPr>
          <w:rFonts w:ascii="Arial" w:hAnsi="Arial" w:cs="Arial"/>
          <w:b/>
        </w:rPr>
        <w:t>SharePoint Software</w:t>
      </w:r>
    </w:p>
    <w:p w:rsidR="00D407E8" w:rsidRDefault="00D407E8" w:rsidP="007F417C">
      <w:pPr>
        <w:pStyle w:val="ListParagraph"/>
        <w:numPr>
          <w:ilvl w:val="1"/>
          <w:numId w:val="90"/>
        </w:numPr>
        <w:rPr>
          <w:rFonts w:ascii="Arial" w:hAnsi="Arial" w:cs="Arial"/>
        </w:rPr>
      </w:pPr>
      <w:r w:rsidRPr="006B387E">
        <w:rPr>
          <w:rFonts w:ascii="Arial" w:hAnsi="Arial" w:cs="Arial"/>
        </w:rPr>
        <w:t>SharePoint 2010 Cumulative Update 1 (or more recent)</w:t>
      </w:r>
    </w:p>
    <w:p w:rsidR="005A55AD" w:rsidRPr="00C44E69" w:rsidRDefault="005A55AD" w:rsidP="00C44E69">
      <w:pPr>
        <w:rPr>
          <w:rFonts w:ascii="Arial" w:hAnsi="Arial" w:cs="Arial"/>
        </w:rPr>
      </w:pPr>
      <w:r w:rsidRPr="00C44E69">
        <w:rPr>
          <w:rFonts w:ascii="Arial" w:hAnsi="Arial" w:cs="Arial"/>
          <w:b/>
        </w:rPr>
        <w:t>Note</w:t>
      </w:r>
      <w:r w:rsidRPr="00C44E69">
        <w:rPr>
          <w:rFonts w:ascii="Arial" w:hAnsi="Arial" w:cs="Arial"/>
        </w:rPr>
        <w:t xml:space="preserve">: This scenario does not require updates that are intended to support the Office 2013 release, and you should not install them. For more information about updates specifically for the next version of office, see </w:t>
      </w:r>
      <w:r w:rsidRPr="00D85AEB">
        <w:t>http://msdn.microsoft.com/en-us/library/jj219067.aspx</w:t>
      </w:r>
      <w:r>
        <w:t>.</w:t>
      </w:r>
    </w:p>
    <w:p w:rsidR="00D407E8" w:rsidRDefault="00D407E8">
      <w:pPr>
        <w:rPr>
          <w:rFonts w:ascii="Arial" w:hAnsi="Arial" w:cs="Arial"/>
        </w:rPr>
      </w:pPr>
      <w:r>
        <w:rPr>
          <w:rFonts w:ascii="Arial" w:hAnsi="Arial" w:cs="Arial"/>
        </w:rPr>
        <w:br w:type="page"/>
      </w:r>
    </w:p>
    <w:p w:rsidR="00D407E8" w:rsidRPr="006B387E" w:rsidRDefault="00D407E8" w:rsidP="006B387E">
      <w:pPr>
        <w:ind w:left="720"/>
        <w:rPr>
          <w:rFonts w:ascii="Arial" w:hAnsi="Arial" w:cs="Arial"/>
        </w:rPr>
      </w:pPr>
    </w:p>
    <w:p w:rsidR="00787A61" w:rsidRDefault="00B71941" w:rsidP="00E64991">
      <w:pPr>
        <w:pStyle w:val="Heading2"/>
      </w:pPr>
      <w:bookmarkStart w:id="70" w:name="_Toc332020996"/>
      <w:r>
        <w:t xml:space="preserve">Scenario 3 </w:t>
      </w:r>
      <w:r w:rsidR="00AC1A67">
        <w:t>Detailed</w:t>
      </w:r>
      <w:r w:rsidR="00650517">
        <w:t xml:space="preserve"> </w:t>
      </w:r>
      <w:r w:rsidR="00AC1A67">
        <w:t>Steps</w:t>
      </w:r>
      <w:bookmarkEnd w:id="70"/>
    </w:p>
    <w:p w:rsidR="00650517" w:rsidRPr="008E66BB" w:rsidRDefault="00650517" w:rsidP="00650517">
      <w:pPr>
        <w:rPr>
          <w:rFonts w:ascii="Arial" w:hAnsi="Arial" w:cs="Arial"/>
        </w:rPr>
      </w:pPr>
      <w:r>
        <w:rPr>
          <w:rFonts w:ascii="Arial" w:hAnsi="Arial" w:cs="Arial"/>
        </w:rPr>
        <w:t>The diagram provides an overview of the steps, which are described in detail in the following procedures.</w:t>
      </w:r>
    </w:p>
    <w:p w:rsidR="00F61709" w:rsidRPr="008E66BB" w:rsidRDefault="00650517" w:rsidP="00650517">
      <w:pPr>
        <w:rPr>
          <w:rFonts w:ascii="Arial" w:hAnsi="Arial" w:cs="Arial"/>
        </w:rPr>
      </w:pPr>
      <w:r>
        <w:rPr>
          <w:rFonts w:ascii="Arial" w:hAnsi="Arial" w:cs="Arial"/>
        </w:rPr>
        <w:t xml:space="preserve"> </w:t>
      </w:r>
      <w:r>
        <w:rPr>
          <w:rFonts w:ascii="Arial" w:hAnsi="Arial" w:cs="Arial"/>
          <w:noProof/>
          <w:lang w:eastAsia="zh-CN"/>
        </w:rPr>
        <w:drawing>
          <wp:inline distT="0" distB="0" distL="0" distR="0" wp14:anchorId="7802AA10" wp14:editId="19432984">
            <wp:extent cx="4289486" cy="2428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_3.gif"/>
                    <pic:cNvPicPr/>
                  </pic:nvPicPr>
                  <pic:blipFill>
                    <a:blip r:embed="rId46">
                      <a:extLst>
                        <a:ext uri="{28A0092B-C50C-407E-A947-70E740481C1C}">
                          <a14:useLocalDpi xmlns:a14="http://schemas.microsoft.com/office/drawing/2010/main" val="0"/>
                        </a:ext>
                      </a:extLst>
                    </a:blip>
                    <a:stretch>
                      <a:fillRect/>
                    </a:stretch>
                  </pic:blipFill>
                  <pic:spPr>
                    <a:xfrm>
                      <a:off x="0" y="0"/>
                      <a:ext cx="4297471" cy="2433396"/>
                    </a:xfrm>
                    <a:prstGeom prst="rect">
                      <a:avLst/>
                    </a:prstGeom>
                  </pic:spPr>
                </pic:pic>
              </a:graphicData>
            </a:graphic>
          </wp:inline>
        </w:drawing>
      </w:r>
    </w:p>
    <w:p w:rsidR="00F61709" w:rsidRPr="00F61709" w:rsidRDefault="00F61709" w:rsidP="006B387E"/>
    <w:p w:rsidR="00B71941" w:rsidRPr="00B71941" w:rsidRDefault="00B71941" w:rsidP="00E64991">
      <w:pPr>
        <w:pStyle w:val="Heading3"/>
      </w:pPr>
      <w:bookmarkStart w:id="71" w:name="_Toc332020997"/>
      <w:r>
        <w:t>Log in to DS3</w:t>
      </w:r>
      <w:bookmarkEnd w:id="71"/>
    </w:p>
    <w:p w:rsidR="00787A61" w:rsidRPr="00E64991" w:rsidRDefault="00787A61" w:rsidP="007F417C">
      <w:pPr>
        <w:pStyle w:val="ListParagraph"/>
        <w:numPr>
          <w:ilvl w:val="0"/>
          <w:numId w:val="54"/>
        </w:numPr>
        <w:rPr>
          <w:rFonts w:ascii="Arial" w:hAnsi="Arial" w:cs="Arial"/>
        </w:rPr>
      </w:pPr>
      <w:r w:rsidRPr="00E64991">
        <w:rPr>
          <w:rFonts w:ascii="Arial" w:hAnsi="Arial" w:cs="Arial"/>
        </w:rPr>
        <w:t xml:space="preserve">Log on to DS3 </w:t>
      </w:r>
      <w:r w:rsidR="00E64991" w:rsidRPr="00E64991">
        <w:rPr>
          <w:rFonts w:ascii="Arial" w:hAnsi="Arial" w:cs="Arial"/>
        </w:rPr>
        <w:t xml:space="preserve">using the account </w:t>
      </w:r>
      <w:proofErr w:type="spellStart"/>
      <w:r w:rsidRPr="00067E73">
        <w:rPr>
          <w:rFonts w:ascii="Arial" w:hAnsi="Arial" w:cs="Arial"/>
          <w:b/>
          <w:i/>
        </w:rPr>
        <w:t>BIAdmin</w:t>
      </w:r>
      <w:proofErr w:type="spellEnd"/>
      <w:r w:rsidR="00B71941" w:rsidRPr="00E64991">
        <w:rPr>
          <w:rFonts w:ascii="Arial" w:hAnsi="Arial" w:cs="Arial"/>
        </w:rPr>
        <w:t>.</w:t>
      </w:r>
    </w:p>
    <w:p w:rsidR="00787A61" w:rsidRDefault="00787A61" w:rsidP="00E64991">
      <w:pPr>
        <w:pStyle w:val="Heading3"/>
      </w:pPr>
      <w:bookmarkStart w:id="72" w:name="_Toc332020998"/>
      <w:r>
        <w:t xml:space="preserve">Enable </w:t>
      </w:r>
      <w:r w:rsidR="00067E73">
        <w:t>E</w:t>
      </w:r>
      <w:r>
        <w:t xml:space="preserve">xecution of PowerShell </w:t>
      </w:r>
      <w:r w:rsidR="00067E73">
        <w:t xml:space="preserve">Unsigned </w:t>
      </w:r>
      <w:proofErr w:type="spellStart"/>
      <w:r>
        <w:t>cmdlets</w:t>
      </w:r>
      <w:bookmarkEnd w:id="72"/>
      <w:proofErr w:type="spellEnd"/>
    </w:p>
    <w:p w:rsidR="00787A61" w:rsidRPr="00E64991" w:rsidRDefault="00787A61" w:rsidP="007F417C">
      <w:pPr>
        <w:pStyle w:val="ListParagraph"/>
        <w:numPr>
          <w:ilvl w:val="0"/>
          <w:numId w:val="53"/>
        </w:numPr>
        <w:spacing w:after="120"/>
        <w:contextualSpacing w:val="0"/>
        <w:rPr>
          <w:rFonts w:ascii="Arial" w:hAnsi="Arial" w:cs="Arial"/>
        </w:rPr>
      </w:pPr>
      <w:r w:rsidRPr="00E64991">
        <w:rPr>
          <w:rFonts w:ascii="Arial" w:hAnsi="Arial" w:cs="Arial"/>
        </w:rPr>
        <w:t>Open a PowerShell command prompt as Administrator</w:t>
      </w:r>
      <w:r w:rsidR="00B71941" w:rsidRPr="00E64991">
        <w:rPr>
          <w:rFonts w:ascii="Arial" w:hAnsi="Arial" w:cs="Arial"/>
        </w:rPr>
        <w:t>.</w:t>
      </w:r>
    </w:p>
    <w:p w:rsidR="00787A61" w:rsidRPr="00E64991" w:rsidRDefault="00787A61" w:rsidP="007F417C">
      <w:pPr>
        <w:pStyle w:val="ListParagraph"/>
        <w:numPr>
          <w:ilvl w:val="0"/>
          <w:numId w:val="53"/>
        </w:numPr>
        <w:spacing w:after="120"/>
        <w:contextualSpacing w:val="0"/>
        <w:rPr>
          <w:rFonts w:ascii="Arial" w:hAnsi="Arial" w:cs="Arial"/>
        </w:rPr>
      </w:pPr>
      <w:r w:rsidRPr="00E64991">
        <w:rPr>
          <w:rFonts w:ascii="Arial" w:hAnsi="Arial" w:cs="Arial"/>
        </w:rPr>
        <w:t xml:space="preserve">At the command prompt, type </w:t>
      </w:r>
      <w:r w:rsidR="00B71941" w:rsidRPr="00E64991">
        <w:rPr>
          <w:rFonts w:ascii="Arial" w:hAnsi="Arial" w:cs="Arial"/>
        </w:rPr>
        <w:t xml:space="preserve">the following command </w:t>
      </w:r>
      <w:r w:rsidRPr="00E64991">
        <w:rPr>
          <w:rFonts w:ascii="Arial" w:hAnsi="Arial" w:cs="Arial"/>
        </w:rPr>
        <w:t>and press Enter.</w:t>
      </w:r>
    </w:p>
    <w:p w:rsidR="00B71941" w:rsidRDefault="00B71941" w:rsidP="00C44E69">
      <w:pPr>
        <w:pStyle w:val="MtpsCodeSnippet"/>
        <w:spacing w:after="120"/>
        <w:ind w:left="720"/>
      </w:pPr>
      <w:r>
        <w:t>Set-</w:t>
      </w:r>
      <w:proofErr w:type="spellStart"/>
      <w:r>
        <w:t>ExecutionPolicy</w:t>
      </w:r>
      <w:proofErr w:type="spellEnd"/>
      <w:r>
        <w:t xml:space="preserve"> Unrestricted</w:t>
      </w:r>
    </w:p>
    <w:p w:rsidR="00787A61" w:rsidRPr="00E64991" w:rsidRDefault="00787A61" w:rsidP="007F417C">
      <w:pPr>
        <w:pStyle w:val="ListParagraph"/>
        <w:numPr>
          <w:ilvl w:val="0"/>
          <w:numId w:val="53"/>
        </w:numPr>
        <w:spacing w:after="120"/>
        <w:contextualSpacing w:val="0"/>
        <w:rPr>
          <w:rFonts w:ascii="Arial" w:hAnsi="Arial" w:cs="Arial"/>
        </w:rPr>
      </w:pPr>
      <w:r w:rsidRPr="00E64991">
        <w:rPr>
          <w:rFonts w:ascii="Arial" w:hAnsi="Arial" w:cs="Arial"/>
        </w:rPr>
        <w:t xml:space="preserve">Press Enter to accept the default of </w:t>
      </w:r>
      <w:r w:rsidRPr="00E64991">
        <w:rPr>
          <w:rFonts w:ascii="Arial" w:hAnsi="Arial" w:cs="Arial"/>
          <w:b/>
        </w:rPr>
        <w:t>Yes</w:t>
      </w:r>
      <w:r w:rsidRPr="00E64991">
        <w:rPr>
          <w:rFonts w:ascii="Arial" w:hAnsi="Arial" w:cs="Arial"/>
        </w:rPr>
        <w:t>.</w:t>
      </w:r>
    </w:p>
    <w:p w:rsidR="00787A61" w:rsidRPr="00E64991" w:rsidRDefault="00787A61" w:rsidP="007F417C">
      <w:pPr>
        <w:pStyle w:val="ListParagraph"/>
        <w:numPr>
          <w:ilvl w:val="0"/>
          <w:numId w:val="53"/>
        </w:numPr>
        <w:spacing w:after="120"/>
        <w:contextualSpacing w:val="0"/>
        <w:rPr>
          <w:rFonts w:ascii="Arial" w:hAnsi="Arial" w:cs="Arial"/>
        </w:rPr>
      </w:pPr>
      <w:r w:rsidRPr="00E64991">
        <w:rPr>
          <w:rFonts w:ascii="Arial" w:hAnsi="Arial" w:cs="Arial"/>
        </w:rPr>
        <w:t>Leave open this PowerShell command prompt</w:t>
      </w:r>
      <w:r w:rsidR="00E64991">
        <w:rPr>
          <w:rFonts w:ascii="Arial" w:hAnsi="Arial" w:cs="Arial"/>
        </w:rPr>
        <w:t>.</w:t>
      </w:r>
    </w:p>
    <w:p w:rsidR="00787A61" w:rsidRDefault="00787A61" w:rsidP="00E64991">
      <w:pPr>
        <w:pStyle w:val="Heading3"/>
      </w:pPr>
      <w:bookmarkStart w:id="73" w:name="_Toc332020999"/>
      <w:r>
        <w:t>Enable the .NET 3.5 SP1 Framework</w:t>
      </w:r>
      <w:bookmarkEnd w:id="73"/>
      <w:r>
        <w:t xml:space="preserve"> </w:t>
      </w:r>
    </w:p>
    <w:p w:rsidR="00B71941" w:rsidRPr="00E64991" w:rsidRDefault="00E64991" w:rsidP="00B71941">
      <w:pPr>
        <w:rPr>
          <w:rFonts w:ascii="Arial" w:hAnsi="Arial" w:cs="Arial"/>
        </w:rPr>
      </w:pPr>
      <w:r w:rsidRPr="00080BA1">
        <w:rPr>
          <w:rFonts w:ascii="Arial" w:hAnsi="Arial" w:cs="Arial"/>
        </w:rPr>
        <w:t xml:space="preserve">The .NET Framework 3.5 is required for the SharePoint server to act as an application server. You can install this version of the framework by using the standalone installer, or you can use </w:t>
      </w:r>
      <w:r w:rsidRPr="00080BA1">
        <w:rPr>
          <w:rFonts w:ascii="Arial" w:hAnsi="Arial" w:cs="Arial"/>
          <w:b/>
        </w:rPr>
        <w:t>Server Manager</w:t>
      </w:r>
      <w:r w:rsidRPr="00080BA1">
        <w:rPr>
          <w:rFonts w:ascii="Arial" w:hAnsi="Arial" w:cs="Arial"/>
        </w:rPr>
        <w:t xml:space="preserve"> to add the Application Server role.</w:t>
      </w:r>
    </w:p>
    <w:p w:rsidR="00787A61" w:rsidRDefault="006D19B6" w:rsidP="00E64991">
      <w:pPr>
        <w:pStyle w:val="Heading4"/>
      </w:pPr>
      <w:r>
        <w:t>Using scripts</w:t>
      </w:r>
    </w:p>
    <w:p w:rsidR="00787A61" w:rsidRPr="00E64991" w:rsidRDefault="00787A61" w:rsidP="007F417C">
      <w:pPr>
        <w:pStyle w:val="ListParagraph"/>
        <w:numPr>
          <w:ilvl w:val="0"/>
          <w:numId w:val="52"/>
        </w:numPr>
        <w:rPr>
          <w:rFonts w:ascii="Arial" w:hAnsi="Arial" w:cs="Arial"/>
        </w:rPr>
      </w:pPr>
      <w:r w:rsidRPr="00E64991">
        <w:rPr>
          <w:rFonts w:ascii="Arial" w:hAnsi="Arial" w:cs="Arial"/>
        </w:rPr>
        <w:t xml:space="preserve">At </w:t>
      </w:r>
      <w:r w:rsidR="00E64991" w:rsidRPr="00E64991">
        <w:rPr>
          <w:rFonts w:ascii="Arial" w:hAnsi="Arial" w:cs="Arial"/>
        </w:rPr>
        <w:t xml:space="preserve">an </w:t>
      </w:r>
      <w:r w:rsidRPr="00E64991">
        <w:rPr>
          <w:rFonts w:ascii="Arial" w:hAnsi="Arial" w:cs="Arial"/>
        </w:rPr>
        <w:t xml:space="preserve">Administrative PowerShell prompt, execute the following </w:t>
      </w:r>
      <w:proofErr w:type="spellStart"/>
      <w:r w:rsidRPr="00E64991">
        <w:rPr>
          <w:rFonts w:ascii="Arial" w:hAnsi="Arial" w:cs="Arial"/>
        </w:rPr>
        <w:t>cmdlet</w:t>
      </w:r>
      <w:r w:rsidR="00E64991">
        <w:rPr>
          <w:rFonts w:ascii="Arial" w:hAnsi="Arial" w:cs="Arial"/>
        </w:rPr>
        <w:t>s</w:t>
      </w:r>
      <w:proofErr w:type="spellEnd"/>
      <w:r w:rsidRPr="00E64991">
        <w:rPr>
          <w:rFonts w:ascii="Arial" w:hAnsi="Arial" w:cs="Arial"/>
        </w:rPr>
        <w:t>.</w:t>
      </w:r>
    </w:p>
    <w:p w:rsidR="00787A61" w:rsidRDefault="00787A61" w:rsidP="00E64991">
      <w:pPr>
        <w:pStyle w:val="MtpsCodeSnippet"/>
        <w:ind w:left="720"/>
      </w:pPr>
      <w:r>
        <w:t xml:space="preserve">Import-Module </w:t>
      </w:r>
      <w:proofErr w:type="spellStart"/>
      <w:r>
        <w:t>Servermanager</w:t>
      </w:r>
      <w:proofErr w:type="spellEnd"/>
    </w:p>
    <w:p w:rsidR="00E64991" w:rsidRDefault="00E64991" w:rsidP="00E64991">
      <w:pPr>
        <w:pStyle w:val="MtpsCodeSnippet"/>
        <w:ind w:left="720"/>
      </w:pPr>
    </w:p>
    <w:p w:rsidR="00787A61" w:rsidRDefault="00787A61" w:rsidP="00E64991">
      <w:pPr>
        <w:pStyle w:val="MtpsCodeSnippet"/>
        <w:ind w:left="720"/>
      </w:pPr>
      <w:r>
        <w:t>Add-</w:t>
      </w:r>
      <w:proofErr w:type="spellStart"/>
      <w:r>
        <w:t>WindowsFeature</w:t>
      </w:r>
      <w:proofErr w:type="spellEnd"/>
      <w:r>
        <w:t xml:space="preserve"> Application-Server -</w:t>
      </w:r>
      <w:proofErr w:type="gramStart"/>
      <w:r>
        <w:t>restart</w:t>
      </w:r>
      <w:proofErr w:type="gramEnd"/>
    </w:p>
    <w:p w:rsidR="00787A61" w:rsidRDefault="006D19B6" w:rsidP="003F05DF">
      <w:pPr>
        <w:pStyle w:val="Heading4"/>
      </w:pPr>
      <w:r>
        <w:lastRenderedPageBreak/>
        <w:t>Using the user interface</w:t>
      </w:r>
      <w:r w:rsidR="00787A61">
        <w:t xml:space="preserve"> </w:t>
      </w:r>
    </w:p>
    <w:p w:rsidR="00787A61" w:rsidRPr="00E64991" w:rsidRDefault="00787A61" w:rsidP="007F417C">
      <w:pPr>
        <w:pStyle w:val="ListParagraph"/>
        <w:numPr>
          <w:ilvl w:val="0"/>
          <w:numId w:val="51"/>
        </w:numPr>
        <w:spacing w:after="120"/>
        <w:ind w:left="714" w:hanging="357"/>
        <w:contextualSpacing w:val="0"/>
        <w:rPr>
          <w:rFonts w:ascii="Arial" w:hAnsi="Arial" w:cs="Arial"/>
        </w:rPr>
      </w:pPr>
      <w:r w:rsidRPr="00E64991">
        <w:rPr>
          <w:rFonts w:ascii="Arial" w:hAnsi="Arial" w:cs="Arial"/>
        </w:rPr>
        <w:t xml:space="preserve">In Windows Server 2008 R2, click </w:t>
      </w:r>
      <w:r w:rsidRPr="00E64991">
        <w:rPr>
          <w:rFonts w:ascii="Arial" w:hAnsi="Arial" w:cs="Arial"/>
          <w:b/>
        </w:rPr>
        <w:t>Start</w:t>
      </w:r>
      <w:r w:rsidRPr="00E64991">
        <w:rPr>
          <w:rFonts w:ascii="Arial" w:hAnsi="Arial" w:cs="Arial"/>
        </w:rPr>
        <w:t xml:space="preserve">, point to </w:t>
      </w:r>
      <w:r w:rsidRPr="00E64991">
        <w:rPr>
          <w:rFonts w:ascii="Arial" w:hAnsi="Arial" w:cs="Arial"/>
          <w:b/>
        </w:rPr>
        <w:t>Administrative Tools</w:t>
      </w:r>
      <w:r w:rsidRPr="00E64991">
        <w:rPr>
          <w:rFonts w:ascii="Arial" w:hAnsi="Arial" w:cs="Arial"/>
        </w:rPr>
        <w:t xml:space="preserve">, and then click </w:t>
      </w:r>
      <w:r w:rsidRPr="00E64991">
        <w:rPr>
          <w:rFonts w:ascii="Arial" w:hAnsi="Arial" w:cs="Arial"/>
          <w:b/>
        </w:rPr>
        <w:t>Server Manager</w:t>
      </w:r>
      <w:r w:rsidRPr="00E64991">
        <w:rPr>
          <w:rFonts w:ascii="Arial" w:hAnsi="Arial" w:cs="Arial"/>
        </w:rPr>
        <w:t xml:space="preserve">. </w:t>
      </w:r>
    </w:p>
    <w:p w:rsidR="00787A61" w:rsidRPr="00E64991" w:rsidRDefault="00787A61" w:rsidP="007F417C">
      <w:pPr>
        <w:pStyle w:val="ListParagraph"/>
        <w:numPr>
          <w:ilvl w:val="0"/>
          <w:numId w:val="51"/>
        </w:numPr>
        <w:spacing w:after="120"/>
        <w:ind w:left="714" w:hanging="357"/>
        <w:contextualSpacing w:val="0"/>
        <w:rPr>
          <w:rFonts w:ascii="Arial" w:hAnsi="Arial" w:cs="Arial"/>
        </w:rPr>
      </w:pPr>
      <w:r w:rsidRPr="00E64991">
        <w:rPr>
          <w:rFonts w:ascii="Arial" w:hAnsi="Arial" w:cs="Arial"/>
        </w:rPr>
        <w:t xml:space="preserve">Right-click </w:t>
      </w:r>
      <w:r w:rsidRPr="00E64991">
        <w:rPr>
          <w:rFonts w:ascii="Arial" w:hAnsi="Arial" w:cs="Arial"/>
          <w:b/>
        </w:rPr>
        <w:t>Roles</w:t>
      </w:r>
      <w:r w:rsidRPr="00E64991">
        <w:rPr>
          <w:rFonts w:ascii="Arial" w:hAnsi="Arial" w:cs="Arial"/>
        </w:rPr>
        <w:t xml:space="preserve"> and then click </w:t>
      </w:r>
      <w:r w:rsidRPr="00E64991">
        <w:rPr>
          <w:rFonts w:ascii="Arial" w:hAnsi="Arial" w:cs="Arial"/>
          <w:b/>
        </w:rPr>
        <w:t>Add Roles</w:t>
      </w:r>
      <w:r w:rsidRPr="00E64991">
        <w:rPr>
          <w:rFonts w:ascii="Arial" w:hAnsi="Arial" w:cs="Arial"/>
        </w:rPr>
        <w:t xml:space="preserve">. </w:t>
      </w:r>
    </w:p>
    <w:p w:rsidR="00787A61" w:rsidRPr="00E64991" w:rsidRDefault="00787A61" w:rsidP="007F417C">
      <w:pPr>
        <w:pStyle w:val="ListParagraph"/>
        <w:numPr>
          <w:ilvl w:val="0"/>
          <w:numId w:val="51"/>
        </w:numPr>
        <w:spacing w:after="120"/>
        <w:ind w:left="714" w:hanging="357"/>
        <w:contextualSpacing w:val="0"/>
        <w:rPr>
          <w:rFonts w:ascii="Arial" w:hAnsi="Arial" w:cs="Arial"/>
        </w:rPr>
      </w:pPr>
      <w:r w:rsidRPr="00E64991">
        <w:rPr>
          <w:rFonts w:ascii="Arial" w:hAnsi="Arial" w:cs="Arial"/>
        </w:rPr>
        <w:t xml:space="preserve">Click </w:t>
      </w:r>
      <w:proofErr w:type="gramStart"/>
      <w:r w:rsidRPr="00E64991">
        <w:rPr>
          <w:rFonts w:ascii="Arial" w:hAnsi="Arial" w:cs="Arial"/>
          <w:b/>
        </w:rPr>
        <w:t>Next</w:t>
      </w:r>
      <w:proofErr w:type="gramEnd"/>
      <w:r w:rsidRPr="00E64991">
        <w:rPr>
          <w:rFonts w:ascii="Arial" w:hAnsi="Arial" w:cs="Arial"/>
        </w:rPr>
        <w:t xml:space="preserve">, and then click </w:t>
      </w:r>
      <w:r w:rsidRPr="00E64991">
        <w:rPr>
          <w:rFonts w:ascii="Arial" w:hAnsi="Arial" w:cs="Arial"/>
          <w:b/>
        </w:rPr>
        <w:t>Application Server</w:t>
      </w:r>
      <w:r w:rsidRPr="00E64991">
        <w:rPr>
          <w:rFonts w:ascii="Arial" w:hAnsi="Arial" w:cs="Arial"/>
        </w:rPr>
        <w:t xml:space="preserve">. </w:t>
      </w:r>
    </w:p>
    <w:p w:rsidR="00787A61" w:rsidRPr="00E64991" w:rsidRDefault="00787A61" w:rsidP="007F417C">
      <w:pPr>
        <w:pStyle w:val="ListParagraph"/>
        <w:numPr>
          <w:ilvl w:val="0"/>
          <w:numId w:val="51"/>
        </w:numPr>
        <w:spacing w:after="120"/>
        <w:ind w:left="714" w:hanging="357"/>
        <w:contextualSpacing w:val="0"/>
        <w:rPr>
          <w:rFonts w:ascii="Arial" w:hAnsi="Arial" w:cs="Arial"/>
        </w:rPr>
      </w:pPr>
      <w:r w:rsidRPr="00E64991">
        <w:rPr>
          <w:rFonts w:ascii="Arial" w:hAnsi="Arial" w:cs="Arial"/>
        </w:rPr>
        <w:t xml:space="preserve">Click </w:t>
      </w:r>
      <w:r w:rsidRPr="00E64991">
        <w:rPr>
          <w:rFonts w:ascii="Arial" w:hAnsi="Arial" w:cs="Arial"/>
          <w:b/>
        </w:rPr>
        <w:t>Add Required Features</w:t>
      </w:r>
      <w:r w:rsidRPr="00E64991">
        <w:rPr>
          <w:rFonts w:ascii="Arial" w:hAnsi="Arial" w:cs="Arial"/>
        </w:rPr>
        <w:t xml:space="preserve">, click </w:t>
      </w:r>
      <w:proofErr w:type="gramStart"/>
      <w:r w:rsidRPr="00E64991">
        <w:rPr>
          <w:rFonts w:ascii="Arial" w:hAnsi="Arial" w:cs="Arial"/>
          <w:b/>
        </w:rPr>
        <w:t>Next</w:t>
      </w:r>
      <w:proofErr w:type="gramEnd"/>
      <w:r w:rsidRPr="00E64991">
        <w:rPr>
          <w:rFonts w:ascii="Arial" w:hAnsi="Arial" w:cs="Arial"/>
        </w:rPr>
        <w:t xml:space="preserve">, click </w:t>
      </w:r>
      <w:r w:rsidRPr="00E64991">
        <w:rPr>
          <w:rFonts w:ascii="Arial" w:hAnsi="Arial" w:cs="Arial"/>
          <w:b/>
        </w:rPr>
        <w:t>Next</w:t>
      </w:r>
      <w:r w:rsidRPr="00E64991">
        <w:rPr>
          <w:rFonts w:ascii="Arial" w:hAnsi="Arial" w:cs="Arial"/>
        </w:rPr>
        <w:t xml:space="preserve"> again, click </w:t>
      </w:r>
      <w:r w:rsidRPr="00E64991">
        <w:rPr>
          <w:rFonts w:ascii="Arial" w:hAnsi="Arial" w:cs="Arial"/>
          <w:b/>
        </w:rPr>
        <w:t>Next</w:t>
      </w:r>
      <w:r w:rsidRPr="00E64991">
        <w:rPr>
          <w:rFonts w:ascii="Arial" w:hAnsi="Arial" w:cs="Arial"/>
        </w:rPr>
        <w:t xml:space="preserve"> again, and then click </w:t>
      </w:r>
      <w:r w:rsidRPr="00E64991">
        <w:rPr>
          <w:rFonts w:ascii="Arial" w:hAnsi="Arial" w:cs="Arial"/>
          <w:b/>
        </w:rPr>
        <w:t>Install</w:t>
      </w:r>
      <w:r w:rsidRPr="00E64991">
        <w:rPr>
          <w:rFonts w:ascii="Arial" w:hAnsi="Arial" w:cs="Arial"/>
        </w:rPr>
        <w:t xml:space="preserve">. </w:t>
      </w:r>
    </w:p>
    <w:p w:rsidR="00787A61" w:rsidRPr="001E5ACB" w:rsidRDefault="00787A61" w:rsidP="007F417C">
      <w:pPr>
        <w:pStyle w:val="ListParagraph"/>
        <w:numPr>
          <w:ilvl w:val="0"/>
          <w:numId w:val="51"/>
        </w:numPr>
        <w:spacing w:after="120"/>
        <w:ind w:left="714" w:hanging="357"/>
        <w:contextualSpacing w:val="0"/>
        <w:rPr>
          <w:rFonts w:ascii="Arial" w:hAnsi="Arial" w:cs="Arial"/>
        </w:rPr>
      </w:pPr>
      <w:r w:rsidRPr="00E64991">
        <w:rPr>
          <w:rFonts w:ascii="Arial" w:hAnsi="Arial" w:cs="Arial"/>
        </w:rPr>
        <w:t xml:space="preserve">When complete, click </w:t>
      </w:r>
      <w:r w:rsidRPr="00E64991">
        <w:rPr>
          <w:rFonts w:ascii="Arial" w:hAnsi="Arial" w:cs="Arial"/>
          <w:b/>
        </w:rPr>
        <w:t>Close</w:t>
      </w:r>
      <w:r w:rsidRPr="00E64991">
        <w:rPr>
          <w:rFonts w:ascii="Arial" w:hAnsi="Arial" w:cs="Arial"/>
        </w:rPr>
        <w:t xml:space="preserve"> and then close Server </w:t>
      </w:r>
      <w:r w:rsidRPr="001E5ACB">
        <w:rPr>
          <w:rFonts w:ascii="Arial" w:hAnsi="Arial" w:cs="Arial"/>
        </w:rPr>
        <w:t>Manager.</w:t>
      </w:r>
    </w:p>
    <w:p w:rsidR="00787A61" w:rsidRDefault="00787A61" w:rsidP="003F05DF">
      <w:pPr>
        <w:pStyle w:val="Heading3"/>
      </w:pPr>
      <w:bookmarkStart w:id="74" w:name="_Toc332021000"/>
      <w:r>
        <w:t>Install SQL Server 2012</w:t>
      </w:r>
      <w:bookmarkEnd w:id="74"/>
      <w:r>
        <w:t xml:space="preserve"> </w:t>
      </w:r>
    </w:p>
    <w:p w:rsidR="00E64991" w:rsidRDefault="00E64991" w:rsidP="001E5ACB">
      <w:pPr>
        <w:rPr>
          <w:rFonts w:ascii="Arial" w:hAnsi="Arial" w:cs="Arial"/>
        </w:rPr>
      </w:pPr>
      <w:r w:rsidRPr="001E5ACB">
        <w:rPr>
          <w:rFonts w:ascii="Arial" w:hAnsi="Arial" w:cs="Arial"/>
        </w:rPr>
        <w:t xml:space="preserve">In this section you will install an instance of Analysis Services in tabular mode, using either </w:t>
      </w:r>
      <w:r w:rsidR="001E5ACB">
        <w:rPr>
          <w:rFonts w:ascii="Arial" w:hAnsi="Arial" w:cs="Arial"/>
        </w:rPr>
        <w:t>s</w:t>
      </w:r>
      <w:r w:rsidRPr="001E5ACB">
        <w:rPr>
          <w:rFonts w:ascii="Arial" w:hAnsi="Arial" w:cs="Arial"/>
        </w:rPr>
        <w:t xml:space="preserve">cripts or the </w:t>
      </w:r>
      <w:r w:rsidR="001E5ACB" w:rsidRPr="001E5ACB">
        <w:rPr>
          <w:rFonts w:ascii="Arial" w:hAnsi="Arial" w:cs="Arial"/>
        </w:rPr>
        <w:t>SQL Server Installer</w:t>
      </w:r>
      <w:r w:rsidRPr="001E5ACB">
        <w:rPr>
          <w:rFonts w:ascii="Arial" w:hAnsi="Arial" w:cs="Arial"/>
        </w:rPr>
        <w:t>. You can install any of the following editions: Enterprise, Business Intelligence, Developer or Evaluation Edition</w:t>
      </w:r>
      <w:r w:rsidR="001E5ACB" w:rsidRPr="001E5ACB">
        <w:rPr>
          <w:rFonts w:ascii="Arial" w:hAnsi="Arial" w:cs="Arial"/>
        </w:rPr>
        <w:t>.</w:t>
      </w:r>
    </w:p>
    <w:p w:rsidR="001E5ACB" w:rsidRPr="001E5ACB" w:rsidRDefault="001E5ACB" w:rsidP="001E5ACB">
      <w:pPr>
        <w:rPr>
          <w:rFonts w:ascii="Arial" w:hAnsi="Arial" w:cs="Arial"/>
        </w:rPr>
      </w:pPr>
      <w:r>
        <w:rPr>
          <w:rFonts w:ascii="Arial" w:hAnsi="Arial" w:cs="Arial"/>
        </w:rPr>
        <w:t xml:space="preserve">Note that you will not install the database engine or any of the </w:t>
      </w:r>
      <w:proofErr w:type="gramStart"/>
      <w:r>
        <w:rPr>
          <w:rFonts w:ascii="Arial" w:hAnsi="Arial" w:cs="Arial"/>
        </w:rPr>
        <w:t>client</w:t>
      </w:r>
      <w:proofErr w:type="gramEnd"/>
      <w:r>
        <w:rPr>
          <w:rFonts w:ascii="Arial" w:hAnsi="Arial" w:cs="Arial"/>
        </w:rPr>
        <w:t xml:space="preserve"> tools; for information on setting up a client with these tools, see </w:t>
      </w:r>
      <w:hyperlink w:anchor="_Scenario_5:_Scripted" w:history="1">
        <w:r w:rsidRPr="001E5ACB">
          <w:rPr>
            <w:rStyle w:val="Hyperlink"/>
            <w:rFonts w:ascii="Arial" w:hAnsi="Arial" w:cs="Arial"/>
          </w:rPr>
          <w:t>Scenario 5</w:t>
        </w:r>
      </w:hyperlink>
      <w:r>
        <w:rPr>
          <w:rFonts w:ascii="Arial" w:hAnsi="Arial" w:cs="Arial"/>
        </w:rPr>
        <w:t>.</w:t>
      </w:r>
    </w:p>
    <w:p w:rsidR="00787A61" w:rsidRDefault="006D19B6" w:rsidP="003F05DF">
      <w:pPr>
        <w:pStyle w:val="Heading4"/>
      </w:pPr>
      <w:r>
        <w:t>Using scripts</w:t>
      </w:r>
    </w:p>
    <w:p w:rsidR="00B71941" w:rsidRPr="00E64991" w:rsidRDefault="00B71941" w:rsidP="007F417C">
      <w:pPr>
        <w:pStyle w:val="ListParagraph"/>
        <w:numPr>
          <w:ilvl w:val="0"/>
          <w:numId w:val="55"/>
        </w:numPr>
        <w:spacing w:after="120"/>
        <w:contextualSpacing w:val="0"/>
        <w:rPr>
          <w:rFonts w:ascii="Arial" w:hAnsi="Arial" w:cs="Arial"/>
        </w:rPr>
      </w:pPr>
      <w:r w:rsidRPr="00E64991">
        <w:rPr>
          <w:rFonts w:ascii="Arial" w:hAnsi="Arial" w:cs="Arial"/>
        </w:rPr>
        <w:t xml:space="preserve">Open an </w:t>
      </w:r>
      <w:r w:rsidR="00787A61" w:rsidRPr="00E64991">
        <w:rPr>
          <w:rFonts w:ascii="Arial" w:hAnsi="Arial" w:cs="Arial"/>
        </w:rPr>
        <w:t xml:space="preserve">administrative command prompt, </w:t>
      </w:r>
      <w:r w:rsidRPr="00E64991">
        <w:rPr>
          <w:rFonts w:ascii="Arial" w:hAnsi="Arial" w:cs="Arial"/>
        </w:rPr>
        <w:t xml:space="preserve">and </w:t>
      </w:r>
      <w:r w:rsidR="00787A61" w:rsidRPr="00E64991">
        <w:rPr>
          <w:rFonts w:ascii="Arial" w:hAnsi="Arial" w:cs="Arial"/>
        </w:rPr>
        <w:t>change to the folder containing your SQL Server 2012 binaries</w:t>
      </w:r>
      <w:r w:rsidRPr="00E64991">
        <w:rPr>
          <w:rFonts w:ascii="Arial" w:hAnsi="Arial" w:cs="Arial"/>
        </w:rPr>
        <w:t>.</w:t>
      </w:r>
    </w:p>
    <w:p w:rsidR="00787A61" w:rsidRPr="00E64991" w:rsidRDefault="00B71941" w:rsidP="007F417C">
      <w:pPr>
        <w:pStyle w:val="ListParagraph"/>
        <w:numPr>
          <w:ilvl w:val="0"/>
          <w:numId w:val="55"/>
        </w:numPr>
        <w:spacing w:after="120"/>
        <w:contextualSpacing w:val="0"/>
        <w:rPr>
          <w:rFonts w:ascii="Arial" w:hAnsi="Arial" w:cs="Arial"/>
        </w:rPr>
      </w:pPr>
      <w:r w:rsidRPr="00E64991">
        <w:rPr>
          <w:rFonts w:ascii="Arial" w:hAnsi="Arial" w:cs="Arial"/>
        </w:rPr>
        <w:t>E</w:t>
      </w:r>
      <w:r w:rsidR="00787A61" w:rsidRPr="00E64991">
        <w:rPr>
          <w:rFonts w:ascii="Arial" w:hAnsi="Arial" w:cs="Arial"/>
        </w:rPr>
        <w:t>xecute the following command</w:t>
      </w:r>
      <w:r w:rsidRPr="00E64991">
        <w:rPr>
          <w:rFonts w:ascii="Arial" w:hAnsi="Arial" w:cs="Arial"/>
        </w:rPr>
        <w:t xml:space="preserve">, </w:t>
      </w:r>
      <w:r w:rsidR="00787A61" w:rsidRPr="00E64991">
        <w:rPr>
          <w:rFonts w:ascii="Arial" w:hAnsi="Arial" w:cs="Arial"/>
        </w:rPr>
        <w:t xml:space="preserve">replacing the text </w:t>
      </w:r>
      <w:r w:rsidRPr="00E64991">
        <w:rPr>
          <w:rFonts w:ascii="Arial" w:hAnsi="Arial" w:cs="Arial"/>
        </w:rPr>
        <w:t xml:space="preserve">in bold </w:t>
      </w:r>
      <w:r w:rsidR="00787A61" w:rsidRPr="00E64991">
        <w:rPr>
          <w:rFonts w:ascii="Arial" w:hAnsi="Arial" w:cs="Arial"/>
        </w:rPr>
        <w:t>with the appropriate values for your environment.</w:t>
      </w:r>
    </w:p>
    <w:p w:rsidR="00787A61" w:rsidRDefault="00787A61" w:rsidP="00C44E69">
      <w:pPr>
        <w:pStyle w:val="MtpsCodeSnippet"/>
        <w:spacing w:after="120"/>
        <w:ind w:left="720"/>
      </w:pPr>
      <w:r>
        <w:t>SETUP.EXE /Q /IACCEPTSQLSERVERLICENSETERMS /ACTION=install /Features=AS /INSTANCENAME=MSSQLSERVER /ASSVCACCOUNT="</w:t>
      </w:r>
      <w:r w:rsidRPr="001E5ACB">
        <w:rPr>
          <w:b/>
        </w:rPr>
        <w:t>BI\BISERVICE</w:t>
      </w:r>
      <w:r>
        <w:t>" /ASSVCPASSWORD="</w:t>
      </w:r>
      <w:r w:rsidRPr="001E5ACB">
        <w:rPr>
          <w:b/>
        </w:rPr>
        <w:t>pass@word1</w:t>
      </w:r>
      <w:r>
        <w:t>" /ASSERVERMODE=TABULAR /ASSYSADMINACCOUNTS="</w:t>
      </w:r>
      <w:r w:rsidRPr="001E5ACB">
        <w:rPr>
          <w:b/>
        </w:rPr>
        <w:t>BI\</w:t>
      </w:r>
      <w:proofErr w:type="spellStart"/>
      <w:r w:rsidRPr="001E5ACB">
        <w:rPr>
          <w:b/>
        </w:rPr>
        <w:t>BIAdmin</w:t>
      </w:r>
      <w:proofErr w:type="spellEnd"/>
      <w:r>
        <w:t>" /</w:t>
      </w:r>
      <w:r w:rsidRPr="001E5ACB">
        <w:rPr>
          <w:b/>
        </w:rPr>
        <w:t>PID xxx-</w:t>
      </w:r>
      <w:proofErr w:type="spellStart"/>
      <w:r w:rsidRPr="001E5ACB">
        <w:rPr>
          <w:b/>
        </w:rPr>
        <w:t>xxxx</w:t>
      </w:r>
      <w:proofErr w:type="spellEnd"/>
      <w:r w:rsidRPr="001E5ACB">
        <w:rPr>
          <w:b/>
        </w:rPr>
        <w:t>-</w:t>
      </w:r>
      <w:proofErr w:type="spellStart"/>
      <w:r w:rsidRPr="001E5ACB">
        <w:rPr>
          <w:b/>
        </w:rPr>
        <w:t>xxxx</w:t>
      </w:r>
      <w:proofErr w:type="spellEnd"/>
      <w:r>
        <w:t xml:space="preserve"> </w:t>
      </w:r>
    </w:p>
    <w:p w:rsidR="00787A61" w:rsidRPr="001E5ACB" w:rsidRDefault="00787A61" w:rsidP="00C44E69">
      <w:pPr>
        <w:spacing w:after="120"/>
        <w:ind w:left="720"/>
        <w:rPr>
          <w:rFonts w:ascii="Arial" w:hAnsi="Arial" w:cs="Arial"/>
        </w:rPr>
      </w:pPr>
      <w:r w:rsidRPr="001E5ACB">
        <w:rPr>
          <w:rFonts w:ascii="Arial" w:hAnsi="Arial" w:cs="Arial"/>
          <w:b/>
        </w:rPr>
        <w:t>Note</w:t>
      </w:r>
      <w:r w:rsidRPr="001E5ACB">
        <w:rPr>
          <w:rFonts w:ascii="Arial" w:hAnsi="Arial" w:cs="Arial"/>
        </w:rPr>
        <w:t xml:space="preserve">: The PID parameter is not required if you are installing the evaluation edition. </w:t>
      </w:r>
      <w:r w:rsidR="0078485F">
        <w:rPr>
          <w:rFonts w:ascii="Arial" w:eastAsia="Times New Roman" w:hAnsi="Arial" w:cs="Arial"/>
        </w:rPr>
        <w:t xml:space="preserve">Also, it will not be required if it is contained in the DefaultSetup.ini file in the x86 or x64 folder. Otherwise, </w:t>
      </w:r>
      <w:r w:rsidRPr="001E5ACB">
        <w:rPr>
          <w:rFonts w:ascii="Arial" w:hAnsi="Arial" w:cs="Arial"/>
        </w:rPr>
        <w:t>replace</w:t>
      </w:r>
      <w:r w:rsidR="00AC0541">
        <w:rPr>
          <w:rFonts w:ascii="Arial" w:hAnsi="Arial" w:cs="Arial"/>
        </w:rPr>
        <w:t xml:space="preserve"> the</w:t>
      </w:r>
      <w:r w:rsidRPr="001E5ACB">
        <w:rPr>
          <w:rFonts w:ascii="Arial" w:hAnsi="Arial" w:cs="Arial"/>
        </w:rPr>
        <w:t xml:space="preserve"> x's with your license key.</w:t>
      </w:r>
    </w:p>
    <w:p w:rsidR="00787A61" w:rsidRDefault="006D19B6" w:rsidP="001E5ACB">
      <w:pPr>
        <w:pStyle w:val="Heading4"/>
      </w:pPr>
      <w:r>
        <w:t>Using the user interface</w:t>
      </w:r>
      <w:r w:rsidR="00787A61">
        <w:t xml:space="preserve"> </w:t>
      </w:r>
    </w:p>
    <w:p w:rsidR="00787A61" w:rsidRPr="001E5ACB" w:rsidRDefault="00787A61" w:rsidP="007F417C">
      <w:pPr>
        <w:pStyle w:val="ListParagraph"/>
        <w:numPr>
          <w:ilvl w:val="0"/>
          <w:numId w:val="56"/>
        </w:numPr>
        <w:spacing w:after="120"/>
        <w:ind w:left="714" w:hanging="357"/>
        <w:contextualSpacing w:val="0"/>
        <w:rPr>
          <w:rFonts w:ascii="Arial" w:hAnsi="Arial" w:cs="Arial"/>
        </w:rPr>
      </w:pPr>
      <w:r w:rsidRPr="001E5ACB">
        <w:rPr>
          <w:rFonts w:ascii="Arial" w:hAnsi="Arial" w:cs="Arial"/>
        </w:rPr>
        <w:t xml:space="preserve">Start the installation of SQL Server 2012 from your installation media. </w:t>
      </w:r>
    </w:p>
    <w:p w:rsidR="00787A61" w:rsidRPr="001E5ACB" w:rsidRDefault="00787A61" w:rsidP="007F417C">
      <w:pPr>
        <w:pStyle w:val="ListParagraph"/>
        <w:numPr>
          <w:ilvl w:val="0"/>
          <w:numId w:val="56"/>
        </w:numPr>
        <w:spacing w:after="120"/>
        <w:ind w:left="714" w:hanging="357"/>
        <w:contextualSpacing w:val="0"/>
        <w:rPr>
          <w:rFonts w:ascii="Arial" w:hAnsi="Arial" w:cs="Arial"/>
        </w:rPr>
      </w:pPr>
      <w:r w:rsidRPr="001E5ACB">
        <w:rPr>
          <w:rFonts w:ascii="Arial" w:hAnsi="Arial" w:cs="Arial"/>
        </w:rPr>
        <w:t xml:space="preserve">On the SQL Server Installation Center page, click </w:t>
      </w:r>
      <w:r w:rsidRPr="001E5ACB">
        <w:rPr>
          <w:rFonts w:ascii="Arial" w:hAnsi="Arial" w:cs="Arial"/>
          <w:b/>
        </w:rPr>
        <w:t>Installation</w:t>
      </w:r>
      <w:r w:rsidRPr="001E5ACB">
        <w:rPr>
          <w:rFonts w:ascii="Arial" w:hAnsi="Arial" w:cs="Arial"/>
        </w:rPr>
        <w:t xml:space="preserve"> in the navigation pane and then click </w:t>
      </w:r>
      <w:r w:rsidRPr="001E5ACB">
        <w:rPr>
          <w:rFonts w:ascii="Arial" w:hAnsi="Arial" w:cs="Arial"/>
          <w:b/>
        </w:rPr>
        <w:t>New SQL Server stand-alone installation or add features to an existing installation</w:t>
      </w:r>
      <w:r w:rsidRPr="001E5ACB">
        <w:rPr>
          <w:rFonts w:ascii="Arial" w:hAnsi="Arial" w:cs="Arial"/>
        </w:rPr>
        <w:t xml:space="preserve">. </w:t>
      </w:r>
    </w:p>
    <w:p w:rsidR="00787A61" w:rsidRPr="001E5ACB" w:rsidRDefault="00787A61" w:rsidP="007F417C">
      <w:pPr>
        <w:pStyle w:val="ListParagraph"/>
        <w:numPr>
          <w:ilvl w:val="0"/>
          <w:numId w:val="56"/>
        </w:numPr>
        <w:spacing w:after="120"/>
        <w:ind w:left="714" w:hanging="357"/>
        <w:contextualSpacing w:val="0"/>
        <w:rPr>
          <w:rFonts w:ascii="Arial" w:hAnsi="Arial" w:cs="Arial"/>
        </w:rPr>
      </w:pPr>
      <w:r w:rsidRPr="001E5ACB">
        <w:rPr>
          <w:rFonts w:ascii="Arial" w:hAnsi="Arial" w:cs="Arial"/>
        </w:rPr>
        <w:t xml:space="preserve">On the </w:t>
      </w:r>
      <w:r w:rsidRPr="001E5ACB">
        <w:rPr>
          <w:rFonts w:ascii="Arial" w:hAnsi="Arial" w:cs="Arial"/>
          <w:b/>
        </w:rPr>
        <w:t>Setup Support Rules</w:t>
      </w:r>
      <w:r w:rsidRPr="001E5ACB">
        <w:rPr>
          <w:rFonts w:ascii="Arial" w:hAnsi="Arial" w:cs="Arial"/>
        </w:rPr>
        <w:t xml:space="preserve"> page, click </w:t>
      </w:r>
      <w:r w:rsidRPr="001E5ACB">
        <w:rPr>
          <w:rFonts w:ascii="Arial" w:hAnsi="Arial" w:cs="Arial"/>
          <w:b/>
        </w:rPr>
        <w:t>Show Details</w:t>
      </w:r>
      <w:r w:rsidRPr="001E5ACB">
        <w:rPr>
          <w:rFonts w:ascii="Arial" w:hAnsi="Arial" w:cs="Arial"/>
        </w:rPr>
        <w:t xml:space="preserve"> (optional step), and then click </w:t>
      </w:r>
      <w:r w:rsidRPr="001E5ACB">
        <w:rPr>
          <w:rFonts w:ascii="Arial" w:hAnsi="Arial" w:cs="Arial"/>
          <w:b/>
        </w:rPr>
        <w:t>OK</w:t>
      </w:r>
      <w:r w:rsidRPr="001E5ACB">
        <w:rPr>
          <w:rFonts w:ascii="Arial" w:hAnsi="Arial" w:cs="Arial"/>
        </w:rPr>
        <w:t xml:space="preserve">. </w:t>
      </w:r>
    </w:p>
    <w:p w:rsidR="00787A61" w:rsidRPr="001E5ACB" w:rsidRDefault="00787A61" w:rsidP="007F417C">
      <w:pPr>
        <w:pStyle w:val="ListParagraph"/>
        <w:numPr>
          <w:ilvl w:val="0"/>
          <w:numId w:val="56"/>
        </w:numPr>
        <w:spacing w:after="120"/>
        <w:ind w:left="714" w:hanging="357"/>
        <w:contextualSpacing w:val="0"/>
        <w:rPr>
          <w:rFonts w:ascii="Arial" w:hAnsi="Arial" w:cs="Arial"/>
        </w:rPr>
      </w:pPr>
      <w:r w:rsidRPr="001E5ACB">
        <w:rPr>
          <w:rFonts w:ascii="Arial" w:hAnsi="Arial" w:cs="Arial"/>
        </w:rPr>
        <w:t xml:space="preserve">On the </w:t>
      </w:r>
      <w:r w:rsidRPr="001E5ACB">
        <w:rPr>
          <w:rFonts w:ascii="Arial" w:hAnsi="Arial" w:cs="Arial"/>
          <w:b/>
        </w:rPr>
        <w:t>Product Key</w:t>
      </w:r>
      <w:r w:rsidRPr="001E5ACB">
        <w:rPr>
          <w:rFonts w:ascii="Arial" w:hAnsi="Arial" w:cs="Arial"/>
        </w:rPr>
        <w:t xml:space="preserve"> page, specify </w:t>
      </w:r>
      <w:r w:rsidRPr="001E5ACB">
        <w:rPr>
          <w:rFonts w:ascii="Arial" w:hAnsi="Arial" w:cs="Arial"/>
          <w:b/>
        </w:rPr>
        <w:t>Evaluation edition</w:t>
      </w:r>
      <w:r w:rsidRPr="001E5ACB">
        <w:rPr>
          <w:rFonts w:ascii="Arial" w:hAnsi="Arial" w:cs="Arial"/>
        </w:rPr>
        <w:t xml:space="preserve"> or enter the product key for appropriate edition and then click </w:t>
      </w:r>
      <w:proofErr w:type="gramStart"/>
      <w:r w:rsidRPr="001E5ACB">
        <w:rPr>
          <w:rFonts w:ascii="Arial" w:hAnsi="Arial" w:cs="Arial"/>
          <w:b/>
        </w:rPr>
        <w:t>Next</w:t>
      </w:r>
      <w:proofErr w:type="gramEnd"/>
      <w:r w:rsidRPr="001E5ACB">
        <w:rPr>
          <w:rFonts w:ascii="Arial" w:hAnsi="Arial" w:cs="Arial"/>
        </w:rPr>
        <w:t xml:space="preserve">. </w:t>
      </w:r>
    </w:p>
    <w:p w:rsidR="00787A61" w:rsidRPr="001E5ACB" w:rsidRDefault="00787A61" w:rsidP="007F417C">
      <w:pPr>
        <w:pStyle w:val="ListParagraph"/>
        <w:numPr>
          <w:ilvl w:val="0"/>
          <w:numId w:val="56"/>
        </w:numPr>
        <w:spacing w:after="120"/>
        <w:ind w:left="714" w:hanging="357"/>
        <w:contextualSpacing w:val="0"/>
        <w:rPr>
          <w:rFonts w:ascii="Arial" w:hAnsi="Arial" w:cs="Arial"/>
        </w:rPr>
      </w:pPr>
      <w:r w:rsidRPr="001E5ACB">
        <w:rPr>
          <w:rFonts w:ascii="Arial" w:hAnsi="Arial" w:cs="Arial"/>
        </w:rPr>
        <w:t xml:space="preserve">On the </w:t>
      </w:r>
      <w:r w:rsidRPr="001E5ACB">
        <w:rPr>
          <w:rFonts w:ascii="Arial" w:hAnsi="Arial" w:cs="Arial"/>
          <w:b/>
        </w:rPr>
        <w:t>License Terms</w:t>
      </w:r>
      <w:r w:rsidRPr="001E5ACB">
        <w:rPr>
          <w:rFonts w:ascii="Arial" w:hAnsi="Arial" w:cs="Arial"/>
        </w:rPr>
        <w:t xml:space="preserve"> page, select the </w:t>
      </w:r>
      <w:r w:rsidR="001E5ACB">
        <w:rPr>
          <w:rFonts w:ascii="Arial" w:hAnsi="Arial" w:cs="Arial"/>
        </w:rPr>
        <w:t xml:space="preserve">checkbox, </w:t>
      </w:r>
      <w:r w:rsidRPr="001E5ACB">
        <w:rPr>
          <w:rFonts w:ascii="Arial" w:hAnsi="Arial" w:cs="Arial"/>
          <w:b/>
        </w:rPr>
        <w:t xml:space="preserve">I accept the license </w:t>
      </w:r>
      <w:proofErr w:type="gramStart"/>
      <w:r w:rsidRPr="001E5ACB">
        <w:rPr>
          <w:rFonts w:ascii="Arial" w:hAnsi="Arial" w:cs="Arial"/>
          <w:b/>
        </w:rPr>
        <w:t>terms</w:t>
      </w:r>
      <w:r w:rsidRPr="001E5ACB">
        <w:rPr>
          <w:rFonts w:ascii="Arial" w:hAnsi="Arial" w:cs="Arial"/>
        </w:rPr>
        <w:t xml:space="preserve"> </w:t>
      </w:r>
      <w:r w:rsidR="001E5ACB">
        <w:rPr>
          <w:rFonts w:ascii="Arial" w:hAnsi="Arial" w:cs="Arial"/>
        </w:rPr>
        <w:t>,</w:t>
      </w:r>
      <w:proofErr w:type="gramEnd"/>
      <w:r w:rsidR="001E5ACB">
        <w:rPr>
          <w:rFonts w:ascii="Arial" w:hAnsi="Arial" w:cs="Arial"/>
        </w:rPr>
        <w:t xml:space="preserve"> </w:t>
      </w:r>
      <w:r w:rsidRPr="001E5ACB">
        <w:rPr>
          <w:rFonts w:ascii="Arial" w:hAnsi="Arial" w:cs="Arial"/>
        </w:rPr>
        <w:t xml:space="preserve">and then click </w:t>
      </w:r>
      <w:r w:rsidRPr="001E5ACB">
        <w:rPr>
          <w:rFonts w:ascii="Arial" w:hAnsi="Arial" w:cs="Arial"/>
          <w:b/>
        </w:rPr>
        <w:t>Next</w:t>
      </w:r>
      <w:r w:rsidRPr="001E5ACB">
        <w:rPr>
          <w:rFonts w:ascii="Arial" w:hAnsi="Arial" w:cs="Arial"/>
        </w:rPr>
        <w:t xml:space="preserve">. </w:t>
      </w:r>
    </w:p>
    <w:p w:rsidR="00787A61" w:rsidRPr="001E5ACB" w:rsidRDefault="00787A61" w:rsidP="007F417C">
      <w:pPr>
        <w:pStyle w:val="ListParagraph"/>
        <w:numPr>
          <w:ilvl w:val="0"/>
          <w:numId w:val="56"/>
        </w:numPr>
        <w:spacing w:after="120"/>
        <w:ind w:left="714" w:hanging="357"/>
        <w:contextualSpacing w:val="0"/>
        <w:rPr>
          <w:rFonts w:ascii="Arial" w:hAnsi="Arial" w:cs="Arial"/>
        </w:rPr>
      </w:pPr>
      <w:r w:rsidRPr="001E5ACB">
        <w:rPr>
          <w:rFonts w:ascii="Arial" w:hAnsi="Arial" w:cs="Arial"/>
        </w:rPr>
        <w:lastRenderedPageBreak/>
        <w:t xml:space="preserve">On the </w:t>
      </w:r>
      <w:r w:rsidRPr="001E5ACB">
        <w:rPr>
          <w:rFonts w:ascii="Arial" w:hAnsi="Arial" w:cs="Arial"/>
          <w:b/>
        </w:rPr>
        <w:t>Install Setup Files</w:t>
      </w:r>
      <w:r w:rsidRPr="001E5ACB">
        <w:rPr>
          <w:rFonts w:ascii="Arial" w:hAnsi="Arial" w:cs="Arial"/>
        </w:rPr>
        <w:t xml:space="preserve"> page, the setup files are installed and the </w:t>
      </w:r>
      <w:r w:rsidRPr="001E5ACB">
        <w:rPr>
          <w:rFonts w:ascii="Arial" w:hAnsi="Arial" w:cs="Arial"/>
          <w:b/>
        </w:rPr>
        <w:t>Setup Support Rules</w:t>
      </w:r>
      <w:r w:rsidRPr="001E5ACB">
        <w:rPr>
          <w:rFonts w:ascii="Arial" w:hAnsi="Arial" w:cs="Arial"/>
        </w:rPr>
        <w:t xml:space="preserve"> page opens.</w:t>
      </w:r>
    </w:p>
    <w:p w:rsidR="00787A61" w:rsidRPr="001E5ACB" w:rsidRDefault="00787A61" w:rsidP="007F417C">
      <w:pPr>
        <w:pStyle w:val="ListParagraph"/>
        <w:numPr>
          <w:ilvl w:val="0"/>
          <w:numId w:val="56"/>
        </w:numPr>
        <w:spacing w:after="120"/>
        <w:ind w:left="714" w:hanging="357"/>
        <w:contextualSpacing w:val="0"/>
        <w:rPr>
          <w:rFonts w:ascii="Arial" w:hAnsi="Arial" w:cs="Arial"/>
        </w:rPr>
      </w:pPr>
      <w:r w:rsidRPr="001E5ACB">
        <w:rPr>
          <w:rFonts w:ascii="Arial" w:hAnsi="Arial" w:cs="Arial"/>
        </w:rPr>
        <w:t xml:space="preserve">On the </w:t>
      </w:r>
      <w:r w:rsidRPr="001E5ACB">
        <w:rPr>
          <w:rFonts w:ascii="Arial" w:hAnsi="Arial" w:cs="Arial"/>
          <w:b/>
        </w:rPr>
        <w:t>Setup Support Rules</w:t>
      </w:r>
      <w:r w:rsidRPr="001E5ACB">
        <w:rPr>
          <w:rFonts w:ascii="Arial" w:hAnsi="Arial" w:cs="Arial"/>
        </w:rPr>
        <w:t xml:space="preserve"> page, review the output after the setup rules have </w:t>
      </w:r>
      <w:proofErr w:type="gramStart"/>
      <w:r w:rsidRPr="001E5ACB">
        <w:rPr>
          <w:rFonts w:ascii="Arial" w:hAnsi="Arial" w:cs="Arial"/>
        </w:rPr>
        <w:t>run,</w:t>
      </w:r>
      <w:proofErr w:type="gramEnd"/>
      <w:r w:rsidRPr="001E5ACB">
        <w:rPr>
          <w:rFonts w:ascii="Arial" w:hAnsi="Arial" w:cs="Arial"/>
        </w:rPr>
        <w:t xml:space="preserve"> and then click </w:t>
      </w:r>
      <w:r w:rsidRPr="001E5ACB">
        <w:rPr>
          <w:rFonts w:ascii="Arial" w:hAnsi="Arial" w:cs="Arial"/>
          <w:b/>
        </w:rPr>
        <w:t>Next</w:t>
      </w:r>
      <w:r w:rsidRPr="001E5ACB">
        <w:rPr>
          <w:rFonts w:ascii="Arial" w:hAnsi="Arial" w:cs="Arial"/>
        </w:rPr>
        <w:t xml:space="preserve">. </w:t>
      </w:r>
    </w:p>
    <w:p w:rsidR="00787A61" w:rsidRPr="001E5ACB" w:rsidRDefault="00787A61" w:rsidP="00246FA4">
      <w:pPr>
        <w:ind w:left="714"/>
        <w:rPr>
          <w:rFonts w:ascii="Arial" w:hAnsi="Arial" w:cs="Arial"/>
        </w:rPr>
      </w:pPr>
      <w:r w:rsidRPr="001E5ACB">
        <w:rPr>
          <w:rFonts w:ascii="Arial" w:hAnsi="Arial" w:cs="Arial"/>
          <w:b/>
        </w:rPr>
        <w:t>Note</w:t>
      </w:r>
      <w:r w:rsidRPr="001E5ACB">
        <w:rPr>
          <w:rFonts w:ascii="Arial" w:hAnsi="Arial" w:cs="Arial"/>
        </w:rPr>
        <w:t xml:space="preserve">: </w:t>
      </w:r>
      <w:r w:rsidR="003F05DF" w:rsidRPr="001E5ACB">
        <w:rPr>
          <w:rFonts w:ascii="Arial" w:hAnsi="Arial" w:cs="Arial"/>
        </w:rPr>
        <w:t xml:space="preserve">Note the </w:t>
      </w:r>
      <w:r w:rsidRPr="001E5ACB">
        <w:rPr>
          <w:rFonts w:ascii="Arial" w:hAnsi="Arial" w:cs="Arial"/>
        </w:rPr>
        <w:t xml:space="preserve">firewall warning. The default firewall settings will prevent connectivity </w:t>
      </w:r>
      <w:r w:rsidR="002558A8">
        <w:rPr>
          <w:rFonts w:ascii="Arial" w:hAnsi="Arial" w:cs="Arial"/>
        </w:rPr>
        <w:t>to</w:t>
      </w:r>
      <w:r w:rsidR="002558A8" w:rsidRPr="001E5ACB">
        <w:rPr>
          <w:rFonts w:ascii="Arial" w:hAnsi="Arial" w:cs="Arial"/>
        </w:rPr>
        <w:t xml:space="preserve"> </w:t>
      </w:r>
      <w:r w:rsidRPr="001E5ACB">
        <w:rPr>
          <w:rFonts w:ascii="Arial" w:hAnsi="Arial" w:cs="Arial"/>
        </w:rPr>
        <w:t>the SharePoint computer</w:t>
      </w:r>
      <w:r w:rsidR="001E5ACB">
        <w:rPr>
          <w:rFonts w:ascii="Arial" w:hAnsi="Arial" w:cs="Arial"/>
        </w:rPr>
        <w:t>, and will also prevent connections</w:t>
      </w:r>
      <w:r w:rsidRPr="001E5ACB">
        <w:rPr>
          <w:rFonts w:ascii="Arial" w:hAnsi="Arial" w:cs="Arial"/>
        </w:rPr>
        <w:t xml:space="preserve"> to the Analysis Services tabular model. </w:t>
      </w:r>
      <w:r w:rsidR="001E5ACB">
        <w:rPr>
          <w:rFonts w:ascii="Arial" w:hAnsi="Arial" w:cs="Arial"/>
        </w:rPr>
        <w:t xml:space="preserve">We will address this warning </w:t>
      </w:r>
      <w:r w:rsidR="001E5ACB" w:rsidRPr="001E5ACB">
        <w:rPr>
          <w:rFonts w:ascii="Arial" w:hAnsi="Arial" w:cs="Arial"/>
        </w:rPr>
        <w:t>in this scenario</w:t>
      </w:r>
      <w:r w:rsidR="001E5ACB">
        <w:rPr>
          <w:rFonts w:ascii="Arial" w:hAnsi="Arial" w:cs="Arial"/>
        </w:rPr>
        <w:t xml:space="preserve"> by opening a firewall port.</w:t>
      </w:r>
    </w:p>
    <w:p w:rsidR="00787A61" w:rsidRPr="001E5ACB" w:rsidRDefault="00787A61" w:rsidP="007F417C">
      <w:pPr>
        <w:pStyle w:val="ListParagraph"/>
        <w:numPr>
          <w:ilvl w:val="0"/>
          <w:numId w:val="56"/>
        </w:numPr>
        <w:spacing w:after="120"/>
        <w:ind w:left="714" w:hanging="357"/>
        <w:contextualSpacing w:val="0"/>
        <w:rPr>
          <w:rFonts w:ascii="Arial" w:hAnsi="Arial" w:cs="Arial"/>
        </w:rPr>
      </w:pPr>
      <w:r w:rsidRPr="001E5ACB">
        <w:rPr>
          <w:rFonts w:ascii="Arial" w:hAnsi="Arial" w:cs="Arial"/>
        </w:rPr>
        <w:t xml:space="preserve">On the </w:t>
      </w:r>
      <w:r w:rsidRPr="001E5ACB">
        <w:rPr>
          <w:rFonts w:ascii="Arial" w:hAnsi="Arial" w:cs="Arial"/>
          <w:b/>
        </w:rPr>
        <w:t>Setup Role</w:t>
      </w:r>
      <w:r w:rsidRPr="001E5ACB">
        <w:rPr>
          <w:rFonts w:ascii="Arial" w:hAnsi="Arial" w:cs="Arial"/>
        </w:rPr>
        <w:t xml:space="preserve"> page, verify that </w:t>
      </w:r>
      <w:r w:rsidRPr="001E5ACB">
        <w:rPr>
          <w:rFonts w:ascii="Arial" w:hAnsi="Arial" w:cs="Arial"/>
          <w:b/>
        </w:rPr>
        <w:t>SQL Server Feature Installation</w:t>
      </w:r>
      <w:r w:rsidRPr="001E5ACB">
        <w:rPr>
          <w:rFonts w:ascii="Arial" w:hAnsi="Arial" w:cs="Arial"/>
        </w:rPr>
        <w:t xml:space="preserve"> is selected and then click </w:t>
      </w:r>
      <w:proofErr w:type="gramStart"/>
      <w:r w:rsidRPr="001E5ACB">
        <w:rPr>
          <w:rFonts w:ascii="Arial" w:hAnsi="Arial" w:cs="Arial"/>
          <w:b/>
        </w:rPr>
        <w:t>Next</w:t>
      </w:r>
      <w:proofErr w:type="gramEnd"/>
      <w:r w:rsidRPr="001E5ACB">
        <w:rPr>
          <w:rFonts w:ascii="Arial" w:hAnsi="Arial" w:cs="Arial"/>
        </w:rPr>
        <w:t xml:space="preserve">. </w:t>
      </w:r>
    </w:p>
    <w:p w:rsidR="00787A61" w:rsidRPr="001E5ACB" w:rsidRDefault="00787A61" w:rsidP="007F417C">
      <w:pPr>
        <w:pStyle w:val="ListParagraph"/>
        <w:numPr>
          <w:ilvl w:val="0"/>
          <w:numId w:val="56"/>
        </w:numPr>
        <w:spacing w:after="120"/>
        <w:ind w:left="714" w:hanging="357"/>
        <w:contextualSpacing w:val="0"/>
        <w:rPr>
          <w:rFonts w:ascii="Arial" w:hAnsi="Arial" w:cs="Arial"/>
        </w:rPr>
      </w:pPr>
      <w:r w:rsidRPr="001E5ACB">
        <w:rPr>
          <w:rFonts w:ascii="Arial" w:hAnsi="Arial" w:cs="Arial"/>
        </w:rPr>
        <w:t xml:space="preserve">On the </w:t>
      </w:r>
      <w:r w:rsidRPr="001E5ACB">
        <w:rPr>
          <w:rFonts w:ascii="Arial" w:hAnsi="Arial" w:cs="Arial"/>
          <w:b/>
        </w:rPr>
        <w:t>Feature Selection</w:t>
      </w:r>
      <w:r w:rsidRPr="001E5ACB">
        <w:rPr>
          <w:rFonts w:ascii="Arial" w:hAnsi="Arial" w:cs="Arial"/>
        </w:rPr>
        <w:t xml:space="preserve"> page, select </w:t>
      </w:r>
      <w:r w:rsidRPr="001E5ACB">
        <w:rPr>
          <w:rFonts w:ascii="Arial" w:hAnsi="Arial" w:cs="Arial"/>
          <w:b/>
        </w:rPr>
        <w:t>Analysis Services</w:t>
      </w:r>
      <w:r w:rsidRPr="001E5ACB">
        <w:rPr>
          <w:rFonts w:ascii="Arial" w:hAnsi="Arial" w:cs="Arial"/>
        </w:rPr>
        <w:t xml:space="preserve"> and then click </w:t>
      </w:r>
      <w:proofErr w:type="gramStart"/>
      <w:r w:rsidRPr="001E5ACB">
        <w:rPr>
          <w:rFonts w:ascii="Arial" w:hAnsi="Arial" w:cs="Arial"/>
          <w:b/>
        </w:rPr>
        <w:t>Next</w:t>
      </w:r>
      <w:proofErr w:type="gramEnd"/>
      <w:r w:rsidRPr="001E5ACB">
        <w:rPr>
          <w:rFonts w:ascii="Arial" w:hAnsi="Arial" w:cs="Arial"/>
        </w:rPr>
        <w:t xml:space="preserve">. </w:t>
      </w:r>
    </w:p>
    <w:p w:rsidR="00787A61" w:rsidRPr="001E5ACB" w:rsidRDefault="00787A61" w:rsidP="007F417C">
      <w:pPr>
        <w:pStyle w:val="ListParagraph"/>
        <w:numPr>
          <w:ilvl w:val="0"/>
          <w:numId w:val="56"/>
        </w:numPr>
        <w:spacing w:after="120"/>
        <w:contextualSpacing w:val="0"/>
        <w:rPr>
          <w:rFonts w:ascii="Arial" w:hAnsi="Arial" w:cs="Arial"/>
        </w:rPr>
      </w:pPr>
      <w:r w:rsidRPr="001E5ACB">
        <w:rPr>
          <w:rFonts w:ascii="Arial" w:hAnsi="Arial" w:cs="Arial"/>
        </w:rPr>
        <w:t xml:space="preserve">On the </w:t>
      </w:r>
      <w:r w:rsidRPr="001E5ACB">
        <w:rPr>
          <w:rFonts w:ascii="Arial" w:hAnsi="Arial" w:cs="Arial"/>
          <w:b/>
        </w:rPr>
        <w:t>Installation Rules</w:t>
      </w:r>
      <w:r w:rsidRPr="001E5ACB">
        <w:rPr>
          <w:rFonts w:ascii="Arial" w:hAnsi="Arial" w:cs="Arial"/>
        </w:rPr>
        <w:t xml:space="preserve"> page, click </w:t>
      </w:r>
      <w:proofErr w:type="gramStart"/>
      <w:r w:rsidRPr="001E5ACB">
        <w:rPr>
          <w:rFonts w:ascii="Arial" w:hAnsi="Arial" w:cs="Arial"/>
          <w:b/>
        </w:rPr>
        <w:t>Next</w:t>
      </w:r>
      <w:proofErr w:type="gramEnd"/>
      <w:r w:rsidRPr="001E5ACB">
        <w:rPr>
          <w:rFonts w:ascii="Arial" w:hAnsi="Arial" w:cs="Arial"/>
        </w:rPr>
        <w:t xml:space="preserve">. </w:t>
      </w:r>
    </w:p>
    <w:p w:rsidR="00787A61" w:rsidRPr="001E5ACB" w:rsidRDefault="00787A61" w:rsidP="007F417C">
      <w:pPr>
        <w:pStyle w:val="ListParagraph"/>
        <w:numPr>
          <w:ilvl w:val="0"/>
          <w:numId w:val="56"/>
        </w:numPr>
        <w:spacing w:after="120"/>
        <w:contextualSpacing w:val="0"/>
        <w:rPr>
          <w:rFonts w:ascii="Arial" w:hAnsi="Arial" w:cs="Arial"/>
        </w:rPr>
      </w:pPr>
      <w:r w:rsidRPr="001E5ACB">
        <w:rPr>
          <w:rFonts w:ascii="Arial" w:hAnsi="Arial" w:cs="Arial"/>
        </w:rPr>
        <w:t xml:space="preserve">On the </w:t>
      </w:r>
      <w:r w:rsidRPr="001E5ACB">
        <w:rPr>
          <w:rFonts w:ascii="Arial" w:hAnsi="Arial" w:cs="Arial"/>
          <w:b/>
        </w:rPr>
        <w:t>Instance Configuration</w:t>
      </w:r>
      <w:r w:rsidRPr="001E5ACB">
        <w:rPr>
          <w:rFonts w:ascii="Arial" w:hAnsi="Arial" w:cs="Arial"/>
        </w:rPr>
        <w:t xml:space="preserve"> page, verify that </w:t>
      </w:r>
      <w:r w:rsidRPr="001E5ACB">
        <w:rPr>
          <w:rFonts w:ascii="Arial" w:hAnsi="Arial" w:cs="Arial"/>
          <w:b/>
        </w:rPr>
        <w:t>Default instance</w:t>
      </w:r>
      <w:r w:rsidRPr="001E5ACB">
        <w:rPr>
          <w:rFonts w:ascii="Arial" w:hAnsi="Arial" w:cs="Arial"/>
        </w:rPr>
        <w:t xml:space="preserve"> is selected and then click </w:t>
      </w:r>
      <w:proofErr w:type="gramStart"/>
      <w:r w:rsidRPr="001E5ACB">
        <w:rPr>
          <w:rFonts w:ascii="Arial" w:hAnsi="Arial" w:cs="Arial"/>
          <w:b/>
        </w:rPr>
        <w:t>Next</w:t>
      </w:r>
      <w:proofErr w:type="gramEnd"/>
      <w:r w:rsidRPr="001E5ACB">
        <w:rPr>
          <w:rFonts w:ascii="Arial" w:hAnsi="Arial" w:cs="Arial"/>
        </w:rPr>
        <w:t>.</w:t>
      </w:r>
    </w:p>
    <w:p w:rsidR="00787A61" w:rsidRPr="001E5ACB" w:rsidRDefault="00787A61" w:rsidP="007F417C">
      <w:pPr>
        <w:pStyle w:val="ListParagraph"/>
        <w:numPr>
          <w:ilvl w:val="0"/>
          <w:numId w:val="56"/>
        </w:numPr>
        <w:spacing w:after="120"/>
        <w:contextualSpacing w:val="0"/>
        <w:rPr>
          <w:rFonts w:ascii="Arial" w:hAnsi="Arial" w:cs="Arial"/>
        </w:rPr>
      </w:pPr>
      <w:r w:rsidRPr="001E5ACB">
        <w:rPr>
          <w:rFonts w:ascii="Arial" w:hAnsi="Arial" w:cs="Arial"/>
        </w:rPr>
        <w:t xml:space="preserve">On the </w:t>
      </w:r>
      <w:r w:rsidRPr="001E5ACB">
        <w:rPr>
          <w:rFonts w:ascii="Arial" w:hAnsi="Arial" w:cs="Arial"/>
          <w:b/>
        </w:rPr>
        <w:t>Disk Space Requirements</w:t>
      </w:r>
      <w:r w:rsidRPr="001E5ACB">
        <w:rPr>
          <w:rFonts w:ascii="Arial" w:hAnsi="Arial" w:cs="Arial"/>
        </w:rPr>
        <w:t xml:space="preserve"> page, click </w:t>
      </w:r>
      <w:proofErr w:type="gramStart"/>
      <w:r w:rsidRPr="001E5ACB">
        <w:rPr>
          <w:rFonts w:ascii="Arial" w:hAnsi="Arial" w:cs="Arial"/>
          <w:b/>
        </w:rPr>
        <w:t>Next</w:t>
      </w:r>
      <w:proofErr w:type="gramEnd"/>
      <w:r w:rsidRPr="001E5ACB">
        <w:rPr>
          <w:rFonts w:ascii="Arial" w:hAnsi="Arial" w:cs="Arial"/>
        </w:rPr>
        <w:t xml:space="preserve">. </w:t>
      </w:r>
    </w:p>
    <w:p w:rsidR="00787A61" w:rsidRPr="001E5ACB" w:rsidRDefault="00787A61" w:rsidP="007F417C">
      <w:pPr>
        <w:pStyle w:val="ListParagraph"/>
        <w:numPr>
          <w:ilvl w:val="0"/>
          <w:numId w:val="56"/>
        </w:numPr>
        <w:spacing w:after="120"/>
        <w:contextualSpacing w:val="0"/>
        <w:rPr>
          <w:rFonts w:ascii="Arial" w:hAnsi="Arial" w:cs="Arial"/>
        </w:rPr>
      </w:pPr>
      <w:r w:rsidRPr="001E5ACB">
        <w:rPr>
          <w:rFonts w:ascii="Arial" w:hAnsi="Arial" w:cs="Arial"/>
        </w:rPr>
        <w:t xml:space="preserve">On the </w:t>
      </w:r>
      <w:r w:rsidRPr="001E5ACB">
        <w:rPr>
          <w:rFonts w:ascii="Arial" w:hAnsi="Arial" w:cs="Arial"/>
          <w:b/>
        </w:rPr>
        <w:t>Server Configuration</w:t>
      </w:r>
      <w:r w:rsidRPr="001E5ACB">
        <w:rPr>
          <w:rFonts w:ascii="Arial" w:hAnsi="Arial" w:cs="Arial"/>
        </w:rPr>
        <w:t xml:space="preserve"> page, change the account name for SQL Server Analysis Services to </w:t>
      </w:r>
      <w:r w:rsidRPr="00246FA4">
        <w:rPr>
          <w:rFonts w:ascii="Arial" w:hAnsi="Arial" w:cs="Arial"/>
          <w:b/>
        </w:rPr>
        <w:t>BI\</w:t>
      </w:r>
      <w:proofErr w:type="spellStart"/>
      <w:r w:rsidRPr="00246FA4">
        <w:rPr>
          <w:rFonts w:ascii="Arial" w:hAnsi="Arial" w:cs="Arial"/>
          <w:b/>
        </w:rPr>
        <w:t>BIService</w:t>
      </w:r>
      <w:proofErr w:type="spellEnd"/>
      <w:r w:rsidRPr="001E5ACB">
        <w:rPr>
          <w:rFonts w:ascii="Arial" w:hAnsi="Arial" w:cs="Arial"/>
        </w:rPr>
        <w:t>, enter the appropriate password</w:t>
      </w:r>
      <w:r w:rsidR="001E5ACB">
        <w:rPr>
          <w:rFonts w:ascii="Arial" w:hAnsi="Arial" w:cs="Arial"/>
        </w:rPr>
        <w:t>,</w:t>
      </w:r>
      <w:r w:rsidRPr="001E5ACB">
        <w:rPr>
          <w:rFonts w:ascii="Arial" w:hAnsi="Arial" w:cs="Arial"/>
        </w:rPr>
        <w:t xml:space="preserve"> and then click </w:t>
      </w:r>
      <w:proofErr w:type="gramStart"/>
      <w:r w:rsidRPr="001E5ACB">
        <w:rPr>
          <w:rFonts w:ascii="Arial" w:hAnsi="Arial" w:cs="Arial"/>
          <w:b/>
        </w:rPr>
        <w:t>Next</w:t>
      </w:r>
      <w:proofErr w:type="gramEnd"/>
      <w:r w:rsidRPr="001E5ACB">
        <w:rPr>
          <w:rFonts w:ascii="Arial" w:hAnsi="Arial" w:cs="Arial"/>
        </w:rPr>
        <w:t xml:space="preserve">. </w:t>
      </w:r>
    </w:p>
    <w:p w:rsidR="00787A61" w:rsidRPr="001E5ACB" w:rsidRDefault="00787A61" w:rsidP="007F417C">
      <w:pPr>
        <w:pStyle w:val="ListParagraph"/>
        <w:numPr>
          <w:ilvl w:val="0"/>
          <w:numId w:val="56"/>
        </w:numPr>
        <w:spacing w:after="120"/>
        <w:contextualSpacing w:val="0"/>
        <w:rPr>
          <w:rFonts w:ascii="Arial" w:hAnsi="Arial" w:cs="Arial"/>
        </w:rPr>
      </w:pPr>
      <w:r w:rsidRPr="001E5ACB">
        <w:rPr>
          <w:rFonts w:ascii="Arial" w:hAnsi="Arial" w:cs="Arial"/>
        </w:rPr>
        <w:t xml:space="preserve">On the </w:t>
      </w:r>
      <w:r w:rsidRPr="001E5ACB">
        <w:rPr>
          <w:rFonts w:ascii="Arial" w:hAnsi="Arial" w:cs="Arial"/>
          <w:b/>
        </w:rPr>
        <w:t>Analysis Services Configuration</w:t>
      </w:r>
      <w:r w:rsidRPr="001E5ACB">
        <w:rPr>
          <w:rFonts w:ascii="Arial" w:hAnsi="Arial" w:cs="Arial"/>
        </w:rPr>
        <w:t xml:space="preserve"> page, select </w:t>
      </w:r>
      <w:r w:rsidRPr="001E5ACB">
        <w:rPr>
          <w:rFonts w:ascii="Arial" w:hAnsi="Arial" w:cs="Arial"/>
          <w:b/>
        </w:rPr>
        <w:t>Tabular Mode</w:t>
      </w:r>
      <w:r w:rsidRPr="001E5ACB">
        <w:rPr>
          <w:rFonts w:ascii="Arial" w:hAnsi="Arial" w:cs="Arial"/>
        </w:rPr>
        <w:t xml:space="preserve">. </w:t>
      </w:r>
    </w:p>
    <w:p w:rsidR="00787A61" w:rsidRPr="001E5ACB" w:rsidRDefault="00787A61" w:rsidP="007F417C">
      <w:pPr>
        <w:pStyle w:val="ListParagraph"/>
        <w:numPr>
          <w:ilvl w:val="0"/>
          <w:numId w:val="56"/>
        </w:numPr>
        <w:spacing w:after="120"/>
        <w:contextualSpacing w:val="0"/>
        <w:rPr>
          <w:rFonts w:ascii="Arial" w:hAnsi="Arial" w:cs="Arial"/>
        </w:rPr>
      </w:pPr>
      <w:r w:rsidRPr="001E5ACB">
        <w:rPr>
          <w:rFonts w:ascii="Arial" w:hAnsi="Arial" w:cs="Arial"/>
        </w:rPr>
        <w:t xml:space="preserve">On the </w:t>
      </w:r>
      <w:r w:rsidRPr="001E5ACB">
        <w:rPr>
          <w:rFonts w:ascii="Arial" w:hAnsi="Arial" w:cs="Arial"/>
          <w:b/>
        </w:rPr>
        <w:t>Analysis Services Configuration</w:t>
      </w:r>
      <w:r w:rsidRPr="001E5ACB">
        <w:rPr>
          <w:rFonts w:ascii="Arial" w:hAnsi="Arial" w:cs="Arial"/>
        </w:rPr>
        <w:t xml:space="preserve"> page, click </w:t>
      </w:r>
      <w:r w:rsidRPr="001E5ACB">
        <w:rPr>
          <w:rFonts w:ascii="Arial" w:hAnsi="Arial" w:cs="Arial"/>
          <w:b/>
        </w:rPr>
        <w:t>Add Current User</w:t>
      </w:r>
      <w:r w:rsidRPr="001E5ACB">
        <w:rPr>
          <w:rFonts w:ascii="Arial" w:hAnsi="Arial" w:cs="Arial"/>
        </w:rPr>
        <w:t xml:space="preserve"> to specify the current user as an Analysis Services administrator. </w:t>
      </w:r>
    </w:p>
    <w:p w:rsidR="00787A61" w:rsidRPr="001E5ACB" w:rsidRDefault="00787A61" w:rsidP="007F417C">
      <w:pPr>
        <w:pStyle w:val="ListParagraph"/>
        <w:numPr>
          <w:ilvl w:val="0"/>
          <w:numId w:val="56"/>
        </w:numPr>
        <w:spacing w:after="120"/>
        <w:contextualSpacing w:val="0"/>
        <w:rPr>
          <w:rFonts w:ascii="Arial" w:hAnsi="Arial" w:cs="Arial"/>
        </w:rPr>
      </w:pPr>
      <w:r w:rsidRPr="001E5ACB">
        <w:rPr>
          <w:rFonts w:ascii="Arial" w:hAnsi="Arial" w:cs="Arial"/>
        </w:rPr>
        <w:t xml:space="preserve">On the </w:t>
      </w:r>
      <w:r w:rsidRPr="001E5ACB">
        <w:rPr>
          <w:rFonts w:ascii="Arial" w:hAnsi="Arial" w:cs="Arial"/>
          <w:b/>
        </w:rPr>
        <w:t>Error Reporting</w:t>
      </w:r>
      <w:r w:rsidRPr="001E5ACB">
        <w:rPr>
          <w:rFonts w:ascii="Arial" w:hAnsi="Arial" w:cs="Arial"/>
        </w:rPr>
        <w:t xml:space="preserve"> page, click </w:t>
      </w:r>
      <w:proofErr w:type="gramStart"/>
      <w:r w:rsidRPr="001E5ACB">
        <w:rPr>
          <w:rFonts w:ascii="Arial" w:hAnsi="Arial" w:cs="Arial"/>
          <w:b/>
        </w:rPr>
        <w:t>Next</w:t>
      </w:r>
      <w:proofErr w:type="gramEnd"/>
      <w:r w:rsidRPr="001E5ACB">
        <w:rPr>
          <w:rFonts w:ascii="Arial" w:hAnsi="Arial" w:cs="Arial"/>
        </w:rPr>
        <w:t xml:space="preserve">. </w:t>
      </w:r>
    </w:p>
    <w:p w:rsidR="00787A61" w:rsidRPr="001E5ACB" w:rsidRDefault="00787A61" w:rsidP="007F417C">
      <w:pPr>
        <w:pStyle w:val="ListParagraph"/>
        <w:numPr>
          <w:ilvl w:val="0"/>
          <w:numId w:val="56"/>
        </w:numPr>
        <w:spacing w:after="120"/>
        <w:contextualSpacing w:val="0"/>
        <w:rPr>
          <w:rFonts w:ascii="Arial" w:hAnsi="Arial" w:cs="Arial"/>
        </w:rPr>
      </w:pPr>
      <w:r w:rsidRPr="001E5ACB">
        <w:rPr>
          <w:rFonts w:ascii="Arial" w:hAnsi="Arial" w:cs="Arial"/>
        </w:rPr>
        <w:t xml:space="preserve">On the </w:t>
      </w:r>
      <w:r w:rsidRPr="001E5ACB">
        <w:rPr>
          <w:rFonts w:ascii="Arial" w:hAnsi="Arial" w:cs="Arial"/>
          <w:b/>
        </w:rPr>
        <w:t>Installation Configuration Rules</w:t>
      </w:r>
      <w:r w:rsidRPr="001E5ACB">
        <w:rPr>
          <w:rFonts w:ascii="Arial" w:hAnsi="Arial" w:cs="Arial"/>
        </w:rPr>
        <w:t xml:space="preserve"> page, click </w:t>
      </w:r>
      <w:proofErr w:type="gramStart"/>
      <w:r w:rsidRPr="001E5ACB">
        <w:rPr>
          <w:rFonts w:ascii="Arial" w:hAnsi="Arial" w:cs="Arial"/>
          <w:b/>
        </w:rPr>
        <w:t>Next</w:t>
      </w:r>
      <w:proofErr w:type="gramEnd"/>
      <w:r w:rsidRPr="001E5ACB">
        <w:rPr>
          <w:rFonts w:ascii="Arial" w:hAnsi="Arial" w:cs="Arial"/>
        </w:rPr>
        <w:t xml:space="preserve">. </w:t>
      </w:r>
    </w:p>
    <w:p w:rsidR="00787A61" w:rsidRPr="001E5ACB" w:rsidRDefault="00787A61" w:rsidP="007F417C">
      <w:pPr>
        <w:pStyle w:val="ListParagraph"/>
        <w:numPr>
          <w:ilvl w:val="0"/>
          <w:numId w:val="56"/>
        </w:numPr>
        <w:spacing w:after="120"/>
        <w:contextualSpacing w:val="0"/>
        <w:rPr>
          <w:rFonts w:ascii="Arial" w:hAnsi="Arial" w:cs="Arial"/>
        </w:rPr>
      </w:pPr>
      <w:r w:rsidRPr="001E5ACB">
        <w:rPr>
          <w:rFonts w:ascii="Arial" w:hAnsi="Arial" w:cs="Arial"/>
        </w:rPr>
        <w:t xml:space="preserve">On the </w:t>
      </w:r>
      <w:r w:rsidRPr="001E5ACB">
        <w:rPr>
          <w:rFonts w:ascii="Arial" w:hAnsi="Arial" w:cs="Arial"/>
          <w:b/>
        </w:rPr>
        <w:t xml:space="preserve">Ready to </w:t>
      </w:r>
      <w:proofErr w:type="gramStart"/>
      <w:r w:rsidRPr="001E5ACB">
        <w:rPr>
          <w:rFonts w:ascii="Arial" w:hAnsi="Arial" w:cs="Arial"/>
          <w:b/>
        </w:rPr>
        <w:t>Install</w:t>
      </w:r>
      <w:proofErr w:type="gramEnd"/>
      <w:r w:rsidRPr="001E5ACB">
        <w:rPr>
          <w:rFonts w:ascii="Arial" w:hAnsi="Arial" w:cs="Arial"/>
        </w:rPr>
        <w:t xml:space="preserve"> page, click </w:t>
      </w:r>
      <w:r w:rsidRPr="001E5ACB">
        <w:rPr>
          <w:rFonts w:ascii="Arial" w:hAnsi="Arial" w:cs="Arial"/>
          <w:b/>
        </w:rPr>
        <w:t>Install</w:t>
      </w:r>
      <w:r w:rsidRPr="001E5ACB">
        <w:rPr>
          <w:rFonts w:ascii="Arial" w:hAnsi="Arial" w:cs="Arial"/>
        </w:rPr>
        <w:t xml:space="preserve">. </w:t>
      </w:r>
    </w:p>
    <w:p w:rsidR="00787A61" w:rsidRPr="001E5ACB" w:rsidRDefault="00787A61" w:rsidP="007F417C">
      <w:pPr>
        <w:pStyle w:val="ListParagraph"/>
        <w:numPr>
          <w:ilvl w:val="0"/>
          <w:numId w:val="56"/>
        </w:numPr>
        <w:spacing w:after="120"/>
        <w:contextualSpacing w:val="0"/>
        <w:rPr>
          <w:rFonts w:ascii="Arial" w:hAnsi="Arial" w:cs="Arial"/>
        </w:rPr>
      </w:pPr>
      <w:r w:rsidRPr="001E5ACB">
        <w:rPr>
          <w:rFonts w:ascii="Arial" w:hAnsi="Arial" w:cs="Arial"/>
        </w:rPr>
        <w:t xml:space="preserve">When setup completes, verify that each feature installed successfully and then click </w:t>
      </w:r>
      <w:r w:rsidRPr="001E5ACB">
        <w:rPr>
          <w:rFonts w:ascii="Arial" w:hAnsi="Arial" w:cs="Arial"/>
          <w:b/>
        </w:rPr>
        <w:t>Close</w:t>
      </w:r>
      <w:r w:rsidRPr="001E5ACB">
        <w:rPr>
          <w:rFonts w:ascii="Arial" w:hAnsi="Arial" w:cs="Arial"/>
        </w:rPr>
        <w:t>.</w:t>
      </w:r>
    </w:p>
    <w:p w:rsidR="00787A61" w:rsidRPr="008B6517" w:rsidRDefault="00787A61" w:rsidP="007F417C">
      <w:pPr>
        <w:pStyle w:val="ListParagraph"/>
        <w:numPr>
          <w:ilvl w:val="0"/>
          <w:numId w:val="56"/>
        </w:numPr>
        <w:spacing w:after="120"/>
        <w:contextualSpacing w:val="0"/>
        <w:rPr>
          <w:rFonts w:ascii="Arial" w:hAnsi="Arial" w:cs="Arial"/>
        </w:rPr>
      </w:pPr>
      <w:r w:rsidRPr="008B6517">
        <w:rPr>
          <w:rFonts w:ascii="Arial" w:hAnsi="Arial" w:cs="Arial"/>
        </w:rPr>
        <w:t xml:space="preserve">Close the SQL Server Installation Center page. </w:t>
      </w:r>
    </w:p>
    <w:p w:rsidR="00787A61" w:rsidRPr="008B6517" w:rsidRDefault="00787A61" w:rsidP="00787A61">
      <w:pPr>
        <w:rPr>
          <w:rFonts w:ascii="Arial" w:hAnsi="Arial" w:cs="Arial"/>
        </w:rPr>
      </w:pPr>
      <w:r w:rsidRPr="008B6517">
        <w:rPr>
          <w:rFonts w:ascii="Arial" w:hAnsi="Arial" w:cs="Arial"/>
          <w:b/>
        </w:rPr>
        <w:t>Note</w:t>
      </w:r>
      <w:r w:rsidRPr="008B6517">
        <w:rPr>
          <w:rFonts w:ascii="Arial" w:hAnsi="Arial" w:cs="Arial"/>
        </w:rPr>
        <w:t xml:space="preserve">:  If you are prompted to restart your computer, do so. </w:t>
      </w:r>
    </w:p>
    <w:p w:rsidR="00787A61" w:rsidRDefault="00787A61" w:rsidP="008B6517">
      <w:pPr>
        <w:pStyle w:val="Heading3"/>
      </w:pPr>
      <w:bookmarkStart w:id="75" w:name="_Toc332021001"/>
      <w:r>
        <w:t>Open Firewall Port for Connectivity to SQL Server Analysis Services</w:t>
      </w:r>
      <w:bookmarkEnd w:id="75"/>
    </w:p>
    <w:p w:rsidR="00C55118" w:rsidRPr="0023007D" w:rsidRDefault="00C55118" w:rsidP="00C55118">
      <w:pPr>
        <w:rPr>
          <w:rFonts w:ascii="Arial" w:hAnsi="Arial" w:cs="Arial"/>
        </w:rPr>
      </w:pPr>
      <w:r w:rsidRPr="0023007D">
        <w:rPr>
          <w:rFonts w:ascii="Arial" w:hAnsi="Arial" w:cs="Arial"/>
        </w:rPr>
        <w:t xml:space="preserve">You need to open the firewall to enable you to connect to the Analysis Services tabular models </w:t>
      </w:r>
      <w:r>
        <w:rPr>
          <w:rFonts w:ascii="Arial" w:hAnsi="Arial" w:cs="Arial"/>
        </w:rPr>
        <w:t xml:space="preserve">either by </w:t>
      </w:r>
      <w:r w:rsidRPr="0023007D">
        <w:rPr>
          <w:rFonts w:ascii="Arial" w:hAnsi="Arial" w:cs="Arial"/>
        </w:rPr>
        <w:t xml:space="preserve">using SQL Server Management Studio </w:t>
      </w:r>
      <w:r>
        <w:rPr>
          <w:rFonts w:ascii="Arial" w:hAnsi="Arial" w:cs="Arial"/>
        </w:rPr>
        <w:t xml:space="preserve">or SQL Server Data Tools </w:t>
      </w:r>
      <w:r w:rsidRPr="0023007D">
        <w:rPr>
          <w:rFonts w:ascii="Arial" w:hAnsi="Arial" w:cs="Arial"/>
        </w:rPr>
        <w:t xml:space="preserve">on the Windows 7 client computer. </w:t>
      </w:r>
      <w:r>
        <w:rPr>
          <w:rFonts w:ascii="Arial" w:hAnsi="Arial" w:cs="Arial"/>
        </w:rPr>
        <w:t xml:space="preserve">You also need to open the firewall to enable SQL Server 2012 Reporting Services for SharePoint (Power View) to connect to this remote tabular instance. </w:t>
      </w:r>
      <w:r w:rsidRPr="0023007D">
        <w:rPr>
          <w:rFonts w:ascii="Arial" w:hAnsi="Arial" w:cs="Arial"/>
        </w:rPr>
        <w:t xml:space="preserve">For more information about setting up client tools, see </w:t>
      </w:r>
      <w:r w:rsidRPr="0023007D">
        <w:rPr>
          <w:rStyle w:val="Hyperlink"/>
          <w:rFonts w:ascii="Arial" w:hAnsi="Arial" w:cs="Arial"/>
        </w:rPr>
        <w:t>Scenario 5</w:t>
      </w:r>
      <w:r w:rsidRPr="0023007D">
        <w:rPr>
          <w:rFonts w:ascii="Arial" w:hAnsi="Arial" w:cs="Arial"/>
        </w:rPr>
        <w:t>.</w:t>
      </w:r>
    </w:p>
    <w:p w:rsidR="00787A61" w:rsidRDefault="006D19B6" w:rsidP="00B71941">
      <w:pPr>
        <w:pStyle w:val="Heading4"/>
      </w:pPr>
      <w:r>
        <w:t>Using scripts</w:t>
      </w:r>
    </w:p>
    <w:p w:rsidR="00787A61" w:rsidRPr="008B6517" w:rsidRDefault="00787A61" w:rsidP="007F417C">
      <w:pPr>
        <w:pStyle w:val="ListParagraph"/>
        <w:numPr>
          <w:ilvl w:val="0"/>
          <w:numId w:val="49"/>
        </w:numPr>
        <w:rPr>
          <w:rFonts w:ascii="Arial" w:hAnsi="Arial" w:cs="Arial"/>
        </w:rPr>
      </w:pPr>
      <w:r w:rsidRPr="008B6517">
        <w:rPr>
          <w:rFonts w:ascii="Arial" w:hAnsi="Arial" w:cs="Arial"/>
        </w:rPr>
        <w:t xml:space="preserve">At an administrative command prompt, execute the following command. </w:t>
      </w:r>
    </w:p>
    <w:p w:rsidR="00787A61" w:rsidRDefault="00787A61" w:rsidP="008B6517">
      <w:pPr>
        <w:pStyle w:val="MtpsCodeSnippet"/>
        <w:ind w:left="720"/>
      </w:pPr>
      <w:proofErr w:type="spellStart"/>
      <w:proofErr w:type="gramStart"/>
      <w:r>
        <w:lastRenderedPageBreak/>
        <w:t>netsh</w:t>
      </w:r>
      <w:proofErr w:type="spellEnd"/>
      <w:proofErr w:type="gramEnd"/>
      <w:r>
        <w:t xml:space="preserve"> </w:t>
      </w:r>
      <w:proofErr w:type="spellStart"/>
      <w:r>
        <w:t>advfirewall</w:t>
      </w:r>
      <w:proofErr w:type="spellEnd"/>
      <w:r>
        <w:t xml:space="preserve"> firewall add rule name="SQL-2383" </w:t>
      </w:r>
      <w:proofErr w:type="spellStart"/>
      <w:r>
        <w:t>dir</w:t>
      </w:r>
      <w:proofErr w:type="spellEnd"/>
      <w:r>
        <w:t xml:space="preserve">=in action=allow protocol=TCP </w:t>
      </w:r>
      <w:proofErr w:type="spellStart"/>
      <w:r>
        <w:t>localport</w:t>
      </w:r>
      <w:proofErr w:type="spellEnd"/>
      <w:r>
        <w:t>=2383</w:t>
      </w:r>
    </w:p>
    <w:p w:rsidR="00787A61" w:rsidRDefault="006D19B6" w:rsidP="00B71941">
      <w:pPr>
        <w:pStyle w:val="Heading4"/>
      </w:pPr>
      <w:r>
        <w:t>Using the user interface</w:t>
      </w:r>
      <w:r w:rsidR="00787A61">
        <w:t xml:space="preserve"> </w:t>
      </w:r>
    </w:p>
    <w:p w:rsidR="00787A61" w:rsidRPr="008B6517" w:rsidRDefault="00787A61" w:rsidP="007F417C">
      <w:pPr>
        <w:pStyle w:val="ListParagraph"/>
        <w:numPr>
          <w:ilvl w:val="0"/>
          <w:numId w:val="50"/>
        </w:numPr>
        <w:spacing w:after="120"/>
        <w:ind w:left="714" w:hanging="357"/>
        <w:contextualSpacing w:val="0"/>
        <w:rPr>
          <w:rFonts w:ascii="Arial" w:hAnsi="Arial" w:cs="Arial"/>
        </w:rPr>
      </w:pPr>
      <w:r w:rsidRPr="008B6517">
        <w:rPr>
          <w:rFonts w:ascii="Arial" w:hAnsi="Arial" w:cs="Arial"/>
        </w:rPr>
        <w:t xml:space="preserve">In the </w:t>
      </w:r>
      <w:r w:rsidRPr="008B6517">
        <w:rPr>
          <w:rFonts w:ascii="Arial" w:hAnsi="Arial" w:cs="Arial"/>
          <w:b/>
        </w:rPr>
        <w:t>Administrative Tools</w:t>
      </w:r>
      <w:r w:rsidRPr="008B6517">
        <w:rPr>
          <w:rFonts w:ascii="Arial" w:hAnsi="Arial" w:cs="Arial"/>
        </w:rPr>
        <w:t xml:space="preserve"> </w:t>
      </w:r>
      <w:r w:rsidR="008B6517">
        <w:rPr>
          <w:rFonts w:ascii="Arial" w:hAnsi="Arial" w:cs="Arial"/>
        </w:rPr>
        <w:t>g</w:t>
      </w:r>
      <w:r w:rsidR="008B6517" w:rsidRPr="008B6517">
        <w:rPr>
          <w:rFonts w:ascii="Arial" w:hAnsi="Arial" w:cs="Arial"/>
        </w:rPr>
        <w:t>roup</w:t>
      </w:r>
      <w:r w:rsidRPr="008B6517">
        <w:rPr>
          <w:rFonts w:ascii="Arial" w:hAnsi="Arial" w:cs="Arial"/>
        </w:rPr>
        <w:t xml:space="preserve">, click </w:t>
      </w:r>
      <w:r w:rsidRPr="008B6517">
        <w:rPr>
          <w:rFonts w:ascii="Arial" w:hAnsi="Arial" w:cs="Arial"/>
          <w:b/>
        </w:rPr>
        <w:t>Windows Firewall with Advanced Security</w:t>
      </w:r>
      <w:r w:rsidRPr="008B6517">
        <w:rPr>
          <w:rFonts w:ascii="Arial" w:hAnsi="Arial" w:cs="Arial"/>
        </w:rPr>
        <w:t xml:space="preserve">. </w:t>
      </w:r>
    </w:p>
    <w:p w:rsidR="00787A61" w:rsidRPr="008B6517" w:rsidRDefault="00787A61" w:rsidP="007F417C">
      <w:pPr>
        <w:pStyle w:val="ListParagraph"/>
        <w:numPr>
          <w:ilvl w:val="0"/>
          <w:numId w:val="50"/>
        </w:numPr>
        <w:spacing w:after="120"/>
        <w:ind w:left="714" w:hanging="357"/>
        <w:contextualSpacing w:val="0"/>
        <w:rPr>
          <w:rFonts w:ascii="Arial" w:hAnsi="Arial" w:cs="Arial"/>
        </w:rPr>
      </w:pPr>
      <w:r w:rsidRPr="008B6517">
        <w:rPr>
          <w:rFonts w:ascii="Arial" w:hAnsi="Arial" w:cs="Arial"/>
        </w:rPr>
        <w:t xml:space="preserve">In the navigation pane on the left, click </w:t>
      </w:r>
      <w:r w:rsidRPr="008B6517">
        <w:rPr>
          <w:rFonts w:ascii="Arial" w:hAnsi="Arial" w:cs="Arial"/>
          <w:b/>
        </w:rPr>
        <w:t>Inbound Rules</w:t>
      </w:r>
      <w:r w:rsidRPr="008B6517">
        <w:rPr>
          <w:rFonts w:ascii="Arial" w:hAnsi="Arial" w:cs="Arial"/>
        </w:rPr>
        <w:t>.</w:t>
      </w:r>
    </w:p>
    <w:p w:rsidR="00787A61" w:rsidRPr="008B6517" w:rsidRDefault="00787A61" w:rsidP="007F417C">
      <w:pPr>
        <w:pStyle w:val="ListParagraph"/>
        <w:numPr>
          <w:ilvl w:val="0"/>
          <w:numId w:val="50"/>
        </w:numPr>
        <w:spacing w:after="120"/>
        <w:ind w:left="714" w:hanging="357"/>
        <w:contextualSpacing w:val="0"/>
        <w:rPr>
          <w:rFonts w:ascii="Arial" w:hAnsi="Arial" w:cs="Arial"/>
        </w:rPr>
      </w:pPr>
      <w:r w:rsidRPr="008B6517">
        <w:rPr>
          <w:rFonts w:ascii="Arial" w:hAnsi="Arial" w:cs="Arial"/>
        </w:rPr>
        <w:t xml:space="preserve">In the </w:t>
      </w:r>
      <w:r w:rsidRPr="008B6517">
        <w:rPr>
          <w:rFonts w:ascii="Arial" w:hAnsi="Arial" w:cs="Arial"/>
          <w:b/>
        </w:rPr>
        <w:t>Actions</w:t>
      </w:r>
      <w:r w:rsidRPr="008B6517">
        <w:rPr>
          <w:rFonts w:ascii="Arial" w:hAnsi="Arial" w:cs="Arial"/>
        </w:rPr>
        <w:t xml:space="preserve"> pane on the right, click </w:t>
      </w:r>
      <w:r w:rsidRPr="008B6517">
        <w:rPr>
          <w:rFonts w:ascii="Arial" w:hAnsi="Arial" w:cs="Arial"/>
          <w:b/>
        </w:rPr>
        <w:t>New Rule</w:t>
      </w:r>
      <w:r w:rsidRPr="008B6517">
        <w:rPr>
          <w:rFonts w:ascii="Arial" w:hAnsi="Arial" w:cs="Arial"/>
        </w:rPr>
        <w:t xml:space="preserve">. </w:t>
      </w:r>
    </w:p>
    <w:p w:rsidR="00787A61" w:rsidRPr="008B6517" w:rsidRDefault="00787A61" w:rsidP="007F417C">
      <w:pPr>
        <w:pStyle w:val="ListParagraph"/>
        <w:numPr>
          <w:ilvl w:val="0"/>
          <w:numId w:val="50"/>
        </w:numPr>
        <w:spacing w:after="120"/>
        <w:ind w:left="714" w:hanging="357"/>
        <w:contextualSpacing w:val="0"/>
        <w:rPr>
          <w:rFonts w:ascii="Arial" w:hAnsi="Arial" w:cs="Arial"/>
        </w:rPr>
      </w:pPr>
      <w:r w:rsidRPr="008B6517">
        <w:rPr>
          <w:rFonts w:ascii="Arial" w:hAnsi="Arial" w:cs="Arial"/>
        </w:rPr>
        <w:t xml:space="preserve">On the </w:t>
      </w:r>
      <w:r w:rsidRPr="008B6517">
        <w:rPr>
          <w:rFonts w:ascii="Arial" w:hAnsi="Arial" w:cs="Arial"/>
          <w:b/>
        </w:rPr>
        <w:t>Rule Type</w:t>
      </w:r>
      <w:r w:rsidRPr="008B6517">
        <w:rPr>
          <w:rFonts w:ascii="Arial" w:hAnsi="Arial" w:cs="Arial"/>
        </w:rPr>
        <w:t xml:space="preserve"> page, click </w:t>
      </w:r>
      <w:r w:rsidRPr="008B6517">
        <w:rPr>
          <w:rFonts w:ascii="Arial" w:hAnsi="Arial" w:cs="Arial"/>
          <w:b/>
        </w:rPr>
        <w:t>Port</w:t>
      </w:r>
      <w:r w:rsidRPr="008B6517">
        <w:rPr>
          <w:rFonts w:ascii="Arial" w:hAnsi="Arial" w:cs="Arial"/>
        </w:rPr>
        <w:t xml:space="preserve"> and click </w:t>
      </w:r>
      <w:proofErr w:type="gramStart"/>
      <w:r w:rsidRPr="008B6517">
        <w:rPr>
          <w:rFonts w:ascii="Arial" w:hAnsi="Arial" w:cs="Arial"/>
          <w:b/>
        </w:rPr>
        <w:t>Next</w:t>
      </w:r>
      <w:proofErr w:type="gramEnd"/>
      <w:r w:rsidRPr="008B6517">
        <w:rPr>
          <w:rFonts w:ascii="Arial" w:hAnsi="Arial" w:cs="Arial"/>
        </w:rPr>
        <w:t xml:space="preserve">. </w:t>
      </w:r>
    </w:p>
    <w:p w:rsidR="00787A61" w:rsidRPr="008B6517" w:rsidRDefault="00787A61" w:rsidP="007F417C">
      <w:pPr>
        <w:pStyle w:val="ListParagraph"/>
        <w:numPr>
          <w:ilvl w:val="0"/>
          <w:numId w:val="50"/>
        </w:numPr>
        <w:spacing w:after="120"/>
        <w:ind w:left="714" w:hanging="357"/>
        <w:contextualSpacing w:val="0"/>
        <w:rPr>
          <w:rFonts w:ascii="Arial" w:hAnsi="Arial" w:cs="Arial"/>
        </w:rPr>
      </w:pPr>
      <w:r w:rsidRPr="008B6517">
        <w:rPr>
          <w:rFonts w:ascii="Arial" w:hAnsi="Arial" w:cs="Arial"/>
        </w:rPr>
        <w:t xml:space="preserve">On the </w:t>
      </w:r>
      <w:r w:rsidRPr="008B6517">
        <w:rPr>
          <w:rFonts w:ascii="Arial" w:hAnsi="Arial" w:cs="Arial"/>
          <w:b/>
        </w:rPr>
        <w:t>Protocols and Ports</w:t>
      </w:r>
      <w:r w:rsidRPr="008B6517">
        <w:rPr>
          <w:rFonts w:ascii="Arial" w:hAnsi="Arial" w:cs="Arial"/>
        </w:rPr>
        <w:t xml:space="preserve"> page, type </w:t>
      </w:r>
      <w:r w:rsidRPr="008B6517">
        <w:rPr>
          <w:rFonts w:ascii="Arial" w:hAnsi="Arial" w:cs="Arial"/>
          <w:i/>
        </w:rPr>
        <w:t>2383</w:t>
      </w:r>
      <w:r w:rsidRPr="008B6517">
        <w:rPr>
          <w:rFonts w:ascii="Arial" w:hAnsi="Arial" w:cs="Arial"/>
        </w:rPr>
        <w:t xml:space="preserve"> in the text box for </w:t>
      </w:r>
      <w:r w:rsidRPr="008B6517">
        <w:rPr>
          <w:rFonts w:ascii="Arial" w:hAnsi="Arial" w:cs="Arial"/>
          <w:b/>
        </w:rPr>
        <w:t>Specific local ports</w:t>
      </w:r>
      <w:r w:rsidRPr="008B6517">
        <w:rPr>
          <w:rFonts w:ascii="Arial" w:hAnsi="Arial" w:cs="Arial"/>
        </w:rPr>
        <w:t xml:space="preserve">, and then click </w:t>
      </w:r>
      <w:proofErr w:type="gramStart"/>
      <w:r w:rsidRPr="008B6517">
        <w:rPr>
          <w:rFonts w:ascii="Arial" w:hAnsi="Arial" w:cs="Arial"/>
          <w:b/>
        </w:rPr>
        <w:t>Next</w:t>
      </w:r>
      <w:proofErr w:type="gramEnd"/>
      <w:r w:rsidRPr="008B6517">
        <w:rPr>
          <w:rFonts w:ascii="Arial" w:hAnsi="Arial" w:cs="Arial"/>
        </w:rPr>
        <w:t xml:space="preserve">. </w:t>
      </w:r>
    </w:p>
    <w:p w:rsidR="00787A61" w:rsidRPr="008B6517" w:rsidRDefault="00787A61" w:rsidP="007F417C">
      <w:pPr>
        <w:pStyle w:val="ListParagraph"/>
        <w:numPr>
          <w:ilvl w:val="0"/>
          <w:numId w:val="50"/>
        </w:numPr>
        <w:spacing w:after="120"/>
        <w:ind w:left="714" w:hanging="357"/>
        <w:contextualSpacing w:val="0"/>
        <w:rPr>
          <w:rFonts w:ascii="Arial" w:hAnsi="Arial" w:cs="Arial"/>
        </w:rPr>
      </w:pPr>
      <w:r w:rsidRPr="008B6517">
        <w:rPr>
          <w:rFonts w:ascii="Arial" w:hAnsi="Arial" w:cs="Arial"/>
        </w:rPr>
        <w:t xml:space="preserve">On the </w:t>
      </w:r>
      <w:r w:rsidRPr="008B6517">
        <w:rPr>
          <w:rFonts w:ascii="Arial" w:hAnsi="Arial" w:cs="Arial"/>
          <w:b/>
        </w:rPr>
        <w:t>Action</w:t>
      </w:r>
      <w:r w:rsidRPr="008B6517">
        <w:rPr>
          <w:rFonts w:ascii="Arial" w:hAnsi="Arial" w:cs="Arial"/>
        </w:rPr>
        <w:t xml:space="preserve"> page, verify that </w:t>
      </w:r>
      <w:r w:rsidRPr="008B6517">
        <w:rPr>
          <w:rFonts w:ascii="Arial" w:hAnsi="Arial" w:cs="Arial"/>
          <w:b/>
        </w:rPr>
        <w:t>Allow the connection</w:t>
      </w:r>
      <w:r w:rsidRPr="008B6517">
        <w:rPr>
          <w:rFonts w:ascii="Arial" w:hAnsi="Arial" w:cs="Arial"/>
        </w:rPr>
        <w:t xml:space="preserve"> is selected, and then click </w:t>
      </w:r>
      <w:proofErr w:type="gramStart"/>
      <w:r w:rsidRPr="008B6517">
        <w:rPr>
          <w:rFonts w:ascii="Arial" w:hAnsi="Arial" w:cs="Arial"/>
          <w:b/>
        </w:rPr>
        <w:t>Next</w:t>
      </w:r>
      <w:proofErr w:type="gramEnd"/>
      <w:r w:rsidRPr="008B6517">
        <w:rPr>
          <w:rFonts w:ascii="Arial" w:hAnsi="Arial" w:cs="Arial"/>
        </w:rPr>
        <w:t>.</w:t>
      </w:r>
    </w:p>
    <w:p w:rsidR="00787A61" w:rsidRPr="008B6517" w:rsidRDefault="00787A61" w:rsidP="007F417C">
      <w:pPr>
        <w:pStyle w:val="ListParagraph"/>
        <w:numPr>
          <w:ilvl w:val="0"/>
          <w:numId w:val="50"/>
        </w:numPr>
        <w:spacing w:after="120"/>
        <w:ind w:left="714" w:hanging="357"/>
        <w:contextualSpacing w:val="0"/>
        <w:rPr>
          <w:rFonts w:ascii="Arial" w:hAnsi="Arial" w:cs="Arial"/>
        </w:rPr>
      </w:pPr>
      <w:r w:rsidRPr="008B6517">
        <w:rPr>
          <w:rFonts w:ascii="Arial" w:hAnsi="Arial" w:cs="Arial"/>
        </w:rPr>
        <w:t xml:space="preserve">On the </w:t>
      </w:r>
      <w:r w:rsidRPr="008B6517">
        <w:rPr>
          <w:rFonts w:ascii="Arial" w:hAnsi="Arial" w:cs="Arial"/>
          <w:b/>
        </w:rPr>
        <w:t>Profile</w:t>
      </w:r>
      <w:r w:rsidRPr="008B6517">
        <w:rPr>
          <w:rFonts w:ascii="Arial" w:hAnsi="Arial" w:cs="Arial"/>
        </w:rPr>
        <w:t xml:space="preserve"> page, verify that all checkboxes are selected and then click </w:t>
      </w:r>
      <w:proofErr w:type="gramStart"/>
      <w:r w:rsidRPr="008B6517">
        <w:rPr>
          <w:rFonts w:ascii="Arial" w:hAnsi="Arial" w:cs="Arial"/>
          <w:b/>
        </w:rPr>
        <w:t>Next</w:t>
      </w:r>
      <w:proofErr w:type="gramEnd"/>
      <w:r w:rsidRPr="008B6517">
        <w:rPr>
          <w:rFonts w:ascii="Arial" w:hAnsi="Arial" w:cs="Arial"/>
        </w:rPr>
        <w:t xml:space="preserve">. </w:t>
      </w:r>
    </w:p>
    <w:p w:rsidR="00787A61" w:rsidRPr="008B6517" w:rsidRDefault="00787A61" w:rsidP="007F417C">
      <w:pPr>
        <w:pStyle w:val="ListParagraph"/>
        <w:numPr>
          <w:ilvl w:val="0"/>
          <w:numId w:val="50"/>
        </w:numPr>
        <w:spacing w:after="120"/>
        <w:ind w:left="714" w:hanging="357"/>
        <w:contextualSpacing w:val="0"/>
        <w:rPr>
          <w:rFonts w:ascii="Arial" w:hAnsi="Arial" w:cs="Arial"/>
        </w:rPr>
      </w:pPr>
      <w:r w:rsidRPr="008B6517">
        <w:rPr>
          <w:rFonts w:ascii="Arial" w:hAnsi="Arial" w:cs="Arial"/>
        </w:rPr>
        <w:t xml:space="preserve">On the </w:t>
      </w:r>
      <w:r w:rsidRPr="008B6517">
        <w:rPr>
          <w:rFonts w:ascii="Arial" w:hAnsi="Arial" w:cs="Arial"/>
          <w:b/>
        </w:rPr>
        <w:t>Name</w:t>
      </w:r>
      <w:r w:rsidRPr="008B6517">
        <w:rPr>
          <w:rFonts w:ascii="Arial" w:hAnsi="Arial" w:cs="Arial"/>
        </w:rPr>
        <w:t xml:space="preserve"> page, type </w:t>
      </w:r>
      <w:r w:rsidRPr="008B6517">
        <w:rPr>
          <w:rFonts w:ascii="Arial" w:hAnsi="Arial" w:cs="Arial"/>
          <w:i/>
        </w:rPr>
        <w:t>SQL-2383</w:t>
      </w:r>
      <w:r w:rsidRPr="008B6517">
        <w:rPr>
          <w:rFonts w:ascii="Arial" w:hAnsi="Arial" w:cs="Arial"/>
        </w:rPr>
        <w:t xml:space="preserve"> in the </w:t>
      </w:r>
      <w:r w:rsidRPr="008B6517">
        <w:rPr>
          <w:rFonts w:ascii="Arial" w:hAnsi="Arial" w:cs="Arial"/>
          <w:b/>
        </w:rPr>
        <w:t>Name</w:t>
      </w:r>
      <w:r w:rsidRPr="008B6517">
        <w:rPr>
          <w:rFonts w:ascii="Arial" w:hAnsi="Arial" w:cs="Arial"/>
        </w:rPr>
        <w:t xml:space="preserve"> box and then click </w:t>
      </w:r>
      <w:r w:rsidRPr="008B6517">
        <w:rPr>
          <w:rFonts w:ascii="Arial" w:hAnsi="Arial" w:cs="Arial"/>
          <w:b/>
        </w:rPr>
        <w:t>Finish</w:t>
      </w:r>
      <w:r w:rsidRPr="008B6517">
        <w:rPr>
          <w:rFonts w:ascii="Arial" w:hAnsi="Arial" w:cs="Arial"/>
        </w:rPr>
        <w:t>.</w:t>
      </w:r>
    </w:p>
    <w:p w:rsidR="00787A61" w:rsidRPr="008B6517" w:rsidRDefault="00787A61" w:rsidP="007F417C">
      <w:pPr>
        <w:pStyle w:val="ListParagraph"/>
        <w:numPr>
          <w:ilvl w:val="0"/>
          <w:numId w:val="50"/>
        </w:numPr>
        <w:spacing w:after="120"/>
        <w:ind w:left="714" w:hanging="357"/>
        <w:contextualSpacing w:val="0"/>
        <w:rPr>
          <w:rFonts w:ascii="Arial" w:hAnsi="Arial" w:cs="Arial"/>
        </w:rPr>
      </w:pPr>
      <w:r w:rsidRPr="008B6517">
        <w:rPr>
          <w:rFonts w:ascii="Arial" w:hAnsi="Arial" w:cs="Arial"/>
        </w:rPr>
        <w:t xml:space="preserve">Close the </w:t>
      </w:r>
      <w:r w:rsidRPr="008B6517">
        <w:rPr>
          <w:rFonts w:ascii="Arial" w:hAnsi="Arial" w:cs="Arial"/>
          <w:b/>
        </w:rPr>
        <w:t>Windows Firewall with Advanced Security</w:t>
      </w:r>
      <w:r w:rsidRPr="008B6517">
        <w:rPr>
          <w:rFonts w:ascii="Arial" w:hAnsi="Arial" w:cs="Arial"/>
        </w:rPr>
        <w:t xml:space="preserve"> dialog box.</w:t>
      </w:r>
    </w:p>
    <w:p w:rsidR="00935234" w:rsidRDefault="00935234" w:rsidP="00935234">
      <w:pPr>
        <w:rPr>
          <w:rFonts w:asciiTheme="majorHAnsi" w:eastAsiaTheme="majorEastAsia" w:hAnsiTheme="majorHAnsi" w:cstheme="majorBidi"/>
          <w:b/>
          <w:bCs/>
          <w:color w:val="4F81BD" w:themeColor="accent1"/>
          <w:sz w:val="26"/>
          <w:szCs w:val="26"/>
        </w:rPr>
      </w:pPr>
      <w:r>
        <w:br w:type="page"/>
      </w:r>
    </w:p>
    <w:p w:rsidR="00935234" w:rsidRDefault="00935234" w:rsidP="00935234">
      <w:pPr>
        <w:pStyle w:val="Heading1"/>
      </w:pPr>
      <w:bookmarkStart w:id="76" w:name="_Scenario_4:_Install"/>
      <w:bookmarkStart w:id="77" w:name="_Toc324694211"/>
      <w:bookmarkStart w:id="78" w:name="_Toc332021002"/>
      <w:bookmarkEnd w:id="76"/>
      <w:r>
        <w:lastRenderedPageBreak/>
        <w:t>Scenario 4</w:t>
      </w:r>
      <w:r w:rsidRPr="0029492D">
        <w:t xml:space="preserve">: Install the Power View Infrastructure (without </w:t>
      </w:r>
      <w:proofErr w:type="spellStart"/>
      <w:r w:rsidRPr="0029492D">
        <w:t>PowerPivot</w:t>
      </w:r>
      <w:proofErr w:type="spellEnd"/>
      <w:r w:rsidRPr="0029492D">
        <w:t>) on a Single Windows Server 2008 R2 Computer that is a Workgroup Member</w:t>
      </w:r>
      <w:bookmarkEnd w:id="77"/>
      <w:bookmarkEnd w:id="78"/>
    </w:p>
    <w:p w:rsidR="00935234" w:rsidRDefault="00974B2B" w:rsidP="00935234">
      <w:pPr>
        <w:rPr>
          <w:rFonts w:ascii="Arial" w:hAnsi="Arial" w:cs="Arial"/>
        </w:rPr>
      </w:pPr>
      <w:r>
        <w:t>Th</w:t>
      </w:r>
      <w:r w:rsidRPr="00974B2B">
        <w:rPr>
          <w:rFonts w:ascii="Arial" w:hAnsi="Arial" w:cs="Arial"/>
        </w:rPr>
        <w:t xml:space="preserve">e instructions for this scenario provide a </w:t>
      </w:r>
      <w:r w:rsidR="00935234" w:rsidRPr="00974B2B">
        <w:rPr>
          <w:rFonts w:ascii="Arial" w:hAnsi="Arial" w:cs="Arial"/>
        </w:rPr>
        <w:t xml:space="preserve">high-level </w:t>
      </w:r>
      <w:r w:rsidRPr="00974B2B">
        <w:rPr>
          <w:rFonts w:ascii="Arial" w:hAnsi="Arial" w:cs="Arial"/>
        </w:rPr>
        <w:t xml:space="preserve">checklist </w:t>
      </w:r>
      <w:r w:rsidR="00935234" w:rsidRPr="00974B2B">
        <w:rPr>
          <w:rFonts w:ascii="Arial" w:hAnsi="Arial" w:cs="Arial"/>
        </w:rPr>
        <w:t xml:space="preserve">for installation of </w:t>
      </w:r>
      <w:r w:rsidR="00DE1A3E">
        <w:rPr>
          <w:rFonts w:ascii="Arial" w:hAnsi="Arial" w:cs="Arial"/>
        </w:rPr>
        <w:t>the Power View infrastructure—</w:t>
      </w:r>
      <w:r w:rsidR="00935234" w:rsidRPr="00974B2B">
        <w:rPr>
          <w:rFonts w:ascii="Arial" w:hAnsi="Arial" w:cs="Arial"/>
        </w:rPr>
        <w:t xml:space="preserve">SharePoint 2010, </w:t>
      </w:r>
      <w:r w:rsidR="00C2506C">
        <w:rPr>
          <w:rFonts w:ascii="Arial" w:hAnsi="Arial" w:cs="Arial"/>
        </w:rPr>
        <w:t xml:space="preserve">SQL Server 2012 Analysis Services (tabular), </w:t>
      </w:r>
      <w:r w:rsidR="00935234" w:rsidRPr="00974B2B">
        <w:rPr>
          <w:rFonts w:ascii="Arial" w:hAnsi="Arial" w:cs="Arial"/>
        </w:rPr>
        <w:t xml:space="preserve">SQL Server 2010 Reporting Services (with Power View), SQL Server Data Tools, SQL Server Management Tools, Office 2010, and </w:t>
      </w:r>
      <w:proofErr w:type="spellStart"/>
      <w:r w:rsidR="00935234" w:rsidRPr="00974B2B">
        <w:rPr>
          <w:rFonts w:ascii="Arial" w:hAnsi="Arial" w:cs="Arial"/>
        </w:rPr>
        <w:t>PowerPivot</w:t>
      </w:r>
      <w:proofErr w:type="spellEnd"/>
      <w:r w:rsidR="00935234" w:rsidRPr="00974B2B">
        <w:rPr>
          <w:rFonts w:ascii="Arial" w:hAnsi="Arial" w:cs="Arial"/>
        </w:rPr>
        <w:t xml:space="preserve"> for Excel</w:t>
      </w:r>
      <w:r w:rsidR="00DE1A3E">
        <w:rPr>
          <w:rFonts w:ascii="Arial" w:hAnsi="Arial" w:cs="Arial"/>
        </w:rPr>
        <w:t>—</w:t>
      </w:r>
      <w:r w:rsidR="00935234" w:rsidRPr="00974B2B">
        <w:rPr>
          <w:rFonts w:ascii="Arial" w:hAnsi="Arial" w:cs="Arial"/>
        </w:rPr>
        <w:t xml:space="preserve">on a single Windows Server 2008 R2 computer that is a member of a workgroup. </w:t>
      </w:r>
    </w:p>
    <w:p w:rsidR="004D1132" w:rsidRPr="00974B2B" w:rsidRDefault="00DE1A3E" w:rsidP="00935234">
      <w:pPr>
        <w:rPr>
          <w:rFonts w:ascii="Arial" w:hAnsi="Arial" w:cs="Arial"/>
        </w:rPr>
      </w:pPr>
      <w:r>
        <w:rPr>
          <w:rFonts w:ascii="Arial" w:hAnsi="Arial" w:cs="Arial"/>
        </w:rPr>
        <w:t>While this is not the typica</w:t>
      </w:r>
      <w:r w:rsidR="00D21A7A">
        <w:rPr>
          <w:rFonts w:ascii="Arial" w:hAnsi="Arial" w:cs="Arial"/>
        </w:rPr>
        <w:t>l environment for use of Power V</w:t>
      </w:r>
      <w:r>
        <w:rPr>
          <w:rFonts w:ascii="Arial" w:hAnsi="Arial" w:cs="Arial"/>
        </w:rPr>
        <w:t xml:space="preserve">iew, it is a useful configuration for </w:t>
      </w:r>
      <w:r w:rsidR="004D1132">
        <w:rPr>
          <w:rFonts w:ascii="Arial" w:hAnsi="Arial" w:cs="Arial"/>
        </w:rPr>
        <w:t>demo environments</w:t>
      </w:r>
      <w:r w:rsidR="00D21A7A">
        <w:rPr>
          <w:rFonts w:ascii="Arial" w:hAnsi="Arial" w:cs="Arial"/>
        </w:rPr>
        <w:t xml:space="preserve"> on a standalone computer</w:t>
      </w:r>
      <w:r>
        <w:rPr>
          <w:rFonts w:ascii="Arial" w:hAnsi="Arial" w:cs="Arial"/>
        </w:rPr>
        <w:t xml:space="preserve">, or for creating a test and prototyping environment </w:t>
      </w:r>
      <w:r w:rsidR="00F76291">
        <w:rPr>
          <w:rFonts w:ascii="Arial" w:hAnsi="Arial" w:cs="Arial"/>
        </w:rPr>
        <w:t>on a single computer</w:t>
      </w:r>
      <w:r w:rsidR="004D1132">
        <w:rPr>
          <w:rFonts w:ascii="Arial" w:hAnsi="Arial" w:cs="Arial"/>
        </w:rPr>
        <w:t>.</w:t>
      </w:r>
    </w:p>
    <w:p w:rsidR="001F482F" w:rsidRDefault="00974B2B" w:rsidP="00935234">
      <w:pPr>
        <w:rPr>
          <w:rFonts w:ascii="Arial" w:hAnsi="Arial" w:cs="Arial"/>
        </w:rPr>
      </w:pPr>
      <w:r w:rsidRPr="00974B2B">
        <w:rPr>
          <w:rFonts w:ascii="Arial" w:hAnsi="Arial" w:cs="Arial"/>
          <w:b/>
        </w:rPr>
        <w:t>Important</w:t>
      </w:r>
      <w:r w:rsidRPr="00974B2B">
        <w:rPr>
          <w:rFonts w:ascii="Arial" w:hAnsi="Arial" w:cs="Arial"/>
        </w:rPr>
        <w:t xml:space="preserve">: </w:t>
      </w:r>
      <w:proofErr w:type="spellStart"/>
      <w:r w:rsidRPr="00974B2B">
        <w:rPr>
          <w:rFonts w:ascii="Arial" w:hAnsi="Arial" w:cs="Arial"/>
        </w:rPr>
        <w:t>PowerPivot</w:t>
      </w:r>
      <w:proofErr w:type="spellEnd"/>
      <w:r w:rsidRPr="00974B2B">
        <w:rPr>
          <w:rFonts w:ascii="Arial" w:hAnsi="Arial" w:cs="Arial"/>
        </w:rPr>
        <w:t xml:space="preserve"> for SharePoint is not supported in a non-domain environment. </w:t>
      </w:r>
      <w:r w:rsidR="00ED165B">
        <w:rPr>
          <w:rFonts w:ascii="Arial" w:hAnsi="Arial" w:cs="Arial"/>
        </w:rPr>
        <w:t>However, you can use Power View on a non-domain-connected computer, if you use an instance of Analysis Services as the model data source.</w:t>
      </w:r>
    </w:p>
    <w:p w:rsidR="00711CF8" w:rsidRPr="00974B2B" w:rsidRDefault="00711CF8" w:rsidP="00935234">
      <w:pPr>
        <w:rPr>
          <w:rFonts w:ascii="Arial" w:hAnsi="Arial" w:cs="Arial"/>
        </w:rPr>
      </w:pPr>
      <w:r w:rsidRPr="006B483E">
        <w:rPr>
          <w:rFonts w:ascii="Arial" w:hAnsi="Arial" w:cs="Arial"/>
          <w:noProof/>
          <w:lang w:eastAsia="zh-CN"/>
        </w:rPr>
        <w:drawing>
          <wp:inline distT="0" distB="0" distL="0" distR="0" wp14:anchorId="409C709D" wp14:editId="4C9911B3">
            <wp:extent cx="4079328" cy="2502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_4.gif"/>
                    <pic:cNvPicPr/>
                  </pic:nvPicPr>
                  <pic:blipFill>
                    <a:blip r:embed="rId47">
                      <a:extLst>
                        <a:ext uri="{28A0092B-C50C-407E-A947-70E740481C1C}">
                          <a14:useLocalDpi xmlns:a14="http://schemas.microsoft.com/office/drawing/2010/main" val="0"/>
                        </a:ext>
                      </a:extLst>
                    </a:blip>
                    <a:stretch>
                      <a:fillRect/>
                    </a:stretch>
                  </pic:blipFill>
                  <pic:spPr>
                    <a:xfrm>
                      <a:off x="0" y="0"/>
                      <a:ext cx="4079328" cy="2502365"/>
                    </a:xfrm>
                    <a:prstGeom prst="rect">
                      <a:avLst/>
                    </a:prstGeom>
                  </pic:spPr>
                </pic:pic>
              </a:graphicData>
            </a:graphic>
          </wp:inline>
        </w:drawing>
      </w:r>
    </w:p>
    <w:p w:rsidR="002558A8" w:rsidRDefault="002558A8" w:rsidP="002558A8">
      <w:pPr>
        <w:pStyle w:val="Heading3"/>
      </w:pPr>
      <w:bookmarkStart w:id="79" w:name="_Toc332021003"/>
      <w:r>
        <w:t>Create accounts in the workgroup</w:t>
      </w:r>
      <w:bookmarkEnd w:id="79"/>
    </w:p>
    <w:p w:rsidR="00D21A7A" w:rsidRDefault="00DE1A3E" w:rsidP="007F417C">
      <w:pPr>
        <w:pStyle w:val="ListParagraph"/>
        <w:numPr>
          <w:ilvl w:val="0"/>
          <w:numId w:val="48"/>
        </w:numPr>
        <w:rPr>
          <w:rFonts w:ascii="Arial" w:hAnsi="Arial" w:cs="Arial"/>
        </w:rPr>
      </w:pPr>
      <w:r>
        <w:rPr>
          <w:rFonts w:ascii="Arial" w:hAnsi="Arial" w:cs="Arial"/>
        </w:rPr>
        <w:t xml:space="preserve">Create </w:t>
      </w:r>
      <w:r w:rsidR="00D21A7A">
        <w:rPr>
          <w:rFonts w:ascii="Arial" w:hAnsi="Arial" w:cs="Arial"/>
        </w:rPr>
        <w:t>the same</w:t>
      </w:r>
      <w:r>
        <w:rPr>
          <w:rFonts w:ascii="Arial" w:hAnsi="Arial" w:cs="Arial"/>
        </w:rPr>
        <w:t xml:space="preserve"> accounts on the workgroup computer </w:t>
      </w:r>
      <w:r w:rsidR="00D21A7A">
        <w:rPr>
          <w:rFonts w:ascii="Arial" w:hAnsi="Arial" w:cs="Arial"/>
        </w:rPr>
        <w:t>that you did in other scenarios:</w:t>
      </w:r>
    </w:p>
    <w:p w:rsidR="00D21A7A" w:rsidRPr="007A088E" w:rsidRDefault="00DE1A3E" w:rsidP="00EE0647">
      <w:pPr>
        <w:pStyle w:val="ListParagraph"/>
        <w:numPr>
          <w:ilvl w:val="1"/>
          <w:numId w:val="172"/>
        </w:numPr>
        <w:rPr>
          <w:rFonts w:ascii="Arial" w:hAnsi="Arial" w:cs="Arial"/>
        </w:rPr>
      </w:pPr>
      <w:proofErr w:type="spellStart"/>
      <w:r w:rsidRPr="007A088E">
        <w:rPr>
          <w:rFonts w:ascii="Arial" w:hAnsi="Arial" w:cs="Arial"/>
        </w:rPr>
        <w:t>BI</w:t>
      </w:r>
      <w:r w:rsidR="002558A8" w:rsidRPr="007A088E">
        <w:rPr>
          <w:rFonts w:ascii="Arial" w:hAnsi="Arial" w:cs="Arial"/>
        </w:rPr>
        <w:t>Service</w:t>
      </w:r>
      <w:proofErr w:type="spellEnd"/>
    </w:p>
    <w:p w:rsidR="002558A8" w:rsidRPr="007A088E" w:rsidRDefault="002558A8" w:rsidP="00EE0647">
      <w:pPr>
        <w:pStyle w:val="ListParagraph"/>
        <w:numPr>
          <w:ilvl w:val="1"/>
          <w:numId w:val="172"/>
        </w:numPr>
        <w:rPr>
          <w:rFonts w:ascii="Arial" w:hAnsi="Arial" w:cs="Arial"/>
        </w:rPr>
      </w:pPr>
      <w:proofErr w:type="spellStart"/>
      <w:r w:rsidRPr="007A088E">
        <w:rPr>
          <w:rFonts w:ascii="Arial" w:hAnsi="Arial" w:cs="Arial"/>
        </w:rPr>
        <w:t>BIAdmin</w:t>
      </w:r>
      <w:proofErr w:type="spellEnd"/>
    </w:p>
    <w:p w:rsidR="001F482F" w:rsidRDefault="001F482F" w:rsidP="00871E3E">
      <w:pPr>
        <w:pStyle w:val="Heading3"/>
      </w:pPr>
      <w:bookmarkStart w:id="80" w:name="_Toc332021004"/>
      <w:r>
        <w:t>Install</w:t>
      </w:r>
      <w:r w:rsidR="00871E3E">
        <w:t xml:space="preserve"> SharePoint </w:t>
      </w:r>
      <w:r w:rsidR="00C20B94">
        <w:t>2010</w:t>
      </w:r>
      <w:bookmarkEnd w:id="80"/>
    </w:p>
    <w:p w:rsidR="00935234" w:rsidRPr="00974B2B" w:rsidRDefault="00935234" w:rsidP="007F417C">
      <w:pPr>
        <w:pStyle w:val="ListParagraph"/>
        <w:numPr>
          <w:ilvl w:val="0"/>
          <w:numId w:val="48"/>
        </w:numPr>
        <w:rPr>
          <w:rFonts w:ascii="Arial" w:hAnsi="Arial" w:cs="Arial"/>
        </w:rPr>
      </w:pPr>
      <w:r w:rsidRPr="00974B2B">
        <w:rPr>
          <w:rFonts w:ascii="Arial" w:hAnsi="Arial" w:cs="Arial"/>
        </w:rPr>
        <w:t>Install SharePoint 2010 prerequisites.</w:t>
      </w:r>
    </w:p>
    <w:p w:rsidR="00935234" w:rsidRPr="00974B2B" w:rsidRDefault="00935234" w:rsidP="007F417C">
      <w:pPr>
        <w:pStyle w:val="ListParagraph"/>
        <w:numPr>
          <w:ilvl w:val="0"/>
          <w:numId w:val="48"/>
        </w:numPr>
        <w:rPr>
          <w:rFonts w:ascii="Arial" w:hAnsi="Arial" w:cs="Arial"/>
        </w:rPr>
      </w:pPr>
      <w:r w:rsidRPr="00974B2B">
        <w:rPr>
          <w:rFonts w:ascii="Arial" w:hAnsi="Arial" w:cs="Arial"/>
        </w:rPr>
        <w:t>Install SharePoint 2010</w:t>
      </w:r>
      <w:r w:rsidR="001F482F" w:rsidRPr="00974B2B">
        <w:rPr>
          <w:rFonts w:ascii="Arial" w:hAnsi="Arial" w:cs="Arial"/>
        </w:rPr>
        <w:t>. S</w:t>
      </w:r>
      <w:r w:rsidRPr="00974B2B">
        <w:rPr>
          <w:rFonts w:ascii="Arial" w:hAnsi="Arial" w:cs="Arial"/>
        </w:rPr>
        <w:t xml:space="preserve">elect </w:t>
      </w:r>
      <w:r w:rsidRPr="00974B2B">
        <w:rPr>
          <w:rFonts w:ascii="Arial" w:hAnsi="Arial" w:cs="Arial"/>
          <w:b/>
        </w:rPr>
        <w:t>Standalone</w:t>
      </w:r>
      <w:r w:rsidRPr="00974B2B">
        <w:rPr>
          <w:rFonts w:ascii="Arial" w:hAnsi="Arial" w:cs="Arial"/>
        </w:rPr>
        <w:t xml:space="preserve"> rather than </w:t>
      </w:r>
      <w:r w:rsidRPr="00974B2B">
        <w:rPr>
          <w:rFonts w:ascii="Arial" w:hAnsi="Arial" w:cs="Arial"/>
          <w:b/>
        </w:rPr>
        <w:t>Complete Farm</w:t>
      </w:r>
      <w:r w:rsidRPr="00974B2B">
        <w:rPr>
          <w:rFonts w:ascii="Arial" w:hAnsi="Arial" w:cs="Arial"/>
        </w:rPr>
        <w:t xml:space="preserve"> to enable you to use local user accounts rather than domain accounts. </w:t>
      </w:r>
      <w:r w:rsidR="001F482F" w:rsidRPr="00974B2B">
        <w:rPr>
          <w:rFonts w:ascii="Arial" w:hAnsi="Arial" w:cs="Arial"/>
        </w:rPr>
        <w:t xml:space="preserve">When you choose this option, </w:t>
      </w:r>
      <w:r w:rsidRPr="00974B2B">
        <w:rPr>
          <w:rFonts w:ascii="Arial" w:hAnsi="Arial" w:cs="Arial"/>
        </w:rPr>
        <w:t>an instance of SQL Server 2008 Express Edition</w:t>
      </w:r>
      <w:r w:rsidR="001F482F" w:rsidRPr="00974B2B">
        <w:rPr>
          <w:rFonts w:ascii="Arial" w:hAnsi="Arial" w:cs="Arial"/>
        </w:rPr>
        <w:t xml:space="preserve"> is automatically installed as well.</w:t>
      </w:r>
    </w:p>
    <w:p w:rsidR="00935234" w:rsidRPr="00974B2B" w:rsidRDefault="00935234" w:rsidP="007F417C">
      <w:pPr>
        <w:pStyle w:val="ListParagraph"/>
        <w:numPr>
          <w:ilvl w:val="0"/>
          <w:numId w:val="48"/>
        </w:numPr>
        <w:rPr>
          <w:rFonts w:ascii="Arial" w:hAnsi="Arial" w:cs="Arial"/>
        </w:rPr>
      </w:pPr>
      <w:r w:rsidRPr="00974B2B">
        <w:rPr>
          <w:rFonts w:ascii="Arial" w:hAnsi="Arial" w:cs="Arial"/>
        </w:rPr>
        <w:t>Install SharePoint 2010 Service Pack 1</w:t>
      </w:r>
      <w:r w:rsidR="001F482F" w:rsidRPr="00974B2B">
        <w:rPr>
          <w:rFonts w:ascii="Arial" w:hAnsi="Arial" w:cs="Arial"/>
        </w:rPr>
        <w:t>.</w:t>
      </w:r>
    </w:p>
    <w:p w:rsidR="00C20B94" w:rsidRDefault="00C20B94" w:rsidP="00C20B94">
      <w:pPr>
        <w:pStyle w:val="Heading3"/>
      </w:pPr>
      <w:bookmarkStart w:id="81" w:name="_Toc332021005"/>
      <w:r>
        <w:lastRenderedPageBreak/>
        <w:t>Install SharePoint S</w:t>
      </w:r>
      <w:r w:rsidR="00574AA3">
        <w:t>P1</w:t>
      </w:r>
      <w:bookmarkEnd w:id="81"/>
    </w:p>
    <w:p w:rsidR="00C20B94" w:rsidRPr="00974B2B" w:rsidRDefault="00C20B94" w:rsidP="007F417C">
      <w:pPr>
        <w:pStyle w:val="ListParagraph"/>
        <w:numPr>
          <w:ilvl w:val="0"/>
          <w:numId w:val="101"/>
        </w:numPr>
        <w:rPr>
          <w:rFonts w:ascii="Arial" w:hAnsi="Arial" w:cs="Arial"/>
        </w:rPr>
      </w:pPr>
      <w:r w:rsidRPr="00974B2B">
        <w:rPr>
          <w:rFonts w:ascii="Arial" w:hAnsi="Arial" w:cs="Arial"/>
        </w:rPr>
        <w:t>Install SharePoint 2010 Service Pack 1.</w:t>
      </w:r>
      <w:r w:rsidR="00F76291">
        <w:rPr>
          <w:rFonts w:ascii="Arial" w:hAnsi="Arial" w:cs="Arial"/>
        </w:rPr>
        <w:t xml:space="preserve"> As usual, it is assumed that the workgroup comput</w:t>
      </w:r>
      <w:r w:rsidR="0062057D">
        <w:rPr>
          <w:rFonts w:ascii="Arial" w:hAnsi="Arial" w:cs="Arial"/>
        </w:rPr>
        <w:t>er has been fully patched, and W</w:t>
      </w:r>
      <w:r w:rsidR="00F76291">
        <w:rPr>
          <w:rFonts w:ascii="Arial" w:hAnsi="Arial" w:cs="Arial"/>
        </w:rPr>
        <w:t>indows Update is turned on.</w:t>
      </w:r>
    </w:p>
    <w:p w:rsidR="001F482F" w:rsidRDefault="001F482F" w:rsidP="00871E3E">
      <w:pPr>
        <w:pStyle w:val="Heading3"/>
      </w:pPr>
      <w:bookmarkStart w:id="82" w:name="_Toc332021006"/>
      <w:r>
        <w:t>Install SQL Server</w:t>
      </w:r>
      <w:r w:rsidR="00C20B94">
        <w:t xml:space="preserve"> 2008 </w:t>
      </w:r>
      <w:r w:rsidR="00574AA3">
        <w:t>SP2</w:t>
      </w:r>
      <w:bookmarkEnd w:id="82"/>
    </w:p>
    <w:p w:rsidR="00935234" w:rsidRPr="00974B2B" w:rsidRDefault="00935234" w:rsidP="007F417C">
      <w:pPr>
        <w:pStyle w:val="ListParagraph"/>
        <w:numPr>
          <w:ilvl w:val="0"/>
          <w:numId w:val="85"/>
        </w:numPr>
        <w:rPr>
          <w:rFonts w:ascii="Arial" w:hAnsi="Arial" w:cs="Arial"/>
        </w:rPr>
      </w:pPr>
      <w:r w:rsidRPr="00974B2B">
        <w:rPr>
          <w:rFonts w:ascii="Arial" w:hAnsi="Arial" w:cs="Arial"/>
        </w:rPr>
        <w:t>Install SQL Server 2008, Service Pack 2 (or greater)</w:t>
      </w:r>
      <w:r w:rsidR="001F482F" w:rsidRPr="00974B2B">
        <w:rPr>
          <w:rFonts w:ascii="Arial" w:hAnsi="Arial" w:cs="Arial"/>
        </w:rPr>
        <w:t>.</w:t>
      </w:r>
      <w:r w:rsidR="00ED165B">
        <w:rPr>
          <w:rFonts w:ascii="Arial" w:hAnsi="Arial" w:cs="Arial"/>
        </w:rPr>
        <w:t xml:space="preserve"> </w:t>
      </w:r>
    </w:p>
    <w:p w:rsidR="00935234" w:rsidRPr="00974B2B" w:rsidRDefault="00974B2B" w:rsidP="00787A61">
      <w:pPr>
        <w:ind w:left="720"/>
        <w:rPr>
          <w:rFonts w:ascii="Arial" w:hAnsi="Arial" w:cs="Arial"/>
        </w:rPr>
      </w:pPr>
      <w:r w:rsidRPr="00974B2B">
        <w:rPr>
          <w:rFonts w:ascii="Arial" w:hAnsi="Arial" w:cs="Arial"/>
          <w:b/>
        </w:rPr>
        <w:t>Note</w:t>
      </w:r>
      <w:r>
        <w:rPr>
          <w:rFonts w:ascii="Arial" w:hAnsi="Arial" w:cs="Arial"/>
        </w:rPr>
        <w:t xml:space="preserve">: </w:t>
      </w:r>
      <w:r w:rsidR="001F482F" w:rsidRPr="00974B2B">
        <w:rPr>
          <w:rFonts w:ascii="Arial" w:hAnsi="Arial" w:cs="Arial"/>
        </w:rPr>
        <w:t>This step is necessary because</w:t>
      </w:r>
      <w:r w:rsidR="00787A61" w:rsidRPr="00974B2B">
        <w:rPr>
          <w:rFonts w:ascii="Arial" w:hAnsi="Arial" w:cs="Arial"/>
        </w:rPr>
        <w:t xml:space="preserve"> </w:t>
      </w:r>
      <w:r w:rsidR="00935234" w:rsidRPr="00974B2B">
        <w:rPr>
          <w:rFonts w:ascii="Arial" w:hAnsi="Arial" w:cs="Arial"/>
        </w:rPr>
        <w:t>Power View is not supported on Express Edition and you cannot upgrade from a SQL Server Express Edition to either an Evaluation Edition or a Developer Edition.</w:t>
      </w:r>
    </w:p>
    <w:p w:rsidR="00935234" w:rsidRPr="00974B2B" w:rsidRDefault="00935234" w:rsidP="00935234">
      <w:pPr>
        <w:pStyle w:val="ListParagraph"/>
        <w:rPr>
          <w:rFonts w:ascii="Arial" w:hAnsi="Arial" w:cs="Arial"/>
        </w:rPr>
      </w:pPr>
      <w:r w:rsidRPr="00974B2B">
        <w:rPr>
          <w:rFonts w:ascii="Arial" w:hAnsi="Arial" w:cs="Arial"/>
          <w:b/>
        </w:rPr>
        <w:t>Note</w:t>
      </w:r>
      <w:r w:rsidRPr="00974B2B">
        <w:rPr>
          <w:rFonts w:ascii="Arial" w:hAnsi="Arial" w:cs="Arial"/>
        </w:rPr>
        <w:t xml:space="preserve">: You </w:t>
      </w:r>
      <w:r w:rsidR="00871E3E" w:rsidRPr="00974B2B">
        <w:rPr>
          <w:rFonts w:ascii="Arial" w:hAnsi="Arial" w:cs="Arial"/>
        </w:rPr>
        <w:t xml:space="preserve">can also </w:t>
      </w:r>
      <w:r w:rsidRPr="00974B2B">
        <w:rPr>
          <w:rFonts w:ascii="Arial" w:hAnsi="Arial" w:cs="Arial"/>
        </w:rPr>
        <w:t>choose to upgrade the SQL Server 2008 R2 Express Edition to SQL Server 2008 R2 Data Center, Enterprise or Standard Edition</w:t>
      </w:r>
      <w:r w:rsidR="00787A61" w:rsidRPr="00974B2B">
        <w:rPr>
          <w:rFonts w:ascii="Arial" w:hAnsi="Arial" w:cs="Arial"/>
        </w:rPr>
        <w:t>.</w:t>
      </w:r>
    </w:p>
    <w:p w:rsidR="00574AA3" w:rsidRDefault="00574AA3" w:rsidP="00574AA3">
      <w:pPr>
        <w:pStyle w:val="Heading3"/>
      </w:pPr>
      <w:bookmarkStart w:id="83" w:name="_Toc332021007"/>
      <w:r>
        <w:t xml:space="preserve">Upgrade to </w:t>
      </w:r>
      <w:r w:rsidR="00821E44">
        <w:t xml:space="preserve">SQL Server </w:t>
      </w:r>
      <w:r>
        <w:t>2012</w:t>
      </w:r>
      <w:bookmarkEnd w:id="83"/>
    </w:p>
    <w:p w:rsidR="00574AA3" w:rsidRPr="00974B2B" w:rsidRDefault="00574AA3" w:rsidP="007F417C">
      <w:pPr>
        <w:pStyle w:val="ListParagraph"/>
        <w:numPr>
          <w:ilvl w:val="0"/>
          <w:numId w:val="92"/>
        </w:numPr>
        <w:rPr>
          <w:rFonts w:ascii="Arial" w:hAnsi="Arial" w:cs="Arial"/>
        </w:rPr>
      </w:pPr>
      <w:r w:rsidRPr="00974B2B">
        <w:rPr>
          <w:rFonts w:ascii="Arial" w:hAnsi="Arial" w:cs="Arial"/>
        </w:rPr>
        <w:t>Upgrade to SQL Server 2012, Enterprise, Standard, or Business Intelligence Edition.</w:t>
      </w:r>
    </w:p>
    <w:p w:rsidR="00574AA3" w:rsidRPr="00974B2B" w:rsidRDefault="00574AA3" w:rsidP="00574AA3">
      <w:pPr>
        <w:ind w:left="720"/>
        <w:rPr>
          <w:rFonts w:ascii="Arial" w:hAnsi="Arial" w:cs="Arial"/>
        </w:rPr>
      </w:pPr>
      <w:r w:rsidRPr="00974B2B">
        <w:rPr>
          <w:rFonts w:ascii="Arial" w:hAnsi="Arial" w:cs="Arial"/>
          <w:b/>
        </w:rPr>
        <w:t>Note</w:t>
      </w:r>
      <w:r>
        <w:rPr>
          <w:rFonts w:ascii="Arial" w:hAnsi="Arial" w:cs="Arial"/>
        </w:rPr>
        <w:t xml:space="preserve">: </w:t>
      </w:r>
      <w:r w:rsidRPr="00974B2B">
        <w:rPr>
          <w:rFonts w:ascii="Arial" w:hAnsi="Arial" w:cs="Arial"/>
        </w:rPr>
        <w:t xml:space="preserve">Power View is not supported on Express Edition </w:t>
      </w:r>
      <w:r w:rsidR="00821E44">
        <w:rPr>
          <w:rFonts w:ascii="Arial" w:hAnsi="Arial" w:cs="Arial"/>
        </w:rPr>
        <w:t xml:space="preserve">or </w:t>
      </w:r>
      <w:r w:rsidRPr="00974B2B">
        <w:rPr>
          <w:rFonts w:ascii="Arial" w:hAnsi="Arial" w:cs="Arial"/>
        </w:rPr>
        <w:t>an Eval</w:t>
      </w:r>
      <w:r w:rsidR="00821E44">
        <w:rPr>
          <w:rFonts w:ascii="Arial" w:hAnsi="Arial" w:cs="Arial"/>
        </w:rPr>
        <w:t xml:space="preserve">uation Edition; therefore, you must use one of </w:t>
      </w:r>
      <w:r w:rsidR="00246FA4">
        <w:rPr>
          <w:rFonts w:ascii="Arial" w:hAnsi="Arial" w:cs="Arial"/>
        </w:rPr>
        <w:t xml:space="preserve">the listed </w:t>
      </w:r>
      <w:r w:rsidR="00821E44">
        <w:rPr>
          <w:rFonts w:ascii="Arial" w:hAnsi="Arial" w:cs="Arial"/>
        </w:rPr>
        <w:t>editions</w:t>
      </w:r>
      <w:r w:rsidRPr="00974B2B">
        <w:rPr>
          <w:rFonts w:ascii="Arial" w:hAnsi="Arial" w:cs="Arial"/>
        </w:rPr>
        <w:t>.</w:t>
      </w:r>
    </w:p>
    <w:p w:rsidR="00787A61" w:rsidRDefault="00787A61" w:rsidP="00787A61">
      <w:pPr>
        <w:pStyle w:val="Heading3"/>
      </w:pPr>
      <w:bookmarkStart w:id="84" w:name="_Toc332021008"/>
      <w:r>
        <w:t xml:space="preserve">Install </w:t>
      </w:r>
      <w:r w:rsidR="00574AA3">
        <w:t>Analysis Services</w:t>
      </w:r>
      <w:bookmarkEnd w:id="84"/>
    </w:p>
    <w:p w:rsidR="00935234" w:rsidRPr="00974B2B" w:rsidRDefault="00935234" w:rsidP="007F417C">
      <w:pPr>
        <w:pStyle w:val="ListParagraph"/>
        <w:numPr>
          <w:ilvl w:val="0"/>
          <w:numId w:val="100"/>
        </w:numPr>
        <w:rPr>
          <w:rFonts w:ascii="Arial" w:hAnsi="Arial" w:cs="Arial"/>
        </w:rPr>
      </w:pPr>
      <w:r w:rsidRPr="00974B2B">
        <w:rPr>
          <w:rFonts w:ascii="Arial" w:hAnsi="Arial" w:cs="Arial"/>
        </w:rPr>
        <w:t xml:space="preserve">Install </w:t>
      </w:r>
      <w:r w:rsidR="00787A61" w:rsidRPr="00974B2B">
        <w:rPr>
          <w:rFonts w:ascii="Arial" w:hAnsi="Arial" w:cs="Arial"/>
        </w:rPr>
        <w:t xml:space="preserve">an instance </w:t>
      </w:r>
      <w:r w:rsidR="00890024">
        <w:rPr>
          <w:rFonts w:ascii="Arial" w:hAnsi="Arial" w:cs="Arial"/>
        </w:rPr>
        <w:t xml:space="preserve">of </w:t>
      </w:r>
      <w:r w:rsidRPr="00974B2B">
        <w:rPr>
          <w:rFonts w:ascii="Arial" w:hAnsi="Arial" w:cs="Arial"/>
        </w:rPr>
        <w:t>SQL Server 2012 Analysis Services in tabular mode</w:t>
      </w:r>
      <w:r w:rsidR="00787A61" w:rsidRPr="00974B2B">
        <w:rPr>
          <w:rFonts w:ascii="Arial" w:hAnsi="Arial" w:cs="Arial"/>
        </w:rPr>
        <w:t xml:space="preserve">. You must use one of these editions: </w:t>
      </w:r>
      <w:r w:rsidRPr="00974B2B">
        <w:rPr>
          <w:rFonts w:ascii="Arial" w:hAnsi="Arial" w:cs="Arial"/>
        </w:rPr>
        <w:t>Enterprise, Standard, or Business Intelligence Edition</w:t>
      </w:r>
      <w:r w:rsidR="00787A61" w:rsidRPr="00974B2B">
        <w:rPr>
          <w:rFonts w:ascii="Arial" w:hAnsi="Arial" w:cs="Arial"/>
        </w:rPr>
        <w:t>.</w:t>
      </w:r>
    </w:p>
    <w:p w:rsidR="00574AA3" w:rsidRDefault="00574AA3" w:rsidP="00574AA3">
      <w:pPr>
        <w:pStyle w:val="Heading3"/>
      </w:pPr>
      <w:bookmarkStart w:id="85" w:name="_Toc332021009"/>
      <w:r>
        <w:t>Install Reporting Services</w:t>
      </w:r>
      <w:bookmarkEnd w:id="85"/>
      <w:r>
        <w:t xml:space="preserve"> </w:t>
      </w:r>
    </w:p>
    <w:p w:rsidR="00574AA3" w:rsidRDefault="00574AA3" w:rsidP="007F417C">
      <w:pPr>
        <w:pStyle w:val="ListParagraph"/>
        <w:numPr>
          <w:ilvl w:val="0"/>
          <w:numId w:val="102"/>
        </w:numPr>
        <w:rPr>
          <w:rFonts w:ascii="Arial" w:hAnsi="Arial" w:cs="Arial"/>
        </w:rPr>
      </w:pPr>
      <w:r w:rsidRPr="00974B2B">
        <w:rPr>
          <w:rFonts w:ascii="Arial" w:hAnsi="Arial" w:cs="Arial"/>
        </w:rPr>
        <w:t>Install SQL Server 2012 Reporting Services using Enterprise, Standard, or Business Intelligence Edition.</w:t>
      </w:r>
    </w:p>
    <w:p w:rsidR="00574AA3" w:rsidRPr="00574AA3" w:rsidRDefault="00574AA3" w:rsidP="00574AA3">
      <w:pPr>
        <w:ind w:left="360"/>
        <w:rPr>
          <w:rFonts w:ascii="Arial" w:hAnsi="Arial" w:cs="Arial"/>
        </w:rPr>
      </w:pPr>
      <w:r w:rsidRPr="00574AA3">
        <w:rPr>
          <w:rFonts w:ascii="Arial" w:hAnsi="Arial" w:cs="Arial"/>
          <w:b/>
        </w:rPr>
        <w:t>Note</w:t>
      </w:r>
      <w:r>
        <w:rPr>
          <w:rFonts w:ascii="Arial" w:hAnsi="Arial" w:cs="Arial"/>
        </w:rPr>
        <w:t>:</w:t>
      </w:r>
      <w:r w:rsidRPr="00574AA3">
        <w:rPr>
          <w:rFonts w:ascii="Arial" w:hAnsi="Arial" w:cs="Arial"/>
        </w:rPr>
        <w:t xml:space="preserve"> You cannot use an Evaluation Edition for Power View.</w:t>
      </w:r>
    </w:p>
    <w:p w:rsidR="00574AA3" w:rsidRDefault="00574AA3" w:rsidP="00574AA3">
      <w:pPr>
        <w:pStyle w:val="Heading3"/>
      </w:pPr>
      <w:bookmarkStart w:id="86" w:name="_Toc332021010"/>
      <w:r>
        <w:t>Configure Reporting Services</w:t>
      </w:r>
      <w:bookmarkEnd w:id="86"/>
      <w:r>
        <w:t xml:space="preserve"> </w:t>
      </w:r>
    </w:p>
    <w:p w:rsidR="00574AA3" w:rsidRPr="00974B2B" w:rsidRDefault="00574AA3" w:rsidP="007F417C">
      <w:pPr>
        <w:pStyle w:val="ListParagraph"/>
        <w:numPr>
          <w:ilvl w:val="0"/>
          <w:numId w:val="91"/>
        </w:numPr>
        <w:rPr>
          <w:rFonts w:ascii="Arial" w:hAnsi="Arial" w:cs="Arial"/>
        </w:rPr>
      </w:pPr>
      <w:r w:rsidRPr="00974B2B">
        <w:rPr>
          <w:rFonts w:ascii="Arial" w:hAnsi="Arial" w:cs="Arial"/>
        </w:rPr>
        <w:t>Configure SQL Server 2012 Reporting Services</w:t>
      </w:r>
      <w:r>
        <w:rPr>
          <w:rFonts w:ascii="Arial" w:hAnsi="Arial" w:cs="Arial"/>
        </w:rPr>
        <w:t xml:space="preserve"> as described </w:t>
      </w:r>
      <w:hyperlink w:anchor="_Configure_Reporting_Services" w:history="1">
        <w:r w:rsidRPr="00574AA3">
          <w:rPr>
            <w:rStyle w:val="Hyperlink"/>
            <w:rFonts w:ascii="Arial" w:hAnsi="Arial" w:cs="Arial"/>
          </w:rPr>
          <w:t>previously</w:t>
        </w:r>
      </w:hyperlink>
      <w:r>
        <w:rPr>
          <w:rFonts w:ascii="Arial" w:hAnsi="Arial" w:cs="Arial"/>
        </w:rPr>
        <w:t>.</w:t>
      </w:r>
    </w:p>
    <w:p w:rsidR="00935234" w:rsidRDefault="00935234" w:rsidP="00935234">
      <w:pPr>
        <w:rPr>
          <w:rFonts w:asciiTheme="majorHAnsi" w:eastAsiaTheme="majorEastAsia" w:hAnsiTheme="majorHAnsi" w:cstheme="majorBidi"/>
          <w:color w:val="365F91" w:themeColor="accent1" w:themeShade="BF"/>
          <w:sz w:val="28"/>
          <w:szCs w:val="28"/>
        </w:rPr>
      </w:pPr>
      <w:r>
        <w:br w:type="page"/>
      </w:r>
    </w:p>
    <w:p w:rsidR="00935234" w:rsidRDefault="00935234" w:rsidP="00935234">
      <w:pPr>
        <w:pStyle w:val="Heading1"/>
      </w:pPr>
      <w:bookmarkStart w:id="87" w:name="_Scenario_5:_Scripted"/>
      <w:bookmarkStart w:id="88" w:name="_Scenario_5:_Install"/>
      <w:bookmarkStart w:id="89" w:name="_Toc324694212"/>
      <w:bookmarkStart w:id="90" w:name="_Toc332021011"/>
      <w:bookmarkEnd w:id="87"/>
      <w:bookmarkEnd w:id="88"/>
      <w:r>
        <w:lastRenderedPageBreak/>
        <w:t>Scenario 5</w:t>
      </w:r>
      <w:r w:rsidRPr="00332B7B">
        <w:t xml:space="preserve">: </w:t>
      </w:r>
      <w:r w:rsidR="00D43F9A" w:rsidRPr="00D43F9A">
        <w:t xml:space="preserve">Install Client Tools on a Windows 7 Computer and Verify the Power View and </w:t>
      </w:r>
      <w:proofErr w:type="spellStart"/>
      <w:r w:rsidR="00D43F9A" w:rsidRPr="00D43F9A">
        <w:t>PowerPivot</w:t>
      </w:r>
      <w:proofErr w:type="spellEnd"/>
      <w:r w:rsidR="00D43F9A" w:rsidRPr="00D43F9A">
        <w:t xml:space="preserve"> Installations</w:t>
      </w:r>
      <w:bookmarkEnd w:id="90"/>
      <w:r w:rsidR="00D43F9A" w:rsidRPr="00D43F9A">
        <w:t xml:space="preserve"> </w:t>
      </w:r>
      <w:bookmarkEnd w:id="89"/>
    </w:p>
    <w:p w:rsidR="00890024" w:rsidRDefault="00C378F0" w:rsidP="00935234">
      <w:pPr>
        <w:rPr>
          <w:rFonts w:ascii="Arial" w:hAnsi="Arial" w:cs="Arial"/>
        </w:rPr>
      </w:pPr>
      <w:r w:rsidRPr="00890024">
        <w:rPr>
          <w:rFonts w:ascii="Arial" w:hAnsi="Arial" w:cs="Arial"/>
        </w:rPr>
        <w:t>T</w:t>
      </w:r>
      <w:r w:rsidR="00D43F9A" w:rsidRPr="00890024">
        <w:rPr>
          <w:rFonts w:ascii="Arial" w:hAnsi="Arial" w:cs="Arial"/>
        </w:rPr>
        <w:t xml:space="preserve">his section provides a short set of high-level instructions that walk you through the installation of Office 2010, </w:t>
      </w:r>
      <w:proofErr w:type="spellStart"/>
      <w:r w:rsidR="00D43F9A" w:rsidRPr="00890024">
        <w:rPr>
          <w:rFonts w:ascii="Arial" w:hAnsi="Arial" w:cs="Arial"/>
        </w:rPr>
        <w:t>PowerPivot</w:t>
      </w:r>
      <w:proofErr w:type="spellEnd"/>
      <w:r w:rsidR="00D43F9A" w:rsidRPr="00890024">
        <w:rPr>
          <w:rFonts w:ascii="Arial" w:hAnsi="Arial" w:cs="Arial"/>
        </w:rPr>
        <w:t xml:space="preserve"> for Excel, Report Builder 3.0, SharePoint Designer, SQL Server Data Tools, and SQL Server Management Tools on a Windows 7 computer. </w:t>
      </w:r>
    </w:p>
    <w:p w:rsidR="00935234" w:rsidRPr="00890024" w:rsidRDefault="00890024" w:rsidP="00935234">
      <w:pPr>
        <w:rPr>
          <w:rFonts w:ascii="Arial" w:hAnsi="Arial" w:cs="Arial"/>
        </w:rPr>
      </w:pPr>
      <w:r>
        <w:rPr>
          <w:rFonts w:ascii="Arial" w:hAnsi="Arial" w:cs="Arial"/>
        </w:rPr>
        <w:t>When installation is complete</w:t>
      </w:r>
      <w:r w:rsidR="00D43F9A" w:rsidRPr="00890024">
        <w:rPr>
          <w:rFonts w:ascii="Arial" w:hAnsi="Arial" w:cs="Arial"/>
        </w:rPr>
        <w:t xml:space="preserve">, </w:t>
      </w:r>
      <w:r>
        <w:rPr>
          <w:rFonts w:ascii="Arial" w:hAnsi="Arial" w:cs="Arial"/>
        </w:rPr>
        <w:t xml:space="preserve">you can follow another </w:t>
      </w:r>
      <w:r w:rsidR="00D43F9A" w:rsidRPr="00890024">
        <w:rPr>
          <w:rFonts w:ascii="Arial" w:hAnsi="Arial" w:cs="Arial"/>
        </w:rPr>
        <w:t xml:space="preserve">set of instructions </w:t>
      </w:r>
      <w:r>
        <w:rPr>
          <w:rFonts w:ascii="Arial" w:hAnsi="Arial" w:cs="Arial"/>
        </w:rPr>
        <w:t xml:space="preserve">to </w:t>
      </w:r>
      <w:r w:rsidR="00D43F9A" w:rsidRPr="00890024">
        <w:rPr>
          <w:rFonts w:ascii="Arial" w:hAnsi="Arial" w:cs="Arial"/>
        </w:rPr>
        <w:t xml:space="preserve">test the Power View and </w:t>
      </w:r>
      <w:proofErr w:type="spellStart"/>
      <w:r w:rsidR="00D43F9A" w:rsidRPr="00890024">
        <w:rPr>
          <w:rFonts w:ascii="Arial" w:hAnsi="Arial" w:cs="Arial"/>
        </w:rPr>
        <w:t>PowerPivot</w:t>
      </w:r>
      <w:proofErr w:type="spellEnd"/>
      <w:r w:rsidR="00D43F9A" w:rsidRPr="00890024">
        <w:rPr>
          <w:rFonts w:ascii="Arial" w:hAnsi="Arial" w:cs="Arial"/>
        </w:rPr>
        <w:t xml:space="preserve"> Infrastructure using both a local tabular instance as well as a remote tabular instance, with and without Kerberos</w:t>
      </w:r>
      <w:r>
        <w:rPr>
          <w:rFonts w:ascii="Arial" w:hAnsi="Arial" w:cs="Arial"/>
        </w:rPr>
        <w:t>.</w:t>
      </w:r>
      <w:r w:rsidR="00935234" w:rsidRPr="00890024">
        <w:rPr>
          <w:rFonts w:ascii="Arial" w:hAnsi="Arial" w:cs="Arial"/>
        </w:rPr>
        <w:t xml:space="preserve"> </w:t>
      </w:r>
    </w:p>
    <w:p w:rsidR="00D43F9A" w:rsidRDefault="00D43F9A" w:rsidP="00890024">
      <w:pPr>
        <w:pStyle w:val="Heading2"/>
      </w:pPr>
      <w:bookmarkStart w:id="91" w:name="_Toc332021012"/>
      <w:r>
        <w:t xml:space="preserve">Environment, Hardware, and Software </w:t>
      </w:r>
      <w:r w:rsidR="00023528">
        <w:t>Requirements</w:t>
      </w:r>
      <w:bookmarkEnd w:id="91"/>
    </w:p>
    <w:p w:rsidR="00D43F9A" w:rsidRPr="00890024" w:rsidRDefault="00D43F9A" w:rsidP="00D43F9A">
      <w:pPr>
        <w:rPr>
          <w:rFonts w:ascii="Arial" w:hAnsi="Arial" w:cs="Arial"/>
        </w:rPr>
      </w:pPr>
      <w:r w:rsidRPr="00890024">
        <w:rPr>
          <w:rFonts w:ascii="Arial" w:hAnsi="Arial" w:cs="Arial"/>
        </w:rPr>
        <w:t xml:space="preserve">This scenario </w:t>
      </w:r>
      <w:r w:rsidR="00890024">
        <w:rPr>
          <w:rFonts w:ascii="Arial" w:hAnsi="Arial" w:cs="Arial"/>
        </w:rPr>
        <w:t>uses</w:t>
      </w:r>
      <w:r w:rsidR="00890024" w:rsidRPr="00890024">
        <w:rPr>
          <w:rFonts w:ascii="Arial" w:hAnsi="Arial" w:cs="Arial"/>
        </w:rPr>
        <w:t xml:space="preserve"> </w:t>
      </w:r>
      <w:r w:rsidRPr="00890024">
        <w:rPr>
          <w:rFonts w:ascii="Arial" w:hAnsi="Arial" w:cs="Arial"/>
        </w:rPr>
        <w:t>the following computers</w:t>
      </w:r>
      <w:r w:rsidR="00890024">
        <w:rPr>
          <w:rFonts w:ascii="Arial" w:hAnsi="Arial" w:cs="Arial"/>
        </w:rPr>
        <w:t xml:space="preserve"> and user or service accounts</w:t>
      </w:r>
      <w:r w:rsidRPr="00890024">
        <w:rPr>
          <w:rFonts w:ascii="Arial" w:hAnsi="Arial" w:cs="Arial"/>
        </w:rPr>
        <w:t xml:space="preserve">. </w:t>
      </w:r>
      <w:r w:rsidR="00890024">
        <w:rPr>
          <w:rFonts w:ascii="Arial" w:hAnsi="Arial" w:cs="Arial"/>
        </w:rPr>
        <w:t>If you use different computer names or different accounts, be sure to edit the scripts that are provided</w:t>
      </w:r>
      <w:r w:rsidRPr="00890024">
        <w:rPr>
          <w:rFonts w:ascii="Arial" w:hAnsi="Arial" w:cs="Arial"/>
        </w:rPr>
        <w:t>.</w:t>
      </w:r>
    </w:p>
    <w:p w:rsidR="00D43F9A" w:rsidRDefault="00D43F9A" w:rsidP="00890024">
      <w:pPr>
        <w:pStyle w:val="Heading3"/>
      </w:pPr>
      <w:bookmarkStart w:id="92" w:name="_Toc332021013"/>
      <w:r>
        <w:t>Existing Environment</w:t>
      </w:r>
      <w:bookmarkEnd w:id="92"/>
    </w:p>
    <w:p w:rsidR="00890024" w:rsidRPr="00EF565A" w:rsidRDefault="00890024" w:rsidP="00EF565A">
      <w:pPr>
        <w:rPr>
          <w:rFonts w:ascii="Arial" w:hAnsi="Arial" w:cs="Arial"/>
          <w:b/>
        </w:rPr>
      </w:pPr>
      <w:r w:rsidRPr="00EF565A">
        <w:rPr>
          <w:rFonts w:ascii="Arial" w:hAnsi="Arial" w:cs="Arial"/>
          <w:b/>
          <w:i/>
        </w:rPr>
        <w:t>DC</w:t>
      </w:r>
      <w:r w:rsidRPr="00EF565A">
        <w:rPr>
          <w:rFonts w:ascii="Arial" w:hAnsi="Arial" w:cs="Arial"/>
        </w:rPr>
        <w:t>: An existing domain controller running Windows Server 2008 R2 with the following service and user accounts:</w:t>
      </w:r>
    </w:p>
    <w:p w:rsidR="00890024" w:rsidRDefault="00890024" w:rsidP="007F417C">
      <w:pPr>
        <w:pStyle w:val="ListParagraph"/>
        <w:numPr>
          <w:ilvl w:val="1"/>
          <w:numId w:val="2"/>
        </w:numPr>
        <w:ind w:left="1080"/>
        <w:rPr>
          <w:rFonts w:ascii="Arial" w:hAnsi="Arial" w:cs="Arial"/>
        </w:rPr>
      </w:pPr>
      <w:r w:rsidRPr="00E64991">
        <w:rPr>
          <w:rFonts w:ascii="Arial" w:hAnsi="Arial" w:cs="Arial"/>
          <w:b/>
        </w:rPr>
        <w:t>BI\</w:t>
      </w:r>
      <w:proofErr w:type="spellStart"/>
      <w:r w:rsidRPr="00E64991">
        <w:rPr>
          <w:rFonts w:ascii="Arial" w:hAnsi="Arial" w:cs="Arial"/>
          <w:b/>
        </w:rPr>
        <w:t>BIService</w:t>
      </w:r>
      <w:proofErr w:type="spellEnd"/>
      <w:r w:rsidRPr="00E64991">
        <w:rPr>
          <w:rFonts w:ascii="Arial" w:hAnsi="Arial" w:cs="Arial"/>
          <w:b/>
        </w:rPr>
        <w:t xml:space="preserve"> - </w:t>
      </w:r>
      <w:r w:rsidRPr="00E64991">
        <w:rPr>
          <w:rFonts w:ascii="Arial" w:hAnsi="Arial" w:cs="Arial"/>
        </w:rPr>
        <w:t>Use this domain account for all SQL Server services and all SharePoint services.</w:t>
      </w:r>
    </w:p>
    <w:p w:rsidR="00246FA4" w:rsidRPr="00246FA4" w:rsidRDefault="00246FA4" w:rsidP="00EF565A">
      <w:pPr>
        <w:ind w:left="1080"/>
        <w:rPr>
          <w:rFonts w:ascii="Arial" w:hAnsi="Arial" w:cs="Arial"/>
        </w:rPr>
      </w:pPr>
      <w:r w:rsidRPr="00246FA4">
        <w:rPr>
          <w:rFonts w:ascii="Arial" w:hAnsi="Arial" w:cs="Arial"/>
          <w:b/>
        </w:rPr>
        <w:t>Note</w:t>
      </w:r>
      <w:r w:rsidRPr="00246FA4">
        <w:rPr>
          <w:rFonts w:ascii="Arial" w:hAnsi="Arial" w:cs="Arial"/>
        </w:rPr>
        <w:t xml:space="preserve">: You need to expressly give the account </w:t>
      </w:r>
      <w:proofErr w:type="spellStart"/>
      <w:r w:rsidRPr="00062301">
        <w:rPr>
          <w:rFonts w:ascii="Arial" w:hAnsi="Arial" w:cs="Arial"/>
          <w:b/>
        </w:rPr>
        <w:t>BIService</w:t>
      </w:r>
      <w:proofErr w:type="spellEnd"/>
      <w:r w:rsidRPr="00246FA4">
        <w:rPr>
          <w:rFonts w:ascii="Arial" w:hAnsi="Arial" w:cs="Arial"/>
        </w:rPr>
        <w:t xml:space="preserve"> (the account for the </w:t>
      </w:r>
      <w:proofErr w:type="spellStart"/>
      <w:r w:rsidRPr="00246FA4">
        <w:rPr>
          <w:rFonts w:ascii="Arial" w:hAnsi="Arial" w:cs="Arial"/>
        </w:rPr>
        <w:t>PowerPivot</w:t>
      </w:r>
      <w:proofErr w:type="spellEnd"/>
      <w:r w:rsidRPr="00246FA4">
        <w:rPr>
          <w:rFonts w:ascii="Arial" w:hAnsi="Arial" w:cs="Arial"/>
        </w:rPr>
        <w:t xml:space="preserve"> service) read permissions on the tables in the </w:t>
      </w:r>
      <w:proofErr w:type="spellStart"/>
      <w:r w:rsidRPr="00246FA4">
        <w:rPr>
          <w:rFonts w:ascii="Arial" w:hAnsi="Arial" w:cs="Arial"/>
        </w:rPr>
        <w:t>PowerPivot</w:t>
      </w:r>
      <w:proofErr w:type="spellEnd"/>
      <w:r w:rsidRPr="00246FA4">
        <w:rPr>
          <w:rFonts w:ascii="Arial" w:hAnsi="Arial" w:cs="Arial"/>
        </w:rPr>
        <w:t xml:space="preserve"> content database in order for the </w:t>
      </w:r>
      <w:proofErr w:type="spellStart"/>
      <w:r w:rsidRPr="00246FA4">
        <w:rPr>
          <w:rFonts w:ascii="Arial" w:hAnsi="Arial" w:cs="Arial"/>
        </w:rPr>
        <w:t>PowerPivot</w:t>
      </w:r>
      <w:proofErr w:type="spellEnd"/>
      <w:r w:rsidRPr="00246FA4">
        <w:rPr>
          <w:rFonts w:ascii="Arial" w:hAnsi="Arial" w:cs="Arial"/>
        </w:rPr>
        <w:t xml:space="preserve"> Management Dashboard to process data into its tabular model – otherwise, you will get an error complaining about the lack of Select permissions.</w:t>
      </w:r>
    </w:p>
    <w:p w:rsidR="00890024" w:rsidRPr="00E64991" w:rsidRDefault="00890024" w:rsidP="007F417C">
      <w:pPr>
        <w:pStyle w:val="ListParagraph"/>
        <w:numPr>
          <w:ilvl w:val="1"/>
          <w:numId w:val="2"/>
        </w:numPr>
        <w:spacing w:after="120"/>
        <w:ind w:left="1074" w:hanging="357"/>
        <w:contextualSpacing w:val="0"/>
        <w:rPr>
          <w:rFonts w:ascii="Arial" w:hAnsi="Arial" w:cs="Arial"/>
        </w:rPr>
      </w:pPr>
      <w:r w:rsidRPr="00E64991">
        <w:rPr>
          <w:rFonts w:ascii="Arial" w:hAnsi="Arial" w:cs="Arial"/>
          <w:b/>
        </w:rPr>
        <w:t>BI\</w:t>
      </w:r>
      <w:proofErr w:type="spellStart"/>
      <w:r w:rsidRPr="00E64991">
        <w:rPr>
          <w:rFonts w:ascii="Arial" w:hAnsi="Arial" w:cs="Arial"/>
          <w:b/>
        </w:rPr>
        <w:t>BIAdmin</w:t>
      </w:r>
      <w:proofErr w:type="spellEnd"/>
      <w:r w:rsidRPr="00E64991">
        <w:rPr>
          <w:rFonts w:ascii="Arial" w:hAnsi="Arial" w:cs="Arial"/>
          <w:b/>
        </w:rPr>
        <w:t xml:space="preserve"> - </w:t>
      </w:r>
      <w:r w:rsidRPr="00E64991">
        <w:rPr>
          <w:rFonts w:ascii="Arial" w:hAnsi="Arial" w:cs="Arial"/>
        </w:rPr>
        <w:t>Use this account to manage t</w:t>
      </w:r>
      <w:r w:rsidR="00A3010F">
        <w:rPr>
          <w:rFonts w:ascii="Arial" w:hAnsi="Arial" w:cs="Arial"/>
        </w:rPr>
        <w:t>he</w:t>
      </w:r>
      <w:r w:rsidRPr="00E64991">
        <w:rPr>
          <w:rFonts w:ascii="Arial" w:hAnsi="Arial" w:cs="Arial"/>
        </w:rPr>
        <w:t xml:space="preserve"> SharePoint farm and the SQL Server databases. Add this account to the local administrators group on </w:t>
      </w:r>
      <w:r w:rsidRPr="00A3010F">
        <w:rPr>
          <w:rFonts w:ascii="Arial" w:hAnsi="Arial" w:cs="Arial"/>
          <w:b/>
          <w:i/>
        </w:rPr>
        <w:t>DS3</w:t>
      </w:r>
      <w:r w:rsidRPr="00E64991">
        <w:rPr>
          <w:rFonts w:ascii="Arial" w:hAnsi="Arial" w:cs="Arial"/>
        </w:rPr>
        <w:t>.</w:t>
      </w:r>
    </w:p>
    <w:p w:rsidR="00890024" w:rsidRDefault="00890024" w:rsidP="007F417C">
      <w:pPr>
        <w:pStyle w:val="ListParagraph"/>
        <w:numPr>
          <w:ilvl w:val="1"/>
          <w:numId w:val="2"/>
        </w:numPr>
        <w:spacing w:after="120"/>
        <w:ind w:left="1074" w:hanging="357"/>
        <w:contextualSpacing w:val="0"/>
        <w:rPr>
          <w:rFonts w:ascii="Arial" w:hAnsi="Arial" w:cs="Arial"/>
        </w:rPr>
      </w:pPr>
      <w:r w:rsidRPr="00E64991">
        <w:rPr>
          <w:rFonts w:ascii="Arial" w:hAnsi="Arial" w:cs="Arial"/>
          <w:b/>
        </w:rPr>
        <w:t>BI\</w:t>
      </w:r>
      <w:proofErr w:type="spellStart"/>
      <w:r w:rsidRPr="00E64991">
        <w:rPr>
          <w:rFonts w:ascii="Arial" w:hAnsi="Arial" w:cs="Arial"/>
          <w:b/>
        </w:rPr>
        <w:t>PwrPvtUnattend</w:t>
      </w:r>
      <w:proofErr w:type="spellEnd"/>
      <w:r w:rsidRPr="00E64991">
        <w:rPr>
          <w:rFonts w:ascii="Arial" w:hAnsi="Arial" w:cs="Arial"/>
          <w:b/>
        </w:rPr>
        <w:t xml:space="preserve"> – </w:t>
      </w:r>
      <w:r w:rsidRPr="00E64991">
        <w:rPr>
          <w:rFonts w:ascii="Arial" w:hAnsi="Arial" w:cs="Arial"/>
        </w:rPr>
        <w:t xml:space="preserve">Use this account for refreshing </w:t>
      </w:r>
      <w:proofErr w:type="spellStart"/>
      <w:r w:rsidRPr="00E64991">
        <w:rPr>
          <w:rFonts w:ascii="Arial" w:hAnsi="Arial" w:cs="Arial"/>
        </w:rPr>
        <w:t>PowerPivot</w:t>
      </w:r>
      <w:proofErr w:type="spellEnd"/>
      <w:r w:rsidRPr="00E64991">
        <w:rPr>
          <w:rFonts w:ascii="Arial" w:hAnsi="Arial" w:cs="Arial"/>
        </w:rPr>
        <w:t xml:space="preserve"> data from data sources.</w:t>
      </w:r>
    </w:p>
    <w:p w:rsidR="00246FA4" w:rsidRPr="00E64991" w:rsidRDefault="00246FA4" w:rsidP="00EF565A">
      <w:pPr>
        <w:ind w:left="1080"/>
        <w:rPr>
          <w:rFonts w:ascii="Arial" w:hAnsi="Arial" w:cs="Arial"/>
        </w:rPr>
      </w:pPr>
      <w:r w:rsidRPr="00246FA4">
        <w:rPr>
          <w:rFonts w:ascii="Arial" w:hAnsi="Arial" w:cs="Arial"/>
          <w:b/>
        </w:rPr>
        <w:t>Note</w:t>
      </w:r>
      <w:r w:rsidRPr="00246FA4">
        <w:rPr>
          <w:rFonts w:ascii="Arial" w:hAnsi="Arial" w:cs="Arial"/>
        </w:rPr>
        <w:t xml:space="preserve">: Although this account is not used specifically in these scenarios, it is part of the </w:t>
      </w:r>
      <w:proofErr w:type="spellStart"/>
      <w:r w:rsidRPr="00246FA4">
        <w:rPr>
          <w:rFonts w:ascii="Arial" w:hAnsi="Arial" w:cs="Arial"/>
        </w:rPr>
        <w:t>PowerPivot</w:t>
      </w:r>
      <w:proofErr w:type="spellEnd"/>
      <w:r w:rsidRPr="00246FA4">
        <w:rPr>
          <w:rFonts w:ascii="Arial" w:hAnsi="Arial" w:cs="Arial"/>
        </w:rPr>
        <w:t xml:space="preserve"> configuration process, and so you should have the account created and ready to use during setup.</w:t>
      </w:r>
    </w:p>
    <w:p w:rsidR="00D43F9A" w:rsidRPr="00EF565A" w:rsidRDefault="00D43F9A" w:rsidP="00EF565A">
      <w:pPr>
        <w:rPr>
          <w:rFonts w:ascii="Arial" w:hAnsi="Arial" w:cs="Arial"/>
        </w:rPr>
      </w:pPr>
      <w:r w:rsidRPr="00EF565A">
        <w:rPr>
          <w:rFonts w:ascii="Arial" w:hAnsi="Arial" w:cs="Arial"/>
          <w:b/>
          <w:i/>
        </w:rPr>
        <w:t>W</w:t>
      </w:r>
      <w:r w:rsidR="00C15477" w:rsidRPr="00EF565A">
        <w:rPr>
          <w:rFonts w:ascii="Arial" w:hAnsi="Arial" w:cs="Arial"/>
          <w:b/>
          <w:i/>
        </w:rPr>
        <w:t>IN</w:t>
      </w:r>
      <w:r w:rsidR="00554CC6" w:rsidRPr="00EF565A">
        <w:rPr>
          <w:rFonts w:ascii="Arial" w:hAnsi="Arial" w:cs="Arial"/>
          <w:b/>
          <w:i/>
        </w:rPr>
        <w:t>7C</w:t>
      </w:r>
      <w:r w:rsidR="00C15477" w:rsidRPr="00EF565A">
        <w:rPr>
          <w:rFonts w:ascii="Arial" w:hAnsi="Arial" w:cs="Arial"/>
          <w:b/>
          <w:i/>
        </w:rPr>
        <w:t>LIENT</w:t>
      </w:r>
      <w:r w:rsidRPr="00EF565A">
        <w:rPr>
          <w:rFonts w:ascii="Arial" w:hAnsi="Arial" w:cs="Arial"/>
        </w:rPr>
        <w:t>: An existing computer running Windows 7</w:t>
      </w:r>
      <w:r w:rsidR="00554CC6" w:rsidRPr="00EF565A">
        <w:rPr>
          <w:rFonts w:ascii="Arial" w:hAnsi="Arial" w:cs="Arial"/>
        </w:rPr>
        <w:t xml:space="preserve">, already joined to the domain, and </w:t>
      </w:r>
      <w:r w:rsidRPr="00EF565A">
        <w:rPr>
          <w:rFonts w:ascii="Arial" w:hAnsi="Arial" w:cs="Arial"/>
        </w:rPr>
        <w:t xml:space="preserve">with Service Pack 1 and all applicable updates for Windows and other products from Microsoft Update </w:t>
      </w:r>
      <w:r w:rsidR="00554CC6" w:rsidRPr="00EF565A">
        <w:rPr>
          <w:rFonts w:ascii="Arial" w:hAnsi="Arial" w:cs="Arial"/>
        </w:rPr>
        <w:t xml:space="preserve">installed. The client must </w:t>
      </w:r>
      <w:r w:rsidRPr="00EF565A">
        <w:rPr>
          <w:rFonts w:ascii="Arial" w:hAnsi="Arial" w:cs="Arial"/>
        </w:rPr>
        <w:t>meet the following minimum hardware specifications:</w:t>
      </w:r>
    </w:p>
    <w:p w:rsidR="00D43F9A" w:rsidRPr="00A3010F" w:rsidRDefault="00D43F9A" w:rsidP="007F417C">
      <w:pPr>
        <w:pStyle w:val="ListParagraph"/>
        <w:numPr>
          <w:ilvl w:val="1"/>
          <w:numId w:val="2"/>
        </w:numPr>
        <w:rPr>
          <w:rFonts w:ascii="Arial" w:hAnsi="Arial" w:cs="Arial"/>
        </w:rPr>
      </w:pPr>
      <w:r w:rsidRPr="00A3010F">
        <w:rPr>
          <w:rFonts w:ascii="Arial" w:hAnsi="Arial" w:cs="Arial"/>
        </w:rPr>
        <w:t xml:space="preserve">32-bit </w:t>
      </w:r>
      <w:r w:rsidR="00DA0F14" w:rsidRPr="00A3010F">
        <w:rPr>
          <w:rFonts w:ascii="Arial" w:hAnsi="Arial" w:cs="Arial"/>
        </w:rPr>
        <w:t xml:space="preserve">operating system; </w:t>
      </w:r>
      <w:r w:rsidRPr="00A3010F">
        <w:rPr>
          <w:rFonts w:ascii="Arial" w:hAnsi="Arial" w:cs="Arial"/>
        </w:rPr>
        <w:t>64-bit recommended</w:t>
      </w:r>
    </w:p>
    <w:p w:rsidR="00D43F9A" w:rsidRPr="00A3010F" w:rsidRDefault="00D43F9A" w:rsidP="007F417C">
      <w:pPr>
        <w:pStyle w:val="ListParagraph"/>
        <w:numPr>
          <w:ilvl w:val="1"/>
          <w:numId w:val="2"/>
        </w:numPr>
        <w:rPr>
          <w:rFonts w:ascii="Arial" w:hAnsi="Arial" w:cs="Arial"/>
        </w:rPr>
      </w:pPr>
      <w:r w:rsidRPr="00A3010F">
        <w:rPr>
          <w:rFonts w:ascii="Arial" w:hAnsi="Arial" w:cs="Arial"/>
        </w:rPr>
        <w:t>2 GB memory</w:t>
      </w:r>
    </w:p>
    <w:p w:rsidR="00DA0F14" w:rsidRPr="00A3010F" w:rsidRDefault="00D43F9A" w:rsidP="007F417C">
      <w:pPr>
        <w:pStyle w:val="ListParagraph"/>
        <w:numPr>
          <w:ilvl w:val="1"/>
          <w:numId w:val="2"/>
        </w:numPr>
        <w:rPr>
          <w:rFonts w:ascii="Arial" w:hAnsi="Arial" w:cs="Arial"/>
        </w:rPr>
      </w:pPr>
      <w:r w:rsidRPr="00A3010F">
        <w:rPr>
          <w:rFonts w:ascii="Arial" w:hAnsi="Arial" w:cs="Arial"/>
        </w:rPr>
        <w:t>50 GB storage</w:t>
      </w:r>
    </w:p>
    <w:p w:rsidR="00D43F9A" w:rsidRDefault="00DA0F14" w:rsidP="00E3469A">
      <w:pPr>
        <w:pStyle w:val="Heading3"/>
      </w:pPr>
      <w:bookmarkStart w:id="93" w:name="_Toc332021014"/>
      <w:r>
        <w:t xml:space="preserve">Required </w:t>
      </w:r>
      <w:r w:rsidR="00D43F9A">
        <w:t>Software</w:t>
      </w:r>
      <w:bookmarkEnd w:id="93"/>
      <w:r w:rsidR="00D43F9A">
        <w:t xml:space="preserve"> </w:t>
      </w:r>
    </w:p>
    <w:p w:rsidR="00D43F9A" w:rsidRPr="00A3010F" w:rsidRDefault="00D43F9A" w:rsidP="007F417C">
      <w:pPr>
        <w:pStyle w:val="ListParagraph"/>
        <w:numPr>
          <w:ilvl w:val="0"/>
          <w:numId w:val="41"/>
        </w:numPr>
        <w:rPr>
          <w:rFonts w:ascii="Arial" w:hAnsi="Arial" w:cs="Arial"/>
          <w:b/>
        </w:rPr>
      </w:pPr>
      <w:r w:rsidRPr="00A3010F">
        <w:rPr>
          <w:rFonts w:ascii="Arial" w:hAnsi="Arial" w:cs="Arial"/>
          <w:b/>
        </w:rPr>
        <w:t xml:space="preserve">SQL Server Software: </w:t>
      </w:r>
    </w:p>
    <w:p w:rsidR="00D43F9A" w:rsidRPr="00A3010F" w:rsidRDefault="00D43F9A" w:rsidP="007F417C">
      <w:pPr>
        <w:pStyle w:val="ListParagraph"/>
        <w:numPr>
          <w:ilvl w:val="1"/>
          <w:numId w:val="41"/>
        </w:numPr>
        <w:rPr>
          <w:rFonts w:ascii="Arial" w:hAnsi="Arial" w:cs="Arial"/>
        </w:rPr>
      </w:pPr>
      <w:r w:rsidRPr="00A3010F">
        <w:rPr>
          <w:rFonts w:ascii="Arial" w:hAnsi="Arial" w:cs="Arial"/>
        </w:rPr>
        <w:lastRenderedPageBreak/>
        <w:t>SQL Server 2012</w:t>
      </w:r>
      <w:r w:rsidR="00DA0F14" w:rsidRPr="00A3010F">
        <w:rPr>
          <w:rFonts w:ascii="Arial" w:hAnsi="Arial" w:cs="Arial"/>
        </w:rPr>
        <w:t>—</w:t>
      </w:r>
      <w:r w:rsidRPr="00A3010F">
        <w:rPr>
          <w:rFonts w:ascii="Arial" w:hAnsi="Arial" w:cs="Arial"/>
        </w:rPr>
        <w:t>Enterprise Edition, Developer Edition, Standard Edition, or Evaluation Edition</w:t>
      </w:r>
    </w:p>
    <w:p w:rsidR="00D43F9A" w:rsidRDefault="00D43F9A" w:rsidP="007F417C">
      <w:pPr>
        <w:pStyle w:val="ListParagraph"/>
        <w:numPr>
          <w:ilvl w:val="1"/>
          <w:numId w:val="41"/>
        </w:numPr>
        <w:rPr>
          <w:rFonts w:ascii="Arial" w:hAnsi="Arial" w:cs="Arial"/>
        </w:rPr>
      </w:pPr>
      <w:r w:rsidRPr="00A3010F">
        <w:rPr>
          <w:rFonts w:ascii="Arial" w:hAnsi="Arial" w:cs="Arial"/>
        </w:rPr>
        <w:t xml:space="preserve">SQL Server 2012 </w:t>
      </w:r>
      <w:proofErr w:type="spellStart"/>
      <w:r w:rsidRPr="00A3010F">
        <w:rPr>
          <w:rFonts w:ascii="Arial" w:hAnsi="Arial" w:cs="Arial"/>
        </w:rPr>
        <w:t>PowerPivot</w:t>
      </w:r>
      <w:proofErr w:type="spellEnd"/>
      <w:r w:rsidRPr="00A3010F">
        <w:rPr>
          <w:rFonts w:ascii="Arial" w:hAnsi="Arial" w:cs="Arial"/>
        </w:rPr>
        <w:t xml:space="preserve"> for Excel  </w:t>
      </w:r>
    </w:p>
    <w:p w:rsidR="00C15477" w:rsidRPr="00A3010F" w:rsidRDefault="00C15477" w:rsidP="007F417C">
      <w:pPr>
        <w:pStyle w:val="ListParagraph"/>
        <w:numPr>
          <w:ilvl w:val="2"/>
          <w:numId w:val="41"/>
        </w:numPr>
        <w:rPr>
          <w:rFonts w:ascii="Arial" w:hAnsi="Arial" w:cs="Arial"/>
        </w:rPr>
      </w:pPr>
      <w:r>
        <w:rPr>
          <w:rFonts w:ascii="Arial" w:hAnsi="Arial" w:cs="Arial"/>
        </w:rPr>
        <w:t xml:space="preserve">If you use SQL Server 2012 Cumulative Update 2 or later, use the Cumulative Update 2 or later version of </w:t>
      </w:r>
      <w:proofErr w:type="spellStart"/>
      <w:r>
        <w:rPr>
          <w:rFonts w:ascii="Arial" w:hAnsi="Arial" w:cs="Arial"/>
        </w:rPr>
        <w:t>PowerPivot</w:t>
      </w:r>
      <w:proofErr w:type="spellEnd"/>
      <w:r>
        <w:rPr>
          <w:rFonts w:ascii="Arial" w:hAnsi="Arial" w:cs="Arial"/>
        </w:rPr>
        <w:t xml:space="preserve"> for Excel</w:t>
      </w:r>
    </w:p>
    <w:p w:rsidR="00D43F9A" w:rsidRPr="00A3010F" w:rsidRDefault="00D43F9A" w:rsidP="007F417C">
      <w:pPr>
        <w:pStyle w:val="ListParagraph"/>
        <w:numPr>
          <w:ilvl w:val="1"/>
          <w:numId w:val="41"/>
        </w:numPr>
        <w:rPr>
          <w:rFonts w:ascii="Arial" w:hAnsi="Arial" w:cs="Arial"/>
        </w:rPr>
      </w:pPr>
      <w:r w:rsidRPr="00A3010F">
        <w:rPr>
          <w:rFonts w:ascii="Arial" w:hAnsi="Arial" w:cs="Arial"/>
        </w:rPr>
        <w:t>SQL Server 2012 Report Builder</w:t>
      </w:r>
      <w:r w:rsidR="0062057D">
        <w:rPr>
          <w:rFonts w:ascii="Arial" w:hAnsi="Arial" w:cs="Arial"/>
        </w:rPr>
        <w:t>. Note that while Report Builder is not explicitly used in this scenario, it is a valuable tool for this configuration, and should be included as part of setup.</w:t>
      </w:r>
    </w:p>
    <w:p w:rsidR="00D43F9A" w:rsidRPr="00A3010F" w:rsidRDefault="00D43F9A" w:rsidP="007F417C">
      <w:pPr>
        <w:pStyle w:val="ListParagraph"/>
        <w:numPr>
          <w:ilvl w:val="0"/>
          <w:numId w:val="41"/>
        </w:numPr>
        <w:rPr>
          <w:rFonts w:ascii="Arial" w:hAnsi="Arial" w:cs="Arial"/>
          <w:b/>
        </w:rPr>
      </w:pPr>
      <w:r w:rsidRPr="00A3010F">
        <w:rPr>
          <w:rFonts w:ascii="Arial" w:hAnsi="Arial" w:cs="Arial"/>
          <w:b/>
        </w:rPr>
        <w:t xml:space="preserve">Office Software: </w:t>
      </w:r>
    </w:p>
    <w:p w:rsidR="00D43F9A" w:rsidRPr="00A3010F" w:rsidRDefault="00D43F9A" w:rsidP="007F417C">
      <w:pPr>
        <w:pStyle w:val="ListParagraph"/>
        <w:numPr>
          <w:ilvl w:val="1"/>
          <w:numId w:val="41"/>
        </w:numPr>
        <w:rPr>
          <w:rFonts w:ascii="Arial" w:hAnsi="Arial" w:cs="Arial"/>
        </w:rPr>
      </w:pPr>
      <w:r w:rsidRPr="00A3010F">
        <w:rPr>
          <w:rFonts w:ascii="Arial" w:hAnsi="Arial" w:cs="Arial"/>
        </w:rPr>
        <w:t>Office 2010</w:t>
      </w:r>
      <w:r w:rsidR="00DA0F14" w:rsidRPr="00A3010F">
        <w:rPr>
          <w:rFonts w:ascii="Arial" w:hAnsi="Arial" w:cs="Arial"/>
        </w:rPr>
        <w:t>—</w:t>
      </w:r>
      <w:r w:rsidRPr="00A3010F">
        <w:rPr>
          <w:rFonts w:ascii="Arial" w:hAnsi="Arial" w:cs="Arial"/>
        </w:rPr>
        <w:t>32-bit or 64-bit</w:t>
      </w:r>
    </w:p>
    <w:p w:rsidR="00D43F9A" w:rsidRPr="00A3010F" w:rsidRDefault="00D43F9A" w:rsidP="007F417C">
      <w:pPr>
        <w:pStyle w:val="ListParagraph"/>
        <w:numPr>
          <w:ilvl w:val="1"/>
          <w:numId w:val="41"/>
        </w:numPr>
        <w:rPr>
          <w:rFonts w:ascii="Arial" w:hAnsi="Arial" w:cs="Arial"/>
        </w:rPr>
      </w:pPr>
      <w:r w:rsidRPr="00A3010F">
        <w:rPr>
          <w:rFonts w:ascii="Arial" w:hAnsi="Arial" w:cs="Arial"/>
        </w:rPr>
        <w:t>Office 2010 Service Pack 1</w:t>
      </w:r>
    </w:p>
    <w:p w:rsidR="00D43F9A" w:rsidRPr="00A3010F" w:rsidRDefault="00D43F9A" w:rsidP="007F417C">
      <w:pPr>
        <w:pStyle w:val="ListParagraph"/>
        <w:numPr>
          <w:ilvl w:val="0"/>
          <w:numId w:val="41"/>
        </w:numPr>
        <w:rPr>
          <w:rFonts w:ascii="Arial" w:hAnsi="Arial" w:cs="Arial"/>
          <w:b/>
        </w:rPr>
      </w:pPr>
      <w:r w:rsidRPr="00A3010F">
        <w:rPr>
          <w:rFonts w:ascii="Arial" w:hAnsi="Arial" w:cs="Arial"/>
          <w:b/>
        </w:rPr>
        <w:t>Other Software:</w:t>
      </w:r>
    </w:p>
    <w:p w:rsidR="00D43F9A" w:rsidRPr="00A3010F" w:rsidRDefault="00D43F9A" w:rsidP="007F417C">
      <w:pPr>
        <w:pStyle w:val="ListParagraph"/>
        <w:numPr>
          <w:ilvl w:val="1"/>
          <w:numId w:val="41"/>
        </w:numPr>
        <w:rPr>
          <w:rFonts w:ascii="Arial" w:hAnsi="Arial" w:cs="Arial"/>
        </w:rPr>
      </w:pPr>
      <w:r w:rsidRPr="00A3010F">
        <w:rPr>
          <w:rFonts w:ascii="Arial" w:hAnsi="Arial" w:cs="Arial"/>
        </w:rPr>
        <w:t>Visual Studio 2010 Tool for Office Runtime</w:t>
      </w:r>
    </w:p>
    <w:p w:rsidR="00D43F9A" w:rsidRPr="00A3010F" w:rsidRDefault="00D43F9A" w:rsidP="007F417C">
      <w:pPr>
        <w:pStyle w:val="ListParagraph"/>
        <w:numPr>
          <w:ilvl w:val="1"/>
          <w:numId w:val="41"/>
        </w:numPr>
        <w:rPr>
          <w:rFonts w:ascii="Arial" w:hAnsi="Arial" w:cs="Arial"/>
        </w:rPr>
      </w:pPr>
      <w:r w:rsidRPr="00A3010F">
        <w:rPr>
          <w:rFonts w:ascii="Arial" w:hAnsi="Arial" w:cs="Arial"/>
        </w:rPr>
        <w:t>Microsoft .NET Framework 4 (Standalone Installer)</w:t>
      </w:r>
    </w:p>
    <w:p w:rsidR="00D43F9A" w:rsidRPr="00A3010F" w:rsidRDefault="00D43F9A" w:rsidP="007F417C">
      <w:pPr>
        <w:pStyle w:val="ListParagraph"/>
        <w:numPr>
          <w:ilvl w:val="0"/>
          <w:numId w:val="41"/>
        </w:numPr>
        <w:rPr>
          <w:rFonts w:ascii="Arial" w:hAnsi="Arial" w:cs="Arial"/>
          <w:b/>
        </w:rPr>
      </w:pPr>
      <w:r w:rsidRPr="00A3010F">
        <w:rPr>
          <w:rFonts w:ascii="Arial" w:hAnsi="Arial" w:cs="Arial"/>
          <w:b/>
        </w:rPr>
        <w:t>Samples</w:t>
      </w:r>
    </w:p>
    <w:p w:rsidR="00D43F9A" w:rsidRPr="00A3010F" w:rsidRDefault="00D43F9A" w:rsidP="007F417C">
      <w:pPr>
        <w:pStyle w:val="ListParagraph"/>
        <w:numPr>
          <w:ilvl w:val="1"/>
          <w:numId w:val="41"/>
        </w:numPr>
        <w:rPr>
          <w:rFonts w:ascii="Arial" w:hAnsi="Arial" w:cs="Arial"/>
        </w:rPr>
      </w:pPr>
      <w:r w:rsidRPr="00A3010F">
        <w:rPr>
          <w:rFonts w:ascii="Arial" w:hAnsi="Arial" w:cs="Arial"/>
        </w:rPr>
        <w:t xml:space="preserve">Power View and </w:t>
      </w:r>
      <w:proofErr w:type="spellStart"/>
      <w:r w:rsidRPr="00A3010F">
        <w:rPr>
          <w:rFonts w:ascii="Arial" w:hAnsi="Arial" w:cs="Arial"/>
        </w:rPr>
        <w:t>PowerPivot</w:t>
      </w:r>
      <w:proofErr w:type="spellEnd"/>
      <w:r w:rsidRPr="00A3010F">
        <w:rPr>
          <w:rFonts w:ascii="Arial" w:hAnsi="Arial" w:cs="Arial"/>
        </w:rPr>
        <w:t xml:space="preserve"> </w:t>
      </w:r>
      <w:proofErr w:type="spellStart"/>
      <w:r w:rsidRPr="00A3010F">
        <w:rPr>
          <w:rFonts w:ascii="Arial" w:hAnsi="Arial" w:cs="Arial"/>
        </w:rPr>
        <w:t>HelloWorld</w:t>
      </w:r>
      <w:proofErr w:type="spellEnd"/>
      <w:r w:rsidRPr="00A3010F">
        <w:rPr>
          <w:rFonts w:ascii="Arial" w:hAnsi="Arial" w:cs="Arial"/>
        </w:rPr>
        <w:t xml:space="preserve"> Picnic Samples for SQL Server 2012</w:t>
      </w:r>
    </w:p>
    <w:p w:rsidR="00D43F9A" w:rsidRPr="00A3010F" w:rsidRDefault="00D43F9A" w:rsidP="007F417C">
      <w:pPr>
        <w:pStyle w:val="ListParagraph"/>
        <w:numPr>
          <w:ilvl w:val="1"/>
          <w:numId w:val="41"/>
        </w:numPr>
        <w:rPr>
          <w:rFonts w:ascii="Arial" w:hAnsi="Arial" w:cs="Arial"/>
        </w:rPr>
      </w:pPr>
      <w:r w:rsidRPr="00A3010F">
        <w:rPr>
          <w:rFonts w:ascii="Arial" w:hAnsi="Arial" w:cs="Arial"/>
        </w:rPr>
        <w:t xml:space="preserve">Image Files for </w:t>
      </w:r>
      <w:proofErr w:type="spellStart"/>
      <w:r w:rsidRPr="00A3010F">
        <w:rPr>
          <w:rFonts w:ascii="Arial" w:hAnsi="Arial" w:cs="Arial"/>
        </w:rPr>
        <w:t>HelloWorldPicnic</w:t>
      </w:r>
      <w:proofErr w:type="spellEnd"/>
      <w:r w:rsidRPr="00A3010F">
        <w:rPr>
          <w:rFonts w:ascii="Arial" w:hAnsi="Arial" w:cs="Arial"/>
        </w:rPr>
        <w:t xml:space="preserve"> Sample Model in </w:t>
      </w:r>
      <w:proofErr w:type="spellStart"/>
      <w:r w:rsidRPr="00A3010F">
        <w:rPr>
          <w:rFonts w:ascii="Arial" w:hAnsi="Arial" w:cs="Arial"/>
        </w:rPr>
        <w:t>PowerPivot</w:t>
      </w:r>
      <w:proofErr w:type="spellEnd"/>
      <w:r w:rsidRPr="00A3010F">
        <w:rPr>
          <w:rFonts w:ascii="Arial" w:hAnsi="Arial" w:cs="Arial"/>
        </w:rPr>
        <w:t xml:space="preserve"> and Power View</w:t>
      </w:r>
    </w:p>
    <w:p w:rsidR="00120764" w:rsidRDefault="00120764" w:rsidP="00120764">
      <w:pPr>
        <w:pStyle w:val="Heading2"/>
      </w:pPr>
      <w:bookmarkStart w:id="94" w:name="_Toc332021015"/>
      <w:r>
        <w:t xml:space="preserve">Scenario 5 </w:t>
      </w:r>
      <w:r w:rsidR="00AC1A67">
        <w:t>Detailed Steps</w:t>
      </w:r>
      <w:bookmarkEnd w:id="94"/>
    </w:p>
    <w:p w:rsidR="00F61709" w:rsidRPr="008E66BB" w:rsidRDefault="00AC1A67" w:rsidP="00F61709">
      <w:pPr>
        <w:rPr>
          <w:rFonts w:ascii="Arial" w:hAnsi="Arial" w:cs="Arial"/>
        </w:rPr>
      </w:pPr>
      <w:r>
        <w:rPr>
          <w:rFonts w:ascii="Arial" w:hAnsi="Arial" w:cs="Arial"/>
        </w:rPr>
        <w:t>The diagram provides an overview of the steps, which are described in detail in the following procedures.</w:t>
      </w:r>
    </w:p>
    <w:p w:rsidR="00F61709" w:rsidRPr="00F61709" w:rsidRDefault="00AC1A67" w:rsidP="006B483E">
      <w:r>
        <w:rPr>
          <w:noProof/>
          <w:lang w:eastAsia="zh-CN"/>
        </w:rPr>
        <w:drawing>
          <wp:inline distT="0" distB="0" distL="0" distR="0" wp14:anchorId="0A48F720" wp14:editId="2C3D3648">
            <wp:extent cx="4000500" cy="24654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_5.gif"/>
                    <pic:cNvPicPr/>
                  </pic:nvPicPr>
                  <pic:blipFill>
                    <a:blip r:embed="rId48">
                      <a:extLst>
                        <a:ext uri="{28A0092B-C50C-407E-A947-70E740481C1C}">
                          <a14:useLocalDpi xmlns:a14="http://schemas.microsoft.com/office/drawing/2010/main" val="0"/>
                        </a:ext>
                      </a:extLst>
                    </a:blip>
                    <a:stretch>
                      <a:fillRect/>
                    </a:stretch>
                  </pic:blipFill>
                  <pic:spPr>
                    <a:xfrm>
                      <a:off x="0" y="0"/>
                      <a:ext cx="4000500" cy="2465424"/>
                    </a:xfrm>
                    <a:prstGeom prst="rect">
                      <a:avLst/>
                    </a:prstGeom>
                  </pic:spPr>
                </pic:pic>
              </a:graphicData>
            </a:graphic>
          </wp:inline>
        </w:drawing>
      </w:r>
    </w:p>
    <w:p w:rsidR="00120764" w:rsidRDefault="00120764" w:rsidP="00120764">
      <w:pPr>
        <w:pStyle w:val="Heading3"/>
      </w:pPr>
      <w:bookmarkStart w:id="95" w:name="_Toc332021016"/>
      <w:r>
        <w:t xml:space="preserve">Log in to </w:t>
      </w:r>
      <w:r w:rsidR="007E4606">
        <w:t>Client Computer</w:t>
      </w:r>
      <w:bookmarkEnd w:id="95"/>
    </w:p>
    <w:p w:rsidR="00120764" w:rsidRDefault="00120764" w:rsidP="007F417C">
      <w:pPr>
        <w:pStyle w:val="ListParagraph"/>
        <w:numPr>
          <w:ilvl w:val="0"/>
          <w:numId w:val="25"/>
        </w:numPr>
        <w:rPr>
          <w:rFonts w:ascii="Arial" w:hAnsi="Arial" w:cs="Arial"/>
        </w:rPr>
      </w:pPr>
      <w:r w:rsidRPr="0099773D">
        <w:rPr>
          <w:rFonts w:ascii="Arial" w:hAnsi="Arial" w:cs="Arial"/>
        </w:rPr>
        <w:t xml:space="preserve">Log in to the computer, </w:t>
      </w:r>
      <w:r w:rsidRPr="0099773D">
        <w:rPr>
          <w:rFonts w:ascii="Arial" w:hAnsi="Arial" w:cs="Arial"/>
          <w:b/>
          <w:i/>
        </w:rPr>
        <w:t>WIN7CLIENT</w:t>
      </w:r>
      <w:r w:rsidRPr="0099773D">
        <w:rPr>
          <w:rFonts w:ascii="Arial" w:hAnsi="Arial" w:cs="Arial"/>
        </w:rPr>
        <w:t xml:space="preserve">, using the account </w:t>
      </w:r>
      <w:proofErr w:type="spellStart"/>
      <w:r w:rsidRPr="00EF565A">
        <w:rPr>
          <w:rFonts w:ascii="Arial" w:hAnsi="Arial" w:cs="Arial"/>
          <w:b/>
          <w:i/>
        </w:rPr>
        <w:t>BIAdmin</w:t>
      </w:r>
      <w:proofErr w:type="spellEnd"/>
      <w:r w:rsidRPr="0099773D">
        <w:rPr>
          <w:rFonts w:ascii="Arial" w:hAnsi="Arial" w:cs="Arial"/>
        </w:rPr>
        <w:t>.</w:t>
      </w:r>
      <w:r w:rsidR="0062057D" w:rsidRPr="0099773D">
        <w:rPr>
          <w:rFonts w:ascii="Arial" w:hAnsi="Arial" w:cs="Arial"/>
        </w:rPr>
        <w:t xml:space="preserve"> </w:t>
      </w:r>
    </w:p>
    <w:p w:rsidR="0099773D" w:rsidRPr="0099773D" w:rsidRDefault="0099773D" w:rsidP="0099773D">
      <w:pPr>
        <w:ind w:left="360"/>
        <w:rPr>
          <w:rFonts w:ascii="Arial" w:hAnsi="Arial" w:cs="Arial"/>
        </w:rPr>
      </w:pPr>
      <w:r w:rsidRPr="0099773D">
        <w:rPr>
          <w:rFonts w:ascii="Arial" w:hAnsi="Arial" w:cs="Arial"/>
          <w:b/>
        </w:rPr>
        <w:t>Note</w:t>
      </w:r>
      <w:r w:rsidRPr="0099773D">
        <w:rPr>
          <w:rFonts w:ascii="Arial" w:hAnsi="Arial" w:cs="Arial"/>
        </w:rPr>
        <w:t>: You will use this account, rather than a user account</w:t>
      </w:r>
      <w:r w:rsidR="00062301">
        <w:rPr>
          <w:rFonts w:ascii="Arial" w:hAnsi="Arial" w:cs="Arial"/>
        </w:rPr>
        <w:t xml:space="preserve"> with less</w:t>
      </w:r>
      <w:r w:rsidR="007A088E">
        <w:rPr>
          <w:rFonts w:ascii="Arial" w:hAnsi="Arial" w:cs="Arial"/>
        </w:rPr>
        <w:t>er</w:t>
      </w:r>
      <w:r w:rsidR="00062301">
        <w:rPr>
          <w:rFonts w:ascii="Arial" w:hAnsi="Arial" w:cs="Arial"/>
        </w:rPr>
        <w:t xml:space="preserve"> permissions</w:t>
      </w:r>
      <w:r w:rsidRPr="0099773D">
        <w:rPr>
          <w:rFonts w:ascii="Arial" w:hAnsi="Arial" w:cs="Arial"/>
        </w:rPr>
        <w:t>, because the aim of validation is to make sure that all services are installed correctly and components have the necessary connectivity with this minimal level of permissions, You can add other accounts and test more complex security scenarios later.</w:t>
      </w:r>
    </w:p>
    <w:p w:rsidR="00120764" w:rsidRDefault="00120764" w:rsidP="00120764">
      <w:pPr>
        <w:pStyle w:val="Heading3"/>
      </w:pPr>
      <w:bookmarkStart w:id="96" w:name="_Toc332021017"/>
      <w:r>
        <w:lastRenderedPageBreak/>
        <w:t xml:space="preserve">Install </w:t>
      </w:r>
      <w:r w:rsidR="007E4606">
        <w:t>C</w:t>
      </w:r>
      <w:r>
        <w:t xml:space="preserve">lient </w:t>
      </w:r>
      <w:r w:rsidR="007E4606">
        <w:t>Tools</w:t>
      </w:r>
      <w:bookmarkEnd w:id="96"/>
    </w:p>
    <w:p w:rsidR="00120764" w:rsidRPr="00A3010F" w:rsidRDefault="00120764" w:rsidP="007F417C">
      <w:pPr>
        <w:pStyle w:val="ListParagraph"/>
        <w:numPr>
          <w:ilvl w:val="0"/>
          <w:numId w:val="25"/>
        </w:numPr>
        <w:rPr>
          <w:rFonts w:ascii="Arial" w:hAnsi="Arial" w:cs="Arial"/>
        </w:rPr>
      </w:pPr>
      <w:r w:rsidRPr="00A3010F">
        <w:rPr>
          <w:rFonts w:ascii="Arial" w:hAnsi="Arial" w:cs="Arial"/>
        </w:rPr>
        <w:t>Install the following software:</w:t>
      </w:r>
    </w:p>
    <w:p w:rsidR="00120764" w:rsidRPr="00A3010F" w:rsidRDefault="00120764" w:rsidP="007F417C">
      <w:pPr>
        <w:pStyle w:val="ListParagraph"/>
        <w:numPr>
          <w:ilvl w:val="1"/>
          <w:numId w:val="94"/>
        </w:numPr>
        <w:rPr>
          <w:rFonts w:ascii="Arial" w:hAnsi="Arial" w:cs="Arial"/>
        </w:rPr>
      </w:pPr>
      <w:r w:rsidRPr="00A3010F">
        <w:rPr>
          <w:rFonts w:ascii="Arial" w:hAnsi="Arial" w:cs="Arial"/>
        </w:rPr>
        <w:t xml:space="preserve">SQL Server 2012 Data Tools and SQL Server Management Tools, Basic and Complete </w:t>
      </w:r>
    </w:p>
    <w:p w:rsidR="00120764" w:rsidRPr="00A3010F" w:rsidRDefault="00120764" w:rsidP="007F417C">
      <w:pPr>
        <w:pStyle w:val="ListParagraph"/>
        <w:numPr>
          <w:ilvl w:val="1"/>
          <w:numId w:val="94"/>
        </w:numPr>
        <w:rPr>
          <w:rFonts w:ascii="Arial" w:hAnsi="Arial" w:cs="Arial"/>
        </w:rPr>
      </w:pPr>
      <w:r w:rsidRPr="00A3010F">
        <w:rPr>
          <w:rFonts w:ascii="Arial" w:hAnsi="Arial" w:cs="Arial"/>
        </w:rPr>
        <w:t xml:space="preserve">Office 2010 (64-bit recommended if you are </w:t>
      </w:r>
      <w:r w:rsidR="00A3010F">
        <w:rPr>
          <w:rFonts w:ascii="Arial" w:hAnsi="Arial" w:cs="Arial"/>
        </w:rPr>
        <w:t xml:space="preserve">using the </w:t>
      </w:r>
      <w:r w:rsidRPr="00A3010F">
        <w:rPr>
          <w:rFonts w:ascii="Arial" w:hAnsi="Arial" w:cs="Arial"/>
        </w:rPr>
        <w:t>64-bit</w:t>
      </w:r>
      <w:r w:rsidR="00A3010F">
        <w:rPr>
          <w:rFonts w:ascii="Arial" w:hAnsi="Arial" w:cs="Arial"/>
        </w:rPr>
        <w:t xml:space="preserve"> edition of </w:t>
      </w:r>
      <w:r w:rsidR="00A3010F" w:rsidRPr="00A3010F">
        <w:rPr>
          <w:rFonts w:ascii="Arial" w:hAnsi="Arial" w:cs="Arial"/>
        </w:rPr>
        <w:t>Windows 7</w:t>
      </w:r>
      <w:r w:rsidRPr="00A3010F">
        <w:rPr>
          <w:rFonts w:ascii="Arial" w:hAnsi="Arial" w:cs="Arial"/>
        </w:rPr>
        <w:t xml:space="preserve">) </w:t>
      </w:r>
    </w:p>
    <w:p w:rsidR="00120764" w:rsidRPr="00A3010F" w:rsidRDefault="00120764" w:rsidP="007F417C">
      <w:pPr>
        <w:pStyle w:val="ListParagraph"/>
        <w:numPr>
          <w:ilvl w:val="1"/>
          <w:numId w:val="94"/>
        </w:numPr>
        <w:rPr>
          <w:rFonts w:ascii="Arial" w:hAnsi="Arial" w:cs="Arial"/>
        </w:rPr>
      </w:pPr>
      <w:r w:rsidRPr="00A3010F">
        <w:rPr>
          <w:rFonts w:ascii="Arial" w:hAnsi="Arial" w:cs="Arial"/>
        </w:rPr>
        <w:t>Office 2010 Service Pack 1</w:t>
      </w:r>
    </w:p>
    <w:p w:rsidR="00120764" w:rsidRPr="00A3010F" w:rsidRDefault="00120764" w:rsidP="007F417C">
      <w:pPr>
        <w:pStyle w:val="ListParagraph"/>
        <w:numPr>
          <w:ilvl w:val="1"/>
          <w:numId w:val="94"/>
        </w:numPr>
        <w:rPr>
          <w:rFonts w:ascii="Arial" w:hAnsi="Arial" w:cs="Arial"/>
        </w:rPr>
      </w:pPr>
      <w:r w:rsidRPr="00A3010F">
        <w:rPr>
          <w:rFonts w:ascii="Arial" w:hAnsi="Arial" w:cs="Arial"/>
        </w:rPr>
        <w:t xml:space="preserve">Visual Studio 2010 Tool for Office Runtime </w:t>
      </w:r>
    </w:p>
    <w:p w:rsidR="00120764" w:rsidRPr="00A3010F" w:rsidRDefault="00120764" w:rsidP="007F417C">
      <w:pPr>
        <w:pStyle w:val="ListParagraph"/>
        <w:numPr>
          <w:ilvl w:val="1"/>
          <w:numId w:val="94"/>
        </w:numPr>
        <w:rPr>
          <w:rFonts w:ascii="Arial" w:hAnsi="Arial" w:cs="Arial"/>
        </w:rPr>
      </w:pPr>
      <w:r w:rsidRPr="00A3010F">
        <w:rPr>
          <w:rFonts w:ascii="Arial" w:hAnsi="Arial" w:cs="Arial"/>
        </w:rPr>
        <w:t xml:space="preserve">Microsoft .NET Framework 4 (Standalone Installer) </w:t>
      </w:r>
    </w:p>
    <w:p w:rsidR="00120764" w:rsidRPr="00A3010F" w:rsidRDefault="00120764" w:rsidP="007F417C">
      <w:pPr>
        <w:pStyle w:val="ListParagraph"/>
        <w:numPr>
          <w:ilvl w:val="1"/>
          <w:numId w:val="94"/>
        </w:numPr>
        <w:rPr>
          <w:rFonts w:ascii="Arial" w:hAnsi="Arial" w:cs="Arial"/>
        </w:rPr>
      </w:pPr>
      <w:r w:rsidRPr="00A3010F">
        <w:rPr>
          <w:rFonts w:ascii="Arial" w:hAnsi="Arial" w:cs="Arial"/>
        </w:rPr>
        <w:t xml:space="preserve">SQL Server 2012 </w:t>
      </w:r>
      <w:proofErr w:type="spellStart"/>
      <w:r w:rsidRPr="00A3010F">
        <w:rPr>
          <w:rFonts w:ascii="Arial" w:hAnsi="Arial" w:cs="Arial"/>
        </w:rPr>
        <w:t>PowerPivot</w:t>
      </w:r>
      <w:proofErr w:type="spellEnd"/>
      <w:r w:rsidRPr="00A3010F">
        <w:rPr>
          <w:rFonts w:ascii="Arial" w:hAnsi="Arial" w:cs="Arial"/>
        </w:rPr>
        <w:t xml:space="preserve"> for Excel </w:t>
      </w:r>
      <w:r w:rsidR="00E47C31">
        <w:rPr>
          <w:rFonts w:ascii="Arial" w:hAnsi="Arial" w:cs="Arial"/>
        </w:rPr>
        <w:t>2010</w:t>
      </w:r>
    </w:p>
    <w:p w:rsidR="00120764" w:rsidRPr="00A3010F" w:rsidRDefault="00120764" w:rsidP="007F417C">
      <w:pPr>
        <w:pStyle w:val="ListParagraph"/>
        <w:numPr>
          <w:ilvl w:val="1"/>
          <w:numId w:val="94"/>
        </w:numPr>
        <w:rPr>
          <w:rFonts w:ascii="Arial" w:hAnsi="Arial" w:cs="Arial"/>
        </w:rPr>
      </w:pPr>
      <w:r w:rsidRPr="00A3010F">
        <w:rPr>
          <w:rFonts w:ascii="Arial" w:hAnsi="Arial" w:cs="Arial"/>
        </w:rPr>
        <w:t>SQL Server 2012 Report Builder</w:t>
      </w:r>
    </w:p>
    <w:p w:rsidR="00C86937" w:rsidRPr="001C1D3B" w:rsidRDefault="00C86937" w:rsidP="005C15D1">
      <w:pPr>
        <w:pStyle w:val="Heading1"/>
      </w:pPr>
      <w:bookmarkStart w:id="97" w:name="_Validate_and_Test"/>
      <w:bookmarkStart w:id="98" w:name="_Toc332021018"/>
      <w:bookmarkEnd w:id="97"/>
      <w:r w:rsidRPr="001C1D3B">
        <w:t xml:space="preserve">Validate and </w:t>
      </w:r>
      <w:r>
        <w:t xml:space="preserve">Test </w:t>
      </w:r>
      <w:r w:rsidR="00C15D6B">
        <w:t xml:space="preserve">the </w:t>
      </w:r>
      <w:r w:rsidR="00A878CB">
        <w:t>Scenarios</w:t>
      </w:r>
      <w:bookmarkEnd w:id="98"/>
      <w:r w:rsidR="00A878CB">
        <w:t xml:space="preserve"> </w:t>
      </w:r>
    </w:p>
    <w:p w:rsidR="00371256" w:rsidRDefault="00C86937" w:rsidP="00C86937">
      <w:pPr>
        <w:rPr>
          <w:rFonts w:ascii="Arial" w:hAnsi="Arial" w:cs="Arial"/>
        </w:rPr>
      </w:pPr>
      <w:r w:rsidRPr="0066794E">
        <w:rPr>
          <w:rFonts w:ascii="Arial" w:hAnsi="Arial" w:cs="Arial"/>
        </w:rPr>
        <w:t xml:space="preserve">In this section, you will use the provided sample models to verify that </w:t>
      </w:r>
      <w:r w:rsidR="00371256">
        <w:rPr>
          <w:rFonts w:ascii="Arial" w:hAnsi="Arial" w:cs="Arial"/>
        </w:rPr>
        <w:t xml:space="preserve">Power View and </w:t>
      </w:r>
      <w:proofErr w:type="spellStart"/>
      <w:r w:rsidR="00371256">
        <w:rPr>
          <w:rFonts w:ascii="Arial" w:hAnsi="Arial" w:cs="Arial"/>
        </w:rPr>
        <w:t>PowerPivot</w:t>
      </w:r>
      <w:proofErr w:type="spellEnd"/>
      <w:r w:rsidR="00371256">
        <w:rPr>
          <w:rFonts w:ascii="Arial" w:hAnsi="Arial" w:cs="Arial"/>
        </w:rPr>
        <w:t xml:space="preserve"> are both working on the SharePoint sites you created.</w:t>
      </w:r>
    </w:p>
    <w:p w:rsidR="00C86937" w:rsidRDefault="00371256" w:rsidP="00C86937">
      <w:pPr>
        <w:rPr>
          <w:rFonts w:ascii="Arial" w:hAnsi="Arial" w:cs="Arial"/>
        </w:rPr>
      </w:pPr>
      <w:r>
        <w:rPr>
          <w:rFonts w:ascii="Arial" w:hAnsi="Arial" w:cs="Arial"/>
        </w:rPr>
        <w:t xml:space="preserve">You will then verify whether </w:t>
      </w:r>
      <w:r w:rsidR="00C86937" w:rsidRPr="0066794E">
        <w:rPr>
          <w:rFonts w:ascii="Arial" w:hAnsi="Arial" w:cs="Arial"/>
        </w:rPr>
        <w:t>the client computer</w:t>
      </w:r>
      <w:r w:rsidR="005C15D1">
        <w:rPr>
          <w:rFonts w:ascii="Arial" w:hAnsi="Arial" w:cs="Arial"/>
        </w:rPr>
        <w:t xml:space="preserve"> </w:t>
      </w:r>
      <w:r w:rsidR="00C86937" w:rsidRPr="0066794E">
        <w:rPr>
          <w:rFonts w:ascii="Arial" w:hAnsi="Arial" w:cs="Arial"/>
        </w:rPr>
        <w:t xml:space="preserve">can connect to SharePoint and create Power View reports, by using the models hosted in </w:t>
      </w:r>
      <w:proofErr w:type="spellStart"/>
      <w:r w:rsidR="00C86937" w:rsidRPr="0066794E">
        <w:rPr>
          <w:rFonts w:ascii="Arial" w:hAnsi="Arial" w:cs="Arial"/>
        </w:rPr>
        <w:t>PowerPivot</w:t>
      </w:r>
      <w:proofErr w:type="spellEnd"/>
      <w:r w:rsidR="00C86937" w:rsidRPr="0066794E">
        <w:rPr>
          <w:rFonts w:ascii="Arial" w:hAnsi="Arial" w:cs="Arial"/>
        </w:rPr>
        <w:t xml:space="preserve">. </w:t>
      </w:r>
    </w:p>
    <w:p w:rsidR="00C86937" w:rsidRDefault="00C86937" w:rsidP="00C86937">
      <w:pPr>
        <w:rPr>
          <w:rFonts w:ascii="Arial" w:hAnsi="Arial" w:cs="Arial"/>
        </w:rPr>
      </w:pPr>
      <w:r w:rsidRPr="0066794E">
        <w:rPr>
          <w:rFonts w:ascii="Arial" w:hAnsi="Arial" w:cs="Arial"/>
        </w:rPr>
        <w:t>You will also import these models to the Analysis Services tabular mode instance</w:t>
      </w:r>
      <w:r w:rsidR="00371256">
        <w:rPr>
          <w:rFonts w:ascii="Arial" w:hAnsi="Arial" w:cs="Arial"/>
        </w:rPr>
        <w:t>s</w:t>
      </w:r>
      <w:r w:rsidRPr="0066794E">
        <w:rPr>
          <w:rFonts w:ascii="Arial" w:hAnsi="Arial" w:cs="Arial"/>
        </w:rPr>
        <w:t xml:space="preserve"> on </w:t>
      </w:r>
      <w:r w:rsidRPr="00F32DEF">
        <w:rPr>
          <w:rFonts w:ascii="Arial" w:hAnsi="Arial" w:cs="Arial"/>
          <w:b/>
          <w:i/>
        </w:rPr>
        <w:t>SP1</w:t>
      </w:r>
      <w:r w:rsidRPr="0066794E">
        <w:rPr>
          <w:rFonts w:ascii="Arial" w:hAnsi="Arial" w:cs="Arial"/>
        </w:rPr>
        <w:t xml:space="preserve"> and </w:t>
      </w:r>
      <w:r w:rsidR="00371256" w:rsidRPr="00F32DEF">
        <w:rPr>
          <w:rFonts w:ascii="Arial" w:hAnsi="Arial" w:cs="Arial"/>
          <w:b/>
          <w:i/>
        </w:rPr>
        <w:t>DS3</w:t>
      </w:r>
      <w:r w:rsidRPr="0066794E">
        <w:rPr>
          <w:rFonts w:ascii="Arial" w:hAnsi="Arial" w:cs="Arial"/>
        </w:rPr>
        <w:t xml:space="preserve"> and test whether you can create reports</w:t>
      </w:r>
      <w:r>
        <w:rPr>
          <w:rFonts w:ascii="Arial" w:hAnsi="Arial" w:cs="Arial"/>
        </w:rPr>
        <w:t xml:space="preserve"> based on the tabular models</w:t>
      </w:r>
      <w:r w:rsidR="00371256">
        <w:rPr>
          <w:rFonts w:ascii="Arial" w:hAnsi="Arial" w:cs="Arial"/>
        </w:rPr>
        <w:t xml:space="preserve"> </w:t>
      </w:r>
      <w:r w:rsidR="00C15D6B">
        <w:rPr>
          <w:rFonts w:ascii="Arial" w:hAnsi="Arial" w:cs="Arial"/>
        </w:rPr>
        <w:t xml:space="preserve">using either of the SharePoint servers, </w:t>
      </w:r>
      <w:r w:rsidR="00C15D6B" w:rsidRPr="00C15D6B">
        <w:rPr>
          <w:rFonts w:ascii="Arial" w:hAnsi="Arial" w:cs="Arial"/>
          <w:b/>
          <w:i/>
        </w:rPr>
        <w:t>SP1</w:t>
      </w:r>
      <w:r w:rsidR="00C15D6B">
        <w:rPr>
          <w:rFonts w:ascii="Arial" w:hAnsi="Arial" w:cs="Arial"/>
        </w:rPr>
        <w:t xml:space="preserve"> and </w:t>
      </w:r>
      <w:r w:rsidR="00C15D6B" w:rsidRPr="00C15D6B">
        <w:rPr>
          <w:rFonts w:ascii="Arial" w:hAnsi="Arial" w:cs="Arial"/>
          <w:b/>
          <w:i/>
        </w:rPr>
        <w:t>SP2</w:t>
      </w:r>
      <w:r w:rsidRPr="0066794E">
        <w:rPr>
          <w:rFonts w:ascii="Arial" w:hAnsi="Arial" w:cs="Arial"/>
        </w:rPr>
        <w:t>.</w:t>
      </w:r>
    </w:p>
    <w:p w:rsidR="00C15D6B" w:rsidRDefault="00C15D6B" w:rsidP="00C86937">
      <w:pPr>
        <w:rPr>
          <w:rFonts w:ascii="Arial" w:hAnsi="Arial" w:cs="Arial"/>
        </w:rPr>
      </w:pPr>
      <w:r w:rsidRPr="00C15D6B">
        <w:rPr>
          <w:rFonts w:ascii="Arial" w:hAnsi="Arial" w:cs="Arial"/>
          <w:b/>
        </w:rPr>
        <w:t>Note</w:t>
      </w:r>
      <w:r>
        <w:rPr>
          <w:rFonts w:ascii="Arial" w:hAnsi="Arial" w:cs="Arial"/>
        </w:rPr>
        <w:t xml:space="preserve">: </w:t>
      </w:r>
      <w:r w:rsidR="00C15477">
        <w:rPr>
          <w:rFonts w:ascii="Arial" w:hAnsi="Arial" w:cs="Arial"/>
        </w:rPr>
        <w:t xml:space="preserve">To test the </w:t>
      </w:r>
      <w:r>
        <w:rPr>
          <w:rFonts w:ascii="Arial" w:hAnsi="Arial" w:cs="Arial"/>
        </w:rPr>
        <w:t>standalone installation created in a workgroup for Scenario 4</w:t>
      </w:r>
      <w:r w:rsidR="00C15477">
        <w:rPr>
          <w:rFonts w:ascii="Arial" w:hAnsi="Arial" w:cs="Arial"/>
        </w:rPr>
        <w:t xml:space="preserve">, you can import the </w:t>
      </w:r>
      <w:proofErr w:type="spellStart"/>
      <w:r w:rsidR="00C15477">
        <w:rPr>
          <w:rFonts w:ascii="Arial" w:hAnsi="Arial" w:cs="Arial"/>
        </w:rPr>
        <w:t>PowerPivot</w:t>
      </w:r>
      <w:proofErr w:type="spellEnd"/>
      <w:r w:rsidR="00C15477">
        <w:rPr>
          <w:rFonts w:ascii="Arial" w:hAnsi="Arial" w:cs="Arial"/>
        </w:rPr>
        <w:t xml:space="preserve"> model into the tabular instance on DS3 and </w:t>
      </w:r>
      <w:r w:rsidR="00172D50">
        <w:rPr>
          <w:rFonts w:ascii="Arial" w:hAnsi="Arial" w:cs="Arial"/>
        </w:rPr>
        <w:t xml:space="preserve">create </w:t>
      </w:r>
      <w:r w:rsidR="00C15477">
        <w:rPr>
          <w:rFonts w:ascii="Arial" w:hAnsi="Arial" w:cs="Arial"/>
        </w:rPr>
        <w:t>the Power View report in SharePoint</w:t>
      </w:r>
      <w:r w:rsidR="00172D50">
        <w:rPr>
          <w:rFonts w:ascii="Arial" w:hAnsi="Arial" w:cs="Arial"/>
        </w:rPr>
        <w:t>. In other words</w:t>
      </w:r>
      <w:r w:rsidR="00C15477">
        <w:rPr>
          <w:rFonts w:ascii="Arial" w:hAnsi="Arial" w:cs="Arial"/>
        </w:rPr>
        <w:t>, skip</w:t>
      </w:r>
      <w:r w:rsidR="00172D50">
        <w:rPr>
          <w:rFonts w:ascii="Arial" w:hAnsi="Arial" w:cs="Arial"/>
        </w:rPr>
        <w:t xml:space="preserve"> the steps for</w:t>
      </w:r>
      <w:r w:rsidR="00C15477">
        <w:rPr>
          <w:rFonts w:ascii="Arial" w:hAnsi="Arial" w:cs="Arial"/>
        </w:rPr>
        <w:t xml:space="preserve"> </w:t>
      </w:r>
      <w:r w:rsidR="00172D50">
        <w:rPr>
          <w:rFonts w:ascii="Arial" w:hAnsi="Arial" w:cs="Arial"/>
        </w:rPr>
        <w:t xml:space="preserve">adding the </w:t>
      </w:r>
      <w:proofErr w:type="spellStart"/>
      <w:r w:rsidR="00172D50">
        <w:rPr>
          <w:rFonts w:ascii="Arial" w:hAnsi="Arial" w:cs="Arial"/>
        </w:rPr>
        <w:t>PowerPivot</w:t>
      </w:r>
      <w:proofErr w:type="spellEnd"/>
      <w:r w:rsidR="00172D50">
        <w:rPr>
          <w:rFonts w:ascii="Arial" w:hAnsi="Arial" w:cs="Arial"/>
        </w:rPr>
        <w:t xml:space="preserve"> </w:t>
      </w:r>
      <w:r w:rsidR="00C15477">
        <w:rPr>
          <w:rFonts w:ascii="Arial" w:hAnsi="Arial" w:cs="Arial"/>
        </w:rPr>
        <w:t xml:space="preserve">model to SharePoint and </w:t>
      </w:r>
      <w:r w:rsidR="00F32DEF">
        <w:rPr>
          <w:rFonts w:ascii="Arial" w:hAnsi="Arial" w:cs="Arial"/>
        </w:rPr>
        <w:t xml:space="preserve">for </w:t>
      </w:r>
      <w:r w:rsidR="00C15477">
        <w:rPr>
          <w:rFonts w:ascii="Arial" w:hAnsi="Arial" w:cs="Arial"/>
        </w:rPr>
        <w:t xml:space="preserve">testing Power View against the </w:t>
      </w:r>
      <w:proofErr w:type="spellStart"/>
      <w:r w:rsidR="00C15477">
        <w:rPr>
          <w:rFonts w:ascii="Arial" w:hAnsi="Arial" w:cs="Arial"/>
        </w:rPr>
        <w:t>PowerPivot</w:t>
      </w:r>
      <w:proofErr w:type="spellEnd"/>
      <w:r w:rsidR="00C15477">
        <w:rPr>
          <w:rFonts w:ascii="Arial" w:hAnsi="Arial" w:cs="Arial"/>
        </w:rPr>
        <w:t xml:space="preserve"> model in SharePoint</w:t>
      </w:r>
      <w:r>
        <w:rPr>
          <w:rFonts w:ascii="Arial" w:hAnsi="Arial" w:cs="Arial"/>
        </w:rPr>
        <w:t>.</w:t>
      </w:r>
    </w:p>
    <w:p w:rsidR="00A878CB" w:rsidRPr="0066794E" w:rsidRDefault="00A878CB" w:rsidP="005C15D1">
      <w:pPr>
        <w:pStyle w:val="Heading2"/>
      </w:pPr>
      <w:bookmarkStart w:id="99" w:name="_Toc332021019"/>
      <w:r>
        <w:t>Validate and Test Scenario 1</w:t>
      </w:r>
      <w:r w:rsidR="007D15A2">
        <w:t xml:space="preserve"> (all services on one host)</w:t>
      </w:r>
      <w:bookmarkEnd w:id="99"/>
    </w:p>
    <w:p w:rsidR="00120764" w:rsidRDefault="00120764" w:rsidP="00120764">
      <w:pPr>
        <w:pStyle w:val="Heading3"/>
      </w:pPr>
      <w:bookmarkStart w:id="100" w:name="_Toc332021020"/>
      <w:r>
        <w:t xml:space="preserve">Connect </w:t>
      </w:r>
      <w:r w:rsidR="00A3010F">
        <w:t xml:space="preserve">to </w:t>
      </w:r>
      <w:r>
        <w:t xml:space="preserve">SharePoint Web </w:t>
      </w:r>
      <w:r w:rsidR="000321BD">
        <w:t>S</w:t>
      </w:r>
      <w:r>
        <w:t>ite</w:t>
      </w:r>
      <w:r w:rsidR="00A878CB">
        <w:t xml:space="preserve"> for Scenario 1</w:t>
      </w:r>
      <w:bookmarkEnd w:id="100"/>
    </w:p>
    <w:p w:rsidR="00120764" w:rsidRPr="00A3010F" w:rsidRDefault="00643458" w:rsidP="007F417C">
      <w:pPr>
        <w:pStyle w:val="ListParagraph"/>
        <w:numPr>
          <w:ilvl w:val="0"/>
          <w:numId w:val="25"/>
        </w:numPr>
        <w:rPr>
          <w:rFonts w:ascii="Arial" w:hAnsi="Arial" w:cs="Arial"/>
        </w:rPr>
      </w:pPr>
      <w:r w:rsidRPr="00A3010F">
        <w:rPr>
          <w:rFonts w:ascii="Arial" w:hAnsi="Arial" w:cs="Arial"/>
        </w:rPr>
        <w:t xml:space="preserve">Open a browser and type the address of the </w:t>
      </w:r>
      <w:r w:rsidR="00A3010F">
        <w:rPr>
          <w:rFonts w:ascii="Arial" w:hAnsi="Arial" w:cs="Arial"/>
        </w:rPr>
        <w:t xml:space="preserve">SharePoint </w:t>
      </w:r>
      <w:r w:rsidRPr="00A3010F">
        <w:rPr>
          <w:rFonts w:ascii="Arial" w:hAnsi="Arial" w:cs="Arial"/>
        </w:rPr>
        <w:t>site</w:t>
      </w:r>
      <w:r w:rsidR="00A3010F">
        <w:rPr>
          <w:rFonts w:ascii="Arial" w:hAnsi="Arial" w:cs="Arial"/>
        </w:rPr>
        <w:t xml:space="preserve"> that you set up in Scenario 1</w:t>
      </w:r>
      <w:r w:rsidRPr="00A3010F">
        <w:rPr>
          <w:rFonts w:ascii="Arial" w:hAnsi="Arial" w:cs="Arial"/>
        </w:rPr>
        <w:t xml:space="preserve">; for example: </w:t>
      </w:r>
      <w:hyperlink r:id="rId49" w:history="1">
        <w:r w:rsidRPr="00A3010F">
          <w:rPr>
            <w:rStyle w:val="Hyperlink"/>
            <w:rFonts w:ascii="Arial" w:hAnsi="Arial" w:cs="Arial"/>
          </w:rPr>
          <w:t>http://SP1</w:t>
        </w:r>
      </w:hyperlink>
    </w:p>
    <w:p w:rsidR="00120764" w:rsidRPr="00120764" w:rsidRDefault="00643458" w:rsidP="00643458">
      <w:pPr>
        <w:pStyle w:val="Heading3"/>
      </w:pPr>
      <w:bookmarkStart w:id="101" w:name="_Toc332021021"/>
      <w:r>
        <w:t xml:space="preserve">Add </w:t>
      </w:r>
      <w:r w:rsidRPr="00643458">
        <w:t xml:space="preserve">SQL Server 2012 Business Intelligence </w:t>
      </w:r>
      <w:r w:rsidR="0019421C">
        <w:t>C</w:t>
      </w:r>
      <w:r w:rsidRPr="00643458">
        <w:t xml:space="preserve">ontent </w:t>
      </w:r>
      <w:r w:rsidR="0019421C">
        <w:t>T</w:t>
      </w:r>
      <w:r w:rsidR="0019421C" w:rsidRPr="00643458">
        <w:t xml:space="preserve">ypes </w:t>
      </w:r>
      <w:r w:rsidRPr="00643458">
        <w:t xml:space="preserve">to SharePoint </w:t>
      </w:r>
      <w:r w:rsidR="0019421C">
        <w:t>S</w:t>
      </w:r>
      <w:r w:rsidR="0019421C" w:rsidRPr="00643458">
        <w:t>ite</w:t>
      </w:r>
      <w:bookmarkEnd w:id="101"/>
    </w:p>
    <w:p w:rsidR="00643458" w:rsidRPr="00A3010F" w:rsidRDefault="00643458" w:rsidP="007F417C">
      <w:pPr>
        <w:pStyle w:val="ListParagraph"/>
        <w:numPr>
          <w:ilvl w:val="0"/>
          <w:numId w:val="42"/>
        </w:numPr>
        <w:spacing w:after="120"/>
        <w:ind w:left="714" w:hanging="357"/>
        <w:contextualSpacing w:val="0"/>
        <w:rPr>
          <w:rFonts w:ascii="Arial" w:hAnsi="Arial" w:cs="Arial"/>
        </w:rPr>
      </w:pPr>
      <w:r w:rsidRPr="00A3010F">
        <w:rPr>
          <w:rFonts w:ascii="Arial" w:hAnsi="Arial" w:cs="Arial"/>
        </w:rPr>
        <w:t xml:space="preserve">In the navigation pane, click </w:t>
      </w:r>
      <w:r w:rsidRPr="00A3010F">
        <w:rPr>
          <w:rFonts w:ascii="Arial" w:hAnsi="Arial" w:cs="Arial"/>
          <w:b/>
        </w:rPr>
        <w:t>Shared Documents</w:t>
      </w:r>
      <w:r w:rsidRPr="00A3010F">
        <w:rPr>
          <w:rFonts w:ascii="Arial" w:hAnsi="Arial" w:cs="Arial"/>
        </w:rPr>
        <w:t xml:space="preserve">. </w:t>
      </w:r>
    </w:p>
    <w:p w:rsidR="00643458" w:rsidRPr="00A3010F" w:rsidRDefault="00643458" w:rsidP="007F417C">
      <w:pPr>
        <w:pStyle w:val="ListParagraph"/>
        <w:numPr>
          <w:ilvl w:val="0"/>
          <w:numId w:val="42"/>
        </w:numPr>
        <w:spacing w:after="120"/>
        <w:ind w:left="714" w:hanging="357"/>
        <w:contextualSpacing w:val="0"/>
        <w:rPr>
          <w:rFonts w:ascii="Arial" w:hAnsi="Arial" w:cs="Arial"/>
        </w:rPr>
      </w:pPr>
      <w:r w:rsidRPr="00A3010F">
        <w:rPr>
          <w:rFonts w:ascii="Arial" w:hAnsi="Arial" w:cs="Arial"/>
        </w:rPr>
        <w:t xml:space="preserve">On the SharePoint ribbon, click </w:t>
      </w:r>
      <w:r w:rsidRPr="00A3010F">
        <w:rPr>
          <w:rFonts w:ascii="Arial" w:hAnsi="Arial" w:cs="Arial"/>
          <w:b/>
        </w:rPr>
        <w:t>Library</w:t>
      </w:r>
      <w:r w:rsidRPr="00A3010F">
        <w:rPr>
          <w:rFonts w:ascii="Arial" w:hAnsi="Arial" w:cs="Arial"/>
        </w:rPr>
        <w:t xml:space="preserve"> and then click </w:t>
      </w:r>
      <w:r w:rsidRPr="00A3010F">
        <w:rPr>
          <w:rFonts w:ascii="Arial" w:hAnsi="Arial" w:cs="Arial"/>
          <w:b/>
        </w:rPr>
        <w:t>Library Settings</w:t>
      </w:r>
      <w:r w:rsidR="007A088E">
        <w:rPr>
          <w:rFonts w:ascii="Arial" w:hAnsi="Arial" w:cs="Arial"/>
          <w:b/>
        </w:rPr>
        <w:t>. (</w:t>
      </w:r>
      <w:r w:rsidR="007A088E" w:rsidRPr="007A088E">
        <w:rPr>
          <w:rFonts w:ascii="Arial" w:hAnsi="Arial" w:cs="Arial"/>
        </w:rPr>
        <w:t>This option might be found</w:t>
      </w:r>
      <w:r w:rsidRPr="00A3010F">
        <w:rPr>
          <w:rFonts w:ascii="Arial" w:hAnsi="Arial" w:cs="Arial"/>
        </w:rPr>
        <w:t xml:space="preserve"> under </w:t>
      </w:r>
      <w:r w:rsidRPr="00A3010F">
        <w:rPr>
          <w:rFonts w:ascii="Arial" w:hAnsi="Arial" w:cs="Arial"/>
          <w:b/>
        </w:rPr>
        <w:t>Settings</w:t>
      </w:r>
      <w:r w:rsidRPr="00A3010F">
        <w:rPr>
          <w:rFonts w:ascii="Arial" w:hAnsi="Arial" w:cs="Arial"/>
        </w:rPr>
        <w:t xml:space="preserve"> if your screen is too narrow). </w:t>
      </w:r>
    </w:p>
    <w:p w:rsidR="00643458" w:rsidRPr="00A3010F" w:rsidRDefault="00643458" w:rsidP="007F417C">
      <w:pPr>
        <w:pStyle w:val="ListParagraph"/>
        <w:numPr>
          <w:ilvl w:val="0"/>
          <w:numId w:val="42"/>
        </w:numPr>
        <w:spacing w:after="120"/>
        <w:ind w:left="714" w:hanging="357"/>
        <w:contextualSpacing w:val="0"/>
        <w:rPr>
          <w:rFonts w:ascii="Arial" w:hAnsi="Arial" w:cs="Arial"/>
        </w:rPr>
      </w:pPr>
      <w:r w:rsidRPr="00A3010F">
        <w:rPr>
          <w:rFonts w:ascii="Arial" w:hAnsi="Arial" w:cs="Arial"/>
        </w:rPr>
        <w:t xml:space="preserve">Click </w:t>
      </w:r>
      <w:r w:rsidRPr="00A3010F">
        <w:rPr>
          <w:rFonts w:ascii="Arial" w:hAnsi="Arial" w:cs="Arial"/>
          <w:b/>
        </w:rPr>
        <w:t>Advanced Settings</w:t>
      </w:r>
      <w:r w:rsidRPr="00A3010F">
        <w:rPr>
          <w:rFonts w:ascii="Arial" w:hAnsi="Arial" w:cs="Arial"/>
        </w:rPr>
        <w:t xml:space="preserve">. </w:t>
      </w:r>
    </w:p>
    <w:p w:rsidR="00643458" w:rsidRPr="00A3010F" w:rsidRDefault="00643458" w:rsidP="007F417C">
      <w:pPr>
        <w:pStyle w:val="ListParagraph"/>
        <w:numPr>
          <w:ilvl w:val="0"/>
          <w:numId w:val="42"/>
        </w:numPr>
        <w:spacing w:after="120"/>
        <w:ind w:left="714" w:hanging="357"/>
        <w:contextualSpacing w:val="0"/>
        <w:rPr>
          <w:rFonts w:ascii="Arial" w:hAnsi="Arial" w:cs="Arial"/>
        </w:rPr>
      </w:pPr>
      <w:r w:rsidRPr="00A3010F">
        <w:rPr>
          <w:rFonts w:ascii="Arial" w:hAnsi="Arial" w:cs="Arial"/>
        </w:rPr>
        <w:t xml:space="preserve">In the </w:t>
      </w:r>
      <w:r w:rsidRPr="00A3010F">
        <w:rPr>
          <w:rFonts w:ascii="Arial" w:hAnsi="Arial" w:cs="Arial"/>
          <w:b/>
        </w:rPr>
        <w:t>Content Types</w:t>
      </w:r>
      <w:r w:rsidRPr="00A3010F">
        <w:rPr>
          <w:rFonts w:ascii="Arial" w:hAnsi="Arial" w:cs="Arial"/>
        </w:rPr>
        <w:t xml:space="preserve"> section, click </w:t>
      </w:r>
      <w:proofErr w:type="gramStart"/>
      <w:r w:rsidRPr="00A3010F">
        <w:rPr>
          <w:rFonts w:ascii="Arial" w:hAnsi="Arial" w:cs="Arial"/>
          <w:b/>
        </w:rPr>
        <w:t>Yes</w:t>
      </w:r>
      <w:proofErr w:type="gramEnd"/>
      <w:r w:rsidRPr="00A3010F">
        <w:rPr>
          <w:rFonts w:ascii="Arial" w:hAnsi="Arial" w:cs="Arial"/>
        </w:rPr>
        <w:t xml:space="preserve"> to allow management of content types and then click </w:t>
      </w:r>
      <w:r w:rsidRPr="00A3010F">
        <w:rPr>
          <w:rFonts w:ascii="Arial" w:hAnsi="Arial" w:cs="Arial"/>
          <w:b/>
        </w:rPr>
        <w:t>OK</w:t>
      </w:r>
      <w:r w:rsidRPr="00A3010F">
        <w:rPr>
          <w:rFonts w:ascii="Arial" w:hAnsi="Arial" w:cs="Arial"/>
        </w:rPr>
        <w:t xml:space="preserve"> at the bottom of the page. </w:t>
      </w:r>
    </w:p>
    <w:p w:rsidR="00643458" w:rsidRPr="00A3010F" w:rsidRDefault="00643458" w:rsidP="007F417C">
      <w:pPr>
        <w:pStyle w:val="ListParagraph"/>
        <w:numPr>
          <w:ilvl w:val="0"/>
          <w:numId w:val="42"/>
        </w:numPr>
        <w:spacing w:after="120"/>
        <w:ind w:left="714" w:hanging="357"/>
        <w:contextualSpacing w:val="0"/>
        <w:rPr>
          <w:rFonts w:ascii="Arial" w:hAnsi="Arial" w:cs="Arial"/>
        </w:rPr>
      </w:pPr>
      <w:r w:rsidRPr="00A3010F">
        <w:rPr>
          <w:rFonts w:ascii="Arial" w:hAnsi="Arial" w:cs="Arial"/>
        </w:rPr>
        <w:t xml:space="preserve">In the </w:t>
      </w:r>
      <w:r w:rsidRPr="00A3010F">
        <w:rPr>
          <w:rFonts w:ascii="Arial" w:hAnsi="Arial" w:cs="Arial"/>
          <w:b/>
        </w:rPr>
        <w:t>Content Types</w:t>
      </w:r>
      <w:r w:rsidRPr="00A3010F">
        <w:rPr>
          <w:rFonts w:ascii="Arial" w:hAnsi="Arial" w:cs="Arial"/>
        </w:rPr>
        <w:t xml:space="preserve"> section in the middle of the page, click </w:t>
      </w:r>
      <w:r w:rsidRPr="00A3010F">
        <w:rPr>
          <w:rFonts w:ascii="Arial" w:hAnsi="Arial" w:cs="Arial"/>
          <w:b/>
        </w:rPr>
        <w:t>Add from existing site content types</w:t>
      </w:r>
      <w:r w:rsidRPr="00A3010F">
        <w:rPr>
          <w:rFonts w:ascii="Arial" w:hAnsi="Arial" w:cs="Arial"/>
        </w:rPr>
        <w:t xml:space="preserve">. </w:t>
      </w:r>
    </w:p>
    <w:p w:rsidR="00643458" w:rsidRPr="00A3010F" w:rsidRDefault="00643458" w:rsidP="007F417C">
      <w:pPr>
        <w:pStyle w:val="ListParagraph"/>
        <w:numPr>
          <w:ilvl w:val="0"/>
          <w:numId w:val="42"/>
        </w:numPr>
        <w:spacing w:after="120"/>
        <w:ind w:left="714" w:hanging="357"/>
        <w:contextualSpacing w:val="0"/>
        <w:rPr>
          <w:rFonts w:ascii="Arial" w:hAnsi="Arial" w:cs="Arial"/>
        </w:rPr>
      </w:pPr>
      <w:r w:rsidRPr="00A3010F">
        <w:rPr>
          <w:rFonts w:ascii="Arial" w:hAnsi="Arial" w:cs="Arial"/>
        </w:rPr>
        <w:lastRenderedPageBreak/>
        <w:t xml:space="preserve">Add all of the Business Intelligence and SQL Server Reporting Services Content Types and then click </w:t>
      </w:r>
      <w:r w:rsidRPr="00A3010F">
        <w:rPr>
          <w:rFonts w:ascii="Arial" w:hAnsi="Arial" w:cs="Arial"/>
          <w:b/>
        </w:rPr>
        <w:t>OK</w:t>
      </w:r>
      <w:r w:rsidRPr="00A3010F">
        <w:rPr>
          <w:rFonts w:ascii="Arial" w:hAnsi="Arial" w:cs="Arial"/>
        </w:rPr>
        <w:t xml:space="preserve">. </w:t>
      </w:r>
    </w:p>
    <w:p w:rsidR="00643458" w:rsidRPr="00A3010F" w:rsidRDefault="00643458" w:rsidP="00AA7D37">
      <w:pPr>
        <w:ind w:left="360"/>
        <w:rPr>
          <w:rFonts w:ascii="Arial" w:hAnsi="Arial" w:cs="Arial"/>
        </w:rPr>
      </w:pPr>
      <w:r w:rsidRPr="00A3010F">
        <w:rPr>
          <w:rFonts w:ascii="Arial" w:hAnsi="Arial" w:cs="Arial"/>
        </w:rPr>
        <w:t xml:space="preserve">These content types will now appear as new document options in </w:t>
      </w:r>
      <w:r w:rsidRPr="00A3010F">
        <w:rPr>
          <w:rFonts w:ascii="Arial" w:hAnsi="Arial" w:cs="Arial"/>
          <w:b/>
        </w:rPr>
        <w:t>Shared Documents</w:t>
      </w:r>
      <w:r w:rsidRPr="00A3010F">
        <w:rPr>
          <w:rFonts w:ascii="Arial" w:hAnsi="Arial" w:cs="Arial"/>
        </w:rPr>
        <w:t>.</w:t>
      </w:r>
    </w:p>
    <w:p w:rsidR="00120764" w:rsidRDefault="00AA7D37" w:rsidP="00120764">
      <w:pPr>
        <w:pStyle w:val="Heading3"/>
      </w:pPr>
      <w:bookmarkStart w:id="102" w:name="_Toc332021022"/>
      <w:r w:rsidRPr="00AA7D37">
        <w:t xml:space="preserve">Grant </w:t>
      </w:r>
      <w:r w:rsidR="0019421C">
        <w:t>U</w:t>
      </w:r>
      <w:r w:rsidRPr="00AA7D37">
        <w:t xml:space="preserve">sers </w:t>
      </w:r>
      <w:r w:rsidR="0019421C">
        <w:t>P</w:t>
      </w:r>
      <w:r w:rsidR="0019421C" w:rsidRPr="00AA7D37">
        <w:t xml:space="preserve">ermissions </w:t>
      </w:r>
      <w:r w:rsidRPr="00AA7D37">
        <w:t>to Site</w:t>
      </w:r>
      <w:bookmarkEnd w:id="102"/>
    </w:p>
    <w:p w:rsidR="00AA7D37" w:rsidRPr="00A3010F" w:rsidRDefault="00AA7D37" w:rsidP="007F417C">
      <w:pPr>
        <w:pStyle w:val="ListParagraph"/>
        <w:numPr>
          <w:ilvl w:val="0"/>
          <w:numId w:val="43"/>
        </w:numPr>
        <w:spacing w:after="120"/>
        <w:ind w:left="714" w:hanging="357"/>
        <w:contextualSpacing w:val="0"/>
        <w:rPr>
          <w:rFonts w:ascii="Arial" w:hAnsi="Arial" w:cs="Arial"/>
        </w:rPr>
      </w:pPr>
      <w:r w:rsidRPr="00A3010F">
        <w:rPr>
          <w:rFonts w:ascii="Arial" w:hAnsi="Arial" w:cs="Arial"/>
        </w:rPr>
        <w:t xml:space="preserve">Click </w:t>
      </w:r>
      <w:r w:rsidRPr="00A3010F">
        <w:rPr>
          <w:rFonts w:ascii="Arial" w:hAnsi="Arial" w:cs="Arial"/>
          <w:b/>
        </w:rPr>
        <w:t>Site Actions</w:t>
      </w:r>
      <w:r w:rsidRPr="00A3010F">
        <w:rPr>
          <w:rFonts w:ascii="Arial" w:hAnsi="Arial" w:cs="Arial"/>
        </w:rPr>
        <w:t xml:space="preserve"> and then click </w:t>
      </w:r>
      <w:r w:rsidRPr="00A3010F">
        <w:rPr>
          <w:rFonts w:ascii="Arial" w:hAnsi="Arial" w:cs="Arial"/>
          <w:b/>
        </w:rPr>
        <w:t>Site Permissions</w:t>
      </w:r>
      <w:r w:rsidRPr="00A3010F">
        <w:rPr>
          <w:rFonts w:ascii="Arial" w:hAnsi="Arial" w:cs="Arial"/>
        </w:rPr>
        <w:t xml:space="preserve">. </w:t>
      </w:r>
    </w:p>
    <w:p w:rsidR="00120764" w:rsidRPr="00A3010F" w:rsidRDefault="00AA7D37" w:rsidP="007F417C">
      <w:pPr>
        <w:pStyle w:val="ListParagraph"/>
        <w:numPr>
          <w:ilvl w:val="0"/>
          <w:numId w:val="43"/>
        </w:numPr>
        <w:spacing w:after="120"/>
        <w:ind w:left="714" w:hanging="357"/>
        <w:contextualSpacing w:val="0"/>
        <w:rPr>
          <w:rFonts w:ascii="Arial" w:hAnsi="Arial" w:cs="Arial"/>
        </w:rPr>
      </w:pPr>
      <w:r w:rsidRPr="00A3010F">
        <w:rPr>
          <w:rFonts w:ascii="Arial" w:hAnsi="Arial" w:cs="Arial"/>
        </w:rPr>
        <w:t>Create desired groups (if they do not already exist)</w:t>
      </w:r>
      <w:r w:rsidR="00120764" w:rsidRPr="00A3010F">
        <w:rPr>
          <w:rFonts w:ascii="Arial" w:hAnsi="Arial" w:cs="Arial"/>
        </w:rPr>
        <w:t>.</w:t>
      </w:r>
    </w:p>
    <w:p w:rsidR="00AA7D37" w:rsidRPr="00A3010F" w:rsidRDefault="00AA7D37" w:rsidP="007F417C">
      <w:pPr>
        <w:pStyle w:val="ListParagraph"/>
        <w:numPr>
          <w:ilvl w:val="0"/>
          <w:numId w:val="43"/>
        </w:numPr>
        <w:spacing w:after="120"/>
        <w:ind w:left="714" w:hanging="357"/>
        <w:contextualSpacing w:val="0"/>
        <w:rPr>
          <w:rFonts w:ascii="Arial" w:hAnsi="Arial" w:cs="Arial"/>
        </w:rPr>
      </w:pPr>
      <w:r w:rsidRPr="00A3010F">
        <w:rPr>
          <w:rFonts w:ascii="Arial" w:hAnsi="Arial" w:cs="Arial"/>
        </w:rPr>
        <w:t xml:space="preserve">Add users to appropriate groups and click </w:t>
      </w:r>
      <w:r w:rsidRPr="00A3010F">
        <w:rPr>
          <w:rFonts w:ascii="Arial" w:hAnsi="Arial" w:cs="Arial"/>
          <w:b/>
        </w:rPr>
        <w:t>OK</w:t>
      </w:r>
      <w:r w:rsidRPr="00A3010F">
        <w:rPr>
          <w:rFonts w:ascii="Arial" w:hAnsi="Arial" w:cs="Arial"/>
        </w:rPr>
        <w:t xml:space="preserve">. </w:t>
      </w:r>
    </w:p>
    <w:p w:rsidR="00AA7D37" w:rsidRPr="00A3010F" w:rsidRDefault="00AA7D37" w:rsidP="00AA7D37">
      <w:pPr>
        <w:spacing w:after="0" w:line="240" w:lineRule="auto"/>
        <w:ind w:left="360"/>
        <w:textAlignment w:val="center"/>
        <w:rPr>
          <w:rFonts w:ascii="Arial" w:hAnsi="Arial" w:cs="Arial"/>
        </w:rPr>
      </w:pPr>
      <w:r w:rsidRPr="00A3010F">
        <w:rPr>
          <w:rFonts w:ascii="Arial" w:hAnsi="Arial" w:cs="Arial"/>
          <w:b/>
        </w:rPr>
        <w:t>Note</w:t>
      </w:r>
      <w:r w:rsidRPr="00A3010F">
        <w:rPr>
          <w:rFonts w:ascii="Arial" w:hAnsi="Arial" w:cs="Arial"/>
        </w:rPr>
        <w:t>: You can also grant permissions to users directly</w:t>
      </w:r>
      <w:r w:rsidR="00C15477">
        <w:rPr>
          <w:rFonts w:ascii="Arial" w:hAnsi="Arial" w:cs="Arial"/>
        </w:rPr>
        <w:t xml:space="preserve"> (which is fine for initial testing)</w:t>
      </w:r>
      <w:r w:rsidRPr="00A3010F">
        <w:rPr>
          <w:rFonts w:ascii="Arial" w:hAnsi="Arial" w:cs="Arial"/>
        </w:rPr>
        <w:t xml:space="preserve">, but </w:t>
      </w:r>
      <w:r w:rsidR="00A3010F">
        <w:rPr>
          <w:rFonts w:ascii="Arial" w:hAnsi="Arial" w:cs="Arial"/>
        </w:rPr>
        <w:t>we recommend that you use groups instead</w:t>
      </w:r>
      <w:r w:rsidR="00C15477">
        <w:rPr>
          <w:rFonts w:ascii="Arial" w:hAnsi="Arial" w:cs="Arial"/>
        </w:rPr>
        <w:t xml:space="preserve"> in a production environment</w:t>
      </w:r>
      <w:r w:rsidR="00062301">
        <w:rPr>
          <w:rFonts w:ascii="Arial" w:hAnsi="Arial" w:cs="Arial"/>
        </w:rPr>
        <w:t>,</w:t>
      </w:r>
      <w:r w:rsidR="00C15477">
        <w:rPr>
          <w:rFonts w:ascii="Arial" w:hAnsi="Arial" w:cs="Arial"/>
        </w:rPr>
        <w:t xml:space="preserve"> </w:t>
      </w:r>
      <w:r w:rsidR="00062301">
        <w:rPr>
          <w:rFonts w:ascii="Arial" w:hAnsi="Arial" w:cs="Arial"/>
        </w:rPr>
        <w:t xml:space="preserve">because </w:t>
      </w:r>
      <w:r w:rsidR="00A3010F">
        <w:rPr>
          <w:rFonts w:ascii="Arial" w:hAnsi="Arial" w:cs="Arial"/>
        </w:rPr>
        <w:t xml:space="preserve">managing individual user accounts becomes very difficult as the number of users </w:t>
      </w:r>
      <w:r w:rsidR="00062301">
        <w:rPr>
          <w:rFonts w:ascii="Arial" w:hAnsi="Arial" w:cs="Arial"/>
        </w:rPr>
        <w:t>increases</w:t>
      </w:r>
      <w:r w:rsidRPr="00A3010F">
        <w:rPr>
          <w:rFonts w:ascii="Arial" w:hAnsi="Arial" w:cs="Arial"/>
        </w:rPr>
        <w:t>.</w:t>
      </w:r>
    </w:p>
    <w:p w:rsidR="00E3469A" w:rsidRDefault="00E3469A" w:rsidP="00F04EFC">
      <w:pPr>
        <w:pStyle w:val="Heading3"/>
      </w:pPr>
      <w:bookmarkStart w:id="103" w:name="_Toc332021023"/>
      <w:r>
        <w:t xml:space="preserve">Add </w:t>
      </w:r>
      <w:proofErr w:type="spellStart"/>
      <w:r>
        <w:t>PowerPivot</w:t>
      </w:r>
      <w:proofErr w:type="spellEnd"/>
      <w:r>
        <w:t xml:space="preserve"> </w:t>
      </w:r>
      <w:r w:rsidR="0019421C">
        <w:t>M</w:t>
      </w:r>
      <w:r>
        <w:t xml:space="preserve">odel to </w:t>
      </w:r>
      <w:proofErr w:type="spellStart"/>
      <w:r>
        <w:t>PowerPivot</w:t>
      </w:r>
      <w:proofErr w:type="spellEnd"/>
      <w:r>
        <w:t xml:space="preserve"> Gallery</w:t>
      </w:r>
      <w:bookmarkEnd w:id="103"/>
      <w:r>
        <w:t xml:space="preserve"> </w:t>
      </w:r>
    </w:p>
    <w:p w:rsidR="00E3469A" w:rsidRPr="00A3010F" w:rsidRDefault="00E3469A" w:rsidP="007F417C">
      <w:pPr>
        <w:pStyle w:val="ListParagraph"/>
        <w:numPr>
          <w:ilvl w:val="0"/>
          <w:numId w:val="44"/>
        </w:numPr>
        <w:spacing w:after="120"/>
        <w:ind w:left="714" w:hanging="357"/>
        <w:contextualSpacing w:val="0"/>
        <w:rPr>
          <w:rFonts w:ascii="Arial" w:hAnsi="Arial" w:cs="Arial"/>
        </w:rPr>
      </w:pPr>
      <w:r w:rsidRPr="00A3010F">
        <w:rPr>
          <w:rFonts w:ascii="Arial" w:hAnsi="Arial" w:cs="Arial"/>
        </w:rPr>
        <w:t xml:space="preserve">In the navigation pane, click </w:t>
      </w:r>
      <w:proofErr w:type="spellStart"/>
      <w:r w:rsidRPr="00A3010F">
        <w:rPr>
          <w:rFonts w:ascii="Arial" w:hAnsi="Arial" w:cs="Arial"/>
          <w:b/>
        </w:rPr>
        <w:t>PowerPivot</w:t>
      </w:r>
      <w:proofErr w:type="spellEnd"/>
      <w:r w:rsidRPr="00A3010F">
        <w:rPr>
          <w:rFonts w:ascii="Arial" w:hAnsi="Arial" w:cs="Arial"/>
          <w:b/>
        </w:rPr>
        <w:t xml:space="preserve"> Gallery</w:t>
      </w:r>
      <w:r w:rsidRPr="00A3010F">
        <w:rPr>
          <w:rFonts w:ascii="Arial" w:hAnsi="Arial" w:cs="Arial"/>
        </w:rPr>
        <w:t>. If prompted to install a newer version of Silverlight, do so and then restart your browser to continue.</w:t>
      </w:r>
    </w:p>
    <w:p w:rsidR="00E3469A" w:rsidRPr="00A3010F" w:rsidRDefault="00E3469A" w:rsidP="007F417C">
      <w:pPr>
        <w:pStyle w:val="ListParagraph"/>
        <w:numPr>
          <w:ilvl w:val="0"/>
          <w:numId w:val="44"/>
        </w:numPr>
        <w:spacing w:after="120"/>
        <w:ind w:left="714" w:hanging="357"/>
        <w:contextualSpacing w:val="0"/>
        <w:rPr>
          <w:rFonts w:ascii="Arial" w:hAnsi="Arial" w:cs="Arial"/>
        </w:rPr>
      </w:pPr>
      <w:r w:rsidRPr="00A3010F">
        <w:rPr>
          <w:rFonts w:ascii="Arial" w:hAnsi="Arial" w:cs="Arial"/>
        </w:rPr>
        <w:t xml:space="preserve">On the SharePoint ribbon, click </w:t>
      </w:r>
      <w:r w:rsidRPr="00A3010F">
        <w:rPr>
          <w:rFonts w:ascii="Arial" w:hAnsi="Arial" w:cs="Arial"/>
          <w:b/>
        </w:rPr>
        <w:t>Documents</w:t>
      </w:r>
      <w:r w:rsidRPr="00A3010F">
        <w:rPr>
          <w:rFonts w:ascii="Arial" w:hAnsi="Arial" w:cs="Arial"/>
        </w:rPr>
        <w:t xml:space="preserve">. </w:t>
      </w:r>
    </w:p>
    <w:p w:rsidR="00E3469A" w:rsidRPr="00A3010F" w:rsidRDefault="00E3469A" w:rsidP="007F417C">
      <w:pPr>
        <w:pStyle w:val="ListParagraph"/>
        <w:numPr>
          <w:ilvl w:val="0"/>
          <w:numId w:val="44"/>
        </w:numPr>
        <w:spacing w:after="120"/>
        <w:ind w:left="714" w:hanging="357"/>
        <w:contextualSpacing w:val="0"/>
        <w:rPr>
          <w:rFonts w:ascii="Arial" w:hAnsi="Arial" w:cs="Arial"/>
        </w:rPr>
      </w:pPr>
      <w:r w:rsidRPr="00A3010F">
        <w:rPr>
          <w:rFonts w:ascii="Arial" w:hAnsi="Arial" w:cs="Arial"/>
        </w:rPr>
        <w:t xml:space="preserve">On the SharePoint ribbon, click </w:t>
      </w:r>
      <w:r w:rsidRPr="00A3010F">
        <w:rPr>
          <w:rFonts w:ascii="Arial" w:hAnsi="Arial" w:cs="Arial"/>
          <w:b/>
        </w:rPr>
        <w:t>Upload Document</w:t>
      </w:r>
      <w:r w:rsidRPr="00A3010F">
        <w:rPr>
          <w:rFonts w:ascii="Arial" w:hAnsi="Arial" w:cs="Arial"/>
        </w:rPr>
        <w:t xml:space="preserve">. </w:t>
      </w:r>
    </w:p>
    <w:p w:rsidR="00E3469A" w:rsidRPr="00A3010F" w:rsidRDefault="00E3469A" w:rsidP="007F417C">
      <w:pPr>
        <w:pStyle w:val="ListParagraph"/>
        <w:numPr>
          <w:ilvl w:val="0"/>
          <w:numId w:val="44"/>
        </w:numPr>
        <w:spacing w:after="120"/>
        <w:ind w:left="714" w:hanging="357"/>
        <w:contextualSpacing w:val="0"/>
        <w:rPr>
          <w:rFonts w:ascii="Arial" w:hAnsi="Arial" w:cs="Arial"/>
        </w:rPr>
      </w:pPr>
      <w:r w:rsidRPr="00A3010F">
        <w:rPr>
          <w:rFonts w:ascii="Arial" w:hAnsi="Arial" w:cs="Arial"/>
        </w:rPr>
        <w:t xml:space="preserve">Browse to the location to which you extracted the </w:t>
      </w:r>
      <w:proofErr w:type="spellStart"/>
      <w:r w:rsidRPr="00A878CB">
        <w:rPr>
          <w:rFonts w:ascii="Arial" w:hAnsi="Arial" w:cs="Arial"/>
          <w:i/>
        </w:rPr>
        <w:t>PowerViewPowerPivotHelloWorldPicnicSamples</w:t>
      </w:r>
      <w:proofErr w:type="spellEnd"/>
      <w:r w:rsidRPr="00A3010F">
        <w:rPr>
          <w:rFonts w:ascii="Arial" w:hAnsi="Arial" w:cs="Arial"/>
        </w:rPr>
        <w:t xml:space="preserve"> folder.</w:t>
      </w:r>
    </w:p>
    <w:p w:rsidR="00E3469A" w:rsidRPr="00A3010F" w:rsidRDefault="00E3469A" w:rsidP="007F417C">
      <w:pPr>
        <w:pStyle w:val="ListParagraph"/>
        <w:numPr>
          <w:ilvl w:val="0"/>
          <w:numId w:val="44"/>
        </w:numPr>
        <w:spacing w:after="120"/>
        <w:ind w:left="714" w:hanging="357"/>
        <w:contextualSpacing w:val="0"/>
        <w:rPr>
          <w:rFonts w:ascii="Arial" w:hAnsi="Arial" w:cs="Arial"/>
        </w:rPr>
      </w:pPr>
      <w:r w:rsidRPr="00A3010F">
        <w:rPr>
          <w:rFonts w:ascii="Arial" w:hAnsi="Arial" w:cs="Arial"/>
        </w:rPr>
        <w:t xml:space="preserve">In this folder, double-click </w:t>
      </w:r>
      <w:proofErr w:type="spellStart"/>
      <w:r w:rsidRPr="00A3010F">
        <w:rPr>
          <w:rFonts w:ascii="Arial" w:hAnsi="Arial" w:cs="Arial"/>
          <w:i/>
        </w:rPr>
        <w:t>HelloWorldPicnicPowerViewRTM.Xlsx</w:t>
      </w:r>
      <w:proofErr w:type="spellEnd"/>
      <w:r w:rsidRPr="00A3010F">
        <w:rPr>
          <w:rFonts w:ascii="Arial" w:hAnsi="Arial" w:cs="Arial"/>
        </w:rPr>
        <w:t xml:space="preserve"> and click </w:t>
      </w:r>
      <w:r w:rsidRPr="00A3010F">
        <w:rPr>
          <w:rFonts w:ascii="Arial" w:hAnsi="Arial" w:cs="Arial"/>
          <w:b/>
        </w:rPr>
        <w:t>OK</w:t>
      </w:r>
      <w:r w:rsidRPr="00A3010F">
        <w:rPr>
          <w:rFonts w:ascii="Arial" w:hAnsi="Arial" w:cs="Arial"/>
        </w:rPr>
        <w:t xml:space="preserve"> to upload these files into SharePoint. </w:t>
      </w:r>
    </w:p>
    <w:p w:rsidR="00E3469A" w:rsidRPr="00A3010F" w:rsidRDefault="00E3469A" w:rsidP="00062301">
      <w:pPr>
        <w:ind w:left="714"/>
        <w:rPr>
          <w:rFonts w:ascii="Arial" w:hAnsi="Arial" w:cs="Arial"/>
        </w:rPr>
      </w:pPr>
      <w:r w:rsidRPr="00A3010F">
        <w:rPr>
          <w:rFonts w:ascii="Arial" w:hAnsi="Arial" w:cs="Arial"/>
        </w:rPr>
        <w:t xml:space="preserve">After a few minutes, the images of the pivot tables and the pivot charts in the deployed </w:t>
      </w:r>
      <w:proofErr w:type="spellStart"/>
      <w:r w:rsidRPr="00A3010F">
        <w:rPr>
          <w:rFonts w:ascii="Arial" w:hAnsi="Arial" w:cs="Arial"/>
        </w:rPr>
        <w:t>PowerPivot</w:t>
      </w:r>
      <w:proofErr w:type="spellEnd"/>
      <w:r w:rsidRPr="00A3010F">
        <w:rPr>
          <w:rFonts w:ascii="Arial" w:hAnsi="Arial" w:cs="Arial"/>
        </w:rPr>
        <w:t xml:space="preserve"> model are generated.</w:t>
      </w:r>
    </w:p>
    <w:p w:rsidR="00E3469A" w:rsidRPr="00A3010F" w:rsidRDefault="00E3469A" w:rsidP="007F417C">
      <w:pPr>
        <w:pStyle w:val="ListParagraph"/>
        <w:numPr>
          <w:ilvl w:val="0"/>
          <w:numId w:val="44"/>
        </w:numPr>
        <w:spacing w:after="120"/>
        <w:ind w:left="714" w:hanging="357"/>
        <w:contextualSpacing w:val="0"/>
        <w:rPr>
          <w:rFonts w:ascii="Arial" w:hAnsi="Arial" w:cs="Arial"/>
        </w:rPr>
      </w:pPr>
      <w:r w:rsidRPr="00A3010F">
        <w:rPr>
          <w:rFonts w:ascii="Arial" w:hAnsi="Arial" w:cs="Arial"/>
        </w:rPr>
        <w:t xml:space="preserve">Click the Pivot Chart report for the </w:t>
      </w:r>
      <w:proofErr w:type="spellStart"/>
      <w:r w:rsidRPr="00A3010F">
        <w:rPr>
          <w:rFonts w:ascii="Arial" w:hAnsi="Arial" w:cs="Arial"/>
          <w:i/>
        </w:rPr>
        <w:t>HelloWorldPicnicPowerViewRTM</w:t>
      </w:r>
      <w:proofErr w:type="spellEnd"/>
      <w:r w:rsidRPr="00A3010F">
        <w:rPr>
          <w:rFonts w:ascii="Arial" w:hAnsi="Arial" w:cs="Arial"/>
        </w:rPr>
        <w:t xml:space="preserve"> </w:t>
      </w:r>
      <w:proofErr w:type="spellStart"/>
      <w:r w:rsidRPr="00A3010F">
        <w:rPr>
          <w:rFonts w:ascii="Arial" w:hAnsi="Arial" w:cs="Arial"/>
        </w:rPr>
        <w:t>PowerPivot</w:t>
      </w:r>
      <w:proofErr w:type="spellEnd"/>
      <w:r w:rsidRPr="00A3010F">
        <w:rPr>
          <w:rFonts w:ascii="Arial" w:hAnsi="Arial" w:cs="Arial"/>
        </w:rPr>
        <w:t xml:space="preserve"> model to open this chart in Excel Services and validate the installation of Excel Services.</w:t>
      </w:r>
    </w:p>
    <w:p w:rsidR="00E3469A" w:rsidRDefault="00E3469A" w:rsidP="007F417C">
      <w:pPr>
        <w:pStyle w:val="ListParagraph"/>
        <w:numPr>
          <w:ilvl w:val="0"/>
          <w:numId w:val="44"/>
        </w:numPr>
        <w:spacing w:after="120"/>
        <w:ind w:left="714" w:hanging="357"/>
        <w:contextualSpacing w:val="0"/>
        <w:rPr>
          <w:rFonts w:ascii="Arial" w:hAnsi="Arial" w:cs="Arial"/>
        </w:rPr>
      </w:pPr>
      <w:r w:rsidRPr="00A3010F">
        <w:rPr>
          <w:rFonts w:ascii="Arial" w:hAnsi="Arial" w:cs="Arial"/>
        </w:rPr>
        <w:t xml:space="preserve">Switch to the PivotChart sheet and remove the filter for </w:t>
      </w:r>
      <w:r w:rsidRPr="00A3010F">
        <w:rPr>
          <w:rFonts w:ascii="Arial" w:hAnsi="Arial" w:cs="Arial"/>
          <w:b/>
        </w:rPr>
        <w:t>Color</w:t>
      </w:r>
      <w:r w:rsidRPr="00A3010F">
        <w:rPr>
          <w:rFonts w:ascii="Arial" w:hAnsi="Arial" w:cs="Arial"/>
        </w:rPr>
        <w:t xml:space="preserve"> to validate that </w:t>
      </w:r>
      <w:proofErr w:type="spellStart"/>
      <w:r w:rsidRPr="00A3010F">
        <w:rPr>
          <w:rFonts w:ascii="Arial" w:hAnsi="Arial" w:cs="Arial"/>
        </w:rPr>
        <w:t>PowerPivot</w:t>
      </w:r>
      <w:proofErr w:type="spellEnd"/>
      <w:r w:rsidRPr="00A3010F">
        <w:rPr>
          <w:rFonts w:ascii="Arial" w:hAnsi="Arial" w:cs="Arial"/>
        </w:rPr>
        <w:t xml:space="preserve"> is working as expected.</w:t>
      </w:r>
    </w:p>
    <w:p w:rsidR="00D563F4" w:rsidRDefault="00D563F4" w:rsidP="007F417C">
      <w:pPr>
        <w:pStyle w:val="ListParagraph"/>
        <w:numPr>
          <w:ilvl w:val="0"/>
          <w:numId w:val="44"/>
        </w:numPr>
        <w:spacing w:after="120"/>
        <w:ind w:left="714" w:hanging="357"/>
        <w:contextualSpacing w:val="0"/>
        <w:rPr>
          <w:rFonts w:ascii="Arial" w:hAnsi="Arial" w:cs="Arial"/>
        </w:rPr>
      </w:pPr>
      <w:r w:rsidRPr="00A3010F">
        <w:rPr>
          <w:rFonts w:ascii="Arial" w:hAnsi="Arial" w:cs="Arial"/>
        </w:rPr>
        <w:t xml:space="preserve">Click the </w:t>
      </w:r>
      <w:r w:rsidRPr="00A3010F">
        <w:rPr>
          <w:rFonts w:ascii="Arial" w:hAnsi="Arial" w:cs="Arial"/>
          <w:b/>
        </w:rPr>
        <w:t>Back</w:t>
      </w:r>
      <w:r w:rsidRPr="00A3010F">
        <w:rPr>
          <w:rFonts w:ascii="Arial" w:hAnsi="Arial" w:cs="Arial"/>
        </w:rPr>
        <w:t xml:space="preserve"> button in Internet Explorer</w:t>
      </w:r>
      <w:r>
        <w:rPr>
          <w:rFonts w:ascii="Arial" w:hAnsi="Arial" w:cs="Arial"/>
        </w:rPr>
        <w:t xml:space="preserve"> to return to the Gallery.</w:t>
      </w:r>
    </w:p>
    <w:p w:rsidR="00D563F4" w:rsidRPr="00A3010F" w:rsidRDefault="00D563F4" w:rsidP="00D563F4">
      <w:pPr>
        <w:pStyle w:val="Heading3"/>
        <w:rPr>
          <w:rFonts w:ascii="Arial" w:hAnsi="Arial" w:cs="Arial"/>
        </w:rPr>
      </w:pPr>
      <w:bookmarkStart w:id="104" w:name="_Toc332021024"/>
      <w:r>
        <w:t xml:space="preserve">Launch Power View Report to </w:t>
      </w:r>
      <w:proofErr w:type="gramStart"/>
      <w:r w:rsidR="0019421C">
        <w:rPr>
          <w:rFonts w:ascii="Arial" w:hAnsi="Arial" w:cs="Arial"/>
        </w:rPr>
        <w:t>V</w:t>
      </w:r>
      <w:r w:rsidRPr="00A3010F">
        <w:rPr>
          <w:rFonts w:ascii="Arial" w:hAnsi="Arial" w:cs="Arial"/>
        </w:rPr>
        <w:t>erify</w:t>
      </w:r>
      <w:proofErr w:type="gramEnd"/>
      <w:r w:rsidRPr="00A3010F">
        <w:rPr>
          <w:rFonts w:ascii="Arial" w:hAnsi="Arial" w:cs="Arial"/>
        </w:rPr>
        <w:t xml:space="preserve"> that Power View is </w:t>
      </w:r>
      <w:r w:rsidR="0019421C">
        <w:rPr>
          <w:rFonts w:ascii="Arial" w:hAnsi="Arial" w:cs="Arial"/>
        </w:rPr>
        <w:t>W</w:t>
      </w:r>
      <w:r w:rsidRPr="00A3010F">
        <w:rPr>
          <w:rFonts w:ascii="Arial" w:hAnsi="Arial" w:cs="Arial"/>
        </w:rPr>
        <w:t>orking</w:t>
      </w:r>
      <w:bookmarkEnd w:id="104"/>
    </w:p>
    <w:p w:rsidR="00E3469A" w:rsidRDefault="00D563F4" w:rsidP="007F417C">
      <w:pPr>
        <w:pStyle w:val="ListParagraph"/>
        <w:numPr>
          <w:ilvl w:val="0"/>
          <w:numId w:val="86"/>
        </w:numPr>
        <w:spacing w:after="120"/>
        <w:ind w:left="714" w:hanging="357"/>
        <w:contextualSpacing w:val="0"/>
        <w:rPr>
          <w:rFonts w:ascii="Arial" w:hAnsi="Arial" w:cs="Arial"/>
        </w:rPr>
      </w:pPr>
      <w:r>
        <w:rPr>
          <w:rFonts w:ascii="Arial" w:hAnsi="Arial" w:cs="Arial"/>
        </w:rPr>
        <w:t>C</w:t>
      </w:r>
      <w:r w:rsidR="00E3469A" w:rsidRPr="00A3010F">
        <w:rPr>
          <w:rFonts w:ascii="Arial" w:hAnsi="Arial" w:cs="Arial"/>
        </w:rPr>
        <w:t xml:space="preserve">lick </w:t>
      </w:r>
      <w:r w:rsidR="00E3469A" w:rsidRPr="00A3010F">
        <w:rPr>
          <w:rFonts w:ascii="Arial" w:hAnsi="Arial" w:cs="Arial"/>
          <w:b/>
        </w:rPr>
        <w:t>Create Power View Report</w:t>
      </w:r>
      <w:r w:rsidR="00E3469A" w:rsidRPr="00A3010F">
        <w:rPr>
          <w:rFonts w:ascii="Arial" w:hAnsi="Arial" w:cs="Arial"/>
        </w:rPr>
        <w:t xml:space="preserve"> in the upper right hand section of the web page </w:t>
      </w:r>
      <w:r w:rsidR="00F04EFC" w:rsidRPr="00A3010F">
        <w:rPr>
          <w:rFonts w:ascii="Arial" w:hAnsi="Arial" w:cs="Arial"/>
        </w:rPr>
        <w:t xml:space="preserve">for </w:t>
      </w:r>
      <w:r w:rsidR="00E3469A" w:rsidRPr="00A3010F">
        <w:rPr>
          <w:rFonts w:ascii="Arial" w:hAnsi="Arial" w:cs="Arial"/>
        </w:rPr>
        <w:t>this document.</w:t>
      </w:r>
      <w:r>
        <w:rPr>
          <w:rFonts w:ascii="Arial" w:hAnsi="Arial" w:cs="Arial"/>
        </w:rPr>
        <w:t xml:space="preserve"> </w:t>
      </w:r>
    </w:p>
    <w:p w:rsidR="00D563F4" w:rsidRPr="00A3010F" w:rsidRDefault="00D563F4" w:rsidP="007F417C">
      <w:pPr>
        <w:pStyle w:val="ListParagraph"/>
        <w:numPr>
          <w:ilvl w:val="0"/>
          <w:numId w:val="86"/>
        </w:numPr>
        <w:spacing w:after="120"/>
        <w:ind w:left="714" w:hanging="357"/>
        <w:contextualSpacing w:val="0"/>
        <w:rPr>
          <w:rFonts w:ascii="Arial" w:hAnsi="Arial" w:cs="Arial"/>
        </w:rPr>
      </w:pPr>
      <w:r>
        <w:rPr>
          <w:rFonts w:ascii="Arial" w:hAnsi="Arial" w:cs="Arial"/>
        </w:rPr>
        <w:t>If Power View is configured correctly, a blank report opens.</w:t>
      </w:r>
    </w:p>
    <w:p w:rsidR="00E3469A" w:rsidRPr="00A3010F" w:rsidRDefault="00E3469A" w:rsidP="007F417C">
      <w:pPr>
        <w:pStyle w:val="ListParagraph"/>
        <w:numPr>
          <w:ilvl w:val="0"/>
          <w:numId w:val="86"/>
        </w:numPr>
        <w:spacing w:after="120"/>
        <w:ind w:left="714" w:hanging="357"/>
        <w:contextualSpacing w:val="0"/>
        <w:rPr>
          <w:rFonts w:ascii="Arial" w:hAnsi="Arial" w:cs="Arial"/>
        </w:rPr>
      </w:pPr>
      <w:r w:rsidRPr="00A3010F">
        <w:rPr>
          <w:rFonts w:ascii="Arial" w:hAnsi="Arial" w:cs="Arial"/>
        </w:rPr>
        <w:t xml:space="preserve">Expand </w:t>
      </w:r>
      <w:r w:rsidRPr="00A3010F">
        <w:rPr>
          <w:rFonts w:ascii="Arial" w:hAnsi="Arial" w:cs="Arial"/>
          <w:b/>
        </w:rPr>
        <w:t>Items</w:t>
      </w:r>
      <w:r w:rsidRPr="00A3010F">
        <w:rPr>
          <w:rFonts w:ascii="Arial" w:hAnsi="Arial" w:cs="Arial"/>
        </w:rPr>
        <w:t xml:space="preserve"> and select </w:t>
      </w:r>
      <w:r w:rsidRPr="00A3010F">
        <w:rPr>
          <w:rFonts w:ascii="Arial" w:hAnsi="Arial" w:cs="Arial"/>
          <w:b/>
        </w:rPr>
        <w:t>Type</w:t>
      </w:r>
      <w:r w:rsidRPr="00A3010F">
        <w:rPr>
          <w:rFonts w:ascii="Arial" w:hAnsi="Arial" w:cs="Arial"/>
        </w:rPr>
        <w:t>.</w:t>
      </w:r>
    </w:p>
    <w:p w:rsidR="00E3469A" w:rsidRPr="00A3010F" w:rsidRDefault="00E3469A" w:rsidP="007F417C">
      <w:pPr>
        <w:pStyle w:val="ListParagraph"/>
        <w:numPr>
          <w:ilvl w:val="0"/>
          <w:numId w:val="86"/>
        </w:numPr>
        <w:spacing w:after="120"/>
        <w:ind w:left="714" w:hanging="357"/>
        <w:contextualSpacing w:val="0"/>
        <w:rPr>
          <w:rFonts w:ascii="Arial" w:hAnsi="Arial" w:cs="Arial"/>
        </w:rPr>
      </w:pPr>
      <w:r w:rsidRPr="00A3010F">
        <w:rPr>
          <w:rFonts w:ascii="Arial" w:hAnsi="Arial" w:cs="Arial"/>
        </w:rPr>
        <w:t xml:space="preserve">Expand </w:t>
      </w:r>
      <w:r w:rsidRPr="00A3010F">
        <w:rPr>
          <w:rFonts w:ascii="Arial" w:hAnsi="Arial" w:cs="Arial"/>
          <w:b/>
        </w:rPr>
        <w:t>Quantities</w:t>
      </w:r>
      <w:r w:rsidRPr="00A3010F">
        <w:rPr>
          <w:rFonts w:ascii="Arial" w:hAnsi="Arial" w:cs="Arial"/>
        </w:rPr>
        <w:t xml:space="preserve"> and </w:t>
      </w:r>
      <w:r w:rsidR="00F04EFC" w:rsidRPr="00A3010F">
        <w:rPr>
          <w:rFonts w:ascii="Arial" w:hAnsi="Arial" w:cs="Arial"/>
        </w:rPr>
        <w:t xml:space="preserve">select </w:t>
      </w:r>
      <w:r w:rsidRPr="00A3010F">
        <w:rPr>
          <w:rFonts w:ascii="Arial" w:hAnsi="Arial" w:cs="Arial"/>
          <w:b/>
        </w:rPr>
        <w:t>Sum of Quantity Consumed</w:t>
      </w:r>
      <w:r w:rsidRPr="00A3010F">
        <w:rPr>
          <w:rFonts w:ascii="Arial" w:hAnsi="Arial" w:cs="Arial"/>
        </w:rPr>
        <w:t>.</w:t>
      </w:r>
    </w:p>
    <w:p w:rsidR="00E3469A" w:rsidRPr="00A3010F" w:rsidRDefault="00E3469A" w:rsidP="007F417C">
      <w:pPr>
        <w:pStyle w:val="ListParagraph"/>
        <w:numPr>
          <w:ilvl w:val="0"/>
          <w:numId w:val="86"/>
        </w:numPr>
        <w:spacing w:after="120"/>
        <w:ind w:left="714" w:hanging="357"/>
        <w:contextualSpacing w:val="0"/>
        <w:rPr>
          <w:rFonts w:ascii="Arial" w:hAnsi="Arial" w:cs="Arial"/>
        </w:rPr>
      </w:pPr>
      <w:r w:rsidRPr="00A3010F">
        <w:rPr>
          <w:rFonts w:ascii="Arial" w:hAnsi="Arial" w:cs="Arial"/>
        </w:rPr>
        <w:t xml:space="preserve">In the </w:t>
      </w:r>
      <w:r w:rsidRPr="00A3010F">
        <w:rPr>
          <w:rFonts w:ascii="Arial" w:hAnsi="Arial" w:cs="Arial"/>
          <w:b/>
        </w:rPr>
        <w:t>Visualizations</w:t>
      </w:r>
      <w:r w:rsidRPr="00A3010F">
        <w:rPr>
          <w:rFonts w:ascii="Arial" w:hAnsi="Arial" w:cs="Arial"/>
        </w:rPr>
        <w:t xml:space="preserve"> toolbar, click </w:t>
      </w:r>
      <w:r w:rsidRPr="00A3010F">
        <w:rPr>
          <w:rFonts w:ascii="Arial" w:hAnsi="Arial" w:cs="Arial"/>
          <w:b/>
        </w:rPr>
        <w:t>Column</w:t>
      </w:r>
      <w:r w:rsidRPr="00A3010F">
        <w:rPr>
          <w:rFonts w:ascii="Arial" w:hAnsi="Arial" w:cs="Arial"/>
        </w:rPr>
        <w:t>.</w:t>
      </w:r>
    </w:p>
    <w:p w:rsidR="00E3469A" w:rsidRPr="00A3010F" w:rsidRDefault="00E3469A" w:rsidP="007F417C">
      <w:pPr>
        <w:pStyle w:val="ListParagraph"/>
        <w:numPr>
          <w:ilvl w:val="0"/>
          <w:numId w:val="86"/>
        </w:numPr>
        <w:spacing w:after="120"/>
        <w:ind w:left="714" w:hanging="357"/>
        <w:contextualSpacing w:val="0"/>
        <w:rPr>
          <w:rFonts w:ascii="Arial" w:hAnsi="Arial" w:cs="Arial"/>
        </w:rPr>
      </w:pPr>
      <w:r w:rsidRPr="00A3010F">
        <w:rPr>
          <w:rFonts w:ascii="Arial" w:hAnsi="Arial" w:cs="Arial"/>
        </w:rPr>
        <w:t xml:space="preserve">Drag </w:t>
      </w:r>
      <w:r w:rsidRPr="00A3010F">
        <w:rPr>
          <w:rFonts w:ascii="Arial" w:hAnsi="Arial" w:cs="Arial"/>
          <w:b/>
        </w:rPr>
        <w:t>Serve</w:t>
      </w:r>
      <w:r w:rsidRPr="00A3010F">
        <w:rPr>
          <w:rFonts w:ascii="Arial" w:hAnsi="Arial" w:cs="Arial"/>
        </w:rPr>
        <w:t xml:space="preserve"> from </w:t>
      </w:r>
      <w:r w:rsidRPr="00A3010F">
        <w:rPr>
          <w:rFonts w:ascii="Arial" w:hAnsi="Arial" w:cs="Arial"/>
          <w:b/>
        </w:rPr>
        <w:t>Items</w:t>
      </w:r>
      <w:r w:rsidRPr="00A3010F">
        <w:rPr>
          <w:rFonts w:ascii="Arial" w:hAnsi="Arial" w:cs="Arial"/>
        </w:rPr>
        <w:t xml:space="preserve"> into </w:t>
      </w:r>
      <w:r w:rsidRPr="00A3010F">
        <w:rPr>
          <w:rFonts w:ascii="Arial" w:hAnsi="Arial" w:cs="Arial"/>
          <w:b/>
        </w:rPr>
        <w:t>Series</w:t>
      </w:r>
      <w:r w:rsidRPr="00A3010F">
        <w:rPr>
          <w:rFonts w:ascii="Arial" w:hAnsi="Arial" w:cs="Arial"/>
        </w:rPr>
        <w:t>.</w:t>
      </w:r>
    </w:p>
    <w:p w:rsidR="00E3469A" w:rsidRPr="00A3010F" w:rsidRDefault="00E3469A" w:rsidP="007F417C">
      <w:pPr>
        <w:pStyle w:val="ListParagraph"/>
        <w:numPr>
          <w:ilvl w:val="0"/>
          <w:numId w:val="86"/>
        </w:numPr>
        <w:spacing w:after="120"/>
        <w:ind w:left="714" w:hanging="357"/>
        <w:contextualSpacing w:val="0"/>
        <w:rPr>
          <w:rFonts w:ascii="Arial" w:hAnsi="Arial" w:cs="Arial"/>
        </w:rPr>
      </w:pPr>
      <w:r w:rsidRPr="00A3010F">
        <w:rPr>
          <w:rFonts w:ascii="Arial" w:hAnsi="Arial" w:cs="Arial"/>
        </w:rPr>
        <w:t>Expand the bar chart.</w:t>
      </w:r>
    </w:p>
    <w:p w:rsidR="00D563F4" w:rsidRPr="00D563F4" w:rsidRDefault="00E3469A" w:rsidP="007F417C">
      <w:pPr>
        <w:pStyle w:val="ListParagraph"/>
        <w:numPr>
          <w:ilvl w:val="0"/>
          <w:numId w:val="86"/>
        </w:numPr>
        <w:spacing w:after="120"/>
        <w:ind w:left="714" w:hanging="357"/>
        <w:contextualSpacing w:val="0"/>
        <w:rPr>
          <w:rFonts w:ascii="Arial" w:hAnsi="Arial" w:cs="Arial"/>
        </w:rPr>
      </w:pPr>
      <w:r w:rsidRPr="00A3010F">
        <w:rPr>
          <w:rFonts w:ascii="Arial" w:hAnsi="Arial" w:cs="Arial"/>
        </w:rPr>
        <w:lastRenderedPageBreak/>
        <w:t xml:space="preserve">Click the </w:t>
      </w:r>
      <w:r w:rsidRPr="00A3010F">
        <w:rPr>
          <w:rFonts w:ascii="Arial" w:hAnsi="Arial" w:cs="Arial"/>
          <w:b/>
        </w:rPr>
        <w:t>Back</w:t>
      </w:r>
      <w:r w:rsidRPr="00A3010F">
        <w:rPr>
          <w:rFonts w:ascii="Arial" w:hAnsi="Arial" w:cs="Arial"/>
        </w:rPr>
        <w:t xml:space="preserve"> button in Internet Explorer and then click </w:t>
      </w:r>
      <w:proofErr w:type="gramStart"/>
      <w:r w:rsidRPr="00A3010F">
        <w:rPr>
          <w:rFonts w:ascii="Arial" w:hAnsi="Arial" w:cs="Arial"/>
          <w:b/>
        </w:rPr>
        <w:t>Leave</w:t>
      </w:r>
      <w:proofErr w:type="gramEnd"/>
      <w:r w:rsidRPr="00A3010F">
        <w:rPr>
          <w:rFonts w:ascii="Arial" w:hAnsi="Arial" w:cs="Arial"/>
          <w:b/>
        </w:rPr>
        <w:t xml:space="preserve"> this Page</w:t>
      </w:r>
      <w:r w:rsidR="00D563F4">
        <w:rPr>
          <w:rFonts w:ascii="Arial" w:hAnsi="Arial" w:cs="Arial"/>
          <w:b/>
        </w:rPr>
        <w:t>.</w:t>
      </w:r>
    </w:p>
    <w:p w:rsidR="00E3469A" w:rsidRPr="00D563F4" w:rsidRDefault="00F04EFC" w:rsidP="00D563F4">
      <w:pPr>
        <w:rPr>
          <w:rFonts w:ascii="Arial" w:hAnsi="Arial" w:cs="Arial"/>
        </w:rPr>
      </w:pPr>
      <w:r w:rsidRPr="00D563F4">
        <w:rPr>
          <w:rFonts w:ascii="Arial" w:hAnsi="Arial" w:cs="Arial"/>
        </w:rPr>
        <w:t xml:space="preserve">If you want to experiment more with Power View, you can return to the page later and </w:t>
      </w:r>
      <w:r w:rsidR="00E3469A" w:rsidRPr="00D563F4">
        <w:rPr>
          <w:rFonts w:ascii="Arial" w:hAnsi="Arial" w:cs="Arial"/>
        </w:rPr>
        <w:t xml:space="preserve">run the full tutorial. </w:t>
      </w:r>
    </w:p>
    <w:p w:rsidR="00E3469A" w:rsidRDefault="00E3469A" w:rsidP="00F04EFC">
      <w:pPr>
        <w:pStyle w:val="Heading3"/>
      </w:pPr>
      <w:bookmarkStart w:id="105" w:name="_Toc332021025"/>
      <w:r>
        <w:t>Add Power View Report to Shared Documents and Update the Data Source Connection</w:t>
      </w:r>
      <w:bookmarkEnd w:id="105"/>
    </w:p>
    <w:p w:rsidR="00E3469A" w:rsidRPr="00D563F4" w:rsidRDefault="00E3469A" w:rsidP="007F417C">
      <w:pPr>
        <w:pStyle w:val="ListParagraph"/>
        <w:numPr>
          <w:ilvl w:val="0"/>
          <w:numId w:val="45"/>
        </w:numPr>
        <w:spacing w:after="120"/>
        <w:ind w:left="714" w:hanging="357"/>
        <w:contextualSpacing w:val="0"/>
        <w:rPr>
          <w:rFonts w:ascii="Arial" w:hAnsi="Arial" w:cs="Arial"/>
        </w:rPr>
      </w:pPr>
      <w:r w:rsidRPr="00D563F4">
        <w:rPr>
          <w:rFonts w:ascii="Arial" w:hAnsi="Arial" w:cs="Arial"/>
        </w:rPr>
        <w:t xml:space="preserve">In the navigation pane, click </w:t>
      </w:r>
      <w:r w:rsidRPr="00D563F4">
        <w:rPr>
          <w:rFonts w:ascii="Arial" w:hAnsi="Arial" w:cs="Arial"/>
          <w:b/>
        </w:rPr>
        <w:t>Shared Documents</w:t>
      </w:r>
      <w:r w:rsidRPr="00D563F4">
        <w:rPr>
          <w:rFonts w:ascii="Arial" w:hAnsi="Arial" w:cs="Arial"/>
        </w:rPr>
        <w:t xml:space="preserve">. </w:t>
      </w:r>
    </w:p>
    <w:p w:rsidR="00E3469A" w:rsidRPr="00D563F4" w:rsidRDefault="00E3469A" w:rsidP="007F417C">
      <w:pPr>
        <w:pStyle w:val="ListParagraph"/>
        <w:numPr>
          <w:ilvl w:val="0"/>
          <w:numId w:val="45"/>
        </w:numPr>
        <w:spacing w:after="120"/>
        <w:ind w:left="714" w:hanging="357"/>
        <w:contextualSpacing w:val="0"/>
        <w:rPr>
          <w:rFonts w:ascii="Arial" w:hAnsi="Arial" w:cs="Arial"/>
        </w:rPr>
      </w:pPr>
      <w:r w:rsidRPr="00D563F4">
        <w:rPr>
          <w:rFonts w:ascii="Arial" w:hAnsi="Arial" w:cs="Arial"/>
        </w:rPr>
        <w:t xml:space="preserve">Click </w:t>
      </w:r>
      <w:r w:rsidRPr="00D563F4">
        <w:rPr>
          <w:rFonts w:ascii="Arial" w:hAnsi="Arial" w:cs="Arial"/>
          <w:b/>
        </w:rPr>
        <w:t>Add document</w:t>
      </w:r>
      <w:r w:rsidRPr="00D563F4">
        <w:rPr>
          <w:rFonts w:ascii="Arial" w:hAnsi="Arial" w:cs="Arial"/>
        </w:rPr>
        <w:t xml:space="preserve">. </w:t>
      </w:r>
    </w:p>
    <w:p w:rsidR="00E3469A" w:rsidRPr="00D563F4" w:rsidRDefault="00E3469A" w:rsidP="007F417C">
      <w:pPr>
        <w:pStyle w:val="ListParagraph"/>
        <w:numPr>
          <w:ilvl w:val="0"/>
          <w:numId w:val="45"/>
        </w:numPr>
        <w:spacing w:after="120"/>
        <w:ind w:left="714" w:hanging="357"/>
        <w:contextualSpacing w:val="0"/>
        <w:rPr>
          <w:rFonts w:ascii="Arial" w:hAnsi="Arial" w:cs="Arial"/>
        </w:rPr>
      </w:pPr>
      <w:r w:rsidRPr="00D563F4">
        <w:rPr>
          <w:rFonts w:ascii="Arial" w:hAnsi="Arial" w:cs="Arial"/>
        </w:rPr>
        <w:t xml:space="preserve">Browse to the location to which you extracted the </w:t>
      </w:r>
      <w:proofErr w:type="spellStart"/>
      <w:r w:rsidRPr="00D563F4">
        <w:rPr>
          <w:rFonts w:ascii="Arial" w:hAnsi="Arial" w:cs="Arial"/>
        </w:rPr>
        <w:t>PowerViewPowerPivotHelloWorldPicnic</w:t>
      </w:r>
      <w:proofErr w:type="spellEnd"/>
      <w:r w:rsidR="007A088E">
        <w:rPr>
          <w:rFonts w:ascii="Arial" w:hAnsi="Arial" w:cs="Arial"/>
        </w:rPr>
        <w:t xml:space="preserve"> s</w:t>
      </w:r>
      <w:r w:rsidR="007A088E" w:rsidRPr="00D563F4">
        <w:rPr>
          <w:rFonts w:ascii="Arial" w:hAnsi="Arial" w:cs="Arial"/>
        </w:rPr>
        <w:t>amples</w:t>
      </w:r>
      <w:r w:rsidRPr="00D563F4">
        <w:rPr>
          <w:rFonts w:ascii="Arial" w:hAnsi="Arial" w:cs="Arial"/>
        </w:rPr>
        <w:t xml:space="preserve">. </w:t>
      </w:r>
    </w:p>
    <w:p w:rsidR="00E3469A" w:rsidRPr="00D563F4" w:rsidRDefault="00E3469A" w:rsidP="007F417C">
      <w:pPr>
        <w:pStyle w:val="ListParagraph"/>
        <w:numPr>
          <w:ilvl w:val="0"/>
          <w:numId w:val="45"/>
        </w:numPr>
        <w:spacing w:after="120"/>
        <w:ind w:left="714" w:hanging="357"/>
        <w:contextualSpacing w:val="0"/>
        <w:rPr>
          <w:rFonts w:ascii="Arial" w:hAnsi="Arial" w:cs="Arial"/>
        </w:rPr>
      </w:pPr>
      <w:r w:rsidRPr="00D563F4">
        <w:rPr>
          <w:rFonts w:ascii="Arial" w:hAnsi="Arial" w:cs="Arial"/>
        </w:rPr>
        <w:t xml:space="preserve">Double-click </w:t>
      </w:r>
      <w:proofErr w:type="spellStart"/>
      <w:r w:rsidRPr="00D563F4">
        <w:rPr>
          <w:rFonts w:ascii="Arial" w:hAnsi="Arial" w:cs="Arial"/>
          <w:i/>
        </w:rPr>
        <w:t>HelloWorldPicnicReport.rdlx</w:t>
      </w:r>
      <w:proofErr w:type="spellEnd"/>
      <w:r w:rsidRPr="00D563F4">
        <w:rPr>
          <w:rFonts w:ascii="Arial" w:hAnsi="Arial" w:cs="Arial"/>
        </w:rPr>
        <w:t xml:space="preserve"> and click </w:t>
      </w:r>
      <w:r w:rsidRPr="00D563F4">
        <w:rPr>
          <w:rFonts w:ascii="Arial" w:hAnsi="Arial" w:cs="Arial"/>
          <w:b/>
        </w:rPr>
        <w:t>OK</w:t>
      </w:r>
      <w:r w:rsidRPr="00D563F4">
        <w:rPr>
          <w:rFonts w:ascii="Arial" w:hAnsi="Arial" w:cs="Arial"/>
        </w:rPr>
        <w:t xml:space="preserve"> to upload this report into SharePoint</w:t>
      </w:r>
      <w:r w:rsidR="00F04EFC" w:rsidRPr="00D563F4">
        <w:rPr>
          <w:rFonts w:ascii="Arial" w:hAnsi="Arial" w:cs="Arial"/>
        </w:rPr>
        <w:t>.</w:t>
      </w:r>
    </w:p>
    <w:p w:rsidR="00E3469A" w:rsidRPr="00D563F4" w:rsidRDefault="00E3469A" w:rsidP="007F417C">
      <w:pPr>
        <w:pStyle w:val="ListParagraph"/>
        <w:numPr>
          <w:ilvl w:val="0"/>
          <w:numId w:val="45"/>
        </w:numPr>
        <w:spacing w:after="120"/>
        <w:ind w:left="714" w:hanging="357"/>
        <w:contextualSpacing w:val="0"/>
        <w:rPr>
          <w:rFonts w:ascii="Arial" w:hAnsi="Arial" w:cs="Arial"/>
        </w:rPr>
      </w:pPr>
      <w:r w:rsidRPr="00D563F4">
        <w:rPr>
          <w:rFonts w:ascii="Arial" w:hAnsi="Arial" w:cs="Arial"/>
        </w:rPr>
        <w:t xml:space="preserve">When prompted, change the report name to </w:t>
      </w:r>
      <w:proofErr w:type="spellStart"/>
      <w:r w:rsidRPr="00D563F4">
        <w:rPr>
          <w:rFonts w:ascii="Arial" w:hAnsi="Arial" w:cs="Arial"/>
          <w:i/>
        </w:rPr>
        <w:t>HelloWorldPicnicReport-PowerPivot</w:t>
      </w:r>
      <w:proofErr w:type="spellEnd"/>
      <w:r w:rsidRPr="00D563F4">
        <w:rPr>
          <w:rFonts w:ascii="Arial" w:hAnsi="Arial" w:cs="Arial"/>
        </w:rPr>
        <w:t xml:space="preserve"> and then click </w:t>
      </w:r>
      <w:r w:rsidRPr="00D563F4">
        <w:rPr>
          <w:rFonts w:ascii="Arial" w:hAnsi="Arial" w:cs="Arial"/>
          <w:b/>
        </w:rPr>
        <w:t>Save</w:t>
      </w:r>
      <w:r w:rsidRPr="00D563F4">
        <w:rPr>
          <w:rFonts w:ascii="Arial" w:hAnsi="Arial" w:cs="Arial"/>
        </w:rPr>
        <w:t xml:space="preserve">. </w:t>
      </w:r>
    </w:p>
    <w:p w:rsidR="00F04EFC" w:rsidRPr="00D563F4" w:rsidRDefault="00E3469A" w:rsidP="007F417C">
      <w:pPr>
        <w:pStyle w:val="ListParagraph"/>
        <w:numPr>
          <w:ilvl w:val="0"/>
          <w:numId w:val="45"/>
        </w:numPr>
        <w:spacing w:after="120"/>
        <w:ind w:left="714" w:hanging="357"/>
        <w:contextualSpacing w:val="0"/>
        <w:rPr>
          <w:rFonts w:ascii="Arial" w:hAnsi="Arial" w:cs="Arial"/>
        </w:rPr>
      </w:pPr>
      <w:r w:rsidRPr="00D563F4">
        <w:rPr>
          <w:rFonts w:ascii="Arial" w:hAnsi="Arial" w:cs="Arial"/>
        </w:rPr>
        <w:t xml:space="preserve">On the SharePoint ribbon, click </w:t>
      </w:r>
      <w:r w:rsidRPr="00D563F4">
        <w:rPr>
          <w:rFonts w:ascii="Arial" w:hAnsi="Arial" w:cs="Arial"/>
          <w:b/>
        </w:rPr>
        <w:t>Documents</w:t>
      </w:r>
      <w:r w:rsidRPr="00D563F4">
        <w:rPr>
          <w:rFonts w:ascii="Arial" w:hAnsi="Arial" w:cs="Arial"/>
        </w:rPr>
        <w:t xml:space="preserve">, click the drop-down list for </w:t>
      </w:r>
      <w:r w:rsidRPr="00D563F4">
        <w:rPr>
          <w:rFonts w:ascii="Arial" w:hAnsi="Arial" w:cs="Arial"/>
          <w:b/>
        </w:rPr>
        <w:t>New Document</w:t>
      </w:r>
      <w:r w:rsidR="00F04EFC" w:rsidRPr="00D563F4">
        <w:rPr>
          <w:rFonts w:ascii="Arial" w:hAnsi="Arial" w:cs="Arial"/>
        </w:rPr>
        <w:t>,</w:t>
      </w:r>
      <w:r w:rsidRPr="00D563F4">
        <w:rPr>
          <w:rFonts w:ascii="Arial" w:hAnsi="Arial" w:cs="Arial"/>
        </w:rPr>
        <w:t xml:space="preserve"> and </w:t>
      </w:r>
      <w:r w:rsidR="00F04EFC" w:rsidRPr="00D563F4">
        <w:rPr>
          <w:rFonts w:ascii="Arial" w:hAnsi="Arial" w:cs="Arial"/>
        </w:rPr>
        <w:t xml:space="preserve">then </w:t>
      </w:r>
      <w:r w:rsidRPr="00D563F4">
        <w:rPr>
          <w:rFonts w:ascii="Arial" w:hAnsi="Arial" w:cs="Arial"/>
        </w:rPr>
        <w:t xml:space="preserve">click </w:t>
      </w:r>
      <w:r w:rsidRPr="00D563F4">
        <w:rPr>
          <w:rFonts w:ascii="Arial" w:hAnsi="Arial" w:cs="Arial"/>
          <w:b/>
        </w:rPr>
        <w:t>Report Data Source</w:t>
      </w:r>
      <w:r w:rsidRPr="00D563F4">
        <w:rPr>
          <w:rFonts w:ascii="Arial" w:hAnsi="Arial" w:cs="Arial"/>
        </w:rPr>
        <w:t xml:space="preserve">. </w:t>
      </w:r>
    </w:p>
    <w:p w:rsidR="00E3469A" w:rsidRPr="00D563F4" w:rsidRDefault="00D563F4" w:rsidP="00D563F4">
      <w:pPr>
        <w:ind w:left="720"/>
        <w:rPr>
          <w:rFonts w:ascii="Arial" w:hAnsi="Arial" w:cs="Arial"/>
        </w:rPr>
      </w:pPr>
      <w:r w:rsidRPr="00D563F4">
        <w:rPr>
          <w:rFonts w:ascii="Arial" w:hAnsi="Arial" w:cs="Arial"/>
          <w:b/>
        </w:rPr>
        <w:t>Tip</w:t>
      </w:r>
      <w:r>
        <w:rPr>
          <w:rFonts w:ascii="Arial" w:hAnsi="Arial" w:cs="Arial"/>
        </w:rPr>
        <w:t xml:space="preserve">: </w:t>
      </w:r>
      <w:r w:rsidR="00F04EFC" w:rsidRPr="00D563F4">
        <w:rPr>
          <w:rFonts w:ascii="Arial" w:hAnsi="Arial" w:cs="Arial"/>
        </w:rPr>
        <w:t xml:space="preserve">This step is important because the </w:t>
      </w:r>
      <w:r w:rsidR="00E3469A" w:rsidRPr="00D563F4">
        <w:rPr>
          <w:rFonts w:ascii="Arial" w:hAnsi="Arial" w:cs="Arial"/>
        </w:rPr>
        <w:t xml:space="preserve">report that you uploaded </w:t>
      </w:r>
      <w:r>
        <w:rPr>
          <w:rFonts w:ascii="Arial" w:hAnsi="Arial" w:cs="Arial"/>
        </w:rPr>
        <w:t xml:space="preserve">must be </w:t>
      </w:r>
      <w:r w:rsidR="00E3469A" w:rsidRPr="00D563F4">
        <w:rPr>
          <w:rFonts w:ascii="Arial" w:hAnsi="Arial" w:cs="Arial"/>
        </w:rPr>
        <w:t xml:space="preserve">updated with a data source configured for your environment before it </w:t>
      </w:r>
      <w:r>
        <w:rPr>
          <w:rFonts w:ascii="Arial" w:hAnsi="Arial" w:cs="Arial"/>
        </w:rPr>
        <w:t>can</w:t>
      </w:r>
      <w:r w:rsidRPr="00D563F4">
        <w:rPr>
          <w:rFonts w:ascii="Arial" w:hAnsi="Arial" w:cs="Arial"/>
        </w:rPr>
        <w:t xml:space="preserve"> </w:t>
      </w:r>
      <w:r w:rsidR="00E3469A" w:rsidRPr="00D563F4">
        <w:rPr>
          <w:rFonts w:ascii="Arial" w:hAnsi="Arial" w:cs="Arial"/>
        </w:rPr>
        <w:t>work properly.</w:t>
      </w:r>
    </w:p>
    <w:p w:rsidR="00E3469A" w:rsidRPr="00D563F4" w:rsidRDefault="00E3469A" w:rsidP="007F417C">
      <w:pPr>
        <w:pStyle w:val="ListParagraph"/>
        <w:numPr>
          <w:ilvl w:val="0"/>
          <w:numId w:val="45"/>
        </w:numPr>
        <w:spacing w:after="120"/>
        <w:ind w:left="714" w:hanging="357"/>
        <w:contextualSpacing w:val="0"/>
        <w:rPr>
          <w:rFonts w:ascii="Arial" w:hAnsi="Arial" w:cs="Arial"/>
        </w:rPr>
      </w:pPr>
      <w:r w:rsidRPr="00D563F4">
        <w:rPr>
          <w:rFonts w:ascii="Arial" w:hAnsi="Arial" w:cs="Arial"/>
        </w:rPr>
        <w:t xml:space="preserve">Enter the following information: </w:t>
      </w:r>
    </w:p>
    <w:p w:rsidR="00E3469A" w:rsidRPr="00D563F4" w:rsidRDefault="00E3469A" w:rsidP="007F417C">
      <w:pPr>
        <w:pStyle w:val="ListParagraph"/>
        <w:numPr>
          <w:ilvl w:val="1"/>
          <w:numId w:val="95"/>
        </w:numPr>
        <w:spacing w:after="120"/>
        <w:contextualSpacing w:val="0"/>
        <w:rPr>
          <w:rFonts w:ascii="Arial" w:hAnsi="Arial" w:cs="Arial"/>
        </w:rPr>
      </w:pPr>
      <w:r w:rsidRPr="00D563F4">
        <w:rPr>
          <w:rFonts w:ascii="Arial" w:hAnsi="Arial" w:cs="Arial"/>
          <w:b/>
        </w:rPr>
        <w:t>Name</w:t>
      </w:r>
      <w:r w:rsidRPr="00D563F4">
        <w:rPr>
          <w:rFonts w:ascii="Arial" w:hAnsi="Arial" w:cs="Arial"/>
        </w:rPr>
        <w:t xml:space="preserve">: </w:t>
      </w:r>
      <w:proofErr w:type="spellStart"/>
      <w:r w:rsidRPr="00D563F4">
        <w:rPr>
          <w:rFonts w:ascii="Arial" w:hAnsi="Arial" w:cs="Arial"/>
          <w:i/>
        </w:rPr>
        <w:t>HelloWorldPowerPivotDataSource</w:t>
      </w:r>
      <w:proofErr w:type="spellEnd"/>
    </w:p>
    <w:p w:rsidR="00E3469A" w:rsidRPr="00D563F4" w:rsidRDefault="00E3469A" w:rsidP="007F417C">
      <w:pPr>
        <w:pStyle w:val="ListParagraph"/>
        <w:numPr>
          <w:ilvl w:val="1"/>
          <w:numId w:val="95"/>
        </w:numPr>
        <w:spacing w:after="120"/>
        <w:contextualSpacing w:val="0"/>
        <w:rPr>
          <w:rFonts w:ascii="Arial" w:hAnsi="Arial" w:cs="Arial"/>
        </w:rPr>
      </w:pPr>
      <w:r w:rsidRPr="00D563F4">
        <w:rPr>
          <w:rFonts w:ascii="Arial" w:hAnsi="Arial" w:cs="Arial"/>
          <w:b/>
        </w:rPr>
        <w:t>Data Source Type</w:t>
      </w:r>
      <w:r w:rsidRPr="00D563F4">
        <w:rPr>
          <w:rFonts w:ascii="Arial" w:hAnsi="Arial" w:cs="Arial"/>
        </w:rPr>
        <w:t>: Microsoft BI Semantic Model for Power View</w:t>
      </w:r>
    </w:p>
    <w:p w:rsidR="00E3469A" w:rsidRPr="00D563F4" w:rsidRDefault="00E3469A" w:rsidP="007F417C">
      <w:pPr>
        <w:pStyle w:val="ListParagraph"/>
        <w:numPr>
          <w:ilvl w:val="1"/>
          <w:numId w:val="95"/>
        </w:numPr>
        <w:spacing w:after="120"/>
        <w:contextualSpacing w:val="0"/>
        <w:rPr>
          <w:rFonts w:ascii="Arial" w:hAnsi="Arial" w:cs="Arial"/>
        </w:rPr>
      </w:pPr>
      <w:r w:rsidRPr="00D563F4">
        <w:rPr>
          <w:rFonts w:ascii="Arial" w:hAnsi="Arial" w:cs="Arial"/>
          <w:b/>
        </w:rPr>
        <w:t>Connection String</w:t>
      </w:r>
      <w:r w:rsidRPr="00D563F4">
        <w:rPr>
          <w:rFonts w:ascii="Arial" w:hAnsi="Arial" w:cs="Arial"/>
        </w:rPr>
        <w:t>: Data Source = Http://SP1/PowerPivot%20Gallery/HelloWorldPicnicPowerViewRTM.xlsx</w:t>
      </w:r>
    </w:p>
    <w:p w:rsidR="00E3469A" w:rsidRPr="00D563F4" w:rsidRDefault="00E3469A" w:rsidP="007F417C">
      <w:pPr>
        <w:pStyle w:val="ListParagraph"/>
        <w:numPr>
          <w:ilvl w:val="0"/>
          <w:numId w:val="45"/>
        </w:numPr>
        <w:spacing w:after="120"/>
        <w:ind w:left="714" w:hanging="357"/>
        <w:contextualSpacing w:val="0"/>
        <w:rPr>
          <w:rFonts w:ascii="Arial" w:hAnsi="Arial" w:cs="Arial"/>
        </w:rPr>
      </w:pPr>
      <w:r w:rsidRPr="00D563F4">
        <w:rPr>
          <w:rFonts w:ascii="Arial" w:hAnsi="Arial" w:cs="Arial"/>
        </w:rPr>
        <w:t xml:space="preserve">Click </w:t>
      </w:r>
      <w:r w:rsidRPr="00D563F4">
        <w:rPr>
          <w:rFonts w:ascii="Arial" w:hAnsi="Arial" w:cs="Arial"/>
          <w:b/>
        </w:rPr>
        <w:t>Test Connection</w:t>
      </w:r>
      <w:r w:rsidRPr="00D563F4">
        <w:rPr>
          <w:rFonts w:ascii="Arial" w:hAnsi="Arial" w:cs="Arial"/>
        </w:rPr>
        <w:t xml:space="preserve">. </w:t>
      </w:r>
    </w:p>
    <w:p w:rsidR="00E3469A" w:rsidRPr="00D563F4" w:rsidRDefault="00E3469A" w:rsidP="007F417C">
      <w:pPr>
        <w:pStyle w:val="ListParagraph"/>
        <w:numPr>
          <w:ilvl w:val="0"/>
          <w:numId w:val="45"/>
        </w:numPr>
        <w:spacing w:after="120"/>
        <w:ind w:left="714" w:hanging="357"/>
        <w:contextualSpacing w:val="0"/>
        <w:rPr>
          <w:rFonts w:ascii="Arial" w:hAnsi="Arial" w:cs="Arial"/>
        </w:rPr>
      </w:pPr>
      <w:r w:rsidRPr="00D563F4">
        <w:rPr>
          <w:rFonts w:ascii="Arial" w:hAnsi="Arial" w:cs="Arial"/>
        </w:rPr>
        <w:t xml:space="preserve">After the connection tests successfully, click </w:t>
      </w:r>
      <w:r w:rsidRPr="00D563F4">
        <w:rPr>
          <w:rFonts w:ascii="Arial" w:hAnsi="Arial" w:cs="Arial"/>
          <w:b/>
        </w:rPr>
        <w:t>OK</w:t>
      </w:r>
      <w:r w:rsidRPr="00D563F4">
        <w:rPr>
          <w:rFonts w:ascii="Arial" w:hAnsi="Arial" w:cs="Arial"/>
        </w:rPr>
        <w:t xml:space="preserve">. </w:t>
      </w:r>
    </w:p>
    <w:p w:rsidR="00E3469A" w:rsidRPr="00D563F4" w:rsidRDefault="00E3469A" w:rsidP="007F417C">
      <w:pPr>
        <w:pStyle w:val="ListParagraph"/>
        <w:numPr>
          <w:ilvl w:val="0"/>
          <w:numId w:val="45"/>
        </w:numPr>
        <w:spacing w:after="120"/>
        <w:ind w:left="714" w:hanging="357"/>
        <w:contextualSpacing w:val="0"/>
        <w:rPr>
          <w:rFonts w:ascii="Arial" w:hAnsi="Arial" w:cs="Arial"/>
        </w:rPr>
      </w:pPr>
      <w:r w:rsidRPr="00D563F4">
        <w:rPr>
          <w:rFonts w:ascii="Arial" w:hAnsi="Arial" w:cs="Arial"/>
        </w:rPr>
        <w:t xml:space="preserve">Click the drop-down list for the </w:t>
      </w:r>
      <w:proofErr w:type="spellStart"/>
      <w:r w:rsidRPr="00D563F4">
        <w:rPr>
          <w:rFonts w:ascii="Arial" w:hAnsi="Arial" w:cs="Arial"/>
          <w:i/>
        </w:rPr>
        <w:t>HelloWorldPicnicReport-PowerPivot</w:t>
      </w:r>
      <w:proofErr w:type="spellEnd"/>
      <w:r w:rsidRPr="00D563F4">
        <w:rPr>
          <w:rFonts w:ascii="Arial" w:hAnsi="Arial" w:cs="Arial"/>
        </w:rPr>
        <w:t xml:space="preserve"> report, and then click </w:t>
      </w:r>
      <w:r w:rsidRPr="00D563F4">
        <w:rPr>
          <w:rFonts w:ascii="Arial" w:hAnsi="Arial" w:cs="Arial"/>
          <w:b/>
        </w:rPr>
        <w:t>Manage Data Sources</w:t>
      </w:r>
      <w:r w:rsidRPr="00D563F4">
        <w:rPr>
          <w:rFonts w:ascii="Arial" w:hAnsi="Arial" w:cs="Arial"/>
        </w:rPr>
        <w:t xml:space="preserve">. </w:t>
      </w:r>
    </w:p>
    <w:p w:rsidR="00E3469A" w:rsidRPr="00D563F4" w:rsidRDefault="00E3469A" w:rsidP="007F417C">
      <w:pPr>
        <w:pStyle w:val="ListParagraph"/>
        <w:numPr>
          <w:ilvl w:val="0"/>
          <w:numId w:val="45"/>
        </w:numPr>
        <w:spacing w:after="120"/>
        <w:ind w:left="714" w:hanging="357"/>
        <w:contextualSpacing w:val="0"/>
        <w:rPr>
          <w:rFonts w:ascii="Arial" w:hAnsi="Arial" w:cs="Arial"/>
        </w:rPr>
      </w:pPr>
      <w:r w:rsidRPr="00D563F4">
        <w:rPr>
          <w:rFonts w:ascii="Arial" w:hAnsi="Arial" w:cs="Arial"/>
        </w:rPr>
        <w:t xml:space="preserve">Click </w:t>
      </w:r>
      <w:proofErr w:type="spellStart"/>
      <w:r w:rsidRPr="00D563F4">
        <w:rPr>
          <w:rFonts w:ascii="Arial" w:hAnsi="Arial" w:cs="Arial"/>
          <w:b/>
        </w:rPr>
        <w:t>EntityDataSource</w:t>
      </w:r>
      <w:proofErr w:type="spellEnd"/>
      <w:r w:rsidRPr="00D563F4">
        <w:rPr>
          <w:rFonts w:ascii="Arial" w:hAnsi="Arial" w:cs="Arial"/>
        </w:rPr>
        <w:t xml:space="preserve">. </w:t>
      </w:r>
    </w:p>
    <w:p w:rsidR="00E3469A" w:rsidRPr="00D563F4" w:rsidRDefault="00E3469A" w:rsidP="007F417C">
      <w:pPr>
        <w:pStyle w:val="ListParagraph"/>
        <w:numPr>
          <w:ilvl w:val="0"/>
          <w:numId w:val="45"/>
        </w:numPr>
        <w:spacing w:after="120"/>
        <w:ind w:left="714" w:hanging="357"/>
        <w:contextualSpacing w:val="0"/>
        <w:rPr>
          <w:rFonts w:ascii="Arial" w:hAnsi="Arial" w:cs="Arial"/>
        </w:rPr>
      </w:pPr>
      <w:r w:rsidRPr="00D563F4">
        <w:rPr>
          <w:rFonts w:ascii="Arial" w:hAnsi="Arial" w:cs="Arial"/>
        </w:rPr>
        <w:t xml:space="preserve">Click the ellipsis to the right of the text box for </w:t>
      </w:r>
      <w:r w:rsidRPr="00D563F4">
        <w:rPr>
          <w:rFonts w:ascii="Arial" w:hAnsi="Arial" w:cs="Arial"/>
          <w:b/>
        </w:rPr>
        <w:t>Data Source Link</w:t>
      </w:r>
      <w:r w:rsidRPr="00D563F4">
        <w:rPr>
          <w:rFonts w:ascii="Arial" w:hAnsi="Arial" w:cs="Arial"/>
        </w:rPr>
        <w:t xml:space="preserve">. </w:t>
      </w:r>
    </w:p>
    <w:p w:rsidR="00E3469A" w:rsidRPr="00D563F4" w:rsidRDefault="00E3469A" w:rsidP="007F417C">
      <w:pPr>
        <w:pStyle w:val="ListParagraph"/>
        <w:numPr>
          <w:ilvl w:val="0"/>
          <w:numId w:val="45"/>
        </w:numPr>
        <w:spacing w:after="120"/>
        <w:ind w:left="714" w:hanging="357"/>
        <w:contextualSpacing w:val="0"/>
        <w:rPr>
          <w:rFonts w:ascii="Arial" w:hAnsi="Arial" w:cs="Arial"/>
        </w:rPr>
      </w:pPr>
      <w:r w:rsidRPr="00D563F4">
        <w:rPr>
          <w:rFonts w:ascii="Arial" w:hAnsi="Arial" w:cs="Arial"/>
        </w:rPr>
        <w:t xml:space="preserve">Double-click </w:t>
      </w:r>
      <w:proofErr w:type="spellStart"/>
      <w:r w:rsidRPr="00D563F4">
        <w:rPr>
          <w:rFonts w:ascii="Arial" w:hAnsi="Arial" w:cs="Arial"/>
          <w:i/>
        </w:rPr>
        <w:t>HelloWorldPowerPivotDataSource</w:t>
      </w:r>
      <w:proofErr w:type="spellEnd"/>
      <w:r w:rsidRPr="00D563F4">
        <w:rPr>
          <w:rFonts w:ascii="Arial" w:hAnsi="Arial" w:cs="Arial"/>
        </w:rPr>
        <w:t xml:space="preserve">, click </w:t>
      </w:r>
      <w:r w:rsidRPr="00D563F4">
        <w:rPr>
          <w:rFonts w:ascii="Arial" w:hAnsi="Arial" w:cs="Arial"/>
          <w:b/>
        </w:rPr>
        <w:t>OK</w:t>
      </w:r>
      <w:r w:rsidR="007012E8" w:rsidRPr="00D563F4">
        <w:rPr>
          <w:rFonts w:ascii="Arial" w:hAnsi="Arial" w:cs="Arial"/>
        </w:rPr>
        <w:t xml:space="preserve">, </w:t>
      </w:r>
      <w:r w:rsidRPr="00D563F4">
        <w:rPr>
          <w:rFonts w:ascii="Arial" w:hAnsi="Arial" w:cs="Arial"/>
        </w:rPr>
        <w:t xml:space="preserve">and then click </w:t>
      </w:r>
      <w:r w:rsidRPr="00D563F4">
        <w:rPr>
          <w:rFonts w:ascii="Arial" w:hAnsi="Arial" w:cs="Arial"/>
          <w:b/>
        </w:rPr>
        <w:t>Close</w:t>
      </w:r>
      <w:r w:rsidRPr="00D563F4">
        <w:rPr>
          <w:rFonts w:ascii="Arial" w:hAnsi="Arial" w:cs="Arial"/>
        </w:rPr>
        <w:t xml:space="preserve">. </w:t>
      </w:r>
    </w:p>
    <w:p w:rsidR="007012E8" w:rsidRPr="00D563F4" w:rsidRDefault="00E3469A" w:rsidP="007F417C">
      <w:pPr>
        <w:pStyle w:val="ListParagraph"/>
        <w:numPr>
          <w:ilvl w:val="0"/>
          <w:numId w:val="45"/>
        </w:numPr>
        <w:spacing w:after="120"/>
        <w:ind w:left="714" w:hanging="357"/>
        <w:contextualSpacing w:val="0"/>
        <w:rPr>
          <w:rFonts w:ascii="Arial" w:hAnsi="Arial" w:cs="Arial"/>
        </w:rPr>
      </w:pPr>
      <w:r w:rsidRPr="00D563F4">
        <w:rPr>
          <w:rFonts w:ascii="Arial" w:hAnsi="Arial" w:cs="Arial"/>
        </w:rPr>
        <w:t xml:space="preserve">Click </w:t>
      </w:r>
      <w:proofErr w:type="spellStart"/>
      <w:r w:rsidRPr="00D563F4">
        <w:rPr>
          <w:rFonts w:ascii="Arial" w:hAnsi="Arial" w:cs="Arial"/>
          <w:i/>
        </w:rPr>
        <w:t>HelloWorldPicnicReport-PowerPivot</w:t>
      </w:r>
      <w:proofErr w:type="spellEnd"/>
      <w:r w:rsidRPr="00D563F4">
        <w:rPr>
          <w:rFonts w:ascii="Arial" w:hAnsi="Arial" w:cs="Arial"/>
        </w:rPr>
        <w:t xml:space="preserve"> to open the saved Power View report with a connection to the </w:t>
      </w:r>
      <w:proofErr w:type="spellStart"/>
      <w:r w:rsidRPr="00D563F4">
        <w:rPr>
          <w:rFonts w:ascii="Arial" w:hAnsi="Arial" w:cs="Arial"/>
        </w:rPr>
        <w:t>PowerPivot</w:t>
      </w:r>
      <w:proofErr w:type="spellEnd"/>
      <w:r w:rsidRPr="00D563F4">
        <w:rPr>
          <w:rFonts w:ascii="Arial" w:hAnsi="Arial" w:cs="Arial"/>
        </w:rPr>
        <w:t xml:space="preserve"> model</w:t>
      </w:r>
      <w:r w:rsidR="00955B2F" w:rsidRPr="00D563F4">
        <w:rPr>
          <w:rFonts w:ascii="Arial" w:hAnsi="Arial" w:cs="Arial"/>
        </w:rPr>
        <w:t>.</w:t>
      </w:r>
      <w:r w:rsidRPr="00D563F4">
        <w:rPr>
          <w:rFonts w:ascii="Arial" w:hAnsi="Arial" w:cs="Arial"/>
        </w:rPr>
        <w:t xml:space="preserve"> </w:t>
      </w:r>
    </w:p>
    <w:p w:rsidR="00955B2F" w:rsidRPr="00D563F4" w:rsidRDefault="00955B2F" w:rsidP="007F417C">
      <w:pPr>
        <w:pStyle w:val="ListParagraph"/>
        <w:numPr>
          <w:ilvl w:val="0"/>
          <w:numId w:val="45"/>
        </w:numPr>
        <w:spacing w:after="120"/>
        <w:ind w:left="714" w:hanging="357"/>
        <w:contextualSpacing w:val="0"/>
        <w:rPr>
          <w:rFonts w:ascii="Arial" w:hAnsi="Arial" w:cs="Arial"/>
        </w:rPr>
      </w:pPr>
      <w:r w:rsidRPr="00D563F4">
        <w:rPr>
          <w:rFonts w:ascii="Arial" w:hAnsi="Arial" w:cs="Arial"/>
        </w:rPr>
        <w:t xml:space="preserve">Click the </w:t>
      </w:r>
      <w:r w:rsidRPr="00172D50">
        <w:rPr>
          <w:rFonts w:ascii="Arial" w:hAnsi="Arial" w:cs="Arial"/>
          <w:b/>
        </w:rPr>
        <w:t>Back</w:t>
      </w:r>
      <w:r w:rsidRPr="00D563F4">
        <w:rPr>
          <w:rFonts w:ascii="Arial" w:hAnsi="Arial" w:cs="Arial"/>
        </w:rPr>
        <w:t xml:space="preserve"> button in Internet Explorer. </w:t>
      </w:r>
    </w:p>
    <w:p w:rsidR="00E3469A" w:rsidRPr="0066794E" w:rsidRDefault="00A878CB" w:rsidP="00955B2F">
      <w:pPr>
        <w:rPr>
          <w:rFonts w:ascii="Arial" w:hAnsi="Arial" w:cs="Arial"/>
        </w:rPr>
      </w:pPr>
      <w:r>
        <w:rPr>
          <w:rFonts w:ascii="Arial" w:hAnsi="Arial" w:cs="Arial"/>
        </w:rPr>
        <w:t xml:space="preserve">Now </w:t>
      </w:r>
      <w:r w:rsidR="00955B2F" w:rsidRPr="0066794E">
        <w:rPr>
          <w:rFonts w:ascii="Arial" w:hAnsi="Arial" w:cs="Arial"/>
        </w:rPr>
        <w:t>you have ve</w:t>
      </w:r>
      <w:r w:rsidR="00A3010F" w:rsidRPr="0066794E">
        <w:rPr>
          <w:rFonts w:ascii="Arial" w:hAnsi="Arial" w:cs="Arial"/>
        </w:rPr>
        <w:t>rified that the Windows 7 clien</w:t>
      </w:r>
      <w:r w:rsidR="00955B2F" w:rsidRPr="0066794E">
        <w:rPr>
          <w:rFonts w:ascii="Arial" w:hAnsi="Arial" w:cs="Arial"/>
        </w:rPr>
        <w:t xml:space="preserve">t can connect to the </w:t>
      </w:r>
      <w:r w:rsidR="00E3469A" w:rsidRPr="0066794E">
        <w:rPr>
          <w:rFonts w:ascii="Arial" w:hAnsi="Arial" w:cs="Arial"/>
        </w:rPr>
        <w:t xml:space="preserve">Power View infrastructure with </w:t>
      </w:r>
      <w:proofErr w:type="spellStart"/>
      <w:r w:rsidR="00E3469A" w:rsidRPr="0066794E">
        <w:rPr>
          <w:rFonts w:ascii="Arial" w:hAnsi="Arial" w:cs="Arial"/>
        </w:rPr>
        <w:t>PowerPivot</w:t>
      </w:r>
      <w:proofErr w:type="spellEnd"/>
      <w:r w:rsidR="00E3469A" w:rsidRPr="0066794E">
        <w:rPr>
          <w:rFonts w:ascii="Arial" w:hAnsi="Arial" w:cs="Arial"/>
        </w:rPr>
        <w:t xml:space="preserve"> </w:t>
      </w:r>
      <w:r w:rsidR="00955B2F" w:rsidRPr="0066794E">
        <w:rPr>
          <w:rFonts w:ascii="Arial" w:hAnsi="Arial" w:cs="Arial"/>
        </w:rPr>
        <w:t xml:space="preserve">that you installed </w:t>
      </w:r>
      <w:r w:rsidR="00D563F4">
        <w:rPr>
          <w:rFonts w:ascii="Arial" w:hAnsi="Arial" w:cs="Arial"/>
        </w:rPr>
        <w:t xml:space="preserve">in </w:t>
      </w:r>
      <w:r w:rsidR="00E3469A" w:rsidRPr="0066794E">
        <w:rPr>
          <w:rFonts w:ascii="Arial" w:hAnsi="Arial" w:cs="Arial"/>
        </w:rPr>
        <w:t>the Scenario 1 environment.</w:t>
      </w:r>
    </w:p>
    <w:p w:rsidR="00A878CB" w:rsidRDefault="00A878CB" w:rsidP="00A878CB">
      <w:pPr>
        <w:pStyle w:val="Heading2"/>
      </w:pPr>
      <w:bookmarkStart w:id="106" w:name="_Toc332021026"/>
      <w:r>
        <w:lastRenderedPageBreak/>
        <w:t>Validate and Test Scenario 2</w:t>
      </w:r>
      <w:r w:rsidR="007D15A2">
        <w:t xml:space="preserve"> (services on multiple hosts)</w:t>
      </w:r>
      <w:bookmarkEnd w:id="106"/>
    </w:p>
    <w:p w:rsidR="00A878CB" w:rsidRPr="00A878CB" w:rsidRDefault="00A878CB" w:rsidP="00A878CB">
      <w:pPr>
        <w:rPr>
          <w:rFonts w:ascii="Arial" w:hAnsi="Arial" w:cs="Arial"/>
        </w:rPr>
      </w:pPr>
      <w:r w:rsidRPr="00A878CB">
        <w:rPr>
          <w:rFonts w:ascii="Arial" w:hAnsi="Arial" w:cs="Arial"/>
        </w:rPr>
        <w:t xml:space="preserve">In this section, you will verify that the server you added to the SharePoint farm, </w:t>
      </w:r>
      <w:r w:rsidRPr="00A878CB">
        <w:rPr>
          <w:rFonts w:ascii="Arial" w:hAnsi="Arial" w:cs="Arial"/>
          <w:b/>
          <w:i/>
        </w:rPr>
        <w:t>SP2</w:t>
      </w:r>
      <w:r w:rsidRPr="00A878CB">
        <w:rPr>
          <w:rFonts w:ascii="Arial" w:hAnsi="Arial" w:cs="Arial"/>
        </w:rPr>
        <w:t xml:space="preserve">, can also be accessed using the </w:t>
      </w:r>
      <w:proofErr w:type="spellStart"/>
      <w:r w:rsidRPr="00A878CB">
        <w:rPr>
          <w:rFonts w:ascii="Arial" w:hAnsi="Arial" w:cs="Arial"/>
        </w:rPr>
        <w:t>PowerPivot</w:t>
      </w:r>
      <w:proofErr w:type="spellEnd"/>
      <w:r w:rsidRPr="00A878CB">
        <w:rPr>
          <w:rFonts w:ascii="Arial" w:hAnsi="Arial" w:cs="Arial"/>
        </w:rPr>
        <w:t xml:space="preserve"> and Power View tools on the client, </w:t>
      </w:r>
      <w:r w:rsidRPr="00A878CB">
        <w:rPr>
          <w:rFonts w:ascii="Arial" w:hAnsi="Arial" w:cs="Arial"/>
          <w:b/>
          <w:i/>
        </w:rPr>
        <w:t>W</w:t>
      </w:r>
      <w:r w:rsidR="00C15477">
        <w:rPr>
          <w:rFonts w:ascii="Arial" w:hAnsi="Arial" w:cs="Arial"/>
          <w:b/>
          <w:i/>
        </w:rPr>
        <w:t>IN</w:t>
      </w:r>
      <w:r w:rsidRPr="00A878CB">
        <w:rPr>
          <w:rFonts w:ascii="Arial" w:hAnsi="Arial" w:cs="Arial"/>
          <w:b/>
          <w:i/>
        </w:rPr>
        <w:t>7CLIENT</w:t>
      </w:r>
      <w:r w:rsidRPr="00A878CB">
        <w:rPr>
          <w:rFonts w:ascii="Arial" w:hAnsi="Arial" w:cs="Arial"/>
        </w:rPr>
        <w:t>.</w:t>
      </w:r>
    </w:p>
    <w:p w:rsidR="00A878CB" w:rsidRPr="0066794E" w:rsidRDefault="00A878CB" w:rsidP="00A878CB">
      <w:pPr>
        <w:rPr>
          <w:rFonts w:ascii="Arial" w:hAnsi="Arial" w:cs="Arial"/>
        </w:rPr>
      </w:pPr>
      <w:r>
        <w:rPr>
          <w:rFonts w:ascii="Arial" w:hAnsi="Arial" w:cs="Arial"/>
        </w:rPr>
        <w:t>We recommend that you u</w:t>
      </w:r>
      <w:r w:rsidRPr="0066794E">
        <w:rPr>
          <w:rFonts w:ascii="Arial" w:hAnsi="Arial" w:cs="Arial"/>
        </w:rPr>
        <w:t xml:space="preserve">se a new tab because </w:t>
      </w:r>
      <w:r>
        <w:rPr>
          <w:rFonts w:ascii="Arial" w:hAnsi="Arial" w:cs="Arial"/>
        </w:rPr>
        <w:t xml:space="preserve">you will </w:t>
      </w:r>
      <w:r w:rsidRPr="0066794E">
        <w:rPr>
          <w:rFonts w:ascii="Arial" w:hAnsi="Arial" w:cs="Arial"/>
        </w:rPr>
        <w:t xml:space="preserve">be </w:t>
      </w:r>
      <w:r>
        <w:rPr>
          <w:rFonts w:ascii="Arial" w:hAnsi="Arial" w:cs="Arial"/>
        </w:rPr>
        <w:t xml:space="preserve">returning </w:t>
      </w:r>
      <w:r w:rsidRPr="0066794E">
        <w:rPr>
          <w:rFonts w:ascii="Arial" w:hAnsi="Arial" w:cs="Arial"/>
        </w:rPr>
        <w:t xml:space="preserve">to the Scenario 1 SharePoint </w:t>
      </w:r>
      <w:r>
        <w:rPr>
          <w:rFonts w:ascii="Arial" w:hAnsi="Arial" w:cs="Arial"/>
        </w:rPr>
        <w:t>W</w:t>
      </w:r>
      <w:r w:rsidRPr="0066794E">
        <w:rPr>
          <w:rFonts w:ascii="Arial" w:hAnsi="Arial" w:cs="Arial"/>
        </w:rPr>
        <w:t>eb site in a few moments.</w:t>
      </w:r>
    </w:p>
    <w:p w:rsidR="00A878CB" w:rsidRDefault="00E3469A" w:rsidP="0066794E">
      <w:pPr>
        <w:pStyle w:val="Heading3"/>
      </w:pPr>
      <w:bookmarkStart w:id="107" w:name="_Toc332021027"/>
      <w:r>
        <w:t xml:space="preserve">Connect to SharePoint </w:t>
      </w:r>
      <w:r w:rsidR="00A878CB">
        <w:t xml:space="preserve">Web </w:t>
      </w:r>
      <w:r w:rsidR="0019421C">
        <w:t xml:space="preserve">Site </w:t>
      </w:r>
      <w:r w:rsidR="00A878CB">
        <w:t>for Scenario 2</w:t>
      </w:r>
      <w:bookmarkEnd w:id="107"/>
    </w:p>
    <w:p w:rsidR="00E3469A" w:rsidRPr="00A878CB" w:rsidRDefault="00A878CB" w:rsidP="007F417C">
      <w:pPr>
        <w:pStyle w:val="ListParagraph"/>
        <w:numPr>
          <w:ilvl w:val="0"/>
          <w:numId w:val="25"/>
        </w:numPr>
        <w:rPr>
          <w:rFonts w:ascii="Arial" w:hAnsi="Arial" w:cs="Arial"/>
        </w:rPr>
      </w:pPr>
      <w:r w:rsidRPr="00A878CB">
        <w:rPr>
          <w:rFonts w:ascii="Arial" w:hAnsi="Arial" w:cs="Arial"/>
        </w:rPr>
        <w:t xml:space="preserve">Open a new </w:t>
      </w:r>
      <w:r w:rsidR="00E3469A" w:rsidRPr="00A878CB">
        <w:rPr>
          <w:rFonts w:ascii="Arial" w:hAnsi="Arial" w:cs="Arial"/>
        </w:rPr>
        <w:t>brows</w:t>
      </w:r>
      <w:r w:rsidRPr="00A878CB">
        <w:rPr>
          <w:rFonts w:ascii="Arial" w:hAnsi="Arial" w:cs="Arial"/>
        </w:rPr>
        <w:t xml:space="preserve">er tab and type the address for the Scenario 2 server: for example </w:t>
      </w:r>
      <w:r w:rsidR="00E3469A" w:rsidRPr="005C15D1">
        <w:rPr>
          <w:rStyle w:val="Hyperlink"/>
          <w:rFonts w:ascii="Arial" w:hAnsi="Arial" w:cs="Arial"/>
        </w:rPr>
        <w:t>http://SP2</w:t>
      </w:r>
    </w:p>
    <w:p w:rsidR="00A878CB" w:rsidRPr="00A878CB" w:rsidRDefault="00A878CB" w:rsidP="00A878CB">
      <w:pPr>
        <w:pStyle w:val="Heading3"/>
      </w:pPr>
      <w:bookmarkStart w:id="108" w:name="_Toc332021028"/>
      <w:r>
        <w:t xml:space="preserve">Verify that </w:t>
      </w:r>
      <w:r w:rsidR="0019421C">
        <w:t xml:space="preserve">You Can Use </w:t>
      </w:r>
      <w:r w:rsidRPr="0066794E">
        <w:t xml:space="preserve">Power View and </w:t>
      </w:r>
      <w:proofErr w:type="spellStart"/>
      <w:r w:rsidRPr="0066794E">
        <w:t>PowerPivot</w:t>
      </w:r>
      <w:bookmarkEnd w:id="108"/>
      <w:proofErr w:type="spellEnd"/>
      <w:r>
        <w:t xml:space="preserve"> </w:t>
      </w:r>
    </w:p>
    <w:p w:rsidR="0066794E" w:rsidRDefault="00E3469A" w:rsidP="00E3469A">
      <w:pPr>
        <w:rPr>
          <w:rFonts w:ascii="Arial" w:hAnsi="Arial" w:cs="Arial"/>
        </w:rPr>
      </w:pPr>
      <w:r w:rsidRPr="0066794E">
        <w:rPr>
          <w:rFonts w:ascii="Arial" w:hAnsi="Arial" w:cs="Arial"/>
        </w:rPr>
        <w:t xml:space="preserve">Repeat the previous procedures to validate </w:t>
      </w:r>
      <w:r w:rsidR="0066794E">
        <w:rPr>
          <w:rFonts w:ascii="Arial" w:hAnsi="Arial" w:cs="Arial"/>
        </w:rPr>
        <w:t xml:space="preserve">that you can use </w:t>
      </w:r>
      <w:r w:rsidRPr="0066794E">
        <w:rPr>
          <w:rFonts w:ascii="Arial" w:hAnsi="Arial" w:cs="Arial"/>
        </w:rPr>
        <w:t xml:space="preserve">Power View and </w:t>
      </w:r>
      <w:proofErr w:type="spellStart"/>
      <w:r w:rsidRPr="0066794E">
        <w:rPr>
          <w:rFonts w:ascii="Arial" w:hAnsi="Arial" w:cs="Arial"/>
        </w:rPr>
        <w:t>PowerPivot</w:t>
      </w:r>
      <w:proofErr w:type="spellEnd"/>
      <w:r w:rsidR="0066794E">
        <w:rPr>
          <w:rFonts w:ascii="Arial" w:hAnsi="Arial" w:cs="Arial"/>
        </w:rPr>
        <w:t xml:space="preserve"> </w:t>
      </w:r>
      <w:r w:rsidR="00A878CB">
        <w:rPr>
          <w:rFonts w:ascii="Arial" w:hAnsi="Arial" w:cs="Arial"/>
        </w:rPr>
        <w:t xml:space="preserve">from </w:t>
      </w:r>
      <w:r w:rsidR="00A878CB" w:rsidRPr="00A878CB">
        <w:rPr>
          <w:rFonts w:ascii="Arial" w:hAnsi="Arial" w:cs="Arial"/>
          <w:b/>
          <w:i/>
        </w:rPr>
        <w:t>W</w:t>
      </w:r>
      <w:r w:rsidR="00C15477">
        <w:rPr>
          <w:rFonts w:ascii="Arial" w:hAnsi="Arial" w:cs="Arial"/>
          <w:b/>
          <w:i/>
        </w:rPr>
        <w:t>IN</w:t>
      </w:r>
      <w:r w:rsidR="00A878CB" w:rsidRPr="00A878CB">
        <w:rPr>
          <w:rFonts w:ascii="Arial" w:hAnsi="Arial" w:cs="Arial"/>
          <w:b/>
          <w:i/>
        </w:rPr>
        <w:t>7CLIENT</w:t>
      </w:r>
      <w:r w:rsidR="00A878CB">
        <w:rPr>
          <w:rFonts w:ascii="Arial" w:hAnsi="Arial" w:cs="Arial"/>
        </w:rPr>
        <w:t xml:space="preserve"> </w:t>
      </w:r>
      <w:r w:rsidR="0066794E">
        <w:rPr>
          <w:rFonts w:ascii="Arial" w:hAnsi="Arial" w:cs="Arial"/>
        </w:rPr>
        <w:t xml:space="preserve">to connect to the server, </w:t>
      </w:r>
      <w:r w:rsidR="0066794E" w:rsidRPr="0066794E">
        <w:rPr>
          <w:rFonts w:ascii="Arial" w:hAnsi="Arial" w:cs="Arial"/>
          <w:b/>
          <w:i/>
        </w:rPr>
        <w:t>SP2</w:t>
      </w:r>
      <w:r w:rsidR="0066794E">
        <w:rPr>
          <w:rFonts w:ascii="Arial" w:hAnsi="Arial" w:cs="Arial"/>
        </w:rPr>
        <w:t xml:space="preserve">, you set up in </w:t>
      </w:r>
      <w:hyperlink w:anchor="_Scenario_2:_Install" w:history="1">
        <w:r w:rsidR="0066794E" w:rsidRPr="0066794E">
          <w:rPr>
            <w:rStyle w:val="Hyperlink"/>
            <w:rFonts w:ascii="Arial" w:hAnsi="Arial" w:cs="Arial"/>
          </w:rPr>
          <w:t>Scenario 2</w:t>
        </w:r>
      </w:hyperlink>
      <w:r w:rsidRPr="0066794E">
        <w:rPr>
          <w:rFonts w:ascii="Arial" w:hAnsi="Arial" w:cs="Arial"/>
        </w:rPr>
        <w:t xml:space="preserve">. </w:t>
      </w:r>
    </w:p>
    <w:p w:rsidR="00C15477" w:rsidRDefault="00C15477" w:rsidP="007F417C">
      <w:pPr>
        <w:pStyle w:val="ListParagraph"/>
        <w:numPr>
          <w:ilvl w:val="0"/>
          <w:numId w:val="25"/>
        </w:numPr>
        <w:rPr>
          <w:rFonts w:ascii="Arial" w:hAnsi="Arial" w:cs="Arial"/>
        </w:rPr>
      </w:pPr>
      <w:r>
        <w:rPr>
          <w:rFonts w:ascii="Arial" w:hAnsi="Arial" w:cs="Arial"/>
        </w:rPr>
        <w:t>Add BI content types to the site</w:t>
      </w:r>
      <w:r w:rsidR="00F32DEF">
        <w:rPr>
          <w:rFonts w:ascii="Arial" w:hAnsi="Arial" w:cs="Arial"/>
        </w:rPr>
        <w:t>.</w:t>
      </w:r>
    </w:p>
    <w:p w:rsidR="0066794E" w:rsidRPr="0066794E" w:rsidRDefault="0066794E" w:rsidP="007F417C">
      <w:pPr>
        <w:pStyle w:val="ListParagraph"/>
        <w:numPr>
          <w:ilvl w:val="0"/>
          <w:numId w:val="25"/>
        </w:numPr>
        <w:rPr>
          <w:rFonts w:ascii="Arial" w:hAnsi="Arial" w:cs="Arial"/>
        </w:rPr>
      </w:pPr>
      <w:r w:rsidRPr="0066794E">
        <w:rPr>
          <w:rFonts w:ascii="Arial" w:hAnsi="Arial" w:cs="Arial"/>
        </w:rPr>
        <w:t>Grant users permission to the site</w:t>
      </w:r>
      <w:r w:rsidR="00F32DEF">
        <w:rPr>
          <w:rFonts w:ascii="Arial" w:hAnsi="Arial" w:cs="Arial"/>
        </w:rPr>
        <w:t>.</w:t>
      </w:r>
    </w:p>
    <w:p w:rsidR="0066794E" w:rsidRPr="0066794E" w:rsidRDefault="0066794E" w:rsidP="007F417C">
      <w:pPr>
        <w:pStyle w:val="ListParagraph"/>
        <w:numPr>
          <w:ilvl w:val="0"/>
          <w:numId w:val="25"/>
        </w:numPr>
        <w:rPr>
          <w:rFonts w:ascii="Arial" w:hAnsi="Arial" w:cs="Arial"/>
        </w:rPr>
      </w:pPr>
      <w:r w:rsidRPr="0066794E">
        <w:rPr>
          <w:rFonts w:ascii="Arial" w:hAnsi="Arial" w:cs="Arial"/>
        </w:rPr>
        <w:t xml:space="preserve">Add </w:t>
      </w:r>
      <w:proofErr w:type="spellStart"/>
      <w:r w:rsidRPr="0066794E">
        <w:rPr>
          <w:rFonts w:ascii="Arial" w:hAnsi="Arial" w:cs="Arial"/>
        </w:rPr>
        <w:t>PowerPivot</w:t>
      </w:r>
      <w:proofErr w:type="spellEnd"/>
      <w:r w:rsidRPr="0066794E">
        <w:rPr>
          <w:rFonts w:ascii="Arial" w:hAnsi="Arial" w:cs="Arial"/>
        </w:rPr>
        <w:t xml:space="preserve"> models to the Gallery</w:t>
      </w:r>
      <w:r w:rsidR="00F32DEF">
        <w:rPr>
          <w:rFonts w:ascii="Arial" w:hAnsi="Arial" w:cs="Arial"/>
        </w:rPr>
        <w:t>.</w:t>
      </w:r>
    </w:p>
    <w:p w:rsidR="0066794E" w:rsidRPr="0066794E" w:rsidRDefault="0066794E" w:rsidP="007F417C">
      <w:pPr>
        <w:pStyle w:val="ListParagraph"/>
        <w:numPr>
          <w:ilvl w:val="0"/>
          <w:numId w:val="25"/>
        </w:numPr>
        <w:rPr>
          <w:rFonts w:ascii="Arial" w:hAnsi="Arial" w:cs="Arial"/>
        </w:rPr>
      </w:pPr>
      <w:r w:rsidRPr="0066794E">
        <w:rPr>
          <w:rFonts w:ascii="Arial" w:hAnsi="Arial" w:cs="Arial"/>
        </w:rPr>
        <w:t>Create a Power View report based on the uploaded model</w:t>
      </w:r>
      <w:r w:rsidR="00F32DEF">
        <w:rPr>
          <w:rFonts w:ascii="Arial" w:hAnsi="Arial" w:cs="Arial"/>
        </w:rPr>
        <w:t>.</w:t>
      </w:r>
    </w:p>
    <w:p w:rsidR="0066794E" w:rsidRPr="0066794E" w:rsidRDefault="0066794E" w:rsidP="007F417C">
      <w:pPr>
        <w:pStyle w:val="ListParagraph"/>
        <w:numPr>
          <w:ilvl w:val="0"/>
          <w:numId w:val="25"/>
        </w:numPr>
        <w:rPr>
          <w:rFonts w:ascii="Arial" w:hAnsi="Arial" w:cs="Arial"/>
        </w:rPr>
      </w:pPr>
      <w:r w:rsidRPr="0066794E">
        <w:rPr>
          <w:rFonts w:ascii="Arial" w:hAnsi="Arial" w:cs="Arial"/>
        </w:rPr>
        <w:t>Save the Power View report to Shared Documents</w:t>
      </w:r>
      <w:r w:rsidR="00F32DEF">
        <w:rPr>
          <w:rFonts w:ascii="Arial" w:hAnsi="Arial" w:cs="Arial"/>
        </w:rPr>
        <w:t>.</w:t>
      </w:r>
    </w:p>
    <w:p w:rsidR="003F0E8C" w:rsidRDefault="00D154CF" w:rsidP="0066794E">
      <w:pPr>
        <w:pStyle w:val="Heading2"/>
      </w:pPr>
      <w:bookmarkStart w:id="109" w:name="_Scenario_6:_Installation"/>
      <w:bookmarkStart w:id="110" w:name="_Scenario_6:_Configuring"/>
      <w:bookmarkStart w:id="111" w:name="_Validate_the_Installation"/>
      <w:bookmarkStart w:id="112" w:name="_Toc332021029"/>
      <w:bookmarkEnd w:id="109"/>
      <w:bookmarkEnd w:id="110"/>
      <w:bookmarkEnd w:id="111"/>
      <w:r>
        <w:t>Create Tabular Models</w:t>
      </w:r>
      <w:r w:rsidR="00B36657">
        <w:t xml:space="preserve"> </w:t>
      </w:r>
      <w:r>
        <w:t>on SP1, SP2, and DS3</w:t>
      </w:r>
      <w:bookmarkEnd w:id="112"/>
    </w:p>
    <w:p w:rsidR="00F128E5" w:rsidRDefault="00F128E5" w:rsidP="0066794E">
      <w:pPr>
        <w:rPr>
          <w:rFonts w:ascii="Arial" w:hAnsi="Arial" w:cs="Arial"/>
        </w:rPr>
      </w:pPr>
      <w:r w:rsidRPr="0066794E">
        <w:rPr>
          <w:rFonts w:ascii="Arial" w:hAnsi="Arial" w:cs="Arial"/>
        </w:rPr>
        <w:t xml:space="preserve">In this section, you will </w:t>
      </w:r>
      <w:r w:rsidR="005C15D1">
        <w:rPr>
          <w:rFonts w:ascii="Arial" w:hAnsi="Arial" w:cs="Arial"/>
        </w:rPr>
        <w:t xml:space="preserve">import models from </w:t>
      </w:r>
      <w:proofErr w:type="spellStart"/>
      <w:r w:rsidR="005C15D1">
        <w:rPr>
          <w:rFonts w:ascii="Arial" w:hAnsi="Arial" w:cs="Arial"/>
        </w:rPr>
        <w:t>PowerPivot</w:t>
      </w:r>
      <w:proofErr w:type="spellEnd"/>
      <w:r w:rsidR="005C15D1">
        <w:rPr>
          <w:rFonts w:ascii="Arial" w:hAnsi="Arial" w:cs="Arial"/>
        </w:rPr>
        <w:t xml:space="preserve"> into Analysis </w:t>
      </w:r>
      <w:r w:rsidR="00D154CF">
        <w:rPr>
          <w:rFonts w:ascii="Arial" w:hAnsi="Arial" w:cs="Arial"/>
        </w:rPr>
        <w:t>S</w:t>
      </w:r>
      <w:r w:rsidR="005C15D1">
        <w:rPr>
          <w:rFonts w:ascii="Arial" w:hAnsi="Arial" w:cs="Arial"/>
        </w:rPr>
        <w:t>ervices tabular instances, to verify that Power View reports can use these models</w:t>
      </w:r>
      <w:r w:rsidRPr="0066794E">
        <w:rPr>
          <w:rFonts w:ascii="Arial" w:hAnsi="Arial" w:cs="Arial"/>
        </w:rPr>
        <w:t>.</w:t>
      </w:r>
    </w:p>
    <w:p w:rsidR="00D154CF" w:rsidRDefault="00D154CF" w:rsidP="0066794E">
      <w:pPr>
        <w:rPr>
          <w:rFonts w:ascii="Arial" w:hAnsi="Arial" w:cs="Arial"/>
        </w:rPr>
      </w:pPr>
      <w:r w:rsidRPr="00D154CF">
        <w:rPr>
          <w:rFonts w:ascii="Arial" w:hAnsi="Arial" w:cs="Arial"/>
          <w:b/>
        </w:rPr>
        <w:t>Note</w:t>
      </w:r>
      <w:r>
        <w:rPr>
          <w:rFonts w:ascii="Arial" w:hAnsi="Arial" w:cs="Arial"/>
        </w:rPr>
        <w:t>: If you used different computer names or different accounts for setup, be sure to edit the procedures below as required for your environment.</w:t>
      </w:r>
    </w:p>
    <w:p w:rsidR="00D9734D" w:rsidRPr="00CE6B6A" w:rsidRDefault="00D154CF" w:rsidP="00D9734D">
      <w:pPr>
        <w:pStyle w:val="Heading3"/>
      </w:pPr>
      <w:bookmarkStart w:id="113" w:name="_Toc332021030"/>
      <w:r>
        <w:t xml:space="preserve">SP1: </w:t>
      </w:r>
      <w:r w:rsidR="00D9734D" w:rsidRPr="00CE6B6A">
        <w:t xml:space="preserve">Import </w:t>
      </w:r>
      <w:r w:rsidR="0019421C">
        <w:t>Sample</w:t>
      </w:r>
      <w:r w:rsidR="0019421C" w:rsidRPr="00CE6B6A">
        <w:t xml:space="preserve"> </w:t>
      </w:r>
      <w:r w:rsidR="0019421C">
        <w:t>M</w:t>
      </w:r>
      <w:r w:rsidR="0019421C" w:rsidRPr="00CE6B6A">
        <w:t xml:space="preserve">odel </w:t>
      </w:r>
      <w:r w:rsidR="00D9734D" w:rsidRPr="00CE6B6A">
        <w:t>to Analysis Services</w:t>
      </w:r>
      <w:r w:rsidR="005C15D1">
        <w:t xml:space="preserve"> </w:t>
      </w:r>
      <w:r w:rsidR="0019421C">
        <w:t>Tabular Instance</w:t>
      </w:r>
      <w:bookmarkEnd w:id="113"/>
      <w:r w:rsidR="0019421C" w:rsidRPr="00CE6B6A">
        <w:t xml:space="preserve"> </w:t>
      </w:r>
    </w:p>
    <w:p w:rsidR="005C15D1" w:rsidRDefault="00D9734D" w:rsidP="007F417C">
      <w:pPr>
        <w:pStyle w:val="ListParagraph"/>
        <w:numPr>
          <w:ilvl w:val="0"/>
          <w:numId w:val="32"/>
        </w:numPr>
        <w:spacing w:after="120"/>
        <w:ind w:left="714" w:hanging="357"/>
        <w:contextualSpacing w:val="0"/>
        <w:rPr>
          <w:rFonts w:ascii="Arial" w:hAnsi="Arial" w:cs="Arial"/>
        </w:rPr>
      </w:pPr>
      <w:r w:rsidRPr="005C15D1">
        <w:rPr>
          <w:rFonts w:ascii="Arial" w:hAnsi="Arial" w:cs="Arial"/>
        </w:rPr>
        <w:t xml:space="preserve">Copy the </w:t>
      </w:r>
      <w:r w:rsidRPr="005C15D1">
        <w:rPr>
          <w:rFonts w:ascii="Arial" w:hAnsi="Arial" w:cs="Arial"/>
          <w:b/>
        </w:rPr>
        <w:t xml:space="preserve">HelloWorldPicnicPowerViewRTM.xlsx </w:t>
      </w:r>
      <w:proofErr w:type="spellStart"/>
      <w:r w:rsidRPr="005C15D1">
        <w:rPr>
          <w:rFonts w:ascii="Arial" w:hAnsi="Arial" w:cs="Arial"/>
        </w:rPr>
        <w:t>PowerPivot</w:t>
      </w:r>
      <w:proofErr w:type="spellEnd"/>
      <w:r w:rsidRPr="005C15D1">
        <w:rPr>
          <w:rFonts w:ascii="Arial" w:hAnsi="Arial" w:cs="Arial"/>
        </w:rPr>
        <w:t xml:space="preserve"> model to the following location</w:t>
      </w:r>
      <w:r w:rsidR="00D154CF">
        <w:rPr>
          <w:rFonts w:ascii="Arial" w:hAnsi="Arial" w:cs="Arial"/>
        </w:rPr>
        <w:t xml:space="preserve"> on </w:t>
      </w:r>
      <w:r w:rsidR="00D154CF" w:rsidRPr="00D154CF">
        <w:rPr>
          <w:rFonts w:ascii="Arial" w:hAnsi="Arial" w:cs="Arial"/>
          <w:b/>
        </w:rPr>
        <w:t>SP1</w:t>
      </w:r>
      <w:r w:rsidR="00D154CF">
        <w:rPr>
          <w:rFonts w:ascii="Arial" w:hAnsi="Arial" w:cs="Arial"/>
        </w:rPr>
        <w:t>:</w:t>
      </w:r>
      <w:r w:rsidR="005C15D1">
        <w:rPr>
          <w:rFonts w:ascii="Arial" w:hAnsi="Arial" w:cs="Arial"/>
        </w:rPr>
        <w:t xml:space="preserve"> </w:t>
      </w:r>
    </w:p>
    <w:p w:rsidR="00C9549F" w:rsidRPr="005C15D1" w:rsidRDefault="00C9549F" w:rsidP="005C15D1">
      <w:pPr>
        <w:ind w:left="720"/>
        <w:rPr>
          <w:rFonts w:ascii="Arial" w:hAnsi="Arial" w:cs="Arial"/>
        </w:rPr>
      </w:pPr>
      <w:r w:rsidRPr="005C15D1">
        <w:rPr>
          <w:rFonts w:ascii="Arial" w:hAnsi="Arial" w:cs="Arial"/>
        </w:rPr>
        <w:t>C:\Program Files\Microsoft SQL Server\MSAS11.MSSQLSERVER\OLAP\Backup</w:t>
      </w:r>
    </w:p>
    <w:p w:rsidR="00C9549F" w:rsidRPr="005C15D1" w:rsidRDefault="00C9549F" w:rsidP="007F417C">
      <w:pPr>
        <w:pStyle w:val="ListParagraph"/>
        <w:numPr>
          <w:ilvl w:val="0"/>
          <w:numId w:val="32"/>
        </w:numPr>
        <w:spacing w:after="120"/>
        <w:ind w:left="714" w:hanging="357"/>
        <w:contextualSpacing w:val="0"/>
        <w:rPr>
          <w:rFonts w:ascii="Arial" w:hAnsi="Arial" w:cs="Arial"/>
        </w:rPr>
      </w:pPr>
      <w:r w:rsidRPr="005C15D1">
        <w:rPr>
          <w:rFonts w:ascii="Arial" w:hAnsi="Arial" w:cs="Arial"/>
        </w:rPr>
        <w:t xml:space="preserve">Open SQL Server Management Studio and connect to Analysis Services on </w:t>
      </w:r>
      <w:r w:rsidRPr="00D154CF">
        <w:rPr>
          <w:rFonts w:ascii="Arial" w:hAnsi="Arial" w:cs="Arial"/>
          <w:b/>
          <w:i/>
        </w:rPr>
        <w:t>SP1</w:t>
      </w:r>
      <w:r w:rsidRPr="005C15D1">
        <w:rPr>
          <w:rFonts w:ascii="Arial" w:hAnsi="Arial" w:cs="Arial"/>
        </w:rPr>
        <w:t xml:space="preserve">. </w:t>
      </w:r>
    </w:p>
    <w:p w:rsidR="00C9549F" w:rsidRPr="005C15D1" w:rsidRDefault="00C9549F" w:rsidP="007F417C">
      <w:pPr>
        <w:pStyle w:val="ListParagraph"/>
        <w:numPr>
          <w:ilvl w:val="0"/>
          <w:numId w:val="32"/>
        </w:numPr>
        <w:spacing w:after="120"/>
        <w:ind w:left="714" w:hanging="357"/>
        <w:contextualSpacing w:val="0"/>
        <w:rPr>
          <w:rFonts w:ascii="Arial" w:hAnsi="Arial" w:cs="Arial"/>
        </w:rPr>
      </w:pPr>
      <w:r w:rsidRPr="005C15D1">
        <w:rPr>
          <w:rFonts w:ascii="Arial" w:hAnsi="Arial" w:cs="Arial"/>
        </w:rPr>
        <w:t xml:space="preserve">In Object Explorer, right-click </w:t>
      </w:r>
      <w:r w:rsidRPr="005C15D1">
        <w:rPr>
          <w:rFonts w:ascii="Arial" w:hAnsi="Arial" w:cs="Arial"/>
          <w:b/>
        </w:rPr>
        <w:t>Databases</w:t>
      </w:r>
      <w:r w:rsidRPr="005C15D1">
        <w:rPr>
          <w:rFonts w:ascii="Arial" w:hAnsi="Arial" w:cs="Arial"/>
        </w:rPr>
        <w:t xml:space="preserve"> and click </w:t>
      </w:r>
      <w:proofErr w:type="gramStart"/>
      <w:r w:rsidRPr="005C15D1">
        <w:rPr>
          <w:rFonts w:ascii="Arial" w:hAnsi="Arial" w:cs="Arial"/>
          <w:b/>
        </w:rPr>
        <w:t>Restore</w:t>
      </w:r>
      <w:proofErr w:type="gramEnd"/>
      <w:r w:rsidRPr="005C15D1">
        <w:rPr>
          <w:rFonts w:ascii="Arial" w:hAnsi="Arial" w:cs="Arial"/>
          <w:b/>
        </w:rPr>
        <w:t xml:space="preserve"> from </w:t>
      </w:r>
      <w:proofErr w:type="spellStart"/>
      <w:r w:rsidRPr="005C15D1">
        <w:rPr>
          <w:rFonts w:ascii="Arial" w:hAnsi="Arial" w:cs="Arial"/>
          <w:b/>
        </w:rPr>
        <w:t>PowerPivot</w:t>
      </w:r>
      <w:proofErr w:type="spellEnd"/>
      <w:r w:rsidRPr="005C15D1">
        <w:rPr>
          <w:rFonts w:ascii="Arial" w:hAnsi="Arial" w:cs="Arial"/>
        </w:rPr>
        <w:t xml:space="preserve">. </w:t>
      </w:r>
    </w:p>
    <w:p w:rsidR="00C9549F" w:rsidRPr="005C15D1" w:rsidRDefault="00C9549F" w:rsidP="007F417C">
      <w:pPr>
        <w:pStyle w:val="ListParagraph"/>
        <w:numPr>
          <w:ilvl w:val="0"/>
          <w:numId w:val="32"/>
        </w:numPr>
        <w:spacing w:after="120"/>
        <w:ind w:left="714" w:hanging="357"/>
        <w:contextualSpacing w:val="0"/>
        <w:rPr>
          <w:rFonts w:ascii="Arial" w:hAnsi="Arial" w:cs="Arial"/>
        </w:rPr>
      </w:pPr>
      <w:r w:rsidRPr="005C15D1">
        <w:rPr>
          <w:rFonts w:ascii="Arial" w:hAnsi="Arial" w:cs="Arial"/>
        </w:rPr>
        <w:t xml:space="preserve">In the </w:t>
      </w:r>
      <w:r w:rsidRPr="005C15D1">
        <w:rPr>
          <w:rFonts w:ascii="Arial" w:hAnsi="Arial" w:cs="Arial"/>
          <w:b/>
        </w:rPr>
        <w:t xml:space="preserve">Restore from </w:t>
      </w:r>
      <w:proofErr w:type="spellStart"/>
      <w:r w:rsidRPr="005C15D1">
        <w:rPr>
          <w:rFonts w:ascii="Arial" w:hAnsi="Arial" w:cs="Arial"/>
          <w:b/>
        </w:rPr>
        <w:t>PowerPivot</w:t>
      </w:r>
      <w:proofErr w:type="spellEnd"/>
      <w:r w:rsidRPr="005C15D1">
        <w:rPr>
          <w:rFonts w:ascii="Arial" w:hAnsi="Arial" w:cs="Arial"/>
        </w:rPr>
        <w:t xml:space="preserve"> dialog box, click </w:t>
      </w:r>
      <w:r w:rsidRPr="005C15D1">
        <w:rPr>
          <w:rFonts w:ascii="Arial" w:hAnsi="Arial" w:cs="Arial"/>
          <w:b/>
        </w:rPr>
        <w:t>Browse</w:t>
      </w:r>
      <w:r w:rsidRPr="005C15D1">
        <w:rPr>
          <w:rFonts w:ascii="Arial" w:hAnsi="Arial" w:cs="Arial"/>
        </w:rPr>
        <w:t xml:space="preserve"> to locate the </w:t>
      </w:r>
      <w:proofErr w:type="spellStart"/>
      <w:r w:rsidRPr="00D154CF">
        <w:rPr>
          <w:rFonts w:ascii="Arial" w:hAnsi="Arial" w:cs="Arial"/>
          <w:i/>
        </w:rPr>
        <w:t>HelloWorldPicnicPowerViewRTM</w:t>
      </w:r>
      <w:proofErr w:type="spellEnd"/>
      <w:r w:rsidRPr="00D154CF">
        <w:rPr>
          <w:rFonts w:ascii="Arial" w:hAnsi="Arial" w:cs="Arial"/>
          <w:i/>
        </w:rPr>
        <w:t xml:space="preserve"> </w:t>
      </w:r>
      <w:proofErr w:type="spellStart"/>
      <w:r w:rsidRPr="00D154CF">
        <w:rPr>
          <w:rFonts w:ascii="Arial" w:hAnsi="Arial" w:cs="Arial"/>
          <w:i/>
        </w:rPr>
        <w:t>PowerPivot</w:t>
      </w:r>
      <w:proofErr w:type="spellEnd"/>
      <w:r w:rsidRPr="005C15D1">
        <w:rPr>
          <w:rFonts w:ascii="Arial" w:hAnsi="Arial" w:cs="Arial"/>
        </w:rPr>
        <w:t xml:space="preserve"> model. </w:t>
      </w:r>
    </w:p>
    <w:p w:rsidR="00C9549F" w:rsidRPr="005C15D1" w:rsidRDefault="00C9549F" w:rsidP="007F417C">
      <w:pPr>
        <w:pStyle w:val="ListParagraph"/>
        <w:numPr>
          <w:ilvl w:val="0"/>
          <w:numId w:val="32"/>
        </w:numPr>
        <w:spacing w:after="120"/>
        <w:ind w:left="714" w:hanging="357"/>
        <w:contextualSpacing w:val="0"/>
        <w:rPr>
          <w:rFonts w:ascii="Arial" w:hAnsi="Arial" w:cs="Arial"/>
        </w:rPr>
      </w:pPr>
      <w:r w:rsidRPr="005C15D1">
        <w:rPr>
          <w:rFonts w:ascii="Arial" w:hAnsi="Arial" w:cs="Arial"/>
        </w:rPr>
        <w:t xml:space="preserve">In the </w:t>
      </w:r>
      <w:r w:rsidRPr="005C15D1">
        <w:rPr>
          <w:rFonts w:ascii="Arial" w:hAnsi="Arial" w:cs="Arial"/>
          <w:b/>
        </w:rPr>
        <w:t>Locate Database Files</w:t>
      </w:r>
      <w:r w:rsidRPr="005C15D1">
        <w:rPr>
          <w:rFonts w:ascii="Arial" w:hAnsi="Arial" w:cs="Arial"/>
        </w:rPr>
        <w:t xml:space="preserve"> dialog box, expand C:\Program Files\Microsoft SQL Server\MSAS11.MSSQLSERVER\OLAP\Backup, </w:t>
      </w:r>
      <w:r w:rsidR="00D154CF">
        <w:rPr>
          <w:rFonts w:ascii="Arial" w:hAnsi="Arial" w:cs="Arial"/>
        </w:rPr>
        <w:t>select</w:t>
      </w:r>
      <w:r w:rsidR="00D154CF" w:rsidRPr="005C15D1">
        <w:rPr>
          <w:rFonts w:ascii="Arial" w:hAnsi="Arial" w:cs="Arial"/>
        </w:rPr>
        <w:t xml:space="preserve"> </w:t>
      </w:r>
      <w:r w:rsidRPr="005C15D1">
        <w:rPr>
          <w:rFonts w:ascii="Arial" w:hAnsi="Arial" w:cs="Arial"/>
        </w:rPr>
        <w:t>HelloWorldPicnicPowerViewRTM.xlsx</w:t>
      </w:r>
      <w:r w:rsidR="00605621" w:rsidRPr="005C15D1">
        <w:rPr>
          <w:rFonts w:ascii="Arial" w:hAnsi="Arial" w:cs="Arial"/>
        </w:rPr>
        <w:t>,</w:t>
      </w:r>
      <w:r w:rsidRPr="005C15D1">
        <w:rPr>
          <w:rFonts w:ascii="Arial" w:hAnsi="Arial" w:cs="Arial"/>
        </w:rPr>
        <w:t xml:space="preserve"> and then click </w:t>
      </w:r>
      <w:r w:rsidRPr="005C15D1">
        <w:rPr>
          <w:rFonts w:ascii="Arial" w:hAnsi="Arial" w:cs="Arial"/>
          <w:b/>
        </w:rPr>
        <w:t>OK</w:t>
      </w:r>
      <w:r w:rsidRPr="005C15D1">
        <w:rPr>
          <w:rFonts w:ascii="Arial" w:hAnsi="Arial" w:cs="Arial"/>
        </w:rPr>
        <w:t xml:space="preserve">. </w:t>
      </w:r>
    </w:p>
    <w:p w:rsidR="00C9549F" w:rsidRPr="005C15D1" w:rsidRDefault="00C9549F" w:rsidP="007F417C">
      <w:pPr>
        <w:pStyle w:val="ListParagraph"/>
        <w:numPr>
          <w:ilvl w:val="0"/>
          <w:numId w:val="32"/>
        </w:numPr>
        <w:spacing w:after="120"/>
        <w:ind w:left="714" w:hanging="357"/>
        <w:contextualSpacing w:val="0"/>
        <w:rPr>
          <w:rFonts w:ascii="Arial" w:hAnsi="Arial" w:cs="Arial"/>
        </w:rPr>
      </w:pPr>
      <w:r w:rsidRPr="005C15D1">
        <w:rPr>
          <w:rFonts w:ascii="Arial" w:hAnsi="Arial" w:cs="Arial"/>
        </w:rPr>
        <w:t xml:space="preserve">In the </w:t>
      </w:r>
      <w:r w:rsidRPr="005C15D1">
        <w:rPr>
          <w:rFonts w:ascii="Arial" w:hAnsi="Arial" w:cs="Arial"/>
          <w:b/>
        </w:rPr>
        <w:t>Restore database</w:t>
      </w:r>
      <w:r w:rsidRPr="005C15D1">
        <w:rPr>
          <w:rFonts w:ascii="Arial" w:hAnsi="Arial" w:cs="Arial"/>
        </w:rPr>
        <w:t xml:space="preserve"> text box, type </w:t>
      </w:r>
      <w:proofErr w:type="spellStart"/>
      <w:r w:rsidRPr="005C15D1">
        <w:rPr>
          <w:rFonts w:ascii="Arial" w:hAnsi="Arial" w:cs="Arial"/>
          <w:i/>
        </w:rPr>
        <w:t>HelloWorldPicnicPowerViewRTM</w:t>
      </w:r>
      <w:proofErr w:type="spellEnd"/>
      <w:r w:rsidRPr="005C15D1">
        <w:rPr>
          <w:rFonts w:ascii="Arial" w:hAnsi="Arial" w:cs="Arial"/>
        </w:rPr>
        <w:t xml:space="preserve"> and then click </w:t>
      </w:r>
      <w:r w:rsidRPr="005C15D1">
        <w:rPr>
          <w:rFonts w:ascii="Arial" w:hAnsi="Arial" w:cs="Arial"/>
          <w:b/>
        </w:rPr>
        <w:t>OK</w:t>
      </w:r>
      <w:r w:rsidRPr="005C15D1">
        <w:rPr>
          <w:rFonts w:ascii="Arial" w:hAnsi="Arial" w:cs="Arial"/>
        </w:rPr>
        <w:t xml:space="preserve"> to </w:t>
      </w:r>
      <w:r w:rsidR="008A6E3B">
        <w:rPr>
          <w:rFonts w:ascii="Arial" w:hAnsi="Arial" w:cs="Arial"/>
        </w:rPr>
        <w:t>import</w:t>
      </w:r>
      <w:r w:rsidR="000918E9">
        <w:rPr>
          <w:rFonts w:ascii="Arial" w:hAnsi="Arial" w:cs="Arial"/>
        </w:rPr>
        <w:t xml:space="preserve"> the </w:t>
      </w:r>
      <w:r w:rsidR="008A6E3B">
        <w:rPr>
          <w:rFonts w:ascii="Arial" w:hAnsi="Arial" w:cs="Arial"/>
        </w:rPr>
        <w:t>model</w:t>
      </w:r>
      <w:r w:rsidR="00E340C6">
        <w:rPr>
          <w:rFonts w:ascii="Arial" w:hAnsi="Arial" w:cs="Arial"/>
        </w:rPr>
        <w:t xml:space="preserve"> </w:t>
      </w:r>
      <w:r w:rsidR="000918E9">
        <w:rPr>
          <w:rFonts w:ascii="Arial" w:hAnsi="Arial" w:cs="Arial"/>
        </w:rPr>
        <w:t>to Analysis Services.</w:t>
      </w:r>
    </w:p>
    <w:p w:rsidR="00C9549F" w:rsidRPr="005C15D1" w:rsidRDefault="00C9549F" w:rsidP="007F417C">
      <w:pPr>
        <w:pStyle w:val="ListParagraph"/>
        <w:numPr>
          <w:ilvl w:val="0"/>
          <w:numId w:val="32"/>
        </w:numPr>
        <w:spacing w:after="120"/>
        <w:ind w:left="714" w:hanging="357"/>
        <w:contextualSpacing w:val="0"/>
        <w:rPr>
          <w:rFonts w:ascii="Arial" w:hAnsi="Arial" w:cs="Arial"/>
        </w:rPr>
      </w:pPr>
      <w:r w:rsidRPr="005C15D1">
        <w:rPr>
          <w:rFonts w:ascii="Arial" w:hAnsi="Arial" w:cs="Arial"/>
        </w:rPr>
        <w:lastRenderedPageBreak/>
        <w:t xml:space="preserve">After the restore completes, expand the </w:t>
      </w:r>
      <w:r w:rsidRPr="005C15D1">
        <w:rPr>
          <w:rFonts w:ascii="Arial" w:hAnsi="Arial" w:cs="Arial"/>
          <w:b/>
        </w:rPr>
        <w:t>Databases</w:t>
      </w:r>
      <w:r w:rsidRPr="005C15D1">
        <w:rPr>
          <w:rFonts w:ascii="Arial" w:hAnsi="Arial" w:cs="Arial"/>
        </w:rPr>
        <w:t xml:space="preserve"> node to verify that the </w:t>
      </w:r>
      <w:proofErr w:type="spellStart"/>
      <w:r w:rsidRPr="005C15D1">
        <w:rPr>
          <w:rFonts w:ascii="Arial" w:hAnsi="Arial" w:cs="Arial"/>
        </w:rPr>
        <w:t>PowerPivot</w:t>
      </w:r>
      <w:proofErr w:type="spellEnd"/>
      <w:r w:rsidRPr="005C15D1">
        <w:rPr>
          <w:rFonts w:ascii="Arial" w:hAnsi="Arial" w:cs="Arial"/>
        </w:rPr>
        <w:t xml:space="preserve"> model has successfully been imported into Analysis Services.</w:t>
      </w:r>
    </w:p>
    <w:p w:rsidR="00C8004E" w:rsidRDefault="00D154CF" w:rsidP="00C8004E">
      <w:pPr>
        <w:pStyle w:val="Heading3"/>
      </w:pPr>
      <w:bookmarkStart w:id="114" w:name="_Toc332021031"/>
      <w:r>
        <w:t xml:space="preserve">DS3: </w:t>
      </w:r>
      <w:r w:rsidR="00C8004E">
        <w:t xml:space="preserve">Import </w:t>
      </w:r>
      <w:r w:rsidR="0019421C">
        <w:t>S</w:t>
      </w:r>
      <w:r>
        <w:t xml:space="preserve">ample </w:t>
      </w:r>
      <w:r w:rsidR="0019421C">
        <w:t xml:space="preserve">Model </w:t>
      </w:r>
      <w:r>
        <w:t xml:space="preserve">to </w:t>
      </w:r>
      <w:r w:rsidR="0019421C">
        <w:t xml:space="preserve">Dedicated Tabular Instance </w:t>
      </w:r>
      <w:r w:rsidR="00C8004E">
        <w:t>of Analysis Services</w:t>
      </w:r>
      <w:bookmarkEnd w:id="114"/>
      <w:r w:rsidR="00C8004E">
        <w:t xml:space="preserve"> </w:t>
      </w:r>
    </w:p>
    <w:p w:rsidR="00D154CF" w:rsidRDefault="00D154CF" w:rsidP="007F417C">
      <w:pPr>
        <w:pStyle w:val="ListParagraph"/>
        <w:numPr>
          <w:ilvl w:val="0"/>
          <w:numId w:val="87"/>
        </w:numPr>
        <w:spacing w:after="120"/>
        <w:ind w:left="714" w:hanging="357"/>
        <w:contextualSpacing w:val="0"/>
        <w:rPr>
          <w:rFonts w:ascii="Arial" w:hAnsi="Arial" w:cs="Arial"/>
        </w:rPr>
      </w:pPr>
      <w:r w:rsidRPr="005C15D1">
        <w:rPr>
          <w:rFonts w:ascii="Arial" w:hAnsi="Arial" w:cs="Arial"/>
        </w:rPr>
        <w:t xml:space="preserve">Copy the </w:t>
      </w:r>
      <w:proofErr w:type="spellStart"/>
      <w:r w:rsidRPr="005C15D1">
        <w:rPr>
          <w:rFonts w:ascii="Arial" w:hAnsi="Arial" w:cs="Arial"/>
        </w:rPr>
        <w:t>PowerPivot</w:t>
      </w:r>
      <w:proofErr w:type="spellEnd"/>
      <w:r w:rsidRPr="005C15D1">
        <w:rPr>
          <w:rFonts w:ascii="Arial" w:hAnsi="Arial" w:cs="Arial"/>
        </w:rPr>
        <w:t xml:space="preserve"> model </w:t>
      </w:r>
      <w:r w:rsidR="00F32DEF" w:rsidRPr="00F32DEF">
        <w:rPr>
          <w:rFonts w:ascii="Arial" w:hAnsi="Arial" w:cs="Arial"/>
          <w:i/>
        </w:rPr>
        <w:t xml:space="preserve">in </w:t>
      </w:r>
      <w:r w:rsidR="00F32DEF" w:rsidRPr="00F32DEF">
        <w:rPr>
          <w:rFonts w:ascii="Arial" w:hAnsi="Arial" w:cs="Arial"/>
          <w:i/>
        </w:rPr>
        <w:t>HelloWorldPicnicPowerViewRTM.xlsx</w:t>
      </w:r>
      <w:r w:rsidR="00F32DEF" w:rsidRPr="005C15D1">
        <w:rPr>
          <w:rFonts w:ascii="Arial" w:hAnsi="Arial" w:cs="Arial"/>
          <w:b/>
        </w:rPr>
        <w:t xml:space="preserve"> </w:t>
      </w:r>
      <w:r w:rsidRPr="005C15D1">
        <w:rPr>
          <w:rFonts w:ascii="Arial" w:hAnsi="Arial" w:cs="Arial"/>
        </w:rPr>
        <w:t>to the following location</w:t>
      </w:r>
      <w:r>
        <w:rPr>
          <w:rFonts w:ascii="Arial" w:hAnsi="Arial" w:cs="Arial"/>
        </w:rPr>
        <w:t xml:space="preserve"> on </w:t>
      </w:r>
      <w:r w:rsidRPr="007A088E">
        <w:rPr>
          <w:rFonts w:ascii="Arial" w:hAnsi="Arial" w:cs="Arial"/>
          <w:b/>
          <w:i/>
        </w:rPr>
        <w:t>DS3</w:t>
      </w:r>
      <w:r>
        <w:rPr>
          <w:rFonts w:ascii="Arial" w:hAnsi="Arial" w:cs="Arial"/>
        </w:rPr>
        <w:t xml:space="preserve">: </w:t>
      </w:r>
    </w:p>
    <w:p w:rsidR="00D154CF" w:rsidRPr="005C15D1" w:rsidRDefault="00D154CF" w:rsidP="00D154CF">
      <w:pPr>
        <w:ind w:left="720"/>
        <w:rPr>
          <w:rFonts w:ascii="Arial" w:hAnsi="Arial" w:cs="Arial"/>
        </w:rPr>
      </w:pPr>
      <w:r w:rsidRPr="005C15D1">
        <w:rPr>
          <w:rFonts w:ascii="Arial" w:hAnsi="Arial" w:cs="Arial"/>
        </w:rPr>
        <w:t>C:\Program Files\Microsoft SQL Server\MSAS11.MSSQLSERVER\OLAP\Backup</w:t>
      </w:r>
    </w:p>
    <w:p w:rsidR="00D154CF" w:rsidRPr="005C15D1" w:rsidRDefault="00D154CF" w:rsidP="007F417C">
      <w:pPr>
        <w:pStyle w:val="ListParagraph"/>
        <w:numPr>
          <w:ilvl w:val="0"/>
          <w:numId w:val="87"/>
        </w:numPr>
        <w:spacing w:after="120"/>
        <w:contextualSpacing w:val="0"/>
        <w:rPr>
          <w:rFonts w:ascii="Arial" w:hAnsi="Arial" w:cs="Arial"/>
        </w:rPr>
      </w:pPr>
      <w:r w:rsidRPr="005C15D1">
        <w:rPr>
          <w:rFonts w:ascii="Arial" w:hAnsi="Arial" w:cs="Arial"/>
        </w:rPr>
        <w:t xml:space="preserve">Open SQL Server Management Studio and connect to Analysis Services on </w:t>
      </w:r>
      <w:r w:rsidRPr="00062301">
        <w:rPr>
          <w:rFonts w:ascii="Arial" w:hAnsi="Arial" w:cs="Arial"/>
          <w:b/>
          <w:i/>
        </w:rPr>
        <w:t>DS3</w:t>
      </w:r>
      <w:r w:rsidRPr="005C15D1">
        <w:rPr>
          <w:rFonts w:ascii="Arial" w:hAnsi="Arial" w:cs="Arial"/>
        </w:rPr>
        <w:t xml:space="preserve">. </w:t>
      </w:r>
    </w:p>
    <w:p w:rsidR="00D154CF" w:rsidRPr="005C15D1" w:rsidRDefault="00D154CF" w:rsidP="007F417C">
      <w:pPr>
        <w:pStyle w:val="ListParagraph"/>
        <w:numPr>
          <w:ilvl w:val="0"/>
          <w:numId w:val="87"/>
        </w:numPr>
        <w:spacing w:after="120"/>
        <w:contextualSpacing w:val="0"/>
        <w:rPr>
          <w:rFonts w:ascii="Arial" w:hAnsi="Arial" w:cs="Arial"/>
        </w:rPr>
      </w:pPr>
      <w:r w:rsidRPr="005C15D1">
        <w:rPr>
          <w:rFonts w:ascii="Arial" w:hAnsi="Arial" w:cs="Arial"/>
        </w:rPr>
        <w:t xml:space="preserve">In Object Explorer, right-click </w:t>
      </w:r>
      <w:r w:rsidRPr="00062301">
        <w:rPr>
          <w:rFonts w:ascii="Arial" w:hAnsi="Arial" w:cs="Arial"/>
          <w:b/>
        </w:rPr>
        <w:t>Databases</w:t>
      </w:r>
      <w:r w:rsidRPr="005C15D1">
        <w:rPr>
          <w:rFonts w:ascii="Arial" w:hAnsi="Arial" w:cs="Arial"/>
        </w:rPr>
        <w:t xml:space="preserve"> and click </w:t>
      </w:r>
      <w:proofErr w:type="gramStart"/>
      <w:r w:rsidRPr="00062301">
        <w:rPr>
          <w:rFonts w:ascii="Arial" w:hAnsi="Arial" w:cs="Arial"/>
          <w:b/>
        </w:rPr>
        <w:t>Restore</w:t>
      </w:r>
      <w:proofErr w:type="gramEnd"/>
      <w:r w:rsidRPr="00062301">
        <w:rPr>
          <w:rFonts w:ascii="Arial" w:hAnsi="Arial" w:cs="Arial"/>
          <w:b/>
        </w:rPr>
        <w:t xml:space="preserve"> from </w:t>
      </w:r>
      <w:proofErr w:type="spellStart"/>
      <w:r w:rsidRPr="00062301">
        <w:rPr>
          <w:rFonts w:ascii="Arial" w:hAnsi="Arial" w:cs="Arial"/>
          <w:b/>
        </w:rPr>
        <w:t>PowerPivot</w:t>
      </w:r>
      <w:proofErr w:type="spellEnd"/>
      <w:r w:rsidRPr="005C15D1">
        <w:rPr>
          <w:rFonts w:ascii="Arial" w:hAnsi="Arial" w:cs="Arial"/>
        </w:rPr>
        <w:t xml:space="preserve">. </w:t>
      </w:r>
    </w:p>
    <w:p w:rsidR="00D154CF" w:rsidRPr="005C15D1" w:rsidRDefault="00D154CF" w:rsidP="007F417C">
      <w:pPr>
        <w:pStyle w:val="ListParagraph"/>
        <w:numPr>
          <w:ilvl w:val="0"/>
          <w:numId w:val="87"/>
        </w:numPr>
        <w:spacing w:after="120"/>
        <w:contextualSpacing w:val="0"/>
        <w:rPr>
          <w:rFonts w:ascii="Arial" w:hAnsi="Arial" w:cs="Arial"/>
        </w:rPr>
      </w:pPr>
      <w:r w:rsidRPr="005C15D1">
        <w:rPr>
          <w:rFonts w:ascii="Arial" w:hAnsi="Arial" w:cs="Arial"/>
        </w:rPr>
        <w:t xml:space="preserve">In the </w:t>
      </w:r>
      <w:r w:rsidRPr="00062301">
        <w:rPr>
          <w:rFonts w:ascii="Arial" w:hAnsi="Arial" w:cs="Arial"/>
          <w:b/>
        </w:rPr>
        <w:t xml:space="preserve">Restore from </w:t>
      </w:r>
      <w:proofErr w:type="spellStart"/>
      <w:r w:rsidRPr="00062301">
        <w:rPr>
          <w:rFonts w:ascii="Arial" w:hAnsi="Arial" w:cs="Arial"/>
          <w:b/>
        </w:rPr>
        <w:t>PowerPivot</w:t>
      </w:r>
      <w:proofErr w:type="spellEnd"/>
      <w:r w:rsidRPr="005C15D1">
        <w:rPr>
          <w:rFonts w:ascii="Arial" w:hAnsi="Arial" w:cs="Arial"/>
        </w:rPr>
        <w:t xml:space="preserve"> dialog box, click </w:t>
      </w:r>
      <w:r w:rsidRPr="00062301">
        <w:rPr>
          <w:rFonts w:ascii="Arial" w:hAnsi="Arial" w:cs="Arial"/>
          <w:b/>
        </w:rPr>
        <w:t>Browse</w:t>
      </w:r>
      <w:r w:rsidRPr="005C15D1">
        <w:rPr>
          <w:rFonts w:ascii="Arial" w:hAnsi="Arial" w:cs="Arial"/>
        </w:rPr>
        <w:t xml:space="preserve">. </w:t>
      </w:r>
    </w:p>
    <w:p w:rsidR="00D154CF" w:rsidRPr="005C15D1" w:rsidRDefault="00D154CF" w:rsidP="007F417C">
      <w:pPr>
        <w:pStyle w:val="ListParagraph"/>
        <w:numPr>
          <w:ilvl w:val="0"/>
          <w:numId w:val="87"/>
        </w:numPr>
        <w:spacing w:after="120"/>
        <w:contextualSpacing w:val="0"/>
        <w:rPr>
          <w:rFonts w:ascii="Arial" w:hAnsi="Arial" w:cs="Arial"/>
        </w:rPr>
      </w:pPr>
      <w:r w:rsidRPr="005C15D1">
        <w:rPr>
          <w:rFonts w:ascii="Arial" w:hAnsi="Arial" w:cs="Arial"/>
        </w:rPr>
        <w:t xml:space="preserve">In the </w:t>
      </w:r>
      <w:r w:rsidRPr="00062301">
        <w:rPr>
          <w:rFonts w:ascii="Arial" w:hAnsi="Arial" w:cs="Arial"/>
          <w:b/>
        </w:rPr>
        <w:t>Locate Database Files</w:t>
      </w:r>
      <w:r w:rsidRPr="005C15D1">
        <w:rPr>
          <w:rFonts w:ascii="Arial" w:hAnsi="Arial" w:cs="Arial"/>
        </w:rPr>
        <w:t xml:space="preserve"> dialog box, expand C:\Program Files\Microsoft SQL Server\MSAS11.MSSQLSERVER\OLAP\Backup, </w:t>
      </w:r>
      <w:r>
        <w:rPr>
          <w:rFonts w:ascii="Arial" w:hAnsi="Arial" w:cs="Arial"/>
        </w:rPr>
        <w:t>select</w:t>
      </w:r>
      <w:r w:rsidRPr="005C15D1">
        <w:rPr>
          <w:rFonts w:ascii="Arial" w:hAnsi="Arial" w:cs="Arial"/>
        </w:rPr>
        <w:t xml:space="preserve"> </w:t>
      </w:r>
      <w:r w:rsidRPr="00F32DEF">
        <w:rPr>
          <w:rFonts w:ascii="Arial" w:hAnsi="Arial" w:cs="Arial"/>
          <w:i/>
        </w:rPr>
        <w:t>HelloWorldPicnicPowerViewRTM.xlsx</w:t>
      </w:r>
      <w:r w:rsidRPr="005C15D1">
        <w:rPr>
          <w:rFonts w:ascii="Arial" w:hAnsi="Arial" w:cs="Arial"/>
        </w:rPr>
        <w:t xml:space="preserve">, and then click </w:t>
      </w:r>
      <w:r w:rsidRPr="007A088E">
        <w:rPr>
          <w:rFonts w:ascii="Arial" w:hAnsi="Arial" w:cs="Arial"/>
          <w:b/>
        </w:rPr>
        <w:t>OK</w:t>
      </w:r>
      <w:r w:rsidRPr="005C15D1">
        <w:rPr>
          <w:rFonts w:ascii="Arial" w:hAnsi="Arial" w:cs="Arial"/>
        </w:rPr>
        <w:t xml:space="preserve">. </w:t>
      </w:r>
    </w:p>
    <w:p w:rsidR="00D154CF" w:rsidRPr="005C15D1" w:rsidRDefault="00D154CF" w:rsidP="007F417C">
      <w:pPr>
        <w:pStyle w:val="ListParagraph"/>
        <w:numPr>
          <w:ilvl w:val="0"/>
          <w:numId w:val="87"/>
        </w:numPr>
        <w:spacing w:after="120"/>
        <w:contextualSpacing w:val="0"/>
        <w:rPr>
          <w:rFonts w:ascii="Arial" w:hAnsi="Arial" w:cs="Arial"/>
        </w:rPr>
      </w:pPr>
      <w:r w:rsidRPr="005C15D1">
        <w:rPr>
          <w:rFonts w:ascii="Arial" w:hAnsi="Arial" w:cs="Arial"/>
        </w:rPr>
        <w:t xml:space="preserve">In the </w:t>
      </w:r>
      <w:r w:rsidRPr="00062301">
        <w:rPr>
          <w:rFonts w:ascii="Arial" w:hAnsi="Arial" w:cs="Arial"/>
          <w:b/>
        </w:rPr>
        <w:t>Restore database</w:t>
      </w:r>
      <w:r w:rsidRPr="005C15D1">
        <w:rPr>
          <w:rFonts w:ascii="Arial" w:hAnsi="Arial" w:cs="Arial"/>
        </w:rPr>
        <w:t xml:space="preserve"> text box, type </w:t>
      </w:r>
      <w:proofErr w:type="spellStart"/>
      <w:r w:rsidRPr="00062301">
        <w:rPr>
          <w:rFonts w:ascii="Arial" w:hAnsi="Arial" w:cs="Arial"/>
        </w:rPr>
        <w:t>HelloWorldPicnicPowerViewRTM</w:t>
      </w:r>
      <w:proofErr w:type="spellEnd"/>
      <w:r w:rsidRPr="005C15D1">
        <w:rPr>
          <w:rFonts w:ascii="Arial" w:hAnsi="Arial" w:cs="Arial"/>
        </w:rPr>
        <w:t xml:space="preserve"> and then click </w:t>
      </w:r>
      <w:r w:rsidRPr="00062301">
        <w:rPr>
          <w:rFonts w:ascii="Arial" w:hAnsi="Arial" w:cs="Arial"/>
          <w:b/>
        </w:rPr>
        <w:t>OK</w:t>
      </w:r>
      <w:r w:rsidRPr="005C15D1">
        <w:rPr>
          <w:rFonts w:ascii="Arial" w:hAnsi="Arial" w:cs="Arial"/>
        </w:rPr>
        <w:t xml:space="preserve"> to </w:t>
      </w:r>
      <w:r w:rsidR="00E340C6">
        <w:rPr>
          <w:rFonts w:ascii="Arial" w:hAnsi="Arial" w:cs="Arial"/>
        </w:rPr>
        <w:t xml:space="preserve">import the model </w:t>
      </w:r>
      <w:r w:rsidRPr="005C15D1">
        <w:rPr>
          <w:rFonts w:ascii="Arial" w:hAnsi="Arial" w:cs="Arial"/>
        </w:rPr>
        <w:t xml:space="preserve">from </w:t>
      </w:r>
      <w:proofErr w:type="spellStart"/>
      <w:r w:rsidRPr="005C15D1">
        <w:rPr>
          <w:rFonts w:ascii="Arial" w:hAnsi="Arial" w:cs="Arial"/>
        </w:rPr>
        <w:t>PowerPivot</w:t>
      </w:r>
      <w:proofErr w:type="spellEnd"/>
      <w:r w:rsidRPr="005C15D1">
        <w:rPr>
          <w:rFonts w:ascii="Arial" w:hAnsi="Arial" w:cs="Arial"/>
        </w:rPr>
        <w:t xml:space="preserve"> to this tabular instance of Analysis Services.</w:t>
      </w:r>
    </w:p>
    <w:p w:rsidR="00D154CF" w:rsidRPr="00062301" w:rsidRDefault="00D154CF" w:rsidP="007F417C">
      <w:pPr>
        <w:pStyle w:val="ListParagraph"/>
        <w:numPr>
          <w:ilvl w:val="0"/>
          <w:numId w:val="87"/>
        </w:numPr>
        <w:spacing w:after="120"/>
        <w:contextualSpacing w:val="0"/>
        <w:rPr>
          <w:rFonts w:ascii="Arial" w:hAnsi="Arial" w:cs="Arial"/>
        </w:rPr>
      </w:pPr>
      <w:r w:rsidRPr="005C15D1">
        <w:rPr>
          <w:rFonts w:ascii="Arial" w:hAnsi="Arial" w:cs="Arial"/>
        </w:rPr>
        <w:t xml:space="preserve">After the restore completes, expand the </w:t>
      </w:r>
      <w:r w:rsidRPr="00062301">
        <w:rPr>
          <w:rFonts w:ascii="Arial" w:hAnsi="Arial" w:cs="Arial"/>
          <w:b/>
        </w:rPr>
        <w:t>Databases</w:t>
      </w:r>
      <w:r w:rsidRPr="005C15D1">
        <w:rPr>
          <w:rFonts w:ascii="Arial" w:hAnsi="Arial" w:cs="Arial"/>
        </w:rPr>
        <w:t xml:space="preserve"> node to verify that the </w:t>
      </w:r>
      <w:proofErr w:type="spellStart"/>
      <w:r w:rsidRPr="005C15D1">
        <w:rPr>
          <w:rFonts w:ascii="Arial" w:hAnsi="Arial" w:cs="Arial"/>
        </w:rPr>
        <w:t>PowerPivot</w:t>
      </w:r>
      <w:proofErr w:type="spellEnd"/>
      <w:r w:rsidRPr="005C15D1">
        <w:rPr>
          <w:rFonts w:ascii="Arial" w:hAnsi="Arial" w:cs="Arial"/>
        </w:rPr>
        <w:t xml:space="preserve"> model has successfully been </w:t>
      </w:r>
      <w:r w:rsidR="00E340C6">
        <w:rPr>
          <w:rFonts w:ascii="Arial" w:hAnsi="Arial" w:cs="Arial"/>
        </w:rPr>
        <w:t xml:space="preserve">added to </w:t>
      </w:r>
      <w:r>
        <w:rPr>
          <w:rFonts w:ascii="Arial" w:hAnsi="Arial" w:cs="Arial"/>
        </w:rPr>
        <w:t>the dedicated tabular instance of</w:t>
      </w:r>
      <w:r w:rsidRPr="005C15D1">
        <w:rPr>
          <w:rFonts w:ascii="Arial" w:hAnsi="Arial" w:cs="Arial"/>
        </w:rPr>
        <w:t xml:space="preserve"> Analysis Services</w:t>
      </w:r>
      <w:r>
        <w:rPr>
          <w:rFonts w:ascii="Arial" w:hAnsi="Arial" w:cs="Arial"/>
        </w:rPr>
        <w:t xml:space="preserve"> that was set up on </w:t>
      </w:r>
      <w:r w:rsidRPr="00062301">
        <w:rPr>
          <w:rFonts w:ascii="Arial" w:hAnsi="Arial" w:cs="Arial"/>
          <w:b/>
          <w:i/>
        </w:rPr>
        <w:t>DS3</w:t>
      </w:r>
      <w:r>
        <w:rPr>
          <w:rFonts w:ascii="Arial" w:hAnsi="Arial" w:cs="Arial"/>
        </w:rPr>
        <w:t>.</w:t>
      </w:r>
    </w:p>
    <w:p w:rsidR="003F0E8C" w:rsidRDefault="003F0E8C" w:rsidP="00912DDF">
      <w:pPr>
        <w:pStyle w:val="Heading2"/>
      </w:pPr>
      <w:bookmarkStart w:id="115" w:name="_Toc332021032"/>
      <w:r>
        <w:t>Validate Same-Box Scenario</w:t>
      </w:r>
      <w:bookmarkEnd w:id="115"/>
    </w:p>
    <w:p w:rsidR="00F128E5" w:rsidRPr="00912DDF" w:rsidRDefault="00F128E5" w:rsidP="00912DDF">
      <w:pPr>
        <w:rPr>
          <w:rFonts w:ascii="Arial" w:hAnsi="Arial" w:cs="Arial"/>
        </w:rPr>
      </w:pPr>
      <w:r w:rsidRPr="00912DDF">
        <w:rPr>
          <w:rFonts w:ascii="Arial" w:hAnsi="Arial" w:cs="Arial"/>
        </w:rPr>
        <w:t xml:space="preserve">In this section, you will </w:t>
      </w:r>
      <w:r w:rsidR="00912DDF">
        <w:rPr>
          <w:rFonts w:ascii="Arial" w:hAnsi="Arial" w:cs="Arial"/>
        </w:rPr>
        <w:t>use</w:t>
      </w:r>
      <w:r w:rsidR="00912DDF" w:rsidRPr="00912DDF">
        <w:rPr>
          <w:rFonts w:ascii="Arial" w:hAnsi="Arial" w:cs="Arial"/>
        </w:rPr>
        <w:t xml:space="preserve"> Power View to create reports, using a </w:t>
      </w:r>
      <w:r w:rsidRPr="00912DDF">
        <w:rPr>
          <w:rFonts w:ascii="Arial" w:hAnsi="Arial" w:cs="Arial"/>
        </w:rPr>
        <w:t xml:space="preserve">tabular model </w:t>
      </w:r>
      <w:r w:rsidR="00912DDF" w:rsidRPr="00912DDF">
        <w:rPr>
          <w:rFonts w:ascii="Arial" w:hAnsi="Arial" w:cs="Arial"/>
        </w:rPr>
        <w:t>that i</w:t>
      </w:r>
      <w:r w:rsidRPr="00912DDF">
        <w:rPr>
          <w:rFonts w:ascii="Arial" w:hAnsi="Arial" w:cs="Arial"/>
        </w:rPr>
        <w:t>s hosted on</w:t>
      </w:r>
      <w:r w:rsidR="00912DDF" w:rsidRPr="00912DDF">
        <w:rPr>
          <w:rFonts w:ascii="Arial" w:hAnsi="Arial" w:cs="Arial"/>
        </w:rPr>
        <w:t xml:space="preserve"> the same server as Power View. You will compare </w:t>
      </w:r>
      <w:r w:rsidRPr="00912DDF">
        <w:rPr>
          <w:rFonts w:ascii="Arial" w:hAnsi="Arial" w:cs="Arial"/>
        </w:rPr>
        <w:t>two different connection types: a report data source</w:t>
      </w:r>
      <w:r w:rsidR="00912DDF">
        <w:rPr>
          <w:rFonts w:ascii="Arial" w:hAnsi="Arial" w:cs="Arial"/>
        </w:rPr>
        <w:t xml:space="preserve"> (RDS)</w:t>
      </w:r>
      <w:r w:rsidRPr="00912DDF">
        <w:rPr>
          <w:rFonts w:ascii="Arial" w:hAnsi="Arial" w:cs="Arial"/>
        </w:rPr>
        <w:t>, and a BI</w:t>
      </w:r>
      <w:r w:rsidR="00912DDF">
        <w:rPr>
          <w:rFonts w:ascii="Arial" w:hAnsi="Arial" w:cs="Arial"/>
        </w:rPr>
        <w:t xml:space="preserve"> </w:t>
      </w:r>
      <w:r w:rsidRPr="00912DDF">
        <w:rPr>
          <w:rFonts w:ascii="Arial" w:hAnsi="Arial" w:cs="Arial"/>
        </w:rPr>
        <w:t>S</w:t>
      </w:r>
      <w:r w:rsidR="00912DDF">
        <w:rPr>
          <w:rFonts w:ascii="Arial" w:hAnsi="Arial" w:cs="Arial"/>
        </w:rPr>
        <w:t xml:space="preserve">emantic Model (BISM) </w:t>
      </w:r>
      <w:r w:rsidRPr="00912DDF">
        <w:rPr>
          <w:rFonts w:ascii="Arial" w:hAnsi="Arial" w:cs="Arial"/>
        </w:rPr>
        <w:t xml:space="preserve">connection. </w:t>
      </w:r>
    </w:p>
    <w:p w:rsidR="00C8004E" w:rsidRDefault="00730AE1" w:rsidP="00657C09">
      <w:pPr>
        <w:pStyle w:val="Heading3"/>
      </w:pPr>
      <w:bookmarkStart w:id="116" w:name="_Toc332021033"/>
      <w:r>
        <w:t xml:space="preserve">SP1-SP1: </w:t>
      </w:r>
      <w:r w:rsidR="00E24CAA">
        <w:t xml:space="preserve">Use </w:t>
      </w:r>
      <w:r w:rsidR="00657C09">
        <w:t xml:space="preserve">a Report Data Source Connection </w:t>
      </w:r>
      <w:r w:rsidR="0019421C">
        <w:t xml:space="preserve">for </w:t>
      </w:r>
      <w:r w:rsidR="00657C09">
        <w:t xml:space="preserve">the </w:t>
      </w:r>
      <w:r w:rsidR="00C8004E">
        <w:t xml:space="preserve">Power View Report </w:t>
      </w:r>
      <w:r w:rsidR="00657C09">
        <w:t xml:space="preserve">on SP1 with the </w:t>
      </w:r>
      <w:r w:rsidR="00C8004E">
        <w:t xml:space="preserve">Analysis Services </w:t>
      </w:r>
      <w:r w:rsidR="0019421C">
        <w:t xml:space="preserve">Tabular Model </w:t>
      </w:r>
      <w:r w:rsidR="00C8004E">
        <w:t>on SP1</w:t>
      </w:r>
      <w:bookmarkEnd w:id="116"/>
      <w:r w:rsidR="00657C09">
        <w:t xml:space="preserve"> </w:t>
      </w:r>
    </w:p>
    <w:p w:rsidR="00657C09" w:rsidRPr="00912DDF" w:rsidRDefault="00657C09" w:rsidP="007F417C">
      <w:pPr>
        <w:pStyle w:val="ListParagraph"/>
        <w:numPr>
          <w:ilvl w:val="0"/>
          <w:numId w:val="34"/>
        </w:numPr>
        <w:spacing w:after="120" w:line="240" w:lineRule="auto"/>
        <w:contextualSpacing w:val="0"/>
        <w:textAlignment w:val="center"/>
        <w:rPr>
          <w:rFonts w:ascii="Arial" w:hAnsi="Arial" w:cs="Arial"/>
        </w:rPr>
      </w:pPr>
      <w:r w:rsidRPr="00912DDF">
        <w:rPr>
          <w:rFonts w:ascii="Arial" w:hAnsi="Arial" w:cs="Arial"/>
        </w:rPr>
        <w:t xml:space="preserve">Click the tab of your browser that is open to the SharePoint web site for </w:t>
      </w:r>
      <w:r w:rsidRPr="00912DDF">
        <w:rPr>
          <w:rFonts w:ascii="Arial" w:hAnsi="Arial" w:cs="Arial"/>
          <w:b/>
          <w:i/>
        </w:rPr>
        <w:t>SP1</w:t>
      </w:r>
      <w:r w:rsidRPr="00912DDF">
        <w:rPr>
          <w:rFonts w:ascii="Arial" w:hAnsi="Arial" w:cs="Arial"/>
        </w:rPr>
        <w:t xml:space="preserve"> (http://SP1).</w:t>
      </w:r>
    </w:p>
    <w:p w:rsidR="00C8004E" w:rsidRPr="00912DDF" w:rsidRDefault="00657C09" w:rsidP="007F417C">
      <w:pPr>
        <w:pStyle w:val="ListParagraph"/>
        <w:numPr>
          <w:ilvl w:val="0"/>
          <w:numId w:val="34"/>
        </w:numPr>
        <w:spacing w:after="120" w:line="240" w:lineRule="auto"/>
        <w:contextualSpacing w:val="0"/>
        <w:textAlignment w:val="center"/>
        <w:rPr>
          <w:rFonts w:ascii="Arial" w:hAnsi="Arial" w:cs="Arial"/>
        </w:rPr>
      </w:pPr>
      <w:r w:rsidRPr="00912DDF">
        <w:rPr>
          <w:rFonts w:ascii="Arial" w:hAnsi="Arial" w:cs="Arial"/>
        </w:rPr>
        <w:t xml:space="preserve">Open the </w:t>
      </w:r>
      <w:r w:rsidR="00C8004E" w:rsidRPr="00912DDF">
        <w:rPr>
          <w:rFonts w:ascii="Arial" w:hAnsi="Arial" w:cs="Arial"/>
          <w:b/>
        </w:rPr>
        <w:t>Shared Documents</w:t>
      </w:r>
      <w:r w:rsidR="00C8004E" w:rsidRPr="00912DDF">
        <w:rPr>
          <w:rFonts w:ascii="Arial" w:hAnsi="Arial" w:cs="Arial"/>
        </w:rPr>
        <w:t xml:space="preserve"> library and the</w:t>
      </w:r>
      <w:r w:rsidRPr="00912DDF">
        <w:rPr>
          <w:rFonts w:ascii="Arial" w:hAnsi="Arial" w:cs="Arial"/>
        </w:rPr>
        <w:t>n</w:t>
      </w:r>
      <w:r w:rsidR="00C8004E" w:rsidRPr="00912DDF">
        <w:rPr>
          <w:rFonts w:ascii="Arial" w:hAnsi="Arial" w:cs="Arial"/>
        </w:rPr>
        <w:t xml:space="preserve"> click </w:t>
      </w:r>
      <w:r w:rsidR="00C8004E" w:rsidRPr="00912DDF">
        <w:rPr>
          <w:rFonts w:ascii="Arial" w:hAnsi="Arial" w:cs="Arial"/>
          <w:b/>
        </w:rPr>
        <w:t>Documents</w:t>
      </w:r>
      <w:r w:rsidR="00C8004E" w:rsidRPr="00912DDF">
        <w:rPr>
          <w:rFonts w:ascii="Arial" w:hAnsi="Arial" w:cs="Arial"/>
        </w:rPr>
        <w:t xml:space="preserve"> on the SharePoint ribbon.</w:t>
      </w:r>
    </w:p>
    <w:p w:rsidR="00C8004E" w:rsidRPr="00912DDF" w:rsidRDefault="00C8004E" w:rsidP="007F417C">
      <w:pPr>
        <w:pStyle w:val="ListParagraph"/>
        <w:numPr>
          <w:ilvl w:val="0"/>
          <w:numId w:val="34"/>
        </w:numPr>
        <w:spacing w:after="120" w:line="240" w:lineRule="auto"/>
        <w:contextualSpacing w:val="0"/>
        <w:textAlignment w:val="center"/>
        <w:rPr>
          <w:rFonts w:ascii="Arial" w:hAnsi="Arial" w:cs="Arial"/>
        </w:rPr>
      </w:pPr>
      <w:r w:rsidRPr="00912DDF">
        <w:rPr>
          <w:rFonts w:ascii="Arial" w:hAnsi="Arial" w:cs="Arial"/>
        </w:rPr>
        <w:t xml:space="preserve">On the SharePoint ribbon, click the drop-down list for </w:t>
      </w:r>
      <w:r w:rsidRPr="00912DDF">
        <w:rPr>
          <w:rFonts w:ascii="Arial" w:hAnsi="Arial" w:cs="Arial"/>
          <w:b/>
        </w:rPr>
        <w:t>New Document</w:t>
      </w:r>
      <w:r w:rsidRPr="00912DDF">
        <w:rPr>
          <w:rFonts w:ascii="Arial" w:hAnsi="Arial" w:cs="Arial"/>
        </w:rPr>
        <w:t xml:space="preserve"> and click </w:t>
      </w:r>
      <w:r w:rsidRPr="00912DDF">
        <w:rPr>
          <w:rFonts w:ascii="Arial" w:hAnsi="Arial" w:cs="Arial"/>
          <w:b/>
        </w:rPr>
        <w:t>Report Data Source</w:t>
      </w:r>
      <w:r w:rsidRPr="00912DDF">
        <w:rPr>
          <w:rFonts w:ascii="Arial" w:hAnsi="Arial" w:cs="Arial"/>
        </w:rPr>
        <w:t xml:space="preserve">. </w:t>
      </w:r>
    </w:p>
    <w:p w:rsidR="00C8004E" w:rsidRPr="00912DDF" w:rsidRDefault="00C8004E" w:rsidP="007F417C">
      <w:pPr>
        <w:pStyle w:val="ListParagraph"/>
        <w:numPr>
          <w:ilvl w:val="0"/>
          <w:numId w:val="34"/>
        </w:numPr>
        <w:spacing w:after="120" w:line="240" w:lineRule="auto"/>
        <w:contextualSpacing w:val="0"/>
        <w:textAlignment w:val="center"/>
        <w:rPr>
          <w:rFonts w:ascii="Arial" w:hAnsi="Arial" w:cs="Arial"/>
        </w:rPr>
      </w:pPr>
      <w:r w:rsidRPr="00912DDF">
        <w:rPr>
          <w:rFonts w:ascii="Arial" w:hAnsi="Arial" w:cs="Arial"/>
        </w:rPr>
        <w:t>Enter the following information</w:t>
      </w:r>
      <w:r w:rsidR="00912DDF">
        <w:rPr>
          <w:rFonts w:ascii="Arial" w:hAnsi="Arial" w:cs="Arial"/>
        </w:rPr>
        <w:t xml:space="preserve">. </w:t>
      </w:r>
      <w:r w:rsidR="00912DDF" w:rsidRPr="00912DDF">
        <w:rPr>
          <w:rFonts w:ascii="Arial" w:hAnsi="Arial" w:cs="Arial"/>
        </w:rPr>
        <w:t xml:space="preserve">Do not change any other settings–we will explore these settings more fully </w:t>
      </w:r>
      <w:r w:rsidR="00912DDF">
        <w:rPr>
          <w:rFonts w:ascii="Arial" w:hAnsi="Arial" w:cs="Arial"/>
        </w:rPr>
        <w:t>later</w:t>
      </w:r>
      <w:r w:rsidR="00912DDF" w:rsidRPr="00912DDF">
        <w:rPr>
          <w:rFonts w:ascii="Arial" w:hAnsi="Arial" w:cs="Arial"/>
        </w:rPr>
        <w:t>.</w:t>
      </w:r>
      <w:r w:rsidRPr="00912DDF">
        <w:rPr>
          <w:rFonts w:ascii="Arial" w:hAnsi="Arial" w:cs="Arial"/>
        </w:rPr>
        <w:t xml:space="preserve"> </w:t>
      </w:r>
    </w:p>
    <w:p w:rsidR="00C8004E" w:rsidRPr="00172D50" w:rsidRDefault="00C8004E" w:rsidP="00172D50">
      <w:pPr>
        <w:pStyle w:val="ListParagraph"/>
        <w:numPr>
          <w:ilvl w:val="0"/>
          <w:numId w:val="173"/>
        </w:numPr>
        <w:spacing w:after="120" w:line="240" w:lineRule="auto"/>
        <w:contextualSpacing w:val="0"/>
        <w:textAlignment w:val="center"/>
        <w:rPr>
          <w:rFonts w:ascii="Arial" w:hAnsi="Arial" w:cs="Arial"/>
        </w:rPr>
      </w:pPr>
      <w:r w:rsidRPr="00172D50">
        <w:rPr>
          <w:rFonts w:ascii="Arial" w:hAnsi="Arial" w:cs="Arial"/>
          <w:b/>
        </w:rPr>
        <w:t>Name</w:t>
      </w:r>
      <w:r w:rsidRPr="00172D50">
        <w:rPr>
          <w:rFonts w:ascii="Arial" w:hAnsi="Arial" w:cs="Arial"/>
        </w:rPr>
        <w:t>: HelloWorldSSASServerDataSource-SP1</w:t>
      </w:r>
    </w:p>
    <w:p w:rsidR="00C8004E" w:rsidRPr="00172D50" w:rsidRDefault="00C8004E" w:rsidP="00172D50">
      <w:pPr>
        <w:pStyle w:val="ListParagraph"/>
        <w:numPr>
          <w:ilvl w:val="0"/>
          <w:numId w:val="173"/>
        </w:numPr>
        <w:spacing w:after="120" w:line="240" w:lineRule="auto"/>
        <w:contextualSpacing w:val="0"/>
        <w:textAlignment w:val="center"/>
        <w:rPr>
          <w:rFonts w:ascii="Arial" w:hAnsi="Arial" w:cs="Arial"/>
        </w:rPr>
      </w:pPr>
      <w:r w:rsidRPr="00172D50">
        <w:rPr>
          <w:rFonts w:ascii="Arial" w:hAnsi="Arial" w:cs="Arial"/>
          <w:b/>
        </w:rPr>
        <w:t>Data Source Type</w:t>
      </w:r>
      <w:r w:rsidRPr="00172D50">
        <w:rPr>
          <w:rFonts w:ascii="Arial" w:hAnsi="Arial" w:cs="Arial"/>
        </w:rPr>
        <w:t>: Microsoft BI Semantic Model for Power View</w:t>
      </w:r>
    </w:p>
    <w:p w:rsidR="00C8004E" w:rsidRPr="00172D50" w:rsidRDefault="00C8004E" w:rsidP="00172D50">
      <w:pPr>
        <w:pStyle w:val="ListParagraph"/>
        <w:numPr>
          <w:ilvl w:val="0"/>
          <w:numId w:val="173"/>
        </w:numPr>
        <w:spacing w:after="120" w:line="240" w:lineRule="auto"/>
        <w:contextualSpacing w:val="0"/>
        <w:textAlignment w:val="center"/>
        <w:rPr>
          <w:rFonts w:ascii="Arial" w:hAnsi="Arial" w:cs="Arial"/>
        </w:rPr>
      </w:pPr>
      <w:r w:rsidRPr="00172D50">
        <w:rPr>
          <w:rFonts w:ascii="Arial" w:hAnsi="Arial" w:cs="Arial"/>
          <w:b/>
        </w:rPr>
        <w:t>Connection String</w:t>
      </w:r>
      <w:r w:rsidRPr="00172D50">
        <w:rPr>
          <w:rFonts w:ascii="Arial" w:hAnsi="Arial" w:cs="Arial"/>
        </w:rPr>
        <w:t xml:space="preserve">: Data Source = SP1; Initial Catalog = </w:t>
      </w:r>
      <w:proofErr w:type="spellStart"/>
      <w:r w:rsidRPr="00172D50">
        <w:rPr>
          <w:rFonts w:ascii="Arial" w:hAnsi="Arial" w:cs="Arial"/>
        </w:rPr>
        <w:t>HelloWorldPicnicPowerViewRTM</w:t>
      </w:r>
      <w:proofErr w:type="spellEnd"/>
    </w:p>
    <w:p w:rsidR="00C8004E" w:rsidRPr="00912DDF" w:rsidRDefault="00C8004E" w:rsidP="007F417C">
      <w:pPr>
        <w:pStyle w:val="ListParagraph"/>
        <w:numPr>
          <w:ilvl w:val="0"/>
          <w:numId w:val="34"/>
        </w:numPr>
        <w:spacing w:after="120" w:line="240" w:lineRule="auto"/>
        <w:contextualSpacing w:val="0"/>
        <w:textAlignment w:val="center"/>
        <w:rPr>
          <w:rFonts w:ascii="Arial" w:hAnsi="Arial" w:cs="Arial"/>
        </w:rPr>
      </w:pPr>
      <w:r w:rsidRPr="00912DDF">
        <w:rPr>
          <w:rFonts w:ascii="Arial" w:hAnsi="Arial" w:cs="Arial"/>
        </w:rPr>
        <w:t xml:space="preserve">Click </w:t>
      </w:r>
      <w:r w:rsidRPr="00912DDF">
        <w:rPr>
          <w:rFonts w:ascii="Arial" w:hAnsi="Arial" w:cs="Arial"/>
          <w:b/>
        </w:rPr>
        <w:t>Test Connection</w:t>
      </w:r>
      <w:r w:rsidRPr="00912DDF">
        <w:rPr>
          <w:rFonts w:ascii="Arial" w:hAnsi="Arial" w:cs="Arial"/>
        </w:rPr>
        <w:t xml:space="preserve">. </w:t>
      </w:r>
      <w:r w:rsidR="00657C09" w:rsidRPr="00912DDF">
        <w:rPr>
          <w:rFonts w:ascii="Arial" w:hAnsi="Arial" w:cs="Arial"/>
        </w:rPr>
        <w:t xml:space="preserve">After the connection </w:t>
      </w:r>
      <w:r w:rsidR="00912DDF">
        <w:rPr>
          <w:rFonts w:ascii="Arial" w:hAnsi="Arial" w:cs="Arial"/>
        </w:rPr>
        <w:t xml:space="preserve">has been established </w:t>
      </w:r>
      <w:r w:rsidR="00657C09" w:rsidRPr="00912DDF">
        <w:rPr>
          <w:rFonts w:ascii="Arial" w:hAnsi="Arial" w:cs="Arial"/>
        </w:rPr>
        <w:t xml:space="preserve">successfully, click </w:t>
      </w:r>
      <w:r w:rsidR="00657C09" w:rsidRPr="00912DDF">
        <w:rPr>
          <w:rFonts w:ascii="Arial" w:hAnsi="Arial" w:cs="Arial"/>
          <w:b/>
        </w:rPr>
        <w:t>OK</w:t>
      </w:r>
      <w:r w:rsidR="00657C09" w:rsidRPr="00912DDF">
        <w:rPr>
          <w:rFonts w:ascii="Arial" w:hAnsi="Arial" w:cs="Arial"/>
        </w:rPr>
        <w:t xml:space="preserve">. </w:t>
      </w:r>
    </w:p>
    <w:p w:rsidR="00C8004E" w:rsidRPr="00912DDF" w:rsidRDefault="00B36657" w:rsidP="00062301">
      <w:pPr>
        <w:spacing w:after="120" w:line="240" w:lineRule="auto"/>
        <w:ind w:left="1080"/>
        <w:textAlignment w:val="center"/>
        <w:rPr>
          <w:rFonts w:ascii="Arial" w:hAnsi="Arial" w:cs="Arial"/>
        </w:rPr>
      </w:pPr>
      <w:r>
        <w:rPr>
          <w:rFonts w:ascii="Arial" w:hAnsi="Arial" w:cs="Arial"/>
          <w:b/>
        </w:rPr>
        <w:lastRenderedPageBreak/>
        <w:t>Result</w:t>
      </w:r>
      <w:r w:rsidR="00C8004E" w:rsidRPr="00912DDF">
        <w:rPr>
          <w:rFonts w:ascii="Arial" w:hAnsi="Arial" w:cs="Arial"/>
        </w:rPr>
        <w:t xml:space="preserve">: This </w:t>
      </w:r>
      <w:r w:rsidR="000A517A" w:rsidRPr="00912DDF">
        <w:rPr>
          <w:rFonts w:ascii="Arial" w:hAnsi="Arial" w:cs="Arial"/>
        </w:rPr>
        <w:t xml:space="preserve">test </w:t>
      </w:r>
      <w:r w:rsidR="00C8004E" w:rsidRPr="00912DDF">
        <w:rPr>
          <w:rFonts w:ascii="Arial" w:hAnsi="Arial" w:cs="Arial"/>
        </w:rPr>
        <w:t xml:space="preserve">connection </w:t>
      </w:r>
      <w:r w:rsidR="00912DDF" w:rsidRPr="00912DDF">
        <w:rPr>
          <w:rFonts w:ascii="Arial" w:hAnsi="Arial" w:cs="Arial"/>
        </w:rPr>
        <w:t xml:space="preserve">is expected to </w:t>
      </w:r>
      <w:r w:rsidR="00C8004E" w:rsidRPr="00912DDF">
        <w:rPr>
          <w:rFonts w:ascii="Arial" w:hAnsi="Arial" w:cs="Arial"/>
        </w:rPr>
        <w:t>succeed because the SharePoint Reporting Services service application and the Analysis Services data source are on the same computer</w:t>
      </w:r>
      <w:r w:rsidR="00657C09" w:rsidRPr="00912DDF">
        <w:rPr>
          <w:rFonts w:ascii="Arial" w:hAnsi="Arial" w:cs="Arial"/>
        </w:rPr>
        <w:t xml:space="preserve">; that is, </w:t>
      </w:r>
      <w:r w:rsidR="00C8004E" w:rsidRPr="00912DDF">
        <w:rPr>
          <w:rFonts w:ascii="Arial" w:hAnsi="Arial" w:cs="Arial"/>
        </w:rPr>
        <w:t>no double-hop is involved</w:t>
      </w:r>
      <w:r w:rsidR="00657C09" w:rsidRPr="00912DDF">
        <w:rPr>
          <w:rFonts w:ascii="Arial" w:hAnsi="Arial" w:cs="Arial"/>
        </w:rPr>
        <w:t xml:space="preserve">. We will </w:t>
      </w:r>
      <w:r w:rsidR="00C8004E" w:rsidRPr="00912DDF">
        <w:rPr>
          <w:rFonts w:ascii="Arial" w:hAnsi="Arial" w:cs="Arial"/>
        </w:rPr>
        <w:t xml:space="preserve">explore the double-hop issue </w:t>
      </w:r>
      <w:r w:rsidR="00657C09" w:rsidRPr="00912DDF">
        <w:rPr>
          <w:rFonts w:ascii="Arial" w:hAnsi="Arial" w:cs="Arial"/>
        </w:rPr>
        <w:t xml:space="preserve">using </w:t>
      </w:r>
      <w:r w:rsidR="00C8004E" w:rsidRPr="00F32DEF">
        <w:rPr>
          <w:rFonts w:ascii="Arial" w:hAnsi="Arial" w:cs="Arial"/>
          <w:b/>
          <w:i/>
        </w:rPr>
        <w:t>DS3</w:t>
      </w:r>
      <w:r w:rsidR="00C8004E" w:rsidRPr="00912DDF">
        <w:rPr>
          <w:rFonts w:ascii="Arial" w:hAnsi="Arial" w:cs="Arial"/>
        </w:rPr>
        <w:t xml:space="preserve"> in a few moments.</w:t>
      </w:r>
    </w:p>
    <w:p w:rsidR="00C8004E" w:rsidRPr="00912DDF" w:rsidRDefault="00C8004E" w:rsidP="007F417C">
      <w:pPr>
        <w:pStyle w:val="ListParagraph"/>
        <w:numPr>
          <w:ilvl w:val="0"/>
          <w:numId w:val="34"/>
        </w:numPr>
        <w:spacing w:after="120" w:line="240" w:lineRule="auto"/>
        <w:contextualSpacing w:val="0"/>
        <w:textAlignment w:val="center"/>
        <w:rPr>
          <w:rFonts w:ascii="Arial" w:hAnsi="Arial" w:cs="Arial"/>
        </w:rPr>
      </w:pPr>
      <w:r w:rsidRPr="00912DDF">
        <w:rPr>
          <w:rFonts w:ascii="Arial" w:hAnsi="Arial" w:cs="Arial"/>
        </w:rPr>
        <w:t xml:space="preserve">Click </w:t>
      </w:r>
      <w:r w:rsidRPr="00912DDF">
        <w:rPr>
          <w:rFonts w:ascii="Arial" w:hAnsi="Arial" w:cs="Arial"/>
          <w:b/>
        </w:rPr>
        <w:t>Add Document</w:t>
      </w:r>
      <w:r w:rsidRPr="00912DDF">
        <w:rPr>
          <w:rFonts w:ascii="Arial" w:hAnsi="Arial" w:cs="Arial"/>
        </w:rPr>
        <w:t xml:space="preserve">. </w:t>
      </w:r>
    </w:p>
    <w:p w:rsidR="00C8004E" w:rsidRPr="00912DDF" w:rsidRDefault="00C8004E" w:rsidP="007F417C">
      <w:pPr>
        <w:pStyle w:val="ListParagraph"/>
        <w:numPr>
          <w:ilvl w:val="0"/>
          <w:numId w:val="34"/>
        </w:numPr>
        <w:spacing w:after="120" w:line="240" w:lineRule="auto"/>
        <w:contextualSpacing w:val="0"/>
        <w:textAlignment w:val="center"/>
        <w:rPr>
          <w:rFonts w:ascii="Arial" w:hAnsi="Arial" w:cs="Arial"/>
        </w:rPr>
      </w:pPr>
      <w:r w:rsidRPr="00912DDF">
        <w:rPr>
          <w:rFonts w:ascii="Arial" w:hAnsi="Arial" w:cs="Arial"/>
        </w:rPr>
        <w:t xml:space="preserve">Browse to the location to which you extracted the </w:t>
      </w:r>
      <w:proofErr w:type="spellStart"/>
      <w:r w:rsidRPr="00912DDF">
        <w:rPr>
          <w:rFonts w:ascii="Arial" w:hAnsi="Arial" w:cs="Arial"/>
        </w:rPr>
        <w:t>PowerViewPowerPivotHelloWorldPicnic</w:t>
      </w:r>
      <w:proofErr w:type="spellEnd"/>
      <w:r w:rsidR="00F32DEF">
        <w:rPr>
          <w:rFonts w:ascii="Arial" w:hAnsi="Arial" w:cs="Arial"/>
        </w:rPr>
        <w:t xml:space="preserve"> s</w:t>
      </w:r>
      <w:r w:rsidR="00F32DEF" w:rsidRPr="00912DDF">
        <w:rPr>
          <w:rFonts w:ascii="Arial" w:hAnsi="Arial" w:cs="Arial"/>
        </w:rPr>
        <w:t>amples</w:t>
      </w:r>
      <w:r w:rsidRPr="00912DDF">
        <w:rPr>
          <w:rFonts w:ascii="Arial" w:hAnsi="Arial" w:cs="Arial"/>
        </w:rPr>
        <w:t xml:space="preserve">. </w:t>
      </w:r>
    </w:p>
    <w:p w:rsidR="00C8004E" w:rsidRPr="00912DDF" w:rsidRDefault="00C8004E" w:rsidP="007F417C">
      <w:pPr>
        <w:pStyle w:val="ListParagraph"/>
        <w:numPr>
          <w:ilvl w:val="0"/>
          <w:numId w:val="34"/>
        </w:numPr>
        <w:spacing w:after="120" w:line="240" w:lineRule="auto"/>
        <w:contextualSpacing w:val="0"/>
        <w:textAlignment w:val="center"/>
        <w:rPr>
          <w:rFonts w:ascii="Arial" w:hAnsi="Arial" w:cs="Arial"/>
        </w:rPr>
      </w:pPr>
      <w:r w:rsidRPr="00912DDF">
        <w:rPr>
          <w:rFonts w:ascii="Arial" w:hAnsi="Arial" w:cs="Arial"/>
        </w:rPr>
        <w:t xml:space="preserve">Double-click </w:t>
      </w:r>
      <w:proofErr w:type="spellStart"/>
      <w:r w:rsidRPr="00912DDF">
        <w:rPr>
          <w:rFonts w:ascii="Arial" w:hAnsi="Arial" w:cs="Arial"/>
          <w:i/>
        </w:rPr>
        <w:t>HelloWorldPicnicReport.rdlx</w:t>
      </w:r>
      <w:proofErr w:type="spellEnd"/>
      <w:r w:rsidRPr="00912DDF">
        <w:rPr>
          <w:rFonts w:ascii="Arial" w:hAnsi="Arial" w:cs="Arial"/>
        </w:rPr>
        <w:t xml:space="preserve"> and click </w:t>
      </w:r>
      <w:r w:rsidRPr="00912DDF">
        <w:rPr>
          <w:rFonts w:ascii="Arial" w:hAnsi="Arial" w:cs="Arial"/>
          <w:b/>
        </w:rPr>
        <w:t>OK</w:t>
      </w:r>
      <w:r w:rsidRPr="00912DDF">
        <w:rPr>
          <w:rFonts w:ascii="Arial" w:hAnsi="Arial" w:cs="Arial"/>
        </w:rPr>
        <w:t xml:space="preserve"> to upload these files into SharePoint.</w:t>
      </w:r>
    </w:p>
    <w:p w:rsidR="00C8004E" w:rsidRPr="00912DDF" w:rsidRDefault="00C8004E" w:rsidP="007F417C">
      <w:pPr>
        <w:pStyle w:val="ListParagraph"/>
        <w:numPr>
          <w:ilvl w:val="0"/>
          <w:numId w:val="34"/>
        </w:numPr>
        <w:spacing w:after="120" w:line="240" w:lineRule="auto"/>
        <w:contextualSpacing w:val="0"/>
        <w:textAlignment w:val="center"/>
        <w:rPr>
          <w:rFonts w:ascii="Arial" w:hAnsi="Arial" w:cs="Arial"/>
        </w:rPr>
      </w:pPr>
      <w:r w:rsidRPr="00912DDF">
        <w:rPr>
          <w:rFonts w:ascii="Arial" w:hAnsi="Arial" w:cs="Arial"/>
        </w:rPr>
        <w:t xml:space="preserve">When prompted, change the report name to </w:t>
      </w:r>
      <w:r w:rsidRPr="00912DDF">
        <w:rPr>
          <w:rFonts w:ascii="Arial" w:hAnsi="Arial" w:cs="Arial"/>
          <w:i/>
        </w:rPr>
        <w:t>HelloWorldPicnicReport-SSASServer-RSDS-SP1</w:t>
      </w:r>
      <w:r w:rsidRPr="00912DDF">
        <w:rPr>
          <w:rFonts w:ascii="Arial" w:hAnsi="Arial" w:cs="Arial"/>
        </w:rPr>
        <w:t xml:space="preserve"> and then click </w:t>
      </w:r>
      <w:r w:rsidRPr="00912DDF">
        <w:rPr>
          <w:rFonts w:ascii="Arial" w:hAnsi="Arial" w:cs="Arial"/>
          <w:b/>
        </w:rPr>
        <w:t>Save</w:t>
      </w:r>
      <w:r w:rsidRPr="00912DDF">
        <w:rPr>
          <w:rFonts w:ascii="Arial" w:hAnsi="Arial" w:cs="Arial"/>
        </w:rPr>
        <w:t xml:space="preserve">. </w:t>
      </w:r>
    </w:p>
    <w:p w:rsidR="00C8004E" w:rsidRPr="00912DDF" w:rsidRDefault="00C8004E" w:rsidP="007F417C">
      <w:pPr>
        <w:pStyle w:val="ListParagraph"/>
        <w:numPr>
          <w:ilvl w:val="0"/>
          <w:numId w:val="34"/>
        </w:numPr>
        <w:spacing w:after="120" w:line="240" w:lineRule="auto"/>
        <w:contextualSpacing w:val="0"/>
        <w:textAlignment w:val="center"/>
        <w:rPr>
          <w:rFonts w:ascii="Arial" w:hAnsi="Arial" w:cs="Arial"/>
        </w:rPr>
      </w:pPr>
      <w:r w:rsidRPr="00912DDF">
        <w:rPr>
          <w:rFonts w:ascii="Arial" w:hAnsi="Arial" w:cs="Arial"/>
        </w:rPr>
        <w:t xml:space="preserve">Click the drop-down list for the HelloWorldPicnicReport-RSDS-SP1, and then click </w:t>
      </w:r>
      <w:r w:rsidRPr="00912DDF">
        <w:rPr>
          <w:rFonts w:ascii="Arial" w:hAnsi="Arial" w:cs="Arial"/>
          <w:b/>
        </w:rPr>
        <w:t>Manage Data Sources</w:t>
      </w:r>
      <w:r w:rsidRPr="00912DDF">
        <w:rPr>
          <w:rFonts w:ascii="Arial" w:hAnsi="Arial" w:cs="Arial"/>
        </w:rPr>
        <w:t xml:space="preserve">. </w:t>
      </w:r>
    </w:p>
    <w:p w:rsidR="00C8004E" w:rsidRPr="00912DDF" w:rsidRDefault="00C8004E" w:rsidP="007F417C">
      <w:pPr>
        <w:pStyle w:val="ListParagraph"/>
        <w:numPr>
          <w:ilvl w:val="0"/>
          <w:numId w:val="34"/>
        </w:numPr>
        <w:spacing w:after="120" w:line="240" w:lineRule="auto"/>
        <w:contextualSpacing w:val="0"/>
        <w:textAlignment w:val="center"/>
        <w:rPr>
          <w:rFonts w:ascii="Arial" w:hAnsi="Arial" w:cs="Arial"/>
        </w:rPr>
      </w:pPr>
      <w:r w:rsidRPr="00912DDF">
        <w:rPr>
          <w:rFonts w:ascii="Arial" w:hAnsi="Arial" w:cs="Arial"/>
        </w:rPr>
        <w:t xml:space="preserve">Click </w:t>
      </w:r>
      <w:proofErr w:type="spellStart"/>
      <w:r w:rsidRPr="00912DDF">
        <w:rPr>
          <w:rFonts w:ascii="Arial" w:hAnsi="Arial" w:cs="Arial"/>
          <w:b/>
        </w:rPr>
        <w:t>EntityDataSource</w:t>
      </w:r>
      <w:proofErr w:type="spellEnd"/>
      <w:r w:rsidRPr="00912DDF">
        <w:rPr>
          <w:rFonts w:ascii="Arial" w:hAnsi="Arial" w:cs="Arial"/>
        </w:rPr>
        <w:t xml:space="preserve">. </w:t>
      </w:r>
    </w:p>
    <w:p w:rsidR="00C8004E" w:rsidRPr="00912DDF" w:rsidRDefault="00C8004E" w:rsidP="007F417C">
      <w:pPr>
        <w:pStyle w:val="ListParagraph"/>
        <w:numPr>
          <w:ilvl w:val="0"/>
          <w:numId w:val="34"/>
        </w:numPr>
        <w:spacing w:after="120" w:line="240" w:lineRule="auto"/>
        <w:contextualSpacing w:val="0"/>
        <w:textAlignment w:val="center"/>
        <w:rPr>
          <w:rFonts w:ascii="Arial" w:hAnsi="Arial" w:cs="Arial"/>
        </w:rPr>
      </w:pPr>
      <w:r w:rsidRPr="00912DDF">
        <w:rPr>
          <w:rFonts w:ascii="Arial" w:hAnsi="Arial" w:cs="Arial"/>
        </w:rPr>
        <w:t xml:space="preserve">Click the ellipsis to the right of the text box for </w:t>
      </w:r>
      <w:r w:rsidRPr="00912DDF">
        <w:rPr>
          <w:rFonts w:ascii="Arial" w:hAnsi="Arial" w:cs="Arial"/>
          <w:b/>
        </w:rPr>
        <w:t>Data Source Link</w:t>
      </w:r>
      <w:r w:rsidRPr="00912DDF">
        <w:rPr>
          <w:rFonts w:ascii="Arial" w:hAnsi="Arial" w:cs="Arial"/>
        </w:rPr>
        <w:t xml:space="preserve">. </w:t>
      </w:r>
    </w:p>
    <w:p w:rsidR="00C8004E" w:rsidRPr="00912DDF" w:rsidRDefault="00C8004E" w:rsidP="007F417C">
      <w:pPr>
        <w:pStyle w:val="ListParagraph"/>
        <w:numPr>
          <w:ilvl w:val="0"/>
          <w:numId w:val="34"/>
        </w:numPr>
        <w:spacing w:after="120" w:line="240" w:lineRule="auto"/>
        <w:contextualSpacing w:val="0"/>
        <w:textAlignment w:val="center"/>
        <w:rPr>
          <w:rFonts w:ascii="Arial" w:hAnsi="Arial" w:cs="Arial"/>
        </w:rPr>
      </w:pPr>
      <w:r w:rsidRPr="00912DDF">
        <w:rPr>
          <w:rFonts w:ascii="Arial" w:hAnsi="Arial" w:cs="Arial"/>
        </w:rPr>
        <w:t xml:space="preserve">Select </w:t>
      </w:r>
      <w:r w:rsidRPr="00912DDF">
        <w:rPr>
          <w:rFonts w:ascii="Arial" w:hAnsi="Arial" w:cs="Arial"/>
          <w:i/>
        </w:rPr>
        <w:t>HelloWorldSSASServerDataSource-SP1</w:t>
      </w:r>
      <w:r w:rsidRPr="00912DDF">
        <w:rPr>
          <w:rFonts w:ascii="Arial" w:hAnsi="Arial" w:cs="Arial"/>
        </w:rPr>
        <w:t xml:space="preserve">, click </w:t>
      </w:r>
      <w:r w:rsidRPr="00912DDF">
        <w:rPr>
          <w:rFonts w:ascii="Arial" w:hAnsi="Arial" w:cs="Arial"/>
          <w:b/>
        </w:rPr>
        <w:t>OK</w:t>
      </w:r>
      <w:r w:rsidRPr="00912DDF">
        <w:rPr>
          <w:rFonts w:ascii="Arial" w:hAnsi="Arial" w:cs="Arial"/>
        </w:rPr>
        <w:t xml:space="preserve">, and then click </w:t>
      </w:r>
      <w:r w:rsidRPr="00912DDF">
        <w:rPr>
          <w:rFonts w:ascii="Arial" w:hAnsi="Arial" w:cs="Arial"/>
          <w:b/>
        </w:rPr>
        <w:t>Close</w:t>
      </w:r>
      <w:r w:rsidRPr="00912DDF">
        <w:rPr>
          <w:rFonts w:ascii="Arial" w:hAnsi="Arial" w:cs="Arial"/>
        </w:rPr>
        <w:t xml:space="preserve">. </w:t>
      </w:r>
    </w:p>
    <w:p w:rsidR="00C8004E" w:rsidRPr="00912DDF" w:rsidRDefault="00C8004E" w:rsidP="007F417C">
      <w:pPr>
        <w:pStyle w:val="ListParagraph"/>
        <w:numPr>
          <w:ilvl w:val="0"/>
          <w:numId w:val="34"/>
        </w:numPr>
        <w:spacing w:after="120" w:line="240" w:lineRule="auto"/>
        <w:contextualSpacing w:val="0"/>
        <w:textAlignment w:val="center"/>
        <w:rPr>
          <w:rFonts w:ascii="Arial" w:hAnsi="Arial" w:cs="Arial"/>
        </w:rPr>
      </w:pPr>
      <w:r w:rsidRPr="00912DDF">
        <w:rPr>
          <w:rFonts w:ascii="Arial" w:hAnsi="Arial" w:cs="Arial"/>
        </w:rPr>
        <w:t xml:space="preserve">Click </w:t>
      </w:r>
      <w:r w:rsidRPr="00912DDF">
        <w:rPr>
          <w:rFonts w:ascii="Arial" w:hAnsi="Arial" w:cs="Arial"/>
          <w:i/>
        </w:rPr>
        <w:t>HelloWorldPicnicReport-SSASServer-RSDS-SP1</w:t>
      </w:r>
      <w:r w:rsidRPr="00912DDF">
        <w:rPr>
          <w:rFonts w:ascii="Arial" w:hAnsi="Arial" w:cs="Arial"/>
        </w:rPr>
        <w:t xml:space="preserve"> to open the saved Power View report with a connection to the Analysis Services tabular model on </w:t>
      </w:r>
      <w:r w:rsidRPr="00912DDF">
        <w:rPr>
          <w:rFonts w:ascii="Arial" w:hAnsi="Arial" w:cs="Arial"/>
          <w:b/>
          <w:i/>
        </w:rPr>
        <w:t>SP1</w:t>
      </w:r>
      <w:r w:rsidRPr="00912DDF">
        <w:rPr>
          <w:rFonts w:ascii="Arial" w:hAnsi="Arial" w:cs="Arial"/>
        </w:rPr>
        <w:t>.</w:t>
      </w:r>
    </w:p>
    <w:p w:rsidR="00C8004E" w:rsidRPr="00912DDF" w:rsidRDefault="00B36657" w:rsidP="00062301">
      <w:pPr>
        <w:spacing w:after="120" w:line="240" w:lineRule="auto"/>
        <w:ind w:left="1080"/>
        <w:textAlignment w:val="center"/>
        <w:rPr>
          <w:rFonts w:ascii="Arial" w:hAnsi="Arial" w:cs="Arial"/>
        </w:rPr>
      </w:pPr>
      <w:r>
        <w:rPr>
          <w:rFonts w:ascii="Arial" w:hAnsi="Arial" w:cs="Arial"/>
          <w:b/>
        </w:rPr>
        <w:t>Result</w:t>
      </w:r>
      <w:r w:rsidR="00C8004E" w:rsidRPr="00912DDF">
        <w:rPr>
          <w:rFonts w:ascii="Arial" w:hAnsi="Arial" w:cs="Arial"/>
        </w:rPr>
        <w:t>: This report will fail if the user making the connection does not have permission to read the data in the Analysis Services tabular instance.</w:t>
      </w:r>
    </w:p>
    <w:p w:rsidR="00D9734D" w:rsidRDefault="00C8004E" w:rsidP="007F417C">
      <w:pPr>
        <w:pStyle w:val="ListParagraph"/>
        <w:numPr>
          <w:ilvl w:val="0"/>
          <w:numId w:val="34"/>
        </w:numPr>
        <w:spacing w:after="120" w:line="240" w:lineRule="auto"/>
        <w:contextualSpacing w:val="0"/>
        <w:textAlignment w:val="center"/>
        <w:rPr>
          <w:rFonts w:ascii="Arial" w:hAnsi="Arial" w:cs="Arial"/>
        </w:rPr>
      </w:pPr>
      <w:r w:rsidRPr="00912DDF">
        <w:rPr>
          <w:rFonts w:ascii="Arial" w:hAnsi="Arial" w:cs="Arial"/>
        </w:rPr>
        <w:t xml:space="preserve">Click the </w:t>
      </w:r>
      <w:r w:rsidRPr="00912DDF">
        <w:rPr>
          <w:rFonts w:ascii="Arial" w:hAnsi="Arial" w:cs="Arial"/>
          <w:b/>
        </w:rPr>
        <w:t>Back</w:t>
      </w:r>
      <w:r w:rsidRPr="00912DDF">
        <w:rPr>
          <w:rFonts w:ascii="Arial" w:hAnsi="Arial" w:cs="Arial"/>
        </w:rPr>
        <w:t xml:space="preserve"> button in Internet Explorer.</w:t>
      </w:r>
    </w:p>
    <w:p w:rsidR="00730AE1" w:rsidRDefault="00223E91" w:rsidP="00223E91">
      <w:pPr>
        <w:pStyle w:val="Heading3"/>
      </w:pPr>
      <w:bookmarkStart w:id="117" w:name="_Toc332021034"/>
      <w:r>
        <w:t>SP1-SP1</w:t>
      </w:r>
      <w:r w:rsidR="00730AE1">
        <w:t xml:space="preserve">: </w:t>
      </w:r>
      <w:r w:rsidR="00E24CAA">
        <w:t xml:space="preserve">Use </w:t>
      </w:r>
      <w:r w:rsidR="00730AE1">
        <w:t xml:space="preserve">a </w:t>
      </w:r>
      <w:r w:rsidRPr="00223E91">
        <w:t xml:space="preserve">BI Semantic Model Connection </w:t>
      </w:r>
      <w:r w:rsidR="00730AE1">
        <w:t xml:space="preserve">on SP1 to Connect a Power View Report to Analysis Services </w:t>
      </w:r>
      <w:r w:rsidR="0019421C">
        <w:t xml:space="preserve">Tabular </w:t>
      </w:r>
      <w:r w:rsidR="00730AE1">
        <w:t>on SP1</w:t>
      </w:r>
      <w:bookmarkEnd w:id="117"/>
    </w:p>
    <w:p w:rsidR="00223E91" w:rsidRPr="00912DDF" w:rsidRDefault="00223E91" w:rsidP="007F417C">
      <w:pPr>
        <w:pStyle w:val="ListParagraph"/>
        <w:numPr>
          <w:ilvl w:val="0"/>
          <w:numId w:val="35"/>
        </w:numPr>
        <w:spacing w:after="120"/>
        <w:ind w:hanging="357"/>
        <w:contextualSpacing w:val="0"/>
        <w:rPr>
          <w:rFonts w:ascii="Arial" w:hAnsi="Arial" w:cs="Arial"/>
        </w:rPr>
      </w:pPr>
      <w:r w:rsidRPr="00912DDF">
        <w:rPr>
          <w:rFonts w:ascii="Arial" w:hAnsi="Arial" w:cs="Arial"/>
        </w:rPr>
        <w:t xml:space="preserve">On the Scenario 1 SharePoint web site, click </w:t>
      </w:r>
      <w:r w:rsidRPr="00912DDF">
        <w:rPr>
          <w:rFonts w:ascii="Arial" w:hAnsi="Arial" w:cs="Arial"/>
          <w:b/>
        </w:rPr>
        <w:t>Documents</w:t>
      </w:r>
      <w:r w:rsidRPr="00912DDF">
        <w:rPr>
          <w:rFonts w:ascii="Arial" w:hAnsi="Arial" w:cs="Arial"/>
        </w:rPr>
        <w:t xml:space="preserve"> on the SharePoint ribbon.</w:t>
      </w:r>
    </w:p>
    <w:p w:rsidR="00223E91" w:rsidRPr="00912DDF" w:rsidRDefault="00223E91" w:rsidP="007F417C">
      <w:pPr>
        <w:pStyle w:val="ListParagraph"/>
        <w:numPr>
          <w:ilvl w:val="0"/>
          <w:numId w:val="35"/>
        </w:numPr>
        <w:spacing w:after="120"/>
        <w:ind w:hanging="357"/>
        <w:contextualSpacing w:val="0"/>
        <w:rPr>
          <w:rFonts w:ascii="Arial" w:hAnsi="Arial" w:cs="Arial"/>
        </w:rPr>
      </w:pPr>
      <w:r w:rsidRPr="00912DDF">
        <w:rPr>
          <w:rFonts w:ascii="Arial" w:hAnsi="Arial" w:cs="Arial"/>
        </w:rPr>
        <w:t xml:space="preserve">Click the drop-down list for </w:t>
      </w:r>
      <w:r w:rsidRPr="00912DDF">
        <w:rPr>
          <w:rFonts w:ascii="Arial" w:hAnsi="Arial" w:cs="Arial"/>
          <w:b/>
        </w:rPr>
        <w:t>New Document</w:t>
      </w:r>
      <w:r w:rsidRPr="00912DDF">
        <w:rPr>
          <w:rFonts w:ascii="Arial" w:hAnsi="Arial" w:cs="Arial"/>
        </w:rPr>
        <w:t xml:space="preserve"> and click </w:t>
      </w:r>
      <w:r w:rsidRPr="00912DDF">
        <w:rPr>
          <w:rFonts w:ascii="Arial" w:hAnsi="Arial" w:cs="Arial"/>
          <w:b/>
        </w:rPr>
        <w:t>BI Semantic Model Connection</w:t>
      </w:r>
      <w:r w:rsidRPr="00912DDF">
        <w:rPr>
          <w:rFonts w:ascii="Arial" w:hAnsi="Arial" w:cs="Arial"/>
        </w:rPr>
        <w:t xml:space="preserve">. </w:t>
      </w:r>
    </w:p>
    <w:p w:rsidR="00223E91" w:rsidRPr="00912DDF" w:rsidRDefault="00223E91" w:rsidP="007F417C">
      <w:pPr>
        <w:pStyle w:val="ListParagraph"/>
        <w:numPr>
          <w:ilvl w:val="0"/>
          <w:numId w:val="35"/>
        </w:numPr>
        <w:spacing w:after="120"/>
        <w:ind w:hanging="357"/>
        <w:contextualSpacing w:val="0"/>
        <w:rPr>
          <w:rFonts w:ascii="Arial" w:hAnsi="Arial" w:cs="Arial"/>
        </w:rPr>
      </w:pPr>
      <w:r w:rsidRPr="00912DDF">
        <w:rPr>
          <w:rFonts w:ascii="Arial" w:hAnsi="Arial" w:cs="Arial"/>
        </w:rPr>
        <w:t xml:space="preserve">Enter the following information and click </w:t>
      </w:r>
      <w:r w:rsidRPr="00912DDF">
        <w:rPr>
          <w:rFonts w:ascii="Arial" w:hAnsi="Arial" w:cs="Arial"/>
          <w:b/>
        </w:rPr>
        <w:t>OK</w:t>
      </w:r>
      <w:r w:rsidRPr="00912DDF">
        <w:rPr>
          <w:rFonts w:ascii="Arial" w:hAnsi="Arial" w:cs="Arial"/>
        </w:rPr>
        <w:t xml:space="preserve">: </w:t>
      </w:r>
    </w:p>
    <w:p w:rsidR="00223E91" w:rsidRPr="002A34DA" w:rsidRDefault="00223E91" w:rsidP="007F417C">
      <w:pPr>
        <w:pStyle w:val="ListParagraph"/>
        <w:numPr>
          <w:ilvl w:val="1"/>
          <w:numId w:val="33"/>
        </w:numPr>
        <w:spacing w:after="120"/>
        <w:ind w:hanging="357"/>
        <w:contextualSpacing w:val="0"/>
        <w:rPr>
          <w:rFonts w:ascii="Arial" w:hAnsi="Arial" w:cs="Arial"/>
        </w:rPr>
      </w:pPr>
      <w:r w:rsidRPr="002A34DA">
        <w:rPr>
          <w:rFonts w:ascii="Arial" w:hAnsi="Arial" w:cs="Arial"/>
          <w:b/>
        </w:rPr>
        <w:t>File Name</w:t>
      </w:r>
      <w:r w:rsidRPr="002A34DA">
        <w:rPr>
          <w:rFonts w:ascii="Arial" w:hAnsi="Arial" w:cs="Arial"/>
        </w:rPr>
        <w:t>: HelloWorldSSASServerDataSource-SP1</w:t>
      </w:r>
    </w:p>
    <w:p w:rsidR="00223E91" w:rsidRPr="002A34DA" w:rsidRDefault="00223E91" w:rsidP="007F417C">
      <w:pPr>
        <w:pStyle w:val="ListParagraph"/>
        <w:numPr>
          <w:ilvl w:val="1"/>
          <w:numId w:val="33"/>
        </w:numPr>
        <w:spacing w:after="120"/>
        <w:ind w:hanging="357"/>
        <w:contextualSpacing w:val="0"/>
        <w:rPr>
          <w:rFonts w:ascii="Arial" w:hAnsi="Arial" w:cs="Arial"/>
        </w:rPr>
      </w:pPr>
      <w:r w:rsidRPr="002A34DA">
        <w:rPr>
          <w:rFonts w:ascii="Arial" w:hAnsi="Arial" w:cs="Arial"/>
          <w:b/>
        </w:rPr>
        <w:t>Workbook URL or Server Name</w:t>
      </w:r>
      <w:r w:rsidRPr="002A34DA">
        <w:rPr>
          <w:rFonts w:ascii="Arial" w:hAnsi="Arial" w:cs="Arial"/>
        </w:rPr>
        <w:t xml:space="preserve">: </w:t>
      </w:r>
      <w:r w:rsidRPr="00F32DEF">
        <w:rPr>
          <w:rFonts w:ascii="Arial" w:hAnsi="Arial" w:cs="Arial"/>
        </w:rPr>
        <w:t>SP1</w:t>
      </w:r>
    </w:p>
    <w:p w:rsidR="00223E91" w:rsidRPr="002A34DA" w:rsidRDefault="00223E91" w:rsidP="007F417C">
      <w:pPr>
        <w:pStyle w:val="ListParagraph"/>
        <w:numPr>
          <w:ilvl w:val="1"/>
          <w:numId w:val="33"/>
        </w:numPr>
        <w:spacing w:after="120"/>
        <w:ind w:hanging="357"/>
        <w:contextualSpacing w:val="0"/>
        <w:rPr>
          <w:rFonts w:ascii="Arial" w:hAnsi="Arial" w:cs="Arial"/>
        </w:rPr>
      </w:pPr>
      <w:r w:rsidRPr="002A34DA">
        <w:rPr>
          <w:rFonts w:ascii="Arial" w:hAnsi="Arial" w:cs="Arial"/>
          <w:b/>
        </w:rPr>
        <w:t>Database</w:t>
      </w:r>
      <w:r w:rsidRPr="002A34DA">
        <w:rPr>
          <w:rFonts w:ascii="Arial" w:hAnsi="Arial" w:cs="Arial"/>
        </w:rPr>
        <w:t xml:space="preserve">:  </w:t>
      </w:r>
      <w:proofErr w:type="spellStart"/>
      <w:r w:rsidRPr="002A34DA">
        <w:rPr>
          <w:rFonts w:ascii="Arial" w:hAnsi="Arial" w:cs="Arial"/>
        </w:rPr>
        <w:t>HelloWorldPicnicPowerViewRTM</w:t>
      </w:r>
      <w:proofErr w:type="spellEnd"/>
    </w:p>
    <w:p w:rsidR="00730AE1" w:rsidRPr="00912DDF" w:rsidRDefault="002A34DA" w:rsidP="00B36657">
      <w:pPr>
        <w:ind w:left="720"/>
        <w:rPr>
          <w:rFonts w:ascii="Arial" w:hAnsi="Arial" w:cs="Arial"/>
        </w:rPr>
      </w:pPr>
      <w:r>
        <w:rPr>
          <w:rFonts w:ascii="Arial" w:hAnsi="Arial" w:cs="Arial"/>
          <w:b/>
        </w:rPr>
        <w:t>Result</w:t>
      </w:r>
      <w:r w:rsidR="00730AE1" w:rsidRPr="00912DDF">
        <w:rPr>
          <w:rFonts w:ascii="Arial" w:hAnsi="Arial" w:cs="Arial"/>
        </w:rPr>
        <w:t>: The Reporting Services application in SharePoint</w:t>
      </w:r>
      <w:r w:rsidR="00223E91" w:rsidRPr="00912DDF">
        <w:rPr>
          <w:rFonts w:ascii="Arial" w:hAnsi="Arial" w:cs="Arial"/>
        </w:rPr>
        <w:t xml:space="preserve"> automatically tries to </w:t>
      </w:r>
      <w:r w:rsidR="00730AE1" w:rsidRPr="00912DDF">
        <w:rPr>
          <w:rFonts w:ascii="Arial" w:hAnsi="Arial" w:cs="Arial"/>
        </w:rPr>
        <w:t xml:space="preserve">connect to </w:t>
      </w:r>
      <w:r w:rsidR="00912DDF">
        <w:rPr>
          <w:rFonts w:ascii="Arial" w:hAnsi="Arial" w:cs="Arial"/>
        </w:rPr>
        <w:t xml:space="preserve">the </w:t>
      </w:r>
      <w:r w:rsidR="00730AE1" w:rsidRPr="00912DDF">
        <w:rPr>
          <w:rFonts w:ascii="Arial" w:hAnsi="Arial" w:cs="Arial"/>
        </w:rPr>
        <w:t xml:space="preserve">Analysis Services tabular </w:t>
      </w:r>
      <w:r w:rsidR="00912DDF">
        <w:rPr>
          <w:rFonts w:ascii="Arial" w:hAnsi="Arial" w:cs="Arial"/>
        </w:rPr>
        <w:t xml:space="preserve">mode instance </w:t>
      </w:r>
      <w:r w:rsidR="00730AE1" w:rsidRPr="00912DDF">
        <w:rPr>
          <w:rFonts w:ascii="Arial" w:hAnsi="Arial" w:cs="Arial"/>
        </w:rPr>
        <w:t xml:space="preserve">when it saves the BI Semantic Model Connection. If a connection cannot be made, due to permissions or other issues, the </w:t>
      </w:r>
      <w:r w:rsidR="00223E91" w:rsidRPr="00912DDF">
        <w:rPr>
          <w:rFonts w:ascii="Arial" w:hAnsi="Arial" w:cs="Arial"/>
        </w:rPr>
        <w:t xml:space="preserve">BISM Connection </w:t>
      </w:r>
      <w:r w:rsidR="00730AE1" w:rsidRPr="00912DDF">
        <w:rPr>
          <w:rFonts w:ascii="Arial" w:hAnsi="Arial" w:cs="Arial"/>
        </w:rPr>
        <w:t xml:space="preserve">file will not be saved. </w:t>
      </w:r>
      <w:r w:rsidR="00223E91" w:rsidRPr="00912DDF">
        <w:rPr>
          <w:rFonts w:ascii="Arial" w:hAnsi="Arial" w:cs="Arial"/>
        </w:rPr>
        <w:t xml:space="preserve">However, </w:t>
      </w:r>
      <w:r w:rsidR="00730AE1" w:rsidRPr="00912DDF">
        <w:rPr>
          <w:rFonts w:ascii="Arial" w:hAnsi="Arial" w:cs="Arial"/>
        </w:rPr>
        <w:t>you will be given the option to save the file anyway or make changes (such as for typos). A valid connection file might fail if the user creating it did not have sufficient permissions in the tabular instance, in which case, you would want to save it anyhow.</w:t>
      </w:r>
    </w:p>
    <w:p w:rsidR="00730AE1" w:rsidRPr="00912DDF" w:rsidRDefault="00730AE1" w:rsidP="007F417C">
      <w:pPr>
        <w:pStyle w:val="ListParagraph"/>
        <w:numPr>
          <w:ilvl w:val="0"/>
          <w:numId w:val="35"/>
        </w:numPr>
        <w:spacing w:after="120"/>
        <w:ind w:hanging="357"/>
        <w:contextualSpacing w:val="0"/>
        <w:rPr>
          <w:rFonts w:ascii="Arial" w:hAnsi="Arial" w:cs="Arial"/>
        </w:rPr>
      </w:pPr>
      <w:r w:rsidRPr="00912DDF">
        <w:rPr>
          <w:rFonts w:ascii="Arial" w:hAnsi="Arial" w:cs="Arial"/>
        </w:rPr>
        <w:t xml:space="preserve">Click the </w:t>
      </w:r>
      <w:r w:rsidRPr="002A34DA">
        <w:rPr>
          <w:rFonts w:ascii="Arial" w:hAnsi="Arial" w:cs="Arial"/>
          <w:i/>
        </w:rPr>
        <w:t>HelloWorldSSASServerDataSource-SP1</w:t>
      </w:r>
      <w:r w:rsidRPr="00912DDF">
        <w:rPr>
          <w:rFonts w:ascii="Arial" w:hAnsi="Arial" w:cs="Arial"/>
        </w:rPr>
        <w:t xml:space="preserve"> connection file. </w:t>
      </w:r>
    </w:p>
    <w:p w:rsidR="00730AE1" w:rsidRPr="00912DDF" w:rsidRDefault="002A34DA" w:rsidP="00062301">
      <w:pPr>
        <w:spacing w:after="120"/>
        <w:ind w:left="1077" w:hanging="357"/>
        <w:rPr>
          <w:rFonts w:ascii="Arial" w:hAnsi="Arial" w:cs="Arial"/>
        </w:rPr>
      </w:pPr>
      <w:r>
        <w:rPr>
          <w:rFonts w:ascii="Arial" w:hAnsi="Arial" w:cs="Arial"/>
          <w:b/>
        </w:rPr>
        <w:lastRenderedPageBreak/>
        <w:t>Result:</w:t>
      </w:r>
      <w:r w:rsidRPr="00912DDF">
        <w:rPr>
          <w:rFonts w:ascii="Arial" w:hAnsi="Arial" w:cs="Arial"/>
        </w:rPr>
        <w:t xml:space="preserve"> </w:t>
      </w:r>
      <w:r w:rsidR="00E24CAA" w:rsidRPr="00912DDF">
        <w:rPr>
          <w:rFonts w:ascii="Arial" w:hAnsi="Arial" w:cs="Arial"/>
        </w:rPr>
        <w:t>If the connection is successful and th</w:t>
      </w:r>
      <w:r>
        <w:rPr>
          <w:rFonts w:ascii="Arial" w:hAnsi="Arial" w:cs="Arial"/>
        </w:rPr>
        <w:t>e</w:t>
      </w:r>
      <w:r w:rsidR="00E24CAA" w:rsidRPr="00912DDF">
        <w:rPr>
          <w:rFonts w:ascii="Arial" w:hAnsi="Arial" w:cs="Arial"/>
        </w:rPr>
        <w:t xml:space="preserve"> user has permissions to the data, a </w:t>
      </w:r>
      <w:r w:rsidR="00730AE1" w:rsidRPr="00912DDF">
        <w:rPr>
          <w:rFonts w:ascii="Arial" w:hAnsi="Arial" w:cs="Arial"/>
        </w:rPr>
        <w:t>blank Power View report appears with an open connection to the Analysis Services tabular model for the Hello World Picnic database.</w:t>
      </w:r>
    </w:p>
    <w:p w:rsidR="00730AE1" w:rsidRDefault="00730AE1" w:rsidP="007F417C">
      <w:pPr>
        <w:pStyle w:val="ListParagraph"/>
        <w:numPr>
          <w:ilvl w:val="0"/>
          <w:numId w:val="35"/>
        </w:numPr>
        <w:spacing w:after="120"/>
        <w:ind w:hanging="357"/>
        <w:contextualSpacing w:val="0"/>
        <w:rPr>
          <w:rFonts w:ascii="Arial" w:hAnsi="Arial" w:cs="Arial"/>
        </w:rPr>
      </w:pPr>
      <w:r w:rsidRPr="00912DDF">
        <w:rPr>
          <w:rFonts w:ascii="Arial" w:hAnsi="Arial" w:cs="Arial"/>
        </w:rPr>
        <w:t xml:space="preserve">Click the </w:t>
      </w:r>
      <w:r w:rsidRPr="00912DDF">
        <w:rPr>
          <w:rFonts w:ascii="Arial" w:hAnsi="Arial" w:cs="Arial"/>
          <w:b/>
        </w:rPr>
        <w:t>Back</w:t>
      </w:r>
      <w:r w:rsidRPr="00912DDF">
        <w:rPr>
          <w:rFonts w:ascii="Arial" w:hAnsi="Arial" w:cs="Arial"/>
        </w:rPr>
        <w:t xml:space="preserve"> button in Internet Explorer. </w:t>
      </w:r>
    </w:p>
    <w:p w:rsidR="00730AE1" w:rsidRDefault="002A34DA" w:rsidP="002A34DA">
      <w:pPr>
        <w:pStyle w:val="Heading2"/>
      </w:pPr>
      <w:bookmarkStart w:id="118" w:name="_Toc332021035"/>
      <w:r>
        <w:t>Validate</w:t>
      </w:r>
      <w:r w:rsidR="00C15477">
        <w:t xml:space="preserve"> Single Sign-On in</w:t>
      </w:r>
      <w:r>
        <w:t xml:space="preserve"> </w:t>
      </w:r>
      <w:r w:rsidR="00C15477">
        <w:t>Double</w:t>
      </w:r>
      <w:r>
        <w:t>-Hop Scenarios</w:t>
      </w:r>
      <w:bookmarkEnd w:id="118"/>
    </w:p>
    <w:p w:rsidR="003F0E8C" w:rsidRPr="00B36657" w:rsidRDefault="00F128E5" w:rsidP="00730AE1">
      <w:pPr>
        <w:rPr>
          <w:rFonts w:ascii="Arial" w:hAnsi="Arial" w:cs="Arial"/>
        </w:rPr>
      </w:pPr>
      <w:r w:rsidRPr="00B36657">
        <w:rPr>
          <w:rFonts w:ascii="Arial" w:hAnsi="Arial" w:cs="Arial"/>
        </w:rPr>
        <w:t xml:space="preserve">In this section, you will </w:t>
      </w:r>
      <w:r w:rsidR="002A34DA" w:rsidRPr="00B36657">
        <w:rPr>
          <w:rFonts w:ascii="Arial" w:hAnsi="Arial" w:cs="Arial"/>
        </w:rPr>
        <w:t xml:space="preserve">create </w:t>
      </w:r>
      <w:r w:rsidR="002A34DA">
        <w:rPr>
          <w:rFonts w:ascii="Arial" w:hAnsi="Arial" w:cs="Arial"/>
        </w:rPr>
        <w:t xml:space="preserve">two different types of data </w:t>
      </w:r>
      <w:r w:rsidR="002A34DA" w:rsidRPr="00B36657">
        <w:rPr>
          <w:rFonts w:ascii="Arial" w:hAnsi="Arial" w:cs="Arial"/>
        </w:rPr>
        <w:t xml:space="preserve">connections, </w:t>
      </w:r>
      <w:r w:rsidR="002A34DA">
        <w:rPr>
          <w:rFonts w:ascii="Arial" w:hAnsi="Arial" w:cs="Arial"/>
        </w:rPr>
        <w:t xml:space="preserve">using </w:t>
      </w:r>
      <w:r w:rsidR="002A34DA" w:rsidRPr="00B36657">
        <w:rPr>
          <w:rFonts w:ascii="Arial" w:hAnsi="Arial" w:cs="Arial"/>
        </w:rPr>
        <w:t xml:space="preserve">scenarios where the </w:t>
      </w:r>
      <w:r w:rsidR="00B36657">
        <w:rPr>
          <w:rFonts w:ascii="Arial" w:hAnsi="Arial" w:cs="Arial"/>
        </w:rPr>
        <w:t xml:space="preserve">tabular data </w:t>
      </w:r>
      <w:r w:rsidR="002A34DA" w:rsidRPr="00B36657">
        <w:rPr>
          <w:rFonts w:ascii="Arial" w:hAnsi="Arial" w:cs="Arial"/>
        </w:rPr>
        <w:t xml:space="preserve">model is on a different computer than Power View, and compare the results </w:t>
      </w:r>
      <w:r w:rsidR="0019421C">
        <w:rPr>
          <w:rFonts w:ascii="Arial" w:hAnsi="Arial" w:cs="Arial"/>
        </w:rPr>
        <w:t>when using the two</w:t>
      </w:r>
      <w:r w:rsidR="0019421C" w:rsidRPr="00B36657">
        <w:rPr>
          <w:rFonts w:ascii="Arial" w:hAnsi="Arial" w:cs="Arial"/>
        </w:rPr>
        <w:t xml:space="preserve"> </w:t>
      </w:r>
      <w:r w:rsidR="002A34DA" w:rsidRPr="00B36657">
        <w:rPr>
          <w:rFonts w:ascii="Arial" w:hAnsi="Arial" w:cs="Arial"/>
        </w:rPr>
        <w:t>connection type</w:t>
      </w:r>
      <w:r w:rsidR="0019421C">
        <w:rPr>
          <w:rFonts w:ascii="Arial" w:hAnsi="Arial" w:cs="Arial"/>
        </w:rPr>
        <w:t>s</w:t>
      </w:r>
      <w:r w:rsidRPr="00B36657">
        <w:rPr>
          <w:rFonts w:ascii="Arial" w:hAnsi="Arial" w:cs="Arial"/>
        </w:rPr>
        <w:t>.</w:t>
      </w:r>
    </w:p>
    <w:p w:rsidR="00E24CAA" w:rsidRDefault="00E24CAA" w:rsidP="00E24CAA">
      <w:pPr>
        <w:pStyle w:val="Heading3"/>
      </w:pPr>
      <w:bookmarkStart w:id="119" w:name="_Toc332021036"/>
      <w:r>
        <w:t xml:space="preserve">SP1-DS3: Use a Report Data Source Connection on SP1 to Connect a Power View Report to Analysis Services </w:t>
      </w:r>
      <w:r w:rsidR="0019421C">
        <w:t>T</w:t>
      </w:r>
      <w:r>
        <w:t>abular on DS3</w:t>
      </w:r>
      <w:bookmarkEnd w:id="119"/>
    </w:p>
    <w:p w:rsidR="00E24CAA" w:rsidRPr="00B36657" w:rsidRDefault="00E24CAA" w:rsidP="007F417C">
      <w:pPr>
        <w:pStyle w:val="ListParagraph"/>
        <w:numPr>
          <w:ilvl w:val="0"/>
          <w:numId w:val="88"/>
        </w:numPr>
        <w:spacing w:after="120"/>
        <w:contextualSpacing w:val="0"/>
        <w:rPr>
          <w:rFonts w:ascii="Arial" w:hAnsi="Arial" w:cs="Arial"/>
        </w:rPr>
      </w:pPr>
      <w:r w:rsidRPr="00B36657">
        <w:rPr>
          <w:rFonts w:ascii="Arial" w:hAnsi="Arial" w:cs="Arial"/>
        </w:rPr>
        <w:t xml:space="preserve">On the SharePoint ribbon for the SharePoint web site for </w:t>
      </w:r>
      <w:r w:rsidRPr="00394D45">
        <w:rPr>
          <w:rFonts w:ascii="Arial" w:hAnsi="Arial" w:cs="Arial"/>
          <w:b/>
          <w:i/>
        </w:rPr>
        <w:t>SP1</w:t>
      </w:r>
      <w:r w:rsidRPr="00B36657">
        <w:rPr>
          <w:rFonts w:ascii="Arial" w:hAnsi="Arial" w:cs="Arial"/>
        </w:rPr>
        <w:t xml:space="preserve">, click </w:t>
      </w:r>
      <w:r w:rsidRPr="00B36657">
        <w:rPr>
          <w:rFonts w:ascii="Arial" w:hAnsi="Arial" w:cs="Arial"/>
          <w:b/>
        </w:rPr>
        <w:t>Documents</w:t>
      </w:r>
      <w:r w:rsidRPr="00B36657">
        <w:rPr>
          <w:rFonts w:ascii="Arial" w:hAnsi="Arial" w:cs="Arial"/>
        </w:rPr>
        <w:t>.</w:t>
      </w:r>
    </w:p>
    <w:p w:rsidR="00E24CAA" w:rsidRPr="00B36657" w:rsidRDefault="00E24CAA" w:rsidP="007F417C">
      <w:pPr>
        <w:pStyle w:val="ListParagraph"/>
        <w:numPr>
          <w:ilvl w:val="0"/>
          <w:numId w:val="88"/>
        </w:numPr>
        <w:spacing w:after="120"/>
        <w:contextualSpacing w:val="0"/>
        <w:rPr>
          <w:rFonts w:ascii="Arial" w:hAnsi="Arial" w:cs="Arial"/>
        </w:rPr>
      </w:pPr>
      <w:r w:rsidRPr="00B36657">
        <w:rPr>
          <w:rFonts w:ascii="Arial" w:hAnsi="Arial" w:cs="Arial"/>
        </w:rPr>
        <w:t xml:space="preserve">On the SharePoint ribbon, click the drop-down list for </w:t>
      </w:r>
      <w:r w:rsidRPr="00B36657">
        <w:rPr>
          <w:rFonts w:ascii="Arial" w:hAnsi="Arial" w:cs="Arial"/>
          <w:b/>
        </w:rPr>
        <w:t>New Document</w:t>
      </w:r>
      <w:r w:rsidRPr="00B36657">
        <w:rPr>
          <w:rFonts w:ascii="Arial" w:hAnsi="Arial" w:cs="Arial"/>
        </w:rPr>
        <w:t xml:space="preserve"> and click </w:t>
      </w:r>
      <w:r w:rsidRPr="00B36657">
        <w:rPr>
          <w:rFonts w:ascii="Arial" w:hAnsi="Arial" w:cs="Arial"/>
          <w:b/>
        </w:rPr>
        <w:t>Report Data Source</w:t>
      </w:r>
      <w:r w:rsidRPr="00B36657">
        <w:rPr>
          <w:rFonts w:ascii="Arial" w:hAnsi="Arial" w:cs="Arial"/>
        </w:rPr>
        <w:t xml:space="preserve">. </w:t>
      </w:r>
    </w:p>
    <w:p w:rsidR="00E24CAA" w:rsidRPr="00B36657" w:rsidRDefault="00E24CAA" w:rsidP="007F417C">
      <w:pPr>
        <w:pStyle w:val="ListParagraph"/>
        <w:numPr>
          <w:ilvl w:val="0"/>
          <w:numId w:val="88"/>
        </w:numPr>
        <w:spacing w:after="120"/>
        <w:contextualSpacing w:val="0"/>
        <w:rPr>
          <w:rFonts w:ascii="Arial" w:hAnsi="Arial" w:cs="Arial"/>
        </w:rPr>
      </w:pPr>
      <w:r w:rsidRPr="00B36657">
        <w:rPr>
          <w:rFonts w:ascii="Arial" w:hAnsi="Arial" w:cs="Arial"/>
        </w:rPr>
        <w:t xml:space="preserve">Enter the following information: </w:t>
      </w:r>
    </w:p>
    <w:p w:rsidR="00E24CAA" w:rsidRPr="00B36657" w:rsidRDefault="00E24CAA" w:rsidP="007F417C">
      <w:pPr>
        <w:pStyle w:val="ListParagraph"/>
        <w:numPr>
          <w:ilvl w:val="0"/>
          <w:numId w:val="88"/>
        </w:numPr>
        <w:spacing w:after="120"/>
        <w:contextualSpacing w:val="0"/>
        <w:rPr>
          <w:rFonts w:ascii="Arial" w:hAnsi="Arial" w:cs="Arial"/>
        </w:rPr>
      </w:pPr>
      <w:r w:rsidRPr="00B36657">
        <w:rPr>
          <w:rFonts w:ascii="Arial" w:hAnsi="Arial" w:cs="Arial"/>
          <w:b/>
        </w:rPr>
        <w:t>Name</w:t>
      </w:r>
      <w:r w:rsidRPr="00B36657">
        <w:rPr>
          <w:rFonts w:ascii="Arial" w:hAnsi="Arial" w:cs="Arial"/>
        </w:rPr>
        <w:t>: HelloWorldSSASServerDataSource-DS3</w:t>
      </w:r>
    </w:p>
    <w:p w:rsidR="00E24CAA" w:rsidRPr="00B36657" w:rsidRDefault="00E24CAA" w:rsidP="007F417C">
      <w:pPr>
        <w:pStyle w:val="ListParagraph"/>
        <w:numPr>
          <w:ilvl w:val="0"/>
          <w:numId w:val="88"/>
        </w:numPr>
        <w:spacing w:after="120"/>
        <w:contextualSpacing w:val="0"/>
        <w:rPr>
          <w:rFonts w:ascii="Arial" w:hAnsi="Arial" w:cs="Arial"/>
        </w:rPr>
      </w:pPr>
      <w:r w:rsidRPr="00B36657">
        <w:rPr>
          <w:rFonts w:ascii="Arial" w:hAnsi="Arial" w:cs="Arial"/>
          <w:b/>
        </w:rPr>
        <w:t>Data Source Type</w:t>
      </w:r>
      <w:r w:rsidRPr="00B36657">
        <w:rPr>
          <w:rFonts w:ascii="Arial" w:hAnsi="Arial" w:cs="Arial"/>
        </w:rPr>
        <w:t>: Microsoft BI Semantic Model for Power View</w:t>
      </w:r>
    </w:p>
    <w:p w:rsidR="00E24CAA" w:rsidRPr="00B36657" w:rsidRDefault="00E24CAA" w:rsidP="007F417C">
      <w:pPr>
        <w:pStyle w:val="ListParagraph"/>
        <w:numPr>
          <w:ilvl w:val="0"/>
          <w:numId w:val="88"/>
        </w:numPr>
        <w:spacing w:after="120"/>
        <w:contextualSpacing w:val="0"/>
        <w:rPr>
          <w:rFonts w:ascii="Arial" w:hAnsi="Arial" w:cs="Arial"/>
        </w:rPr>
      </w:pPr>
      <w:r w:rsidRPr="00B36657">
        <w:rPr>
          <w:rFonts w:ascii="Arial" w:hAnsi="Arial" w:cs="Arial"/>
          <w:b/>
        </w:rPr>
        <w:t>Connection String</w:t>
      </w:r>
      <w:r w:rsidRPr="00B36657">
        <w:rPr>
          <w:rFonts w:ascii="Arial" w:hAnsi="Arial" w:cs="Arial"/>
        </w:rPr>
        <w:t xml:space="preserve">: Data Source = DS3; Initial Catalog = </w:t>
      </w:r>
      <w:proofErr w:type="spellStart"/>
      <w:r w:rsidRPr="00B36657">
        <w:rPr>
          <w:rFonts w:ascii="Arial" w:hAnsi="Arial" w:cs="Arial"/>
        </w:rPr>
        <w:t>HelloWorldPicnicPowerViewRTM</w:t>
      </w:r>
      <w:proofErr w:type="spellEnd"/>
    </w:p>
    <w:p w:rsidR="00215636" w:rsidRPr="00B36657" w:rsidRDefault="00E24CAA" w:rsidP="007F417C">
      <w:pPr>
        <w:pStyle w:val="ListParagraph"/>
        <w:numPr>
          <w:ilvl w:val="0"/>
          <w:numId w:val="88"/>
        </w:numPr>
        <w:spacing w:after="120"/>
        <w:contextualSpacing w:val="0"/>
        <w:rPr>
          <w:rFonts w:ascii="Arial" w:hAnsi="Arial" w:cs="Arial"/>
        </w:rPr>
      </w:pPr>
      <w:r w:rsidRPr="00B36657">
        <w:rPr>
          <w:rFonts w:ascii="Arial" w:hAnsi="Arial" w:cs="Arial"/>
        </w:rPr>
        <w:t xml:space="preserve">Click </w:t>
      </w:r>
      <w:r w:rsidRPr="00B36657">
        <w:rPr>
          <w:rFonts w:ascii="Arial" w:hAnsi="Arial" w:cs="Arial"/>
          <w:b/>
        </w:rPr>
        <w:t>Test Connection</w:t>
      </w:r>
      <w:r w:rsidRPr="00B36657">
        <w:rPr>
          <w:rFonts w:ascii="Arial" w:hAnsi="Arial" w:cs="Arial"/>
        </w:rPr>
        <w:t xml:space="preserve">. </w:t>
      </w:r>
    </w:p>
    <w:p w:rsidR="00E24CAA" w:rsidRPr="00B36657" w:rsidRDefault="002A34DA" w:rsidP="005329F9">
      <w:pPr>
        <w:spacing w:after="120"/>
        <w:ind w:left="720"/>
        <w:rPr>
          <w:rFonts w:ascii="Arial" w:hAnsi="Arial" w:cs="Arial"/>
        </w:rPr>
      </w:pPr>
      <w:r>
        <w:rPr>
          <w:rFonts w:ascii="Arial" w:hAnsi="Arial" w:cs="Arial"/>
          <w:b/>
        </w:rPr>
        <w:t>Result</w:t>
      </w:r>
      <w:r w:rsidRPr="002A34DA">
        <w:rPr>
          <w:rFonts w:ascii="Arial" w:hAnsi="Arial" w:cs="Arial"/>
        </w:rPr>
        <w:t xml:space="preserve"> </w:t>
      </w:r>
      <w:r w:rsidR="00E24CAA" w:rsidRPr="00B36657">
        <w:rPr>
          <w:rFonts w:ascii="Arial" w:hAnsi="Arial" w:cs="Arial"/>
        </w:rPr>
        <w:t>This connection will fail because the SharePoint Reporting Services service application and the Analysis Services data source are on different computers</w:t>
      </w:r>
      <w:r w:rsidR="00215636" w:rsidRPr="00B36657">
        <w:rPr>
          <w:rFonts w:ascii="Arial" w:hAnsi="Arial" w:cs="Arial"/>
        </w:rPr>
        <w:t>; in other words,</w:t>
      </w:r>
      <w:r w:rsidR="00E24CAA" w:rsidRPr="00B36657">
        <w:rPr>
          <w:rFonts w:ascii="Arial" w:hAnsi="Arial" w:cs="Arial"/>
        </w:rPr>
        <w:t xml:space="preserve"> a double-hop is involved.</w:t>
      </w:r>
    </w:p>
    <w:p w:rsidR="002A34DA" w:rsidRDefault="00E24CAA" w:rsidP="00E24CAA">
      <w:pPr>
        <w:rPr>
          <w:rFonts w:ascii="Arial" w:hAnsi="Arial" w:cs="Arial"/>
        </w:rPr>
      </w:pPr>
      <w:r w:rsidRPr="00B36657">
        <w:rPr>
          <w:rFonts w:ascii="Arial" w:hAnsi="Arial" w:cs="Arial"/>
        </w:rPr>
        <w:t>I</w:t>
      </w:r>
      <w:r w:rsidR="00B36657">
        <w:rPr>
          <w:rFonts w:ascii="Arial" w:hAnsi="Arial" w:cs="Arial"/>
        </w:rPr>
        <w:t>n this scenario, i</w:t>
      </w:r>
      <w:r w:rsidRPr="00B36657">
        <w:rPr>
          <w:rFonts w:ascii="Arial" w:hAnsi="Arial" w:cs="Arial"/>
        </w:rPr>
        <w:t>f you turned on SQL Server Profiler and profiled the Analysis Services instance on</w:t>
      </w:r>
      <w:r w:rsidR="00215636" w:rsidRPr="00B36657">
        <w:rPr>
          <w:rFonts w:ascii="Arial" w:hAnsi="Arial" w:cs="Arial"/>
        </w:rPr>
        <w:t>DS3</w:t>
      </w:r>
      <w:r w:rsidRPr="00B36657">
        <w:rPr>
          <w:rFonts w:ascii="Arial" w:hAnsi="Arial" w:cs="Arial"/>
        </w:rPr>
        <w:t>, you would discover that the user attempting the connection appears as NT AUTHORITY\ANONYMOUS LOGON.</w:t>
      </w:r>
      <w:r w:rsidR="00215636" w:rsidRPr="00B36657">
        <w:rPr>
          <w:rFonts w:ascii="Arial" w:hAnsi="Arial" w:cs="Arial"/>
        </w:rPr>
        <w:t xml:space="preserve"> </w:t>
      </w:r>
    </w:p>
    <w:p w:rsidR="00E24CAA" w:rsidRPr="00B36657" w:rsidRDefault="00215636" w:rsidP="00E24CAA">
      <w:pPr>
        <w:rPr>
          <w:rFonts w:ascii="Arial" w:hAnsi="Arial" w:cs="Arial"/>
        </w:rPr>
      </w:pPr>
      <w:r w:rsidRPr="00B36657">
        <w:rPr>
          <w:rFonts w:ascii="Arial" w:hAnsi="Arial" w:cs="Arial"/>
        </w:rPr>
        <w:t xml:space="preserve">To verify this, create a trace on the Analysis Services instance on </w:t>
      </w:r>
      <w:r w:rsidRPr="00F32DEF">
        <w:rPr>
          <w:rFonts w:ascii="Arial" w:hAnsi="Arial" w:cs="Arial"/>
          <w:b/>
          <w:i/>
        </w:rPr>
        <w:t>DS3</w:t>
      </w:r>
      <w:r w:rsidRPr="00B36657">
        <w:rPr>
          <w:rFonts w:ascii="Arial" w:hAnsi="Arial" w:cs="Arial"/>
        </w:rPr>
        <w:t xml:space="preserve"> and look at the </w:t>
      </w:r>
      <w:r w:rsidRPr="00B36657">
        <w:rPr>
          <w:rFonts w:ascii="Arial" w:hAnsi="Arial" w:cs="Arial"/>
          <w:b/>
        </w:rPr>
        <w:t>Audit Login</w:t>
      </w:r>
      <w:r w:rsidRPr="00B36657">
        <w:rPr>
          <w:rFonts w:ascii="Arial" w:hAnsi="Arial" w:cs="Arial"/>
        </w:rPr>
        <w:t xml:space="preserve"> event and the </w:t>
      </w:r>
      <w:r w:rsidRPr="00B36657">
        <w:rPr>
          <w:rFonts w:ascii="Arial" w:hAnsi="Arial" w:cs="Arial"/>
          <w:b/>
        </w:rPr>
        <w:t>Discover Begin</w:t>
      </w:r>
      <w:r w:rsidRPr="00B36657">
        <w:rPr>
          <w:rFonts w:ascii="Arial" w:hAnsi="Arial" w:cs="Arial"/>
        </w:rPr>
        <w:t xml:space="preserve"> even</w:t>
      </w:r>
      <w:r w:rsidR="00F32DEF">
        <w:rPr>
          <w:rFonts w:ascii="Arial" w:hAnsi="Arial" w:cs="Arial"/>
        </w:rPr>
        <w:t>t</w:t>
      </w:r>
      <w:r w:rsidRPr="00B36657">
        <w:rPr>
          <w:rFonts w:ascii="Arial" w:hAnsi="Arial" w:cs="Arial"/>
        </w:rPr>
        <w:t xml:space="preserve">, and add the </w:t>
      </w:r>
      <w:r w:rsidRPr="00B36657">
        <w:rPr>
          <w:rFonts w:ascii="Arial" w:hAnsi="Arial" w:cs="Arial"/>
          <w:b/>
        </w:rPr>
        <w:t>Request Properties</w:t>
      </w:r>
      <w:r w:rsidRPr="00B36657">
        <w:rPr>
          <w:rFonts w:ascii="Arial" w:hAnsi="Arial" w:cs="Arial"/>
        </w:rPr>
        <w:t xml:space="preserve"> column. </w:t>
      </w:r>
    </w:p>
    <w:p w:rsidR="00E24CAA" w:rsidRPr="00B36657" w:rsidRDefault="00215636" w:rsidP="00E24CAA">
      <w:pPr>
        <w:rPr>
          <w:rFonts w:ascii="Arial" w:hAnsi="Arial" w:cs="Arial"/>
        </w:rPr>
      </w:pPr>
      <w:r w:rsidRPr="00B36657">
        <w:rPr>
          <w:rFonts w:ascii="Arial" w:hAnsi="Arial" w:cs="Arial"/>
        </w:rPr>
        <w:t xml:space="preserve">To resolve the problem, you </w:t>
      </w:r>
      <w:r w:rsidR="00E24CAA" w:rsidRPr="00B36657">
        <w:rPr>
          <w:rFonts w:ascii="Arial" w:hAnsi="Arial" w:cs="Arial"/>
        </w:rPr>
        <w:t>have several options:</w:t>
      </w:r>
    </w:p>
    <w:p w:rsidR="00E24CAA" w:rsidRPr="00B36657" w:rsidRDefault="00E24CAA" w:rsidP="007F417C">
      <w:pPr>
        <w:pStyle w:val="ListParagraph"/>
        <w:numPr>
          <w:ilvl w:val="0"/>
          <w:numId w:val="36"/>
        </w:numPr>
        <w:rPr>
          <w:rFonts w:ascii="Arial" w:hAnsi="Arial" w:cs="Arial"/>
        </w:rPr>
      </w:pPr>
      <w:r w:rsidRPr="00B36657">
        <w:rPr>
          <w:rFonts w:ascii="Arial" w:hAnsi="Arial" w:cs="Arial"/>
        </w:rPr>
        <w:t xml:space="preserve">You can embed credentials and have all users connect to the Analysis Services tabular model with the same credentials. </w:t>
      </w:r>
    </w:p>
    <w:p w:rsidR="00E24CAA" w:rsidRPr="00B36657" w:rsidRDefault="00E24CAA" w:rsidP="007A088E">
      <w:pPr>
        <w:pStyle w:val="ListParagraph"/>
        <w:numPr>
          <w:ilvl w:val="1"/>
          <w:numId w:val="37"/>
        </w:numPr>
        <w:spacing w:after="120"/>
        <w:contextualSpacing w:val="0"/>
        <w:rPr>
          <w:rFonts w:ascii="Arial" w:hAnsi="Arial" w:cs="Arial"/>
        </w:rPr>
      </w:pPr>
      <w:r w:rsidRPr="00B36657">
        <w:rPr>
          <w:rFonts w:ascii="Arial" w:hAnsi="Arial" w:cs="Arial"/>
        </w:rPr>
        <w:t xml:space="preserve">In the dialog box, click </w:t>
      </w:r>
      <w:r w:rsidRPr="00B36657">
        <w:rPr>
          <w:rFonts w:ascii="Arial" w:hAnsi="Arial" w:cs="Arial"/>
          <w:b/>
        </w:rPr>
        <w:t>Stored Credentials</w:t>
      </w:r>
      <w:r w:rsidRPr="00B36657">
        <w:rPr>
          <w:rFonts w:ascii="Arial" w:hAnsi="Arial" w:cs="Arial"/>
        </w:rPr>
        <w:t>.</w:t>
      </w:r>
    </w:p>
    <w:p w:rsidR="00E24CAA" w:rsidRPr="00B36657" w:rsidRDefault="00E24CAA" w:rsidP="007A088E">
      <w:pPr>
        <w:pStyle w:val="ListParagraph"/>
        <w:numPr>
          <w:ilvl w:val="1"/>
          <w:numId w:val="37"/>
        </w:numPr>
        <w:spacing w:after="120"/>
        <w:contextualSpacing w:val="0"/>
        <w:rPr>
          <w:rFonts w:ascii="Arial" w:hAnsi="Arial" w:cs="Arial"/>
        </w:rPr>
      </w:pPr>
      <w:r w:rsidRPr="00B36657">
        <w:rPr>
          <w:rFonts w:ascii="Arial" w:hAnsi="Arial" w:cs="Arial"/>
        </w:rPr>
        <w:t xml:space="preserve">In the </w:t>
      </w:r>
      <w:r w:rsidRPr="00B36657">
        <w:rPr>
          <w:rFonts w:ascii="Arial" w:hAnsi="Arial" w:cs="Arial"/>
          <w:b/>
        </w:rPr>
        <w:t>User Name</w:t>
      </w:r>
      <w:r w:rsidRPr="00B36657">
        <w:rPr>
          <w:rFonts w:ascii="Arial" w:hAnsi="Arial" w:cs="Arial"/>
        </w:rPr>
        <w:t xml:space="preserve"> text box, enter </w:t>
      </w:r>
      <w:r w:rsidRPr="00B36657">
        <w:rPr>
          <w:rFonts w:ascii="Arial" w:hAnsi="Arial" w:cs="Arial"/>
          <w:b/>
          <w:i/>
        </w:rPr>
        <w:t>BI\</w:t>
      </w:r>
      <w:proofErr w:type="spellStart"/>
      <w:r w:rsidRPr="00B36657">
        <w:rPr>
          <w:rFonts w:ascii="Arial" w:hAnsi="Arial" w:cs="Arial"/>
          <w:b/>
          <w:i/>
        </w:rPr>
        <w:t>BIService</w:t>
      </w:r>
      <w:proofErr w:type="spellEnd"/>
      <w:r w:rsidRPr="00B36657">
        <w:rPr>
          <w:rFonts w:ascii="Arial" w:hAnsi="Arial" w:cs="Arial"/>
        </w:rPr>
        <w:t>.</w:t>
      </w:r>
    </w:p>
    <w:p w:rsidR="00E24CAA" w:rsidRPr="00B36657" w:rsidRDefault="00E24CAA" w:rsidP="007A088E">
      <w:pPr>
        <w:pStyle w:val="ListParagraph"/>
        <w:numPr>
          <w:ilvl w:val="1"/>
          <w:numId w:val="37"/>
        </w:numPr>
        <w:spacing w:after="120"/>
        <w:contextualSpacing w:val="0"/>
        <w:rPr>
          <w:rFonts w:ascii="Arial" w:hAnsi="Arial" w:cs="Arial"/>
        </w:rPr>
      </w:pPr>
      <w:r w:rsidRPr="00B36657">
        <w:rPr>
          <w:rFonts w:ascii="Arial" w:hAnsi="Arial" w:cs="Arial"/>
        </w:rPr>
        <w:t xml:space="preserve">In the </w:t>
      </w:r>
      <w:r w:rsidRPr="00B36657">
        <w:rPr>
          <w:rFonts w:ascii="Arial" w:hAnsi="Arial" w:cs="Arial"/>
          <w:b/>
        </w:rPr>
        <w:t>Password</w:t>
      </w:r>
      <w:r w:rsidRPr="00B36657">
        <w:rPr>
          <w:rFonts w:ascii="Arial" w:hAnsi="Arial" w:cs="Arial"/>
        </w:rPr>
        <w:t xml:space="preserve"> text box, enter the appropriate password (e.g. pass@word1)</w:t>
      </w:r>
    </w:p>
    <w:p w:rsidR="00E24CAA" w:rsidRPr="00B36657" w:rsidRDefault="00E24CAA" w:rsidP="007A088E">
      <w:pPr>
        <w:pStyle w:val="ListParagraph"/>
        <w:numPr>
          <w:ilvl w:val="1"/>
          <w:numId w:val="37"/>
        </w:numPr>
        <w:spacing w:after="120"/>
        <w:contextualSpacing w:val="0"/>
        <w:rPr>
          <w:rFonts w:ascii="Arial" w:hAnsi="Arial" w:cs="Arial"/>
        </w:rPr>
      </w:pPr>
      <w:r w:rsidRPr="00B36657">
        <w:rPr>
          <w:rFonts w:ascii="Arial" w:hAnsi="Arial" w:cs="Arial"/>
        </w:rPr>
        <w:t xml:space="preserve">Select the </w:t>
      </w:r>
      <w:r w:rsidRPr="00B36657">
        <w:rPr>
          <w:rFonts w:ascii="Arial" w:hAnsi="Arial" w:cs="Arial"/>
          <w:b/>
        </w:rPr>
        <w:t>Use as Windows credentials</w:t>
      </w:r>
      <w:r w:rsidRPr="00B36657">
        <w:rPr>
          <w:rFonts w:ascii="Arial" w:hAnsi="Arial" w:cs="Arial"/>
        </w:rPr>
        <w:t xml:space="preserve"> checkbox.</w:t>
      </w:r>
    </w:p>
    <w:p w:rsidR="00E24CAA" w:rsidRPr="00B36657" w:rsidRDefault="00E24CAA" w:rsidP="007A088E">
      <w:pPr>
        <w:pStyle w:val="ListParagraph"/>
        <w:numPr>
          <w:ilvl w:val="1"/>
          <w:numId w:val="37"/>
        </w:numPr>
        <w:spacing w:after="120"/>
        <w:contextualSpacing w:val="0"/>
        <w:rPr>
          <w:rFonts w:ascii="Arial" w:hAnsi="Arial" w:cs="Arial"/>
        </w:rPr>
      </w:pPr>
      <w:r w:rsidRPr="00B36657">
        <w:rPr>
          <w:rFonts w:ascii="Arial" w:hAnsi="Arial" w:cs="Arial"/>
        </w:rPr>
        <w:t xml:space="preserve">Click </w:t>
      </w:r>
      <w:r w:rsidRPr="00B36657">
        <w:rPr>
          <w:rFonts w:ascii="Arial" w:hAnsi="Arial" w:cs="Arial"/>
          <w:b/>
        </w:rPr>
        <w:t>Test Connection</w:t>
      </w:r>
      <w:r w:rsidRPr="00B36657">
        <w:rPr>
          <w:rFonts w:ascii="Arial" w:hAnsi="Arial" w:cs="Arial"/>
        </w:rPr>
        <w:t xml:space="preserve">. </w:t>
      </w:r>
    </w:p>
    <w:p w:rsidR="00E24CAA" w:rsidRPr="00B36657" w:rsidRDefault="002A34DA" w:rsidP="00B36657">
      <w:pPr>
        <w:ind w:left="720"/>
        <w:rPr>
          <w:rFonts w:ascii="Arial" w:hAnsi="Arial" w:cs="Arial"/>
        </w:rPr>
      </w:pPr>
      <w:r w:rsidRPr="00B36657">
        <w:rPr>
          <w:rFonts w:ascii="Arial" w:hAnsi="Arial" w:cs="Arial"/>
          <w:b/>
        </w:rPr>
        <w:lastRenderedPageBreak/>
        <w:t>Result</w:t>
      </w:r>
      <w:r>
        <w:rPr>
          <w:rFonts w:ascii="Arial" w:hAnsi="Arial" w:cs="Arial"/>
        </w:rPr>
        <w:t xml:space="preserve">: </w:t>
      </w:r>
      <w:r w:rsidR="00E24CAA" w:rsidRPr="00B36657">
        <w:rPr>
          <w:rFonts w:ascii="Arial" w:hAnsi="Arial" w:cs="Arial"/>
        </w:rPr>
        <w:t xml:space="preserve">The connection succeeds, and all users that connect using this data source would connect to the underlying tabular model with these credentials rather than their own credentials. </w:t>
      </w:r>
    </w:p>
    <w:p w:rsidR="00E24CAA" w:rsidRPr="00B36657" w:rsidRDefault="00E24CAA" w:rsidP="007F417C">
      <w:pPr>
        <w:pStyle w:val="ListParagraph"/>
        <w:numPr>
          <w:ilvl w:val="0"/>
          <w:numId w:val="36"/>
        </w:numPr>
        <w:rPr>
          <w:rFonts w:ascii="Arial" w:hAnsi="Arial" w:cs="Arial"/>
        </w:rPr>
      </w:pPr>
      <w:r w:rsidRPr="00B36657">
        <w:rPr>
          <w:rFonts w:ascii="Arial" w:hAnsi="Arial" w:cs="Arial"/>
        </w:rPr>
        <w:t xml:space="preserve">You can use the </w:t>
      </w:r>
      <w:r w:rsidRPr="00B36657">
        <w:rPr>
          <w:rFonts w:ascii="Arial" w:hAnsi="Arial" w:cs="Arial"/>
          <w:b/>
        </w:rPr>
        <w:t>Set Execution Context</w:t>
      </w:r>
      <w:r w:rsidRPr="00B36657">
        <w:rPr>
          <w:rFonts w:ascii="Arial" w:hAnsi="Arial" w:cs="Arial"/>
        </w:rPr>
        <w:t xml:space="preserve"> option.</w:t>
      </w:r>
    </w:p>
    <w:p w:rsidR="00E24CAA" w:rsidRPr="00B36657" w:rsidRDefault="00E24CAA" w:rsidP="007A088E">
      <w:pPr>
        <w:pStyle w:val="ListParagraph"/>
        <w:numPr>
          <w:ilvl w:val="0"/>
          <w:numId w:val="38"/>
        </w:numPr>
        <w:spacing w:after="120"/>
        <w:contextualSpacing w:val="0"/>
        <w:rPr>
          <w:rFonts w:ascii="Arial" w:hAnsi="Arial" w:cs="Arial"/>
        </w:rPr>
      </w:pPr>
      <w:r w:rsidRPr="00B36657">
        <w:rPr>
          <w:rFonts w:ascii="Arial" w:hAnsi="Arial" w:cs="Arial"/>
        </w:rPr>
        <w:t xml:space="preserve">Select the </w:t>
      </w:r>
      <w:r w:rsidR="00426D3D" w:rsidRPr="00B36657">
        <w:rPr>
          <w:rFonts w:ascii="Arial" w:hAnsi="Arial" w:cs="Arial"/>
        </w:rPr>
        <w:t xml:space="preserve">checkbox, </w:t>
      </w:r>
      <w:r w:rsidRPr="00B36657">
        <w:rPr>
          <w:rFonts w:ascii="Arial" w:hAnsi="Arial" w:cs="Arial"/>
          <w:b/>
        </w:rPr>
        <w:t>Set execution context to this account</w:t>
      </w:r>
      <w:r w:rsidRPr="00B36657">
        <w:rPr>
          <w:rFonts w:ascii="Arial" w:hAnsi="Arial" w:cs="Arial"/>
        </w:rPr>
        <w:t>.</w:t>
      </w:r>
    </w:p>
    <w:p w:rsidR="00E24CAA" w:rsidRPr="00B36657" w:rsidRDefault="00E24CAA" w:rsidP="007A088E">
      <w:pPr>
        <w:pStyle w:val="ListParagraph"/>
        <w:numPr>
          <w:ilvl w:val="0"/>
          <w:numId w:val="38"/>
        </w:numPr>
        <w:spacing w:after="120"/>
        <w:contextualSpacing w:val="0"/>
        <w:rPr>
          <w:rFonts w:ascii="Arial" w:hAnsi="Arial" w:cs="Arial"/>
        </w:rPr>
      </w:pPr>
      <w:r w:rsidRPr="00B36657">
        <w:rPr>
          <w:rFonts w:ascii="Arial" w:hAnsi="Arial" w:cs="Arial"/>
        </w:rPr>
        <w:t xml:space="preserve">Click </w:t>
      </w:r>
      <w:r w:rsidRPr="00B36657">
        <w:rPr>
          <w:rFonts w:ascii="Arial" w:hAnsi="Arial" w:cs="Arial"/>
          <w:b/>
        </w:rPr>
        <w:t>Test Connection</w:t>
      </w:r>
      <w:r w:rsidRPr="00B36657">
        <w:rPr>
          <w:rFonts w:ascii="Arial" w:hAnsi="Arial" w:cs="Arial"/>
        </w:rPr>
        <w:t>.</w:t>
      </w:r>
    </w:p>
    <w:p w:rsidR="00E24CAA" w:rsidRPr="00B36657" w:rsidRDefault="002A34DA" w:rsidP="00CE5B08">
      <w:pPr>
        <w:ind w:left="720"/>
        <w:rPr>
          <w:rFonts w:ascii="Arial" w:hAnsi="Arial" w:cs="Arial"/>
        </w:rPr>
      </w:pPr>
      <w:r w:rsidRPr="00B36657">
        <w:rPr>
          <w:rFonts w:ascii="Arial" w:hAnsi="Arial" w:cs="Arial"/>
          <w:b/>
        </w:rPr>
        <w:t>Result</w:t>
      </w:r>
      <w:r w:rsidRPr="00B36657">
        <w:rPr>
          <w:rFonts w:ascii="Arial" w:hAnsi="Arial" w:cs="Arial"/>
        </w:rPr>
        <w:t xml:space="preserve">: </w:t>
      </w:r>
      <w:r w:rsidR="00E24CAA" w:rsidRPr="00B36657">
        <w:rPr>
          <w:rFonts w:ascii="Arial" w:hAnsi="Arial" w:cs="Arial"/>
        </w:rPr>
        <w:t xml:space="preserve">The connection succeeds, </w:t>
      </w:r>
      <w:r w:rsidR="00426D3D" w:rsidRPr="00B36657">
        <w:rPr>
          <w:rFonts w:ascii="Arial" w:hAnsi="Arial" w:cs="Arial"/>
        </w:rPr>
        <w:t xml:space="preserve">because </w:t>
      </w:r>
      <w:r w:rsidR="00E24CAA" w:rsidRPr="00B36657">
        <w:rPr>
          <w:rFonts w:ascii="Arial" w:hAnsi="Arial" w:cs="Arial"/>
        </w:rPr>
        <w:t xml:space="preserve">the </w:t>
      </w:r>
      <w:r w:rsidR="00426D3D" w:rsidRPr="00B36657">
        <w:rPr>
          <w:rFonts w:ascii="Arial" w:hAnsi="Arial" w:cs="Arial"/>
        </w:rPr>
        <w:t xml:space="preserve">account </w:t>
      </w:r>
      <w:r w:rsidR="00E24CAA" w:rsidRPr="00B36657">
        <w:rPr>
          <w:rFonts w:ascii="Arial" w:hAnsi="Arial" w:cs="Arial"/>
          <w:b/>
          <w:i/>
        </w:rPr>
        <w:t>BI\</w:t>
      </w:r>
      <w:proofErr w:type="spellStart"/>
      <w:r w:rsidR="00E24CAA" w:rsidRPr="00B36657">
        <w:rPr>
          <w:rFonts w:ascii="Arial" w:hAnsi="Arial" w:cs="Arial"/>
          <w:b/>
          <w:i/>
        </w:rPr>
        <w:t>BIService</w:t>
      </w:r>
      <w:proofErr w:type="spellEnd"/>
      <w:r w:rsidR="00E24CAA" w:rsidRPr="00B36657">
        <w:rPr>
          <w:rFonts w:ascii="Arial" w:hAnsi="Arial" w:cs="Arial"/>
        </w:rPr>
        <w:t xml:space="preserve"> connect</w:t>
      </w:r>
      <w:r w:rsidR="00426D3D" w:rsidRPr="00B36657">
        <w:rPr>
          <w:rFonts w:ascii="Arial" w:hAnsi="Arial" w:cs="Arial"/>
        </w:rPr>
        <w:t>s</w:t>
      </w:r>
      <w:r w:rsidR="00E24CAA" w:rsidRPr="00B36657">
        <w:rPr>
          <w:rFonts w:ascii="Arial" w:hAnsi="Arial" w:cs="Arial"/>
        </w:rPr>
        <w:t xml:space="preserve"> on behalf of </w:t>
      </w:r>
      <w:r w:rsidR="00E24CAA" w:rsidRPr="00B36657">
        <w:rPr>
          <w:rFonts w:ascii="Arial" w:hAnsi="Arial" w:cs="Arial"/>
          <w:b/>
          <w:i/>
        </w:rPr>
        <w:t>BI\</w:t>
      </w:r>
      <w:proofErr w:type="spellStart"/>
      <w:r w:rsidR="00E24CAA" w:rsidRPr="00B36657">
        <w:rPr>
          <w:rFonts w:ascii="Arial" w:hAnsi="Arial" w:cs="Arial"/>
          <w:b/>
          <w:i/>
        </w:rPr>
        <w:t>BIAdmin</w:t>
      </w:r>
      <w:proofErr w:type="spellEnd"/>
      <w:r w:rsidR="00E24CAA" w:rsidRPr="00B36657">
        <w:rPr>
          <w:rFonts w:ascii="Arial" w:hAnsi="Arial" w:cs="Arial"/>
        </w:rPr>
        <w:t xml:space="preserve"> using the </w:t>
      </w:r>
      <w:proofErr w:type="spellStart"/>
      <w:r w:rsidR="00E24CAA" w:rsidRPr="00B36657">
        <w:rPr>
          <w:rFonts w:ascii="Arial" w:hAnsi="Arial" w:cs="Arial"/>
          <w:b/>
        </w:rPr>
        <w:t>EffectiveUserName</w:t>
      </w:r>
      <w:proofErr w:type="spellEnd"/>
      <w:r w:rsidR="00E24CAA" w:rsidRPr="00B36657">
        <w:rPr>
          <w:rFonts w:ascii="Arial" w:hAnsi="Arial" w:cs="Arial"/>
        </w:rPr>
        <w:t xml:space="preserve"> property</w:t>
      </w:r>
      <w:r w:rsidR="00426D3D" w:rsidRPr="00B36657">
        <w:rPr>
          <w:rFonts w:ascii="Arial" w:hAnsi="Arial" w:cs="Arial"/>
        </w:rPr>
        <w:t xml:space="preserve">. You can verify this by looking at the </w:t>
      </w:r>
      <w:r w:rsidR="00E24CAA" w:rsidRPr="00B36657">
        <w:rPr>
          <w:rFonts w:ascii="Arial" w:hAnsi="Arial" w:cs="Arial"/>
          <w:b/>
        </w:rPr>
        <w:t>Server State Discover Begin</w:t>
      </w:r>
      <w:r w:rsidR="00E24CAA" w:rsidRPr="00B36657">
        <w:rPr>
          <w:rFonts w:ascii="Arial" w:hAnsi="Arial" w:cs="Arial"/>
        </w:rPr>
        <w:t xml:space="preserve"> event in the </w:t>
      </w:r>
      <w:proofErr w:type="spellStart"/>
      <w:r w:rsidR="00E24CAA" w:rsidRPr="00B36657">
        <w:rPr>
          <w:rFonts w:ascii="Arial" w:hAnsi="Arial" w:cs="Arial"/>
        </w:rPr>
        <w:t>PropertyList</w:t>
      </w:r>
      <w:proofErr w:type="spellEnd"/>
      <w:r w:rsidR="00E24CAA" w:rsidRPr="00B36657">
        <w:rPr>
          <w:rFonts w:ascii="Arial" w:hAnsi="Arial" w:cs="Arial"/>
        </w:rPr>
        <w:t>. Th</w:t>
      </w:r>
      <w:r w:rsidR="00426D3D" w:rsidRPr="00B36657">
        <w:rPr>
          <w:rFonts w:ascii="Arial" w:hAnsi="Arial" w:cs="Arial"/>
        </w:rPr>
        <w:t xml:space="preserve">e connection is successful </w:t>
      </w:r>
      <w:r w:rsidR="00E24CAA" w:rsidRPr="00B36657">
        <w:rPr>
          <w:rFonts w:ascii="Arial" w:hAnsi="Arial" w:cs="Arial"/>
        </w:rPr>
        <w:t xml:space="preserve">because </w:t>
      </w:r>
      <w:r w:rsidR="00426D3D" w:rsidRPr="00B36657">
        <w:rPr>
          <w:rFonts w:ascii="Arial" w:hAnsi="Arial" w:cs="Arial"/>
        </w:rPr>
        <w:t xml:space="preserve">the account </w:t>
      </w:r>
      <w:r w:rsidR="00E24CAA" w:rsidRPr="00B36657">
        <w:rPr>
          <w:rFonts w:ascii="Arial" w:hAnsi="Arial" w:cs="Arial"/>
          <w:b/>
          <w:i/>
        </w:rPr>
        <w:t>BI\</w:t>
      </w:r>
      <w:proofErr w:type="spellStart"/>
      <w:r w:rsidR="00E24CAA" w:rsidRPr="00B36657">
        <w:rPr>
          <w:rFonts w:ascii="Arial" w:hAnsi="Arial" w:cs="Arial"/>
          <w:b/>
          <w:i/>
        </w:rPr>
        <w:t>BIService</w:t>
      </w:r>
      <w:proofErr w:type="spellEnd"/>
      <w:r w:rsidR="00E24CAA" w:rsidRPr="00B36657">
        <w:rPr>
          <w:rFonts w:ascii="Arial" w:hAnsi="Arial" w:cs="Arial"/>
        </w:rPr>
        <w:t xml:space="preserve"> is an administrator in the </w:t>
      </w:r>
      <w:r w:rsidR="00E24CAA" w:rsidRPr="00B36657">
        <w:rPr>
          <w:rFonts w:ascii="Arial" w:hAnsi="Arial" w:cs="Arial"/>
          <w:b/>
          <w:i/>
        </w:rPr>
        <w:t>DS3</w:t>
      </w:r>
      <w:r w:rsidR="00E24CAA" w:rsidRPr="00B36657">
        <w:rPr>
          <w:rFonts w:ascii="Arial" w:hAnsi="Arial" w:cs="Arial"/>
        </w:rPr>
        <w:t xml:space="preserve"> Analysis Services instance.</w:t>
      </w:r>
    </w:p>
    <w:p w:rsidR="00E24CAA" w:rsidRPr="00B36657" w:rsidRDefault="00E24CAA" w:rsidP="007F417C">
      <w:pPr>
        <w:pStyle w:val="ListParagraph"/>
        <w:numPr>
          <w:ilvl w:val="0"/>
          <w:numId w:val="36"/>
        </w:numPr>
        <w:rPr>
          <w:rFonts w:ascii="Arial" w:hAnsi="Arial" w:cs="Arial"/>
        </w:rPr>
      </w:pPr>
      <w:r w:rsidRPr="00B36657">
        <w:rPr>
          <w:rFonts w:ascii="Arial" w:hAnsi="Arial" w:cs="Arial"/>
        </w:rPr>
        <w:t>You can configure Kerberos.</w:t>
      </w:r>
    </w:p>
    <w:p w:rsidR="00E24CAA" w:rsidRPr="00B36657" w:rsidRDefault="00E24CAA" w:rsidP="00B36657">
      <w:pPr>
        <w:ind w:left="720"/>
        <w:rPr>
          <w:rFonts w:ascii="Arial" w:hAnsi="Arial" w:cs="Arial"/>
        </w:rPr>
      </w:pPr>
      <w:r w:rsidRPr="00B36657">
        <w:rPr>
          <w:rFonts w:ascii="Arial" w:hAnsi="Arial" w:cs="Arial"/>
        </w:rPr>
        <w:t xml:space="preserve">See </w:t>
      </w:r>
      <w:hyperlink w:anchor="_Appendix:_Configuring_Kerberos" w:history="1">
        <w:r w:rsidRPr="00B36657">
          <w:rPr>
            <w:rStyle w:val="Hyperlink"/>
            <w:rFonts w:ascii="Arial" w:hAnsi="Arial" w:cs="Arial"/>
          </w:rPr>
          <w:t>Appendix A</w:t>
        </w:r>
      </w:hyperlink>
      <w:r w:rsidRPr="00B36657">
        <w:rPr>
          <w:rFonts w:ascii="Arial" w:hAnsi="Arial" w:cs="Arial"/>
        </w:rPr>
        <w:t xml:space="preserve"> </w:t>
      </w:r>
      <w:r w:rsidR="00426D3D" w:rsidRPr="00B36657">
        <w:rPr>
          <w:rFonts w:ascii="Arial" w:hAnsi="Arial" w:cs="Arial"/>
        </w:rPr>
        <w:t xml:space="preserve">of </w:t>
      </w:r>
      <w:r w:rsidRPr="00B36657">
        <w:rPr>
          <w:rFonts w:ascii="Arial" w:hAnsi="Arial" w:cs="Arial"/>
        </w:rPr>
        <w:t xml:space="preserve">this document for </w:t>
      </w:r>
      <w:r w:rsidR="00426D3D" w:rsidRPr="00B36657">
        <w:rPr>
          <w:rFonts w:ascii="Arial" w:hAnsi="Arial" w:cs="Arial"/>
        </w:rPr>
        <w:t xml:space="preserve">instructions on </w:t>
      </w:r>
      <w:r w:rsidRPr="00B36657">
        <w:rPr>
          <w:rFonts w:ascii="Arial" w:hAnsi="Arial" w:cs="Arial"/>
        </w:rPr>
        <w:t xml:space="preserve">how to configure Kerberos for the environment in this document. If you choose to configure Kerberos, </w:t>
      </w:r>
      <w:r w:rsidR="002A34DA">
        <w:rPr>
          <w:rFonts w:ascii="Arial" w:hAnsi="Arial" w:cs="Arial"/>
        </w:rPr>
        <w:t xml:space="preserve">you should </w:t>
      </w:r>
      <w:r w:rsidRPr="00B36657">
        <w:rPr>
          <w:rFonts w:ascii="Arial" w:hAnsi="Arial" w:cs="Arial"/>
        </w:rPr>
        <w:t>test with Windows authentication again.</w:t>
      </w:r>
    </w:p>
    <w:p w:rsidR="00E24CAA" w:rsidRPr="00B36657" w:rsidRDefault="00E24CAA" w:rsidP="00B36657">
      <w:pPr>
        <w:ind w:left="720"/>
        <w:rPr>
          <w:rFonts w:ascii="Arial" w:hAnsi="Arial" w:cs="Arial"/>
        </w:rPr>
      </w:pPr>
      <w:r w:rsidRPr="00B36657">
        <w:rPr>
          <w:rFonts w:ascii="Arial" w:hAnsi="Arial" w:cs="Arial"/>
          <w:b/>
        </w:rPr>
        <w:t>Important</w:t>
      </w:r>
      <w:r w:rsidRPr="00B36657">
        <w:rPr>
          <w:rFonts w:ascii="Arial" w:hAnsi="Arial" w:cs="Arial"/>
        </w:rPr>
        <w:t xml:space="preserve">: After you test without Kerberos, you will need to wait approximately 15 minutes for the Kerberos cache to clear. If you follow the steps in Appendix A to configure Kerberos, it </w:t>
      </w:r>
      <w:r w:rsidR="00426D3D" w:rsidRPr="00B36657">
        <w:rPr>
          <w:rFonts w:ascii="Arial" w:hAnsi="Arial" w:cs="Arial"/>
        </w:rPr>
        <w:t xml:space="preserve">should </w:t>
      </w:r>
      <w:r w:rsidRPr="00B36657">
        <w:rPr>
          <w:rFonts w:ascii="Arial" w:hAnsi="Arial" w:cs="Arial"/>
        </w:rPr>
        <w:t xml:space="preserve">take you less than 15 minutes. As a result, </w:t>
      </w:r>
      <w:r w:rsidR="00426D3D" w:rsidRPr="00B36657">
        <w:rPr>
          <w:rFonts w:ascii="Arial" w:hAnsi="Arial" w:cs="Arial"/>
        </w:rPr>
        <w:t xml:space="preserve">if you connect immediately after completing Kerberos setup, </w:t>
      </w:r>
      <w:r w:rsidRPr="00B36657">
        <w:rPr>
          <w:rFonts w:ascii="Arial" w:hAnsi="Arial" w:cs="Arial"/>
        </w:rPr>
        <w:t xml:space="preserve">you </w:t>
      </w:r>
      <w:r w:rsidR="00426D3D" w:rsidRPr="00B36657">
        <w:rPr>
          <w:rFonts w:ascii="Arial" w:hAnsi="Arial" w:cs="Arial"/>
        </w:rPr>
        <w:t xml:space="preserve">might </w:t>
      </w:r>
      <w:r w:rsidRPr="00B36657">
        <w:rPr>
          <w:rFonts w:ascii="Arial" w:hAnsi="Arial" w:cs="Arial"/>
        </w:rPr>
        <w:t>experience a</w:t>
      </w:r>
      <w:r w:rsidR="00426D3D" w:rsidRPr="00B36657">
        <w:rPr>
          <w:rFonts w:ascii="Arial" w:hAnsi="Arial" w:cs="Arial"/>
        </w:rPr>
        <w:t>nother</w:t>
      </w:r>
      <w:r w:rsidRPr="00B36657">
        <w:rPr>
          <w:rFonts w:ascii="Arial" w:hAnsi="Arial" w:cs="Arial"/>
        </w:rPr>
        <w:t xml:space="preserve"> connection failure and </w:t>
      </w:r>
      <w:r w:rsidR="00426D3D" w:rsidRPr="00B36657">
        <w:rPr>
          <w:rFonts w:ascii="Arial" w:hAnsi="Arial" w:cs="Arial"/>
        </w:rPr>
        <w:t xml:space="preserve">see </w:t>
      </w:r>
      <w:r w:rsidRPr="00B36657">
        <w:rPr>
          <w:rFonts w:ascii="Arial" w:hAnsi="Arial" w:cs="Arial"/>
        </w:rPr>
        <w:t xml:space="preserve">NT AUTHORITY\ANONYMOUS LOGON in your SQL Server Profiler trace. </w:t>
      </w:r>
      <w:r w:rsidR="00B36657">
        <w:rPr>
          <w:rFonts w:ascii="Arial" w:hAnsi="Arial" w:cs="Arial"/>
        </w:rPr>
        <w:t>To avoid this, you can e</w:t>
      </w:r>
      <w:r w:rsidR="00B36657" w:rsidRPr="00B36657">
        <w:rPr>
          <w:rFonts w:ascii="Arial" w:hAnsi="Arial" w:cs="Arial"/>
        </w:rPr>
        <w:t xml:space="preserve">ither </w:t>
      </w:r>
      <w:r w:rsidRPr="00B36657">
        <w:rPr>
          <w:rFonts w:ascii="Arial" w:hAnsi="Arial" w:cs="Arial"/>
        </w:rPr>
        <w:t xml:space="preserve">wait, or reboot all servers involved. </w:t>
      </w:r>
      <w:r w:rsidRPr="00B36657">
        <w:rPr>
          <w:rFonts w:ascii="Arial" w:hAnsi="Arial" w:cs="Arial"/>
        </w:rPr>
        <w:t></w:t>
      </w:r>
    </w:p>
    <w:p w:rsidR="00E24CAA" w:rsidRPr="00B36657" w:rsidRDefault="00CE5B08" w:rsidP="007F417C">
      <w:pPr>
        <w:pStyle w:val="ListParagraph"/>
        <w:numPr>
          <w:ilvl w:val="0"/>
          <w:numId w:val="36"/>
        </w:numPr>
        <w:rPr>
          <w:rFonts w:ascii="Arial" w:hAnsi="Arial" w:cs="Arial"/>
        </w:rPr>
      </w:pPr>
      <w:r w:rsidRPr="00B36657">
        <w:rPr>
          <w:rFonts w:ascii="Arial" w:hAnsi="Arial" w:cs="Arial"/>
        </w:rPr>
        <w:t xml:space="preserve">Prompt for </w:t>
      </w:r>
      <w:r w:rsidR="00F32DEF">
        <w:rPr>
          <w:rFonts w:ascii="Arial" w:hAnsi="Arial" w:cs="Arial"/>
        </w:rPr>
        <w:t>c</w:t>
      </w:r>
      <w:r w:rsidRPr="00B36657">
        <w:rPr>
          <w:rFonts w:ascii="Arial" w:hAnsi="Arial" w:cs="Arial"/>
        </w:rPr>
        <w:t>redentials</w:t>
      </w:r>
      <w:r w:rsidR="00F32DEF">
        <w:rPr>
          <w:rFonts w:ascii="Arial" w:hAnsi="Arial" w:cs="Arial"/>
        </w:rPr>
        <w:t>.</w:t>
      </w:r>
    </w:p>
    <w:p w:rsidR="00CE5B08" w:rsidRDefault="00E24CAA" w:rsidP="005329F9">
      <w:pPr>
        <w:ind w:left="720"/>
      </w:pPr>
      <w:r w:rsidRPr="00B36657">
        <w:rPr>
          <w:rFonts w:ascii="Arial" w:hAnsi="Arial" w:cs="Arial"/>
        </w:rPr>
        <w:t>Power View does not support the</w:t>
      </w:r>
      <w:r w:rsidR="00F32DEF">
        <w:rPr>
          <w:rFonts w:ascii="Arial" w:hAnsi="Arial" w:cs="Arial"/>
        </w:rPr>
        <w:t xml:space="preserve"> option to</w:t>
      </w:r>
      <w:r w:rsidRPr="00B36657">
        <w:rPr>
          <w:rFonts w:ascii="Arial" w:hAnsi="Arial" w:cs="Arial"/>
        </w:rPr>
        <w:t xml:space="preserve"> </w:t>
      </w:r>
      <w:r w:rsidR="00F32DEF">
        <w:rPr>
          <w:rFonts w:ascii="Arial" w:hAnsi="Arial" w:cs="Arial"/>
        </w:rPr>
        <w:t>p</w:t>
      </w:r>
      <w:r w:rsidR="00F32DEF" w:rsidRPr="00B36657">
        <w:rPr>
          <w:rFonts w:ascii="Arial" w:hAnsi="Arial" w:cs="Arial"/>
        </w:rPr>
        <w:t xml:space="preserve">rompt </w:t>
      </w:r>
      <w:r w:rsidRPr="00B36657">
        <w:rPr>
          <w:rFonts w:ascii="Arial" w:hAnsi="Arial" w:cs="Arial"/>
        </w:rPr>
        <w:t xml:space="preserve">for </w:t>
      </w:r>
      <w:r w:rsidR="00F32DEF">
        <w:rPr>
          <w:rFonts w:ascii="Arial" w:hAnsi="Arial" w:cs="Arial"/>
        </w:rPr>
        <w:t>c</w:t>
      </w:r>
      <w:r w:rsidR="00F32DEF" w:rsidRPr="00B36657">
        <w:rPr>
          <w:rFonts w:ascii="Arial" w:hAnsi="Arial" w:cs="Arial"/>
        </w:rPr>
        <w:t>redentials</w:t>
      </w:r>
      <w:r w:rsidRPr="00B36657">
        <w:rPr>
          <w:rFonts w:ascii="Arial" w:hAnsi="Arial" w:cs="Arial"/>
        </w:rPr>
        <w:t>.</w:t>
      </w:r>
    </w:p>
    <w:p w:rsidR="00E24CAA" w:rsidRPr="00B36657" w:rsidRDefault="00E24CAA" w:rsidP="007F417C">
      <w:pPr>
        <w:pStyle w:val="ListParagraph"/>
        <w:numPr>
          <w:ilvl w:val="0"/>
          <w:numId w:val="88"/>
        </w:numPr>
        <w:spacing w:after="120"/>
        <w:contextualSpacing w:val="0"/>
        <w:rPr>
          <w:rFonts w:ascii="Arial" w:hAnsi="Arial" w:cs="Arial"/>
        </w:rPr>
      </w:pPr>
      <w:r w:rsidRPr="00B36657">
        <w:rPr>
          <w:rFonts w:ascii="Arial" w:hAnsi="Arial" w:cs="Arial"/>
        </w:rPr>
        <w:t xml:space="preserve">After the connection tests successfully, click </w:t>
      </w:r>
      <w:r w:rsidRPr="00B36657">
        <w:rPr>
          <w:rFonts w:ascii="Arial" w:hAnsi="Arial" w:cs="Arial"/>
          <w:b/>
        </w:rPr>
        <w:t>OK</w:t>
      </w:r>
      <w:r w:rsidRPr="00B36657">
        <w:rPr>
          <w:rFonts w:ascii="Arial" w:hAnsi="Arial" w:cs="Arial"/>
        </w:rPr>
        <w:t xml:space="preserve"> to save a working connection.</w:t>
      </w:r>
    </w:p>
    <w:p w:rsidR="00E24CAA" w:rsidRPr="00B36657" w:rsidRDefault="00E24CAA" w:rsidP="007F417C">
      <w:pPr>
        <w:pStyle w:val="ListParagraph"/>
        <w:numPr>
          <w:ilvl w:val="0"/>
          <w:numId w:val="88"/>
        </w:numPr>
        <w:spacing w:after="120"/>
        <w:contextualSpacing w:val="0"/>
        <w:rPr>
          <w:rFonts w:ascii="Arial" w:hAnsi="Arial" w:cs="Arial"/>
        </w:rPr>
      </w:pPr>
      <w:r w:rsidRPr="00B36657">
        <w:rPr>
          <w:rFonts w:ascii="Arial" w:hAnsi="Arial" w:cs="Arial"/>
        </w:rPr>
        <w:t xml:space="preserve">Click </w:t>
      </w:r>
      <w:r w:rsidRPr="00B36657">
        <w:rPr>
          <w:rFonts w:ascii="Arial" w:hAnsi="Arial" w:cs="Arial"/>
          <w:b/>
        </w:rPr>
        <w:t>Add Document</w:t>
      </w:r>
      <w:r w:rsidRPr="00B36657">
        <w:rPr>
          <w:rFonts w:ascii="Arial" w:hAnsi="Arial" w:cs="Arial"/>
        </w:rPr>
        <w:t xml:space="preserve">. </w:t>
      </w:r>
    </w:p>
    <w:p w:rsidR="00E24CAA" w:rsidRPr="00B36657" w:rsidRDefault="00E24CAA" w:rsidP="007F417C">
      <w:pPr>
        <w:pStyle w:val="ListParagraph"/>
        <w:numPr>
          <w:ilvl w:val="0"/>
          <w:numId w:val="88"/>
        </w:numPr>
        <w:spacing w:after="120"/>
        <w:contextualSpacing w:val="0"/>
        <w:rPr>
          <w:rFonts w:ascii="Arial" w:hAnsi="Arial" w:cs="Arial"/>
        </w:rPr>
      </w:pPr>
      <w:r w:rsidRPr="00B36657">
        <w:rPr>
          <w:rFonts w:ascii="Arial" w:hAnsi="Arial" w:cs="Arial"/>
        </w:rPr>
        <w:t xml:space="preserve">Browse to the location to which you extracted the </w:t>
      </w:r>
      <w:r w:rsidR="00172D50">
        <w:rPr>
          <w:rFonts w:ascii="Arial" w:hAnsi="Arial" w:cs="Arial"/>
        </w:rPr>
        <w:t xml:space="preserve">sample files for </w:t>
      </w:r>
      <w:proofErr w:type="spellStart"/>
      <w:r w:rsidRPr="00B36657">
        <w:rPr>
          <w:rFonts w:ascii="Arial" w:hAnsi="Arial" w:cs="Arial"/>
          <w:i/>
        </w:rPr>
        <w:t>PowerViewPowerPivotHelloWorldPicnicSamples</w:t>
      </w:r>
      <w:proofErr w:type="spellEnd"/>
      <w:r w:rsidRPr="00B36657">
        <w:rPr>
          <w:rFonts w:ascii="Arial" w:hAnsi="Arial" w:cs="Arial"/>
        </w:rPr>
        <w:t xml:space="preserve">. </w:t>
      </w:r>
    </w:p>
    <w:p w:rsidR="00E24CAA" w:rsidRPr="00B36657" w:rsidRDefault="00E24CAA" w:rsidP="007F417C">
      <w:pPr>
        <w:pStyle w:val="ListParagraph"/>
        <w:numPr>
          <w:ilvl w:val="0"/>
          <w:numId w:val="88"/>
        </w:numPr>
        <w:spacing w:after="120"/>
        <w:contextualSpacing w:val="0"/>
        <w:rPr>
          <w:rFonts w:ascii="Arial" w:hAnsi="Arial" w:cs="Arial"/>
        </w:rPr>
      </w:pPr>
      <w:r w:rsidRPr="00B36657">
        <w:rPr>
          <w:rFonts w:ascii="Arial" w:hAnsi="Arial" w:cs="Arial"/>
        </w:rPr>
        <w:t xml:space="preserve">Double-click </w:t>
      </w:r>
      <w:proofErr w:type="spellStart"/>
      <w:r w:rsidRPr="00B36657">
        <w:rPr>
          <w:rFonts w:ascii="Arial" w:hAnsi="Arial" w:cs="Arial"/>
          <w:i/>
        </w:rPr>
        <w:t>HelloWorldPicnicReport.rdlx</w:t>
      </w:r>
      <w:proofErr w:type="spellEnd"/>
      <w:r w:rsidRPr="00B36657">
        <w:rPr>
          <w:rFonts w:ascii="Arial" w:hAnsi="Arial" w:cs="Arial"/>
        </w:rPr>
        <w:t xml:space="preserve"> and click </w:t>
      </w:r>
      <w:r w:rsidRPr="00B36657">
        <w:rPr>
          <w:rFonts w:ascii="Arial" w:hAnsi="Arial" w:cs="Arial"/>
          <w:b/>
        </w:rPr>
        <w:t>OK</w:t>
      </w:r>
      <w:r w:rsidRPr="00B36657">
        <w:rPr>
          <w:rFonts w:ascii="Arial" w:hAnsi="Arial" w:cs="Arial"/>
        </w:rPr>
        <w:t xml:space="preserve"> to upload these files into SharePoint.</w:t>
      </w:r>
    </w:p>
    <w:p w:rsidR="00E24CAA" w:rsidRPr="00B36657" w:rsidRDefault="00E24CAA" w:rsidP="007F417C">
      <w:pPr>
        <w:pStyle w:val="ListParagraph"/>
        <w:numPr>
          <w:ilvl w:val="0"/>
          <w:numId w:val="88"/>
        </w:numPr>
        <w:spacing w:after="120"/>
        <w:contextualSpacing w:val="0"/>
        <w:rPr>
          <w:rFonts w:ascii="Arial" w:hAnsi="Arial" w:cs="Arial"/>
        </w:rPr>
      </w:pPr>
      <w:r w:rsidRPr="00B36657">
        <w:rPr>
          <w:rFonts w:ascii="Arial" w:hAnsi="Arial" w:cs="Arial"/>
        </w:rPr>
        <w:t xml:space="preserve">When prompted, change the report name to </w:t>
      </w:r>
      <w:r w:rsidRPr="00B36657">
        <w:rPr>
          <w:rFonts w:ascii="Arial" w:hAnsi="Arial" w:cs="Arial"/>
          <w:i/>
        </w:rPr>
        <w:t>HelloWorldPicnicReport-SSASServer-RSDS-DS3</w:t>
      </w:r>
      <w:r w:rsidRPr="00B36657">
        <w:rPr>
          <w:rFonts w:ascii="Arial" w:hAnsi="Arial" w:cs="Arial"/>
        </w:rPr>
        <w:t xml:space="preserve"> and then click </w:t>
      </w:r>
      <w:r w:rsidRPr="00B36657">
        <w:rPr>
          <w:rFonts w:ascii="Arial" w:hAnsi="Arial" w:cs="Arial"/>
          <w:b/>
        </w:rPr>
        <w:t>Save</w:t>
      </w:r>
      <w:r w:rsidRPr="00B36657">
        <w:rPr>
          <w:rFonts w:ascii="Arial" w:hAnsi="Arial" w:cs="Arial"/>
        </w:rPr>
        <w:t xml:space="preserve">. </w:t>
      </w:r>
    </w:p>
    <w:p w:rsidR="00E24CAA" w:rsidRPr="00B36657" w:rsidRDefault="00E24CAA" w:rsidP="007F417C">
      <w:pPr>
        <w:pStyle w:val="ListParagraph"/>
        <w:numPr>
          <w:ilvl w:val="0"/>
          <w:numId w:val="88"/>
        </w:numPr>
        <w:spacing w:after="120"/>
        <w:contextualSpacing w:val="0"/>
        <w:rPr>
          <w:rFonts w:ascii="Arial" w:hAnsi="Arial" w:cs="Arial"/>
        </w:rPr>
      </w:pPr>
      <w:r w:rsidRPr="00B36657">
        <w:rPr>
          <w:rFonts w:ascii="Arial" w:hAnsi="Arial" w:cs="Arial"/>
        </w:rPr>
        <w:t xml:space="preserve">Click the drop-down list for the </w:t>
      </w:r>
      <w:r w:rsidRPr="00B36657">
        <w:rPr>
          <w:rFonts w:ascii="Arial" w:hAnsi="Arial" w:cs="Arial"/>
          <w:i/>
        </w:rPr>
        <w:t>HelloWorldPicnicReport-RSDS-DS3</w:t>
      </w:r>
      <w:r w:rsidRPr="00B36657">
        <w:rPr>
          <w:rFonts w:ascii="Arial" w:hAnsi="Arial" w:cs="Arial"/>
        </w:rPr>
        <w:t xml:space="preserve">, and then click </w:t>
      </w:r>
      <w:r w:rsidRPr="00B36657">
        <w:rPr>
          <w:rFonts w:ascii="Arial" w:hAnsi="Arial" w:cs="Arial"/>
          <w:b/>
        </w:rPr>
        <w:t>Manage Data Sources</w:t>
      </w:r>
      <w:r w:rsidRPr="00B36657">
        <w:rPr>
          <w:rFonts w:ascii="Arial" w:hAnsi="Arial" w:cs="Arial"/>
        </w:rPr>
        <w:t xml:space="preserve">. </w:t>
      </w:r>
    </w:p>
    <w:p w:rsidR="00E24CAA" w:rsidRPr="00B36657" w:rsidRDefault="00E24CAA" w:rsidP="007F417C">
      <w:pPr>
        <w:pStyle w:val="ListParagraph"/>
        <w:numPr>
          <w:ilvl w:val="0"/>
          <w:numId w:val="88"/>
        </w:numPr>
        <w:spacing w:after="120"/>
        <w:contextualSpacing w:val="0"/>
        <w:rPr>
          <w:rFonts w:ascii="Arial" w:hAnsi="Arial" w:cs="Arial"/>
        </w:rPr>
      </w:pPr>
      <w:r w:rsidRPr="00B36657">
        <w:rPr>
          <w:rFonts w:ascii="Arial" w:hAnsi="Arial" w:cs="Arial"/>
        </w:rPr>
        <w:t xml:space="preserve">Click </w:t>
      </w:r>
      <w:proofErr w:type="spellStart"/>
      <w:r w:rsidRPr="00B36657">
        <w:rPr>
          <w:rFonts w:ascii="Arial" w:hAnsi="Arial" w:cs="Arial"/>
          <w:b/>
        </w:rPr>
        <w:t>EntityDataSource</w:t>
      </w:r>
      <w:proofErr w:type="spellEnd"/>
      <w:r w:rsidRPr="00B36657">
        <w:rPr>
          <w:rFonts w:ascii="Arial" w:hAnsi="Arial" w:cs="Arial"/>
        </w:rPr>
        <w:t xml:space="preserve">. </w:t>
      </w:r>
    </w:p>
    <w:p w:rsidR="00E24CAA" w:rsidRPr="00B36657" w:rsidRDefault="00E24CAA" w:rsidP="007F417C">
      <w:pPr>
        <w:pStyle w:val="ListParagraph"/>
        <w:numPr>
          <w:ilvl w:val="0"/>
          <w:numId w:val="88"/>
        </w:numPr>
        <w:spacing w:after="120"/>
        <w:contextualSpacing w:val="0"/>
        <w:rPr>
          <w:rFonts w:ascii="Arial" w:hAnsi="Arial" w:cs="Arial"/>
        </w:rPr>
      </w:pPr>
      <w:r w:rsidRPr="00B36657">
        <w:rPr>
          <w:rFonts w:ascii="Arial" w:hAnsi="Arial" w:cs="Arial"/>
        </w:rPr>
        <w:t xml:space="preserve">Click the ellipsis to the right of the text box for </w:t>
      </w:r>
      <w:r w:rsidRPr="00B36657">
        <w:rPr>
          <w:rFonts w:ascii="Arial" w:hAnsi="Arial" w:cs="Arial"/>
          <w:b/>
        </w:rPr>
        <w:t>Data Source Link</w:t>
      </w:r>
      <w:r w:rsidRPr="00B36657">
        <w:rPr>
          <w:rFonts w:ascii="Arial" w:hAnsi="Arial" w:cs="Arial"/>
        </w:rPr>
        <w:t xml:space="preserve">. </w:t>
      </w:r>
    </w:p>
    <w:p w:rsidR="00E24CAA" w:rsidRPr="00B36657" w:rsidRDefault="00E24CAA" w:rsidP="007F417C">
      <w:pPr>
        <w:pStyle w:val="ListParagraph"/>
        <w:numPr>
          <w:ilvl w:val="0"/>
          <w:numId w:val="88"/>
        </w:numPr>
        <w:spacing w:after="120"/>
        <w:contextualSpacing w:val="0"/>
        <w:rPr>
          <w:rFonts w:ascii="Arial" w:hAnsi="Arial" w:cs="Arial"/>
        </w:rPr>
      </w:pPr>
      <w:r w:rsidRPr="00B36657">
        <w:rPr>
          <w:rFonts w:ascii="Arial" w:hAnsi="Arial" w:cs="Arial"/>
        </w:rPr>
        <w:lastRenderedPageBreak/>
        <w:t xml:space="preserve">Select </w:t>
      </w:r>
      <w:r w:rsidRPr="00B36657">
        <w:rPr>
          <w:rFonts w:ascii="Arial" w:hAnsi="Arial" w:cs="Arial"/>
          <w:i/>
        </w:rPr>
        <w:t>HelloWorldSSASServerDataSource-DS3</w:t>
      </w:r>
      <w:r w:rsidRPr="00B36657">
        <w:rPr>
          <w:rFonts w:ascii="Arial" w:hAnsi="Arial" w:cs="Arial"/>
        </w:rPr>
        <w:t xml:space="preserve">, click </w:t>
      </w:r>
      <w:r w:rsidRPr="00B36657">
        <w:rPr>
          <w:rFonts w:ascii="Arial" w:hAnsi="Arial" w:cs="Arial"/>
          <w:b/>
        </w:rPr>
        <w:t>OK</w:t>
      </w:r>
      <w:r w:rsidRPr="00B36657">
        <w:rPr>
          <w:rFonts w:ascii="Arial" w:hAnsi="Arial" w:cs="Arial"/>
        </w:rPr>
        <w:t xml:space="preserve">, and then click </w:t>
      </w:r>
      <w:r w:rsidRPr="00B36657">
        <w:rPr>
          <w:rFonts w:ascii="Arial" w:hAnsi="Arial" w:cs="Arial"/>
          <w:b/>
        </w:rPr>
        <w:t>Close</w:t>
      </w:r>
      <w:r w:rsidRPr="00B36657">
        <w:rPr>
          <w:rFonts w:ascii="Arial" w:hAnsi="Arial" w:cs="Arial"/>
        </w:rPr>
        <w:t xml:space="preserve">. </w:t>
      </w:r>
    </w:p>
    <w:p w:rsidR="00E24CAA" w:rsidRPr="00B36657" w:rsidRDefault="00E24CAA" w:rsidP="007F417C">
      <w:pPr>
        <w:pStyle w:val="ListParagraph"/>
        <w:numPr>
          <w:ilvl w:val="0"/>
          <w:numId w:val="88"/>
        </w:numPr>
        <w:spacing w:after="120"/>
        <w:contextualSpacing w:val="0"/>
        <w:rPr>
          <w:rFonts w:ascii="Arial" w:hAnsi="Arial" w:cs="Arial"/>
        </w:rPr>
      </w:pPr>
      <w:r w:rsidRPr="00B36657">
        <w:rPr>
          <w:rFonts w:ascii="Arial" w:hAnsi="Arial" w:cs="Arial"/>
        </w:rPr>
        <w:t xml:space="preserve">Click </w:t>
      </w:r>
      <w:r w:rsidRPr="00B36657">
        <w:rPr>
          <w:rFonts w:ascii="Arial" w:hAnsi="Arial" w:cs="Arial"/>
          <w:i/>
        </w:rPr>
        <w:t>HelloWorldPicnicReport-SSASServer-RSDS-DS3</w:t>
      </w:r>
      <w:r w:rsidRPr="00B36657">
        <w:rPr>
          <w:rFonts w:ascii="Arial" w:hAnsi="Arial" w:cs="Arial"/>
        </w:rPr>
        <w:t xml:space="preserve"> to open the saved Power View report with a connection to the Analysis Services tabular model on </w:t>
      </w:r>
      <w:r w:rsidRPr="00B36657">
        <w:rPr>
          <w:rFonts w:ascii="Arial" w:hAnsi="Arial" w:cs="Arial"/>
          <w:b/>
          <w:i/>
        </w:rPr>
        <w:t>DS3</w:t>
      </w:r>
      <w:r w:rsidRPr="00B36657">
        <w:rPr>
          <w:rFonts w:ascii="Arial" w:hAnsi="Arial" w:cs="Arial"/>
        </w:rPr>
        <w:t>.</w:t>
      </w:r>
    </w:p>
    <w:p w:rsidR="00E24CAA" w:rsidRPr="00B36657" w:rsidRDefault="00B36657" w:rsidP="005329F9">
      <w:pPr>
        <w:spacing w:after="120"/>
        <w:ind w:left="720"/>
        <w:rPr>
          <w:rFonts w:ascii="Arial" w:hAnsi="Arial" w:cs="Arial"/>
        </w:rPr>
      </w:pPr>
      <w:r w:rsidRPr="00B36657">
        <w:rPr>
          <w:rFonts w:ascii="Arial" w:hAnsi="Arial" w:cs="Arial"/>
          <w:b/>
        </w:rPr>
        <w:t>Result</w:t>
      </w:r>
      <w:r w:rsidR="00E24CAA" w:rsidRPr="00B36657">
        <w:rPr>
          <w:rFonts w:ascii="Arial" w:hAnsi="Arial" w:cs="Arial"/>
        </w:rPr>
        <w:t>: This report will fail if the user making the connection does not have permission to read the data in the Analysis Services tabular instance.</w:t>
      </w:r>
    </w:p>
    <w:p w:rsidR="000321BD" w:rsidRPr="000321BD" w:rsidRDefault="00E24CAA" w:rsidP="007F417C">
      <w:pPr>
        <w:pStyle w:val="ListParagraph"/>
        <w:numPr>
          <w:ilvl w:val="0"/>
          <w:numId w:val="88"/>
        </w:numPr>
        <w:spacing w:after="120"/>
        <w:contextualSpacing w:val="0"/>
        <w:rPr>
          <w:rFonts w:ascii="Arial" w:hAnsi="Arial" w:cs="Arial"/>
        </w:rPr>
      </w:pPr>
      <w:r w:rsidRPr="000321BD">
        <w:rPr>
          <w:rFonts w:ascii="Arial" w:hAnsi="Arial" w:cs="Arial"/>
        </w:rPr>
        <w:t xml:space="preserve">Click the </w:t>
      </w:r>
      <w:r w:rsidRPr="006B483E">
        <w:rPr>
          <w:rFonts w:ascii="Arial" w:hAnsi="Arial" w:cs="Arial"/>
          <w:b/>
        </w:rPr>
        <w:t>Back</w:t>
      </w:r>
      <w:r w:rsidRPr="000321BD">
        <w:rPr>
          <w:rFonts w:ascii="Arial" w:hAnsi="Arial" w:cs="Arial"/>
        </w:rPr>
        <w:t xml:space="preserve"> button in Internet Explorer. </w:t>
      </w:r>
    </w:p>
    <w:p w:rsidR="00E24CAA" w:rsidRDefault="00F85B8A" w:rsidP="00394D45">
      <w:pPr>
        <w:pStyle w:val="Heading3"/>
      </w:pPr>
      <w:bookmarkStart w:id="120" w:name="_Toc332021037"/>
      <w:r>
        <w:t xml:space="preserve">SP2-DS3: </w:t>
      </w:r>
      <w:r w:rsidR="00E24CAA">
        <w:t>Use a Report Data S</w:t>
      </w:r>
      <w:r w:rsidR="00E24CAA" w:rsidRPr="00394D45">
        <w:rPr>
          <w:rStyle w:val="Heading3Char"/>
        </w:rPr>
        <w:t>o</w:t>
      </w:r>
      <w:r w:rsidR="00E24CAA">
        <w:t xml:space="preserve">urce Connection on SP2 to Connect a Power View Report to Analysis Services </w:t>
      </w:r>
      <w:r w:rsidR="0019421C">
        <w:t>T</w:t>
      </w:r>
      <w:r w:rsidR="00E24CAA">
        <w:t>abular on DS3</w:t>
      </w:r>
      <w:bookmarkEnd w:id="120"/>
    </w:p>
    <w:p w:rsidR="00E24CAA" w:rsidRPr="00394D45" w:rsidRDefault="00E24CAA" w:rsidP="007F417C">
      <w:pPr>
        <w:pStyle w:val="ListParagraph"/>
        <w:numPr>
          <w:ilvl w:val="0"/>
          <w:numId w:val="39"/>
        </w:numPr>
        <w:rPr>
          <w:rFonts w:ascii="Arial" w:hAnsi="Arial" w:cs="Arial"/>
        </w:rPr>
      </w:pPr>
      <w:r w:rsidRPr="00394D45">
        <w:rPr>
          <w:rFonts w:ascii="Arial" w:hAnsi="Arial" w:cs="Arial"/>
        </w:rPr>
        <w:t>Repeat the steps in the previous procedure</w:t>
      </w:r>
      <w:r w:rsidR="00394D45" w:rsidRPr="00394D45">
        <w:rPr>
          <w:rFonts w:ascii="Arial" w:hAnsi="Arial" w:cs="Arial"/>
        </w:rPr>
        <w:t xml:space="preserve">s </w:t>
      </w:r>
      <w:r w:rsidR="00394D45">
        <w:rPr>
          <w:rFonts w:ascii="Arial" w:hAnsi="Arial" w:cs="Arial"/>
        </w:rPr>
        <w:t>to</w:t>
      </w:r>
      <w:r w:rsidRPr="00394D45">
        <w:rPr>
          <w:rFonts w:ascii="Arial" w:hAnsi="Arial" w:cs="Arial"/>
        </w:rPr>
        <w:t xml:space="preserve"> validate Scenario 2</w:t>
      </w:r>
      <w:r w:rsidR="00394D45" w:rsidRPr="00394D45">
        <w:rPr>
          <w:rFonts w:ascii="Arial" w:hAnsi="Arial" w:cs="Arial"/>
        </w:rPr>
        <w:t xml:space="preserve">, </w:t>
      </w:r>
      <w:r w:rsidR="00371256">
        <w:rPr>
          <w:rFonts w:ascii="Arial" w:hAnsi="Arial" w:cs="Arial"/>
        </w:rPr>
        <w:t xml:space="preserve">this time </w:t>
      </w:r>
      <w:r w:rsidR="00394D45" w:rsidRPr="00394D45">
        <w:rPr>
          <w:rFonts w:ascii="Arial" w:hAnsi="Arial" w:cs="Arial"/>
        </w:rPr>
        <w:t xml:space="preserve">using the Power View infrastructure on </w:t>
      </w:r>
      <w:r w:rsidR="00394D45" w:rsidRPr="00F32DEF">
        <w:rPr>
          <w:rFonts w:ascii="Arial" w:hAnsi="Arial" w:cs="Arial"/>
          <w:b/>
          <w:i/>
        </w:rPr>
        <w:t>SP2</w:t>
      </w:r>
      <w:r w:rsidR="00394D45" w:rsidRPr="00394D45">
        <w:rPr>
          <w:rFonts w:ascii="Arial" w:hAnsi="Arial" w:cs="Arial"/>
        </w:rPr>
        <w:t xml:space="preserve"> to connec</w:t>
      </w:r>
      <w:r w:rsidR="00394D45">
        <w:rPr>
          <w:rFonts w:ascii="Arial" w:hAnsi="Arial" w:cs="Arial"/>
        </w:rPr>
        <w:t>t</w:t>
      </w:r>
      <w:r w:rsidR="00394D45" w:rsidRPr="00394D45">
        <w:rPr>
          <w:rFonts w:ascii="Arial" w:hAnsi="Arial" w:cs="Arial"/>
        </w:rPr>
        <w:t xml:space="preserve"> to the tabular data model on</w:t>
      </w:r>
      <w:r w:rsidRPr="00394D45">
        <w:rPr>
          <w:rFonts w:ascii="Arial" w:hAnsi="Arial" w:cs="Arial"/>
        </w:rPr>
        <w:t xml:space="preserve"> </w:t>
      </w:r>
      <w:r w:rsidRPr="00394D45">
        <w:rPr>
          <w:rFonts w:ascii="Arial" w:hAnsi="Arial" w:cs="Arial"/>
          <w:b/>
          <w:i/>
        </w:rPr>
        <w:t>DS3</w:t>
      </w:r>
      <w:r w:rsidRPr="00394D45">
        <w:rPr>
          <w:rFonts w:ascii="Arial" w:hAnsi="Arial" w:cs="Arial"/>
        </w:rPr>
        <w:t>.</w:t>
      </w:r>
    </w:p>
    <w:p w:rsidR="00F85B8A" w:rsidRPr="00394D45" w:rsidRDefault="00394D45" w:rsidP="007F417C">
      <w:pPr>
        <w:pStyle w:val="ListParagraph"/>
        <w:numPr>
          <w:ilvl w:val="1"/>
          <w:numId w:val="96"/>
        </w:numPr>
        <w:rPr>
          <w:rFonts w:ascii="Arial" w:hAnsi="Arial" w:cs="Arial"/>
        </w:rPr>
      </w:pPr>
      <w:r>
        <w:rPr>
          <w:rFonts w:ascii="Arial" w:hAnsi="Arial" w:cs="Arial"/>
        </w:rPr>
        <w:t xml:space="preserve">Open the </w:t>
      </w:r>
      <w:r w:rsidRPr="00173896">
        <w:rPr>
          <w:rFonts w:ascii="Arial" w:hAnsi="Arial" w:cs="Arial"/>
          <w:b/>
          <w:i/>
        </w:rPr>
        <w:t>SP2</w:t>
      </w:r>
      <w:r>
        <w:rPr>
          <w:rFonts w:ascii="Arial" w:hAnsi="Arial" w:cs="Arial"/>
        </w:rPr>
        <w:t xml:space="preserve"> Web site</w:t>
      </w:r>
      <w:r w:rsidR="00172D50">
        <w:rPr>
          <w:rFonts w:ascii="Arial" w:hAnsi="Arial" w:cs="Arial"/>
        </w:rPr>
        <w:t>.</w:t>
      </w:r>
      <w:r w:rsidR="00F85B8A" w:rsidRPr="00394D45">
        <w:rPr>
          <w:rFonts w:ascii="Arial" w:hAnsi="Arial" w:cs="Arial"/>
        </w:rPr>
        <w:t xml:space="preserve"> </w:t>
      </w:r>
    </w:p>
    <w:p w:rsidR="00F85B8A" w:rsidRPr="00394D45" w:rsidRDefault="00394D45" w:rsidP="007F417C">
      <w:pPr>
        <w:pStyle w:val="ListParagraph"/>
        <w:numPr>
          <w:ilvl w:val="1"/>
          <w:numId w:val="96"/>
        </w:numPr>
        <w:rPr>
          <w:rFonts w:ascii="Arial" w:hAnsi="Arial" w:cs="Arial"/>
        </w:rPr>
      </w:pPr>
      <w:r>
        <w:rPr>
          <w:rFonts w:ascii="Arial" w:hAnsi="Arial" w:cs="Arial"/>
        </w:rPr>
        <w:t>Add a new report data source</w:t>
      </w:r>
      <w:r w:rsidR="00172D50">
        <w:rPr>
          <w:rFonts w:ascii="Arial" w:hAnsi="Arial" w:cs="Arial"/>
        </w:rPr>
        <w:t>.</w:t>
      </w:r>
    </w:p>
    <w:p w:rsidR="00F85B8A" w:rsidRPr="00394D45" w:rsidRDefault="00394D45" w:rsidP="007F417C">
      <w:pPr>
        <w:pStyle w:val="ListParagraph"/>
        <w:numPr>
          <w:ilvl w:val="1"/>
          <w:numId w:val="96"/>
        </w:numPr>
        <w:rPr>
          <w:rFonts w:ascii="Arial" w:hAnsi="Arial" w:cs="Arial"/>
        </w:rPr>
      </w:pPr>
      <w:r>
        <w:rPr>
          <w:rFonts w:ascii="Arial" w:hAnsi="Arial" w:cs="Arial"/>
        </w:rPr>
        <w:t xml:space="preserve">Configure the source to use the AS instance on </w:t>
      </w:r>
      <w:r w:rsidRPr="00173896">
        <w:rPr>
          <w:rFonts w:ascii="Arial" w:hAnsi="Arial" w:cs="Arial"/>
          <w:b/>
          <w:i/>
        </w:rPr>
        <w:t>DS3</w:t>
      </w:r>
      <w:r w:rsidR="00172D50" w:rsidRPr="00172D50">
        <w:rPr>
          <w:rFonts w:ascii="Arial" w:hAnsi="Arial" w:cs="Arial"/>
          <w:i/>
        </w:rPr>
        <w:t>.</w:t>
      </w:r>
    </w:p>
    <w:p w:rsidR="00F85B8A" w:rsidRDefault="00394D45" w:rsidP="007F417C">
      <w:pPr>
        <w:pStyle w:val="ListParagraph"/>
        <w:numPr>
          <w:ilvl w:val="1"/>
          <w:numId w:val="96"/>
        </w:numPr>
        <w:rPr>
          <w:rFonts w:ascii="Arial" w:hAnsi="Arial" w:cs="Arial"/>
        </w:rPr>
      </w:pPr>
      <w:r>
        <w:rPr>
          <w:rFonts w:ascii="Arial" w:hAnsi="Arial" w:cs="Arial"/>
        </w:rPr>
        <w:t>Verify connections</w:t>
      </w:r>
      <w:r w:rsidR="00172D50">
        <w:rPr>
          <w:rFonts w:ascii="Arial" w:hAnsi="Arial" w:cs="Arial"/>
        </w:rPr>
        <w:t>.</w:t>
      </w:r>
    </w:p>
    <w:p w:rsidR="00394D45" w:rsidRDefault="00394D45" w:rsidP="007F417C">
      <w:pPr>
        <w:pStyle w:val="ListParagraph"/>
        <w:numPr>
          <w:ilvl w:val="1"/>
          <w:numId w:val="96"/>
        </w:numPr>
        <w:rPr>
          <w:rFonts w:ascii="Arial" w:hAnsi="Arial" w:cs="Arial"/>
        </w:rPr>
      </w:pPr>
      <w:r>
        <w:rPr>
          <w:rFonts w:ascii="Arial" w:hAnsi="Arial" w:cs="Arial"/>
        </w:rPr>
        <w:t>Open report and verify that data is accessible</w:t>
      </w:r>
      <w:r w:rsidR="00172D50">
        <w:rPr>
          <w:rFonts w:ascii="Arial" w:hAnsi="Arial" w:cs="Arial"/>
        </w:rPr>
        <w:t>.</w:t>
      </w:r>
    </w:p>
    <w:p w:rsidR="00E24CAA" w:rsidRDefault="00F85B8A" w:rsidP="009064A3">
      <w:pPr>
        <w:pStyle w:val="Heading3"/>
      </w:pPr>
      <w:bookmarkStart w:id="121" w:name="_Toc332021038"/>
      <w:r>
        <w:t xml:space="preserve">SP1-DS3: </w:t>
      </w:r>
      <w:r w:rsidR="00E24CAA">
        <w:t xml:space="preserve">Use a BI Semantic Model Connection on SP1 to Connect a Power View Report to Analysis Services </w:t>
      </w:r>
      <w:r w:rsidR="0019421C">
        <w:t>T</w:t>
      </w:r>
      <w:r w:rsidR="00E24CAA">
        <w:t>abular on DS3</w:t>
      </w:r>
      <w:bookmarkEnd w:id="121"/>
    </w:p>
    <w:p w:rsidR="00E24CAA" w:rsidRPr="00394D45" w:rsidRDefault="00F85B8A" w:rsidP="007F417C">
      <w:pPr>
        <w:pStyle w:val="ListParagraph"/>
        <w:numPr>
          <w:ilvl w:val="0"/>
          <w:numId w:val="89"/>
        </w:numPr>
        <w:spacing w:after="120"/>
        <w:ind w:hanging="357"/>
        <w:contextualSpacing w:val="0"/>
        <w:rPr>
          <w:rFonts w:ascii="Arial" w:hAnsi="Arial" w:cs="Arial"/>
        </w:rPr>
      </w:pPr>
      <w:r w:rsidRPr="00394D45">
        <w:rPr>
          <w:rFonts w:ascii="Arial" w:hAnsi="Arial" w:cs="Arial"/>
        </w:rPr>
        <w:t xml:space="preserve">Open the </w:t>
      </w:r>
      <w:r w:rsidR="00E24CAA" w:rsidRPr="00394D45">
        <w:rPr>
          <w:rFonts w:ascii="Arial" w:hAnsi="Arial" w:cs="Arial"/>
        </w:rPr>
        <w:t>SharePoint web site</w:t>
      </w:r>
      <w:r w:rsidRPr="00394D45">
        <w:rPr>
          <w:rFonts w:ascii="Arial" w:hAnsi="Arial" w:cs="Arial"/>
        </w:rPr>
        <w:t xml:space="preserve"> for </w:t>
      </w:r>
      <w:r w:rsidRPr="00394D45">
        <w:rPr>
          <w:rFonts w:ascii="Arial" w:hAnsi="Arial" w:cs="Arial"/>
          <w:b/>
          <w:i/>
        </w:rPr>
        <w:t>SP1</w:t>
      </w:r>
      <w:r w:rsidRPr="00394D45">
        <w:rPr>
          <w:rFonts w:ascii="Arial" w:hAnsi="Arial" w:cs="Arial"/>
        </w:rPr>
        <w:t xml:space="preserve"> (</w:t>
      </w:r>
      <w:r w:rsidR="00394D45">
        <w:rPr>
          <w:rFonts w:ascii="Arial" w:hAnsi="Arial" w:cs="Arial"/>
        </w:rPr>
        <w:t xml:space="preserve">for example, </w:t>
      </w:r>
      <w:r w:rsidRPr="00394D45">
        <w:rPr>
          <w:rStyle w:val="Hyperlink"/>
        </w:rPr>
        <w:t>http://SP1</w:t>
      </w:r>
      <w:r w:rsidRPr="00394D45">
        <w:rPr>
          <w:rFonts w:ascii="Arial" w:hAnsi="Arial" w:cs="Arial"/>
        </w:rPr>
        <w:t>)</w:t>
      </w:r>
      <w:r w:rsidR="00E24CAA" w:rsidRPr="00394D45">
        <w:rPr>
          <w:rFonts w:ascii="Arial" w:hAnsi="Arial" w:cs="Arial"/>
        </w:rPr>
        <w:t xml:space="preserve">, </w:t>
      </w:r>
      <w:r w:rsidRPr="00394D45">
        <w:rPr>
          <w:rFonts w:ascii="Arial" w:hAnsi="Arial" w:cs="Arial"/>
        </w:rPr>
        <w:t xml:space="preserve">and </w:t>
      </w:r>
      <w:r w:rsidR="00E24CAA" w:rsidRPr="00394D45">
        <w:rPr>
          <w:rFonts w:ascii="Arial" w:hAnsi="Arial" w:cs="Arial"/>
        </w:rPr>
        <w:t xml:space="preserve">click </w:t>
      </w:r>
      <w:r w:rsidR="00E24CAA" w:rsidRPr="00394D45">
        <w:rPr>
          <w:rFonts w:ascii="Arial" w:hAnsi="Arial" w:cs="Arial"/>
          <w:b/>
        </w:rPr>
        <w:t>Documents</w:t>
      </w:r>
      <w:r w:rsidR="00E24CAA" w:rsidRPr="00394D45">
        <w:rPr>
          <w:rFonts w:ascii="Arial" w:hAnsi="Arial" w:cs="Arial"/>
        </w:rPr>
        <w:t xml:space="preserve"> on the SharePoint ribbon.</w:t>
      </w:r>
    </w:p>
    <w:p w:rsidR="00E24CAA" w:rsidRPr="00394D45" w:rsidRDefault="00E24CAA" w:rsidP="007F417C">
      <w:pPr>
        <w:pStyle w:val="ListParagraph"/>
        <w:numPr>
          <w:ilvl w:val="0"/>
          <w:numId w:val="89"/>
        </w:numPr>
        <w:spacing w:after="120"/>
        <w:ind w:hanging="357"/>
        <w:contextualSpacing w:val="0"/>
        <w:rPr>
          <w:rFonts w:ascii="Arial" w:hAnsi="Arial" w:cs="Arial"/>
        </w:rPr>
      </w:pPr>
      <w:r w:rsidRPr="00394D45">
        <w:rPr>
          <w:rFonts w:ascii="Arial" w:hAnsi="Arial" w:cs="Arial"/>
        </w:rPr>
        <w:t xml:space="preserve">Click the drop-down list for </w:t>
      </w:r>
      <w:r w:rsidRPr="00394D45">
        <w:rPr>
          <w:rFonts w:ascii="Arial" w:hAnsi="Arial" w:cs="Arial"/>
          <w:b/>
        </w:rPr>
        <w:t>New Document</w:t>
      </w:r>
      <w:r w:rsidRPr="00394D45">
        <w:rPr>
          <w:rFonts w:ascii="Arial" w:hAnsi="Arial" w:cs="Arial"/>
        </w:rPr>
        <w:t xml:space="preserve"> and click </w:t>
      </w:r>
      <w:r w:rsidRPr="00394D45">
        <w:rPr>
          <w:rFonts w:ascii="Arial" w:hAnsi="Arial" w:cs="Arial"/>
          <w:b/>
        </w:rPr>
        <w:t>BI Semantic Model Connection</w:t>
      </w:r>
      <w:r w:rsidRPr="00394D45">
        <w:rPr>
          <w:rFonts w:ascii="Arial" w:hAnsi="Arial" w:cs="Arial"/>
        </w:rPr>
        <w:t xml:space="preserve">. </w:t>
      </w:r>
    </w:p>
    <w:p w:rsidR="00E24CAA" w:rsidRPr="00394D45" w:rsidRDefault="00E24CAA" w:rsidP="007F417C">
      <w:pPr>
        <w:pStyle w:val="ListParagraph"/>
        <w:numPr>
          <w:ilvl w:val="0"/>
          <w:numId w:val="89"/>
        </w:numPr>
        <w:spacing w:after="120"/>
        <w:ind w:hanging="357"/>
        <w:contextualSpacing w:val="0"/>
        <w:rPr>
          <w:rFonts w:ascii="Arial" w:hAnsi="Arial" w:cs="Arial"/>
        </w:rPr>
      </w:pPr>
      <w:r w:rsidRPr="00394D45">
        <w:rPr>
          <w:rFonts w:ascii="Arial" w:hAnsi="Arial" w:cs="Arial"/>
        </w:rPr>
        <w:t xml:space="preserve">Enter the following information: </w:t>
      </w:r>
    </w:p>
    <w:p w:rsidR="00E24CAA" w:rsidRPr="00394D45" w:rsidRDefault="00E24CAA" w:rsidP="00172D50">
      <w:pPr>
        <w:pStyle w:val="ListParagraph"/>
        <w:numPr>
          <w:ilvl w:val="1"/>
          <w:numId w:val="174"/>
        </w:numPr>
        <w:spacing w:after="120"/>
        <w:contextualSpacing w:val="0"/>
        <w:rPr>
          <w:rFonts w:ascii="Arial" w:hAnsi="Arial" w:cs="Arial"/>
        </w:rPr>
      </w:pPr>
      <w:r w:rsidRPr="00F32DEF">
        <w:rPr>
          <w:rFonts w:ascii="Arial" w:hAnsi="Arial" w:cs="Arial"/>
          <w:b/>
        </w:rPr>
        <w:t>File Name</w:t>
      </w:r>
      <w:r w:rsidRPr="00394D45">
        <w:rPr>
          <w:rFonts w:ascii="Arial" w:hAnsi="Arial" w:cs="Arial"/>
        </w:rPr>
        <w:t>: HelloWorldSSASServerDataSource-DS3</w:t>
      </w:r>
    </w:p>
    <w:p w:rsidR="00E24CAA" w:rsidRPr="00394D45" w:rsidRDefault="00E24CAA" w:rsidP="00172D50">
      <w:pPr>
        <w:pStyle w:val="ListParagraph"/>
        <w:numPr>
          <w:ilvl w:val="1"/>
          <w:numId w:val="174"/>
        </w:numPr>
        <w:spacing w:after="120"/>
        <w:contextualSpacing w:val="0"/>
        <w:rPr>
          <w:rFonts w:ascii="Arial" w:hAnsi="Arial" w:cs="Arial"/>
        </w:rPr>
      </w:pPr>
      <w:r w:rsidRPr="00F32DEF">
        <w:rPr>
          <w:rFonts w:ascii="Arial" w:hAnsi="Arial" w:cs="Arial"/>
          <w:b/>
        </w:rPr>
        <w:t>Workbook URL or Server Name</w:t>
      </w:r>
      <w:r w:rsidRPr="00394D45">
        <w:rPr>
          <w:rFonts w:ascii="Arial" w:hAnsi="Arial" w:cs="Arial"/>
        </w:rPr>
        <w:t>: DS3</w:t>
      </w:r>
    </w:p>
    <w:p w:rsidR="00E24CAA" w:rsidRPr="00394D45" w:rsidRDefault="00E24CAA" w:rsidP="00172D50">
      <w:pPr>
        <w:pStyle w:val="ListParagraph"/>
        <w:numPr>
          <w:ilvl w:val="1"/>
          <w:numId w:val="174"/>
        </w:numPr>
        <w:spacing w:after="120"/>
        <w:contextualSpacing w:val="0"/>
        <w:rPr>
          <w:rFonts w:ascii="Arial" w:hAnsi="Arial" w:cs="Arial"/>
        </w:rPr>
      </w:pPr>
      <w:r w:rsidRPr="00F32DEF">
        <w:rPr>
          <w:rFonts w:ascii="Arial" w:hAnsi="Arial" w:cs="Arial"/>
          <w:b/>
        </w:rPr>
        <w:t>Database</w:t>
      </w:r>
      <w:r w:rsidRPr="00394D45">
        <w:rPr>
          <w:rFonts w:ascii="Arial" w:hAnsi="Arial" w:cs="Arial"/>
        </w:rPr>
        <w:t xml:space="preserve">:  </w:t>
      </w:r>
      <w:proofErr w:type="spellStart"/>
      <w:r w:rsidRPr="00394D45">
        <w:rPr>
          <w:rFonts w:ascii="Arial" w:hAnsi="Arial" w:cs="Arial"/>
        </w:rPr>
        <w:t>HelloWorldPicnicPowerViewRTM</w:t>
      </w:r>
      <w:proofErr w:type="spellEnd"/>
    </w:p>
    <w:p w:rsidR="00E24CAA" w:rsidRPr="00394D45" w:rsidRDefault="00E24CAA" w:rsidP="007F417C">
      <w:pPr>
        <w:pStyle w:val="ListParagraph"/>
        <w:numPr>
          <w:ilvl w:val="0"/>
          <w:numId w:val="89"/>
        </w:numPr>
        <w:spacing w:after="120"/>
        <w:ind w:hanging="357"/>
        <w:contextualSpacing w:val="0"/>
        <w:rPr>
          <w:rFonts w:ascii="Arial" w:hAnsi="Arial" w:cs="Arial"/>
        </w:rPr>
      </w:pPr>
      <w:r w:rsidRPr="00394D45">
        <w:rPr>
          <w:rFonts w:ascii="Arial" w:hAnsi="Arial" w:cs="Arial"/>
        </w:rPr>
        <w:t xml:space="preserve">Click </w:t>
      </w:r>
      <w:r w:rsidRPr="00394D45">
        <w:rPr>
          <w:rFonts w:ascii="Arial" w:hAnsi="Arial" w:cs="Arial"/>
          <w:b/>
        </w:rPr>
        <w:t>OK</w:t>
      </w:r>
      <w:r w:rsidRPr="00394D45">
        <w:rPr>
          <w:rFonts w:ascii="Arial" w:hAnsi="Arial" w:cs="Arial"/>
        </w:rPr>
        <w:t xml:space="preserve">. </w:t>
      </w:r>
    </w:p>
    <w:p w:rsidR="00394D45" w:rsidRDefault="00394D45" w:rsidP="00D22A43">
      <w:pPr>
        <w:ind w:left="720"/>
        <w:rPr>
          <w:rFonts w:ascii="Arial" w:hAnsi="Arial" w:cs="Arial"/>
        </w:rPr>
      </w:pPr>
      <w:r w:rsidRPr="00D22A43">
        <w:rPr>
          <w:rFonts w:ascii="Arial" w:hAnsi="Arial" w:cs="Arial"/>
          <w:b/>
        </w:rPr>
        <w:t>Result</w:t>
      </w:r>
      <w:r w:rsidR="00E24CAA" w:rsidRPr="00D22A43">
        <w:rPr>
          <w:rFonts w:ascii="Arial" w:hAnsi="Arial" w:cs="Arial"/>
        </w:rPr>
        <w:t>: If you have previously configured Kerberos, this connection will succeed with Reporting Services using Kerberos to impersonate BI\</w:t>
      </w:r>
      <w:proofErr w:type="spellStart"/>
      <w:r w:rsidR="00E24CAA" w:rsidRPr="00D22A43">
        <w:rPr>
          <w:rFonts w:ascii="Arial" w:hAnsi="Arial" w:cs="Arial"/>
        </w:rPr>
        <w:t>BIAdmin</w:t>
      </w:r>
      <w:proofErr w:type="spellEnd"/>
      <w:r w:rsidR="00E24CAA" w:rsidRPr="00D22A43">
        <w:rPr>
          <w:rFonts w:ascii="Arial" w:hAnsi="Arial" w:cs="Arial"/>
        </w:rPr>
        <w:t xml:space="preserve"> when querying data from the tabular model in the Analysis Services instance</w:t>
      </w:r>
      <w:r w:rsidR="00F32DEF">
        <w:rPr>
          <w:rFonts w:ascii="Arial" w:hAnsi="Arial" w:cs="Arial"/>
        </w:rPr>
        <w:t xml:space="preserve">, </w:t>
      </w:r>
      <w:r w:rsidR="00F32DEF" w:rsidRPr="00F32DEF">
        <w:rPr>
          <w:rFonts w:ascii="Arial" w:hAnsi="Arial" w:cs="Arial"/>
          <w:b/>
          <w:i/>
        </w:rPr>
        <w:t>DS3</w:t>
      </w:r>
      <w:r w:rsidR="00E24CAA" w:rsidRPr="00D22A43">
        <w:rPr>
          <w:rFonts w:ascii="Arial" w:hAnsi="Arial" w:cs="Arial"/>
        </w:rPr>
        <w:t xml:space="preserve">. </w:t>
      </w:r>
    </w:p>
    <w:p w:rsidR="00D22A43" w:rsidRDefault="00E24CAA" w:rsidP="00D22A43">
      <w:pPr>
        <w:ind w:left="720"/>
        <w:rPr>
          <w:rFonts w:ascii="Arial" w:hAnsi="Arial" w:cs="Arial"/>
        </w:rPr>
      </w:pPr>
      <w:r w:rsidRPr="00D22A43">
        <w:rPr>
          <w:rFonts w:ascii="Arial" w:hAnsi="Arial" w:cs="Arial"/>
        </w:rPr>
        <w:t xml:space="preserve">If you have not configured Kerberos, the connect will also succeed – this time because Reporting Services sets the </w:t>
      </w:r>
      <w:proofErr w:type="spellStart"/>
      <w:r w:rsidRPr="00D22A43">
        <w:rPr>
          <w:rFonts w:ascii="Arial" w:hAnsi="Arial" w:cs="Arial"/>
        </w:rPr>
        <w:t>EffectiveUserName</w:t>
      </w:r>
      <w:proofErr w:type="spellEnd"/>
      <w:r w:rsidRPr="00D22A43">
        <w:rPr>
          <w:rFonts w:ascii="Arial" w:hAnsi="Arial" w:cs="Arial"/>
        </w:rPr>
        <w:t xml:space="preserve"> property to a value of BI\</w:t>
      </w:r>
      <w:proofErr w:type="spellStart"/>
      <w:r w:rsidRPr="00D22A43">
        <w:rPr>
          <w:rFonts w:ascii="Arial" w:hAnsi="Arial" w:cs="Arial"/>
        </w:rPr>
        <w:t>BIAdmin</w:t>
      </w:r>
      <w:proofErr w:type="spellEnd"/>
      <w:r w:rsidRPr="00D22A43">
        <w:rPr>
          <w:rFonts w:ascii="Arial" w:hAnsi="Arial" w:cs="Arial"/>
        </w:rPr>
        <w:t xml:space="preserve"> when it connects as BI\</w:t>
      </w:r>
      <w:proofErr w:type="spellStart"/>
      <w:r w:rsidRPr="00D22A43">
        <w:rPr>
          <w:rFonts w:ascii="Arial" w:hAnsi="Arial" w:cs="Arial"/>
        </w:rPr>
        <w:t>BIService</w:t>
      </w:r>
      <w:proofErr w:type="spellEnd"/>
      <w:r w:rsidRPr="00D22A43">
        <w:rPr>
          <w:rFonts w:ascii="Arial" w:hAnsi="Arial" w:cs="Arial"/>
        </w:rPr>
        <w:t xml:space="preserve">, its identity. This tactic </w:t>
      </w:r>
      <w:r w:rsidR="00D22A43">
        <w:rPr>
          <w:rFonts w:ascii="Arial" w:hAnsi="Arial" w:cs="Arial"/>
        </w:rPr>
        <w:t xml:space="preserve">is used automatically, without any configuration, </w:t>
      </w:r>
      <w:r w:rsidRPr="00D22A43">
        <w:rPr>
          <w:rFonts w:ascii="Arial" w:hAnsi="Arial" w:cs="Arial"/>
        </w:rPr>
        <w:t>and it succeeds because BI\</w:t>
      </w:r>
      <w:proofErr w:type="spellStart"/>
      <w:r w:rsidRPr="00D22A43">
        <w:rPr>
          <w:rFonts w:ascii="Arial" w:hAnsi="Arial" w:cs="Arial"/>
        </w:rPr>
        <w:t>BIAdmin</w:t>
      </w:r>
      <w:proofErr w:type="spellEnd"/>
      <w:r w:rsidRPr="00D22A43">
        <w:rPr>
          <w:rFonts w:ascii="Arial" w:hAnsi="Arial" w:cs="Arial"/>
        </w:rPr>
        <w:t xml:space="preserve"> has permission on the cube</w:t>
      </w:r>
      <w:r w:rsidR="00D22A43">
        <w:rPr>
          <w:rFonts w:ascii="Arial" w:hAnsi="Arial" w:cs="Arial"/>
        </w:rPr>
        <w:t xml:space="preserve">. Moreover, the account </w:t>
      </w:r>
      <w:r w:rsidRPr="00D22A43">
        <w:rPr>
          <w:rFonts w:ascii="Arial" w:hAnsi="Arial" w:cs="Arial"/>
        </w:rPr>
        <w:t>BI\</w:t>
      </w:r>
      <w:proofErr w:type="spellStart"/>
      <w:r w:rsidRPr="00D22A43">
        <w:rPr>
          <w:rFonts w:ascii="Arial" w:hAnsi="Arial" w:cs="Arial"/>
        </w:rPr>
        <w:t>BIService</w:t>
      </w:r>
      <w:proofErr w:type="spellEnd"/>
      <w:r w:rsidR="00D22A43">
        <w:rPr>
          <w:rFonts w:ascii="Arial" w:hAnsi="Arial" w:cs="Arial"/>
        </w:rPr>
        <w:t xml:space="preserve"> is </w:t>
      </w:r>
      <w:r w:rsidRPr="00D22A43">
        <w:rPr>
          <w:rFonts w:ascii="Arial" w:hAnsi="Arial" w:cs="Arial"/>
        </w:rPr>
        <w:t xml:space="preserve">the service account for the tabular instance of Analysis Services on </w:t>
      </w:r>
      <w:r w:rsidRPr="00F32DEF">
        <w:rPr>
          <w:rFonts w:ascii="Arial" w:hAnsi="Arial" w:cs="Arial"/>
          <w:b/>
          <w:i/>
        </w:rPr>
        <w:t>DS3</w:t>
      </w:r>
      <w:r w:rsidR="00D22A43">
        <w:rPr>
          <w:rFonts w:ascii="Arial" w:hAnsi="Arial" w:cs="Arial"/>
        </w:rPr>
        <w:t xml:space="preserve"> and therefore</w:t>
      </w:r>
      <w:r w:rsidR="00D22A43" w:rsidRPr="00D22A43">
        <w:rPr>
          <w:rFonts w:ascii="Arial" w:hAnsi="Arial" w:cs="Arial"/>
        </w:rPr>
        <w:t xml:space="preserve"> </w:t>
      </w:r>
      <w:r w:rsidRPr="00D22A43">
        <w:rPr>
          <w:rFonts w:ascii="Arial" w:hAnsi="Arial" w:cs="Arial"/>
        </w:rPr>
        <w:t>has sufficient permissions to honor the &lt;</w:t>
      </w:r>
      <w:proofErr w:type="spellStart"/>
      <w:r w:rsidRPr="00D22A43">
        <w:rPr>
          <w:rFonts w:ascii="Arial" w:hAnsi="Arial" w:cs="Arial"/>
        </w:rPr>
        <w:t>EffectiveUserName</w:t>
      </w:r>
      <w:proofErr w:type="spellEnd"/>
      <w:r w:rsidRPr="00D22A43">
        <w:rPr>
          <w:rFonts w:ascii="Arial" w:hAnsi="Arial" w:cs="Arial"/>
        </w:rPr>
        <w:t xml:space="preserve">&gt;. </w:t>
      </w:r>
      <w:r w:rsidR="008C0AE0">
        <w:rPr>
          <w:rFonts w:ascii="Arial" w:hAnsi="Arial" w:cs="Arial"/>
        </w:rPr>
        <w:t>T</w:t>
      </w:r>
      <w:r w:rsidR="001E7C3E">
        <w:rPr>
          <w:rFonts w:ascii="Arial" w:hAnsi="Arial" w:cs="Arial"/>
        </w:rPr>
        <w:t xml:space="preserve">he user making the connection to Analysis Services </w:t>
      </w:r>
      <w:r w:rsidR="008C0AE0">
        <w:rPr>
          <w:rFonts w:ascii="Arial" w:hAnsi="Arial" w:cs="Arial"/>
        </w:rPr>
        <w:t xml:space="preserve">must be a </w:t>
      </w:r>
      <w:r w:rsidR="001E7C3E">
        <w:rPr>
          <w:rFonts w:ascii="Arial" w:hAnsi="Arial" w:cs="Arial"/>
        </w:rPr>
        <w:t xml:space="preserve">member of the </w:t>
      </w:r>
      <w:r w:rsidR="008C0AE0">
        <w:rPr>
          <w:rFonts w:ascii="Arial" w:hAnsi="Arial" w:cs="Arial"/>
        </w:rPr>
        <w:t>S</w:t>
      </w:r>
      <w:r w:rsidR="001E7C3E">
        <w:rPr>
          <w:rFonts w:ascii="Arial" w:hAnsi="Arial" w:cs="Arial"/>
        </w:rPr>
        <w:t xml:space="preserve">erver </w:t>
      </w:r>
      <w:r w:rsidR="008C0AE0">
        <w:rPr>
          <w:rFonts w:ascii="Arial" w:hAnsi="Arial" w:cs="Arial"/>
        </w:rPr>
        <w:t>A</w:t>
      </w:r>
      <w:r w:rsidR="001E7C3E">
        <w:rPr>
          <w:rFonts w:ascii="Arial" w:hAnsi="Arial" w:cs="Arial"/>
        </w:rPr>
        <w:t xml:space="preserve">dministrator role in </w:t>
      </w:r>
      <w:r w:rsidR="008C0AE0">
        <w:rPr>
          <w:rFonts w:ascii="Arial" w:hAnsi="Arial" w:cs="Arial"/>
        </w:rPr>
        <w:t>Analysis Services for</w:t>
      </w:r>
      <w:r w:rsidR="001E7C3E">
        <w:rPr>
          <w:rFonts w:ascii="Arial" w:hAnsi="Arial" w:cs="Arial"/>
        </w:rPr>
        <w:t xml:space="preserve"> the </w:t>
      </w:r>
      <w:r w:rsidR="008C0AE0">
        <w:rPr>
          <w:rFonts w:ascii="Arial" w:hAnsi="Arial" w:cs="Arial"/>
        </w:rPr>
        <w:t>&lt;</w:t>
      </w:r>
      <w:proofErr w:type="spellStart"/>
      <w:r w:rsidR="001E7C3E">
        <w:rPr>
          <w:rFonts w:ascii="Arial" w:hAnsi="Arial" w:cs="Arial"/>
        </w:rPr>
        <w:t>EffectiveUserName</w:t>
      </w:r>
      <w:proofErr w:type="spellEnd"/>
      <w:r w:rsidR="001E7C3E">
        <w:rPr>
          <w:rFonts w:ascii="Arial" w:hAnsi="Arial" w:cs="Arial"/>
        </w:rPr>
        <w:t xml:space="preserve">&gt; connection string property </w:t>
      </w:r>
      <w:r w:rsidR="008C0AE0">
        <w:rPr>
          <w:rFonts w:ascii="Arial" w:hAnsi="Arial" w:cs="Arial"/>
        </w:rPr>
        <w:t>to be used</w:t>
      </w:r>
      <w:r w:rsidR="001E7C3E">
        <w:rPr>
          <w:rFonts w:ascii="Arial" w:hAnsi="Arial" w:cs="Arial"/>
        </w:rPr>
        <w:t>.</w:t>
      </w:r>
    </w:p>
    <w:p w:rsidR="00E24CAA" w:rsidRPr="00D22A43" w:rsidRDefault="00E24CAA" w:rsidP="00D22A43">
      <w:pPr>
        <w:ind w:left="720"/>
        <w:rPr>
          <w:rFonts w:ascii="Arial" w:hAnsi="Arial" w:cs="Arial"/>
        </w:rPr>
      </w:pPr>
      <w:r w:rsidRPr="00D22A43">
        <w:rPr>
          <w:rFonts w:ascii="Arial" w:hAnsi="Arial" w:cs="Arial"/>
        </w:rPr>
        <w:lastRenderedPageBreak/>
        <w:t xml:space="preserve">If the service accounts </w:t>
      </w:r>
      <w:r w:rsidR="00D22A43">
        <w:rPr>
          <w:rFonts w:ascii="Arial" w:hAnsi="Arial" w:cs="Arial"/>
        </w:rPr>
        <w:t xml:space="preserve">for the tabular models and Reporting Services </w:t>
      </w:r>
      <w:r w:rsidRPr="00D22A43">
        <w:rPr>
          <w:rFonts w:ascii="Arial" w:hAnsi="Arial" w:cs="Arial"/>
        </w:rPr>
        <w:t xml:space="preserve">did not match, you would have to add the identity of the Reporting Services service application to the Server Administrator role in the tabular instance of Analysis Services on </w:t>
      </w:r>
      <w:r w:rsidRPr="00D22A43">
        <w:rPr>
          <w:rFonts w:ascii="Arial" w:hAnsi="Arial" w:cs="Arial"/>
          <w:b/>
          <w:i/>
        </w:rPr>
        <w:t>DS3</w:t>
      </w:r>
      <w:r w:rsidRPr="00D22A43">
        <w:rPr>
          <w:rFonts w:ascii="Arial" w:hAnsi="Arial" w:cs="Arial"/>
        </w:rPr>
        <w:t>.</w:t>
      </w:r>
    </w:p>
    <w:p w:rsidR="00E24CAA" w:rsidRPr="00D22A43" w:rsidRDefault="00E24CAA" w:rsidP="007F417C">
      <w:pPr>
        <w:pStyle w:val="ListParagraph"/>
        <w:numPr>
          <w:ilvl w:val="0"/>
          <w:numId w:val="89"/>
        </w:numPr>
        <w:rPr>
          <w:rFonts w:ascii="Arial" w:hAnsi="Arial" w:cs="Arial"/>
        </w:rPr>
      </w:pPr>
      <w:r w:rsidRPr="00D22A43">
        <w:rPr>
          <w:rFonts w:ascii="Arial" w:hAnsi="Arial" w:cs="Arial"/>
        </w:rPr>
        <w:t xml:space="preserve"> Click the </w:t>
      </w:r>
      <w:r w:rsidRPr="00F32DEF">
        <w:rPr>
          <w:rFonts w:ascii="Arial" w:hAnsi="Arial" w:cs="Arial"/>
          <w:i/>
        </w:rPr>
        <w:t>HelloWorldSSASServerDataSource-DS3</w:t>
      </w:r>
      <w:r w:rsidRPr="00D22A43">
        <w:rPr>
          <w:rFonts w:ascii="Arial" w:hAnsi="Arial" w:cs="Arial"/>
        </w:rPr>
        <w:t xml:space="preserve"> connection file. </w:t>
      </w:r>
    </w:p>
    <w:p w:rsidR="00371256" w:rsidRPr="00D22A43" w:rsidRDefault="00D22A43" w:rsidP="005329F9">
      <w:pPr>
        <w:ind w:left="720"/>
        <w:rPr>
          <w:rFonts w:ascii="Arial" w:hAnsi="Arial" w:cs="Arial"/>
        </w:rPr>
      </w:pPr>
      <w:r w:rsidRPr="00D22A43">
        <w:rPr>
          <w:rFonts w:ascii="Arial" w:hAnsi="Arial" w:cs="Arial"/>
          <w:b/>
        </w:rPr>
        <w:t>Result</w:t>
      </w:r>
      <w:r>
        <w:rPr>
          <w:rFonts w:ascii="Arial" w:hAnsi="Arial" w:cs="Arial"/>
        </w:rPr>
        <w:t xml:space="preserve">: </w:t>
      </w:r>
      <w:r w:rsidR="00E24CAA" w:rsidRPr="00D22A43">
        <w:rPr>
          <w:rFonts w:ascii="Arial" w:hAnsi="Arial" w:cs="Arial"/>
        </w:rPr>
        <w:t>A blank Power View report appears with an open connection to the Analysis Services tabular model for the Hello World Picnic database. The connection is made by BI\</w:t>
      </w:r>
      <w:proofErr w:type="spellStart"/>
      <w:r w:rsidR="00E24CAA" w:rsidRPr="00D22A43">
        <w:rPr>
          <w:rFonts w:ascii="Arial" w:hAnsi="Arial" w:cs="Arial"/>
        </w:rPr>
        <w:t>BIService</w:t>
      </w:r>
      <w:proofErr w:type="spellEnd"/>
      <w:r w:rsidR="00E24CAA" w:rsidRPr="00D22A43">
        <w:rPr>
          <w:rFonts w:ascii="Arial" w:hAnsi="Arial" w:cs="Arial"/>
        </w:rPr>
        <w:t xml:space="preserve"> on behalf of the logged in user.</w:t>
      </w:r>
    </w:p>
    <w:p w:rsidR="00E24CAA" w:rsidRDefault="009064A3" w:rsidP="00D22A43">
      <w:pPr>
        <w:pStyle w:val="Heading3"/>
      </w:pPr>
      <w:bookmarkStart w:id="122" w:name="_Toc332021039"/>
      <w:r>
        <w:t xml:space="preserve">SP2-DS3: </w:t>
      </w:r>
      <w:r w:rsidR="00E24CAA">
        <w:t xml:space="preserve">Use a BI Semantic Model Connection on SP2 to Connect a Power View Report to Analysis Services </w:t>
      </w:r>
      <w:r w:rsidR="0019421C">
        <w:t>T</w:t>
      </w:r>
      <w:r w:rsidR="00E24CAA">
        <w:t>abular on DS3</w:t>
      </w:r>
      <w:bookmarkEnd w:id="122"/>
    </w:p>
    <w:p w:rsidR="00371256" w:rsidRPr="00371256" w:rsidRDefault="00371256" w:rsidP="00371256">
      <w:pPr>
        <w:rPr>
          <w:rFonts w:ascii="Arial" w:hAnsi="Arial" w:cs="Arial"/>
        </w:rPr>
      </w:pPr>
      <w:r w:rsidRPr="00371256">
        <w:rPr>
          <w:rFonts w:ascii="Arial" w:hAnsi="Arial" w:cs="Arial"/>
        </w:rPr>
        <w:t xml:space="preserve">Repeat the steps in the previous procedures to validate Scenario 2, </w:t>
      </w:r>
      <w:r>
        <w:rPr>
          <w:rFonts w:ascii="Arial" w:hAnsi="Arial" w:cs="Arial"/>
        </w:rPr>
        <w:t xml:space="preserve">this time </w:t>
      </w:r>
      <w:r w:rsidRPr="00371256">
        <w:rPr>
          <w:rFonts w:ascii="Arial" w:hAnsi="Arial" w:cs="Arial"/>
        </w:rPr>
        <w:t xml:space="preserve">using the Power View infrastructure on </w:t>
      </w:r>
      <w:r w:rsidRPr="00371256">
        <w:rPr>
          <w:rFonts w:ascii="Arial" w:hAnsi="Arial" w:cs="Arial"/>
          <w:b/>
          <w:i/>
        </w:rPr>
        <w:t>SP2</w:t>
      </w:r>
      <w:r w:rsidRPr="00371256">
        <w:rPr>
          <w:rFonts w:ascii="Arial" w:hAnsi="Arial" w:cs="Arial"/>
        </w:rPr>
        <w:t xml:space="preserve"> to connect to the tabular data model on </w:t>
      </w:r>
      <w:r w:rsidRPr="00371256">
        <w:rPr>
          <w:rFonts w:ascii="Arial" w:hAnsi="Arial" w:cs="Arial"/>
          <w:b/>
          <w:i/>
        </w:rPr>
        <w:t>DS3</w:t>
      </w:r>
      <w:r w:rsidRPr="00371256">
        <w:rPr>
          <w:rFonts w:ascii="Arial" w:hAnsi="Arial" w:cs="Arial"/>
        </w:rPr>
        <w:t>.</w:t>
      </w:r>
    </w:p>
    <w:p w:rsidR="00371256" w:rsidRPr="00394D45" w:rsidRDefault="00371256" w:rsidP="007F417C">
      <w:pPr>
        <w:pStyle w:val="ListParagraph"/>
        <w:numPr>
          <w:ilvl w:val="1"/>
          <w:numId w:val="97"/>
        </w:numPr>
        <w:rPr>
          <w:rFonts w:ascii="Arial" w:hAnsi="Arial" w:cs="Arial"/>
        </w:rPr>
      </w:pPr>
      <w:r>
        <w:rPr>
          <w:rFonts w:ascii="Arial" w:hAnsi="Arial" w:cs="Arial"/>
        </w:rPr>
        <w:t xml:space="preserve">Open the </w:t>
      </w:r>
      <w:r w:rsidRPr="00371256">
        <w:rPr>
          <w:rFonts w:ascii="Arial" w:hAnsi="Arial" w:cs="Arial"/>
          <w:b/>
          <w:i/>
        </w:rPr>
        <w:t>SP2</w:t>
      </w:r>
      <w:r>
        <w:rPr>
          <w:rFonts w:ascii="Arial" w:hAnsi="Arial" w:cs="Arial"/>
        </w:rPr>
        <w:t xml:space="preserve"> Web site</w:t>
      </w:r>
      <w:r w:rsidR="00F32DEF">
        <w:rPr>
          <w:rFonts w:ascii="Arial" w:hAnsi="Arial" w:cs="Arial"/>
        </w:rPr>
        <w:t>.</w:t>
      </w:r>
      <w:r w:rsidRPr="00394D45">
        <w:rPr>
          <w:rFonts w:ascii="Arial" w:hAnsi="Arial" w:cs="Arial"/>
        </w:rPr>
        <w:t xml:space="preserve"> </w:t>
      </w:r>
    </w:p>
    <w:p w:rsidR="00371256" w:rsidRPr="00394D45" w:rsidRDefault="00371256" w:rsidP="007F417C">
      <w:pPr>
        <w:pStyle w:val="ListParagraph"/>
        <w:numPr>
          <w:ilvl w:val="1"/>
          <w:numId w:val="97"/>
        </w:numPr>
        <w:rPr>
          <w:rFonts w:ascii="Arial" w:hAnsi="Arial" w:cs="Arial"/>
        </w:rPr>
      </w:pPr>
      <w:r>
        <w:rPr>
          <w:rFonts w:ascii="Arial" w:hAnsi="Arial" w:cs="Arial"/>
        </w:rPr>
        <w:t>Add a new BISM connection source</w:t>
      </w:r>
      <w:r w:rsidR="00F32DEF">
        <w:rPr>
          <w:rFonts w:ascii="Arial" w:hAnsi="Arial" w:cs="Arial"/>
        </w:rPr>
        <w:t>.</w:t>
      </w:r>
    </w:p>
    <w:p w:rsidR="00371256" w:rsidRPr="00394D45" w:rsidRDefault="00371256" w:rsidP="007F417C">
      <w:pPr>
        <w:pStyle w:val="ListParagraph"/>
        <w:numPr>
          <w:ilvl w:val="1"/>
          <w:numId w:val="97"/>
        </w:numPr>
        <w:rPr>
          <w:rFonts w:ascii="Arial" w:hAnsi="Arial" w:cs="Arial"/>
        </w:rPr>
      </w:pPr>
      <w:r>
        <w:rPr>
          <w:rFonts w:ascii="Arial" w:hAnsi="Arial" w:cs="Arial"/>
        </w:rPr>
        <w:t xml:space="preserve">Configure the BISM connection to use the AS instance on </w:t>
      </w:r>
      <w:r w:rsidRPr="00371256">
        <w:rPr>
          <w:rFonts w:ascii="Arial" w:hAnsi="Arial" w:cs="Arial"/>
          <w:b/>
          <w:i/>
        </w:rPr>
        <w:t>DS3</w:t>
      </w:r>
      <w:r w:rsidR="00F32DEF" w:rsidRPr="007A088E">
        <w:rPr>
          <w:rFonts w:ascii="Arial" w:hAnsi="Arial" w:cs="Arial"/>
          <w:i/>
        </w:rPr>
        <w:t>.</w:t>
      </w:r>
    </w:p>
    <w:p w:rsidR="00371256" w:rsidRDefault="00371256" w:rsidP="007F417C">
      <w:pPr>
        <w:pStyle w:val="ListParagraph"/>
        <w:numPr>
          <w:ilvl w:val="1"/>
          <w:numId w:val="97"/>
        </w:numPr>
        <w:rPr>
          <w:rFonts w:ascii="Arial" w:hAnsi="Arial" w:cs="Arial"/>
        </w:rPr>
      </w:pPr>
      <w:r>
        <w:rPr>
          <w:rFonts w:ascii="Arial" w:hAnsi="Arial" w:cs="Arial"/>
        </w:rPr>
        <w:t>Verify connections</w:t>
      </w:r>
      <w:r w:rsidR="00F32DEF">
        <w:rPr>
          <w:rFonts w:ascii="Arial" w:hAnsi="Arial" w:cs="Arial"/>
        </w:rPr>
        <w:t>.</w:t>
      </w:r>
    </w:p>
    <w:p w:rsidR="00371256" w:rsidRPr="00394D45" w:rsidRDefault="00371256" w:rsidP="007F417C">
      <w:pPr>
        <w:pStyle w:val="ListParagraph"/>
        <w:numPr>
          <w:ilvl w:val="1"/>
          <w:numId w:val="97"/>
        </w:numPr>
        <w:rPr>
          <w:rFonts w:ascii="Arial" w:hAnsi="Arial" w:cs="Arial"/>
        </w:rPr>
      </w:pPr>
      <w:r>
        <w:rPr>
          <w:rFonts w:ascii="Arial" w:hAnsi="Arial" w:cs="Arial"/>
        </w:rPr>
        <w:t>Open report and verify that data is accessible</w:t>
      </w:r>
      <w:r w:rsidR="00F32DEF">
        <w:rPr>
          <w:rFonts w:ascii="Arial" w:hAnsi="Arial" w:cs="Arial"/>
        </w:rPr>
        <w:t>.</w:t>
      </w:r>
    </w:p>
    <w:p w:rsidR="006B483E" w:rsidRPr="00D22A43" w:rsidRDefault="006B483E" w:rsidP="005329F9">
      <w:pPr>
        <w:ind w:left="720"/>
        <w:rPr>
          <w:rFonts w:ascii="Arial" w:hAnsi="Arial" w:cs="Arial"/>
        </w:rPr>
      </w:pPr>
      <w:r w:rsidRPr="00D22A43">
        <w:rPr>
          <w:rFonts w:ascii="Arial" w:hAnsi="Arial" w:cs="Arial"/>
          <w:b/>
        </w:rPr>
        <w:t>Result</w:t>
      </w:r>
      <w:r>
        <w:rPr>
          <w:rFonts w:ascii="Arial" w:hAnsi="Arial" w:cs="Arial"/>
        </w:rPr>
        <w:t xml:space="preserve">: </w:t>
      </w:r>
      <w:r w:rsidRPr="00D22A43">
        <w:rPr>
          <w:rFonts w:ascii="Arial" w:hAnsi="Arial" w:cs="Arial"/>
        </w:rPr>
        <w:t xml:space="preserve">A blank Power View report appears with an open connection to the </w:t>
      </w:r>
      <w:r>
        <w:rPr>
          <w:rFonts w:ascii="Arial" w:hAnsi="Arial" w:cs="Arial"/>
        </w:rPr>
        <w:t xml:space="preserve">remote </w:t>
      </w:r>
      <w:r w:rsidRPr="00D22A43">
        <w:rPr>
          <w:rFonts w:ascii="Arial" w:hAnsi="Arial" w:cs="Arial"/>
        </w:rPr>
        <w:t>Analysis Services tabular model for the Hello World Picnic database. The connection is made by BI\</w:t>
      </w:r>
      <w:proofErr w:type="spellStart"/>
      <w:r w:rsidRPr="00D22A43">
        <w:rPr>
          <w:rFonts w:ascii="Arial" w:hAnsi="Arial" w:cs="Arial"/>
        </w:rPr>
        <w:t>BIService</w:t>
      </w:r>
      <w:proofErr w:type="spellEnd"/>
      <w:r w:rsidRPr="00D22A43">
        <w:rPr>
          <w:rFonts w:ascii="Arial" w:hAnsi="Arial" w:cs="Arial"/>
        </w:rPr>
        <w:t xml:space="preserve"> on behalf of the logged in user.</w:t>
      </w:r>
    </w:p>
    <w:p w:rsidR="008C0AE0" w:rsidRDefault="008C0AE0" w:rsidP="00730AE1">
      <w:pPr>
        <w:rPr>
          <w:rFonts w:ascii="Arial" w:hAnsi="Arial" w:cs="Arial"/>
        </w:rPr>
      </w:pPr>
      <w:r w:rsidRPr="00571861">
        <w:rPr>
          <w:b/>
        </w:rPr>
        <w:t>Imp</w:t>
      </w:r>
      <w:r w:rsidRPr="00571861">
        <w:rPr>
          <w:rFonts w:ascii="Arial" w:hAnsi="Arial" w:cs="Arial"/>
          <w:b/>
        </w:rPr>
        <w:t>ortant</w:t>
      </w:r>
      <w:r w:rsidRPr="00571861">
        <w:rPr>
          <w:rFonts w:ascii="Arial" w:hAnsi="Arial" w:cs="Arial"/>
        </w:rPr>
        <w:t>: Using the &lt;</w:t>
      </w:r>
      <w:proofErr w:type="spellStart"/>
      <w:r w:rsidRPr="00571861">
        <w:rPr>
          <w:rFonts w:ascii="Arial" w:hAnsi="Arial" w:cs="Arial"/>
        </w:rPr>
        <w:t>EffectiveUserName</w:t>
      </w:r>
      <w:proofErr w:type="spellEnd"/>
      <w:r w:rsidRPr="00571861">
        <w:rPr>
          <w:rFonts w:ascii="Arial" w:hAnsi="Arial" w:cs="Arial"/>
        </w:rPr>
        <w:t>&gt; will also work in a multiple domain environment provided domain trusts are in place. Kerberos with constrained delegation, however, will not work across domain boundaries – regardless of trusts.</w:t>
      </w:r>
    </w:p>
    <w:p w:rsidR="00571861" w:rsidRDefault="00571861" w:rsidP="00571861">
      <w:pPr>
        <w:pStyle w:val="Heading2"/>
      </w:pPr>
      <w:bookmarkStart w:id="123" w:name="_Toc332021040"/>
      <w:r>
        <w:t>Validation Summary</w:t>
      </w:r>
      <w:bookmarkEnd w:id="123"/>
    </w:p>
    <w:p w:rsidR="00571861" w:rsidRDefault="00571861" w:rsidP="00571861">
      <w:pPr>
        <w:rPr>
          <w:rFonts w:ascii="Arial" w:hAnsi="Arial" w:cs="Arial"/>
        </w:rPr>
      </w:pPr>
      <w:r>
        <w:rPr>
          <w:rFonts w:ascii="Arial" w:hAnsi="Arial" w:cs="Arial"/>
        </w:rPr>
        <w:t xml:space="preserve">To recap, </w:t>
      </w:r>
      <w:r w:rsidR="00C85153">
        <w:rPr>
          <w:rFonts w:ascii="Arial" w:hAnsi="Arial" w:cs="Arial"/>
        </w:rPr>
        <w:t xml:space="preserve">this section </w:t>
      </w:r>
      <w:r>
        <w:rPr>
          <w:rFonts w:ascii="Arial" w:hAnsi="Arial" w:cs="Arial"/>
        </w:rPr>
        <w:t>compar</w:t>
      </w:r>
      <w:r w:rsidR="00412C72">
        <w:rPr>
          <w:rFonts w:ascii="Arial" w:hAnsi="Arial" w:cs="Arial"/>
        </w:rPr>
        <w:t>es</w:t>
      </w:r>
      <w:r>
        <w:rPr>
          <w:rFonts w:ascii="Arial" w:hAnsi="Arial" w:cs="Arial"/>
        </w:rPr>
        <w:t xml:space="preserve"> the options </w:t>
      </w:r>
      <w:r w:rsidR="00412C72">
        <w:rPr>
          <w:rFonts w:ascii="Arial" w:hAnsi="Arial" w:cs="Arial"/>
        </w:rPr>
        <w:t xml:space="preserve">you tested in </w:t>
      </w:r>
      <w:r>
        <w:rPr>
          <w:rFonts w:ascii="Arial" w:hAnsi="Arial" w:cs="Arial"/>
        </w:rPr>
        <w:t xml:space="preserve">this validation walkthrough. </w:t>
      </w:r>
    </w:p>
    <w:p w:rsidR="00412C72" w:rsidRDefault="00412C72" w:rsidP="00C85153">
      <w:pPr>
        <w:pStyle w:val="Heading4"/>
      </w:pPr>
      <w:r>
        <w:t>Single-Hop Scenarios</w:t>
      </w:r>
    </w:p>
    <w:p w:rsidR="002E4873" w:rsidRDefault="002E4873" w:rsidP="002E4873">
      <w:pPr>
        <w:rPr>
          <w:rFonts w:ascii="Arial" w:hAnsi="Arial" w:cs="Arial"/>
        </w:rPr>
      </w:pPr>
      <w:r>
        <w:rPr>
          <w:rFonts w:ascii="Arial" w:hAnsi="Arial" w:cs="Arial"/>
        </w:rPr>
        <w:t xml:space="preserve">The following matrix summarizes the results when </w:t>
      </w:r>
      <w:r w:rsidRPr="00571861">
        <w:rPr>
          <w:rFonts w:ascii="Arial" w:hAnsi="Arial" w:cs="Arial"/>
        </w:rPr>
        <w:t>the An</w:t>
      </w:r>
      <w:r>
        <w:rPr>
          <w:rFonts w:ascii="Arial" w:hAnsi="Arial" w:cs="Arial"/>
        </w:rPr>
        <w:t>a</w:t>
      </w:r>
      <w:r w:rsidRPr="00571861">
        <w:rPr>
          <w:rFonts w:ascii="Arial" w:hAnsi="Arial" w:cs="Arial"/>
        </w:rPr>
        <w:t>lysis Services ins</w:t>
      </w:r>
      <w:r>
        <w:rPr>
          <w:rFonts w:ascii="Arial" w:hAnsi="Arial" w:cs="Arial"/>
        </w:rPr>
        <w:t>tance hosting the tabular model</w:t>
      </w:r>
      <w:r w:rsidRPr="00571861">
        <w:rPr>
          <w:rFonts w:ascii="Arial" w:hAnsi="Arial" w:cs="Arial"/>
        </w:rPr>
        <w:t xml:space="preserve"> </w:t>
      </w:r>
      <w:r>
        <w:rPr>
          <w:rFonts w:ascii="Arial" w:hAnsi="Arial" w:cs="Arial"/>
        </w:rPr>
        <w:t xml:space="preserve">is </w:t>
      </w:r>
      <w:r w:rsidRPr="00571861">
        <w:rPr>
          <w:rFonts w:ascii="Arial" w:hAnsi="Arial" w:cs="Arial"/>
        </w:rPr>
        <w:t xml:space="preserve">on </w:t>
      </w:r>
      <w:r>
        <w:rPr>
          <w:rFonts w:ascii="Arial" w:hAnsi="Arial" w:cs="Arial"/>
        </w:rPr>
        <w:t xml:space="preserve">the same computer as the </w:t>
      </w:r>
      <w:r w:rsidRPr="00571861">
        <w:rPr>
          <w:rFonts w:ascii="Arial" w:hAnsi="Arial" w:cs="Arial"/>
        </w:rPr>
        <w:t xml:space="preserve">SharePoint </w:t>
      </w:r>
      <w:r>
        <w:rPr>
          <w:rFonts w:ascii="Arial" w:hAnsi="Arial" w:cs="Arial"/>
        </w:rPr>
        <w:t xml:space="preserve">document library and Power View. </w:t>
      </w:r>
      <w:r w:rsidRPr="00571861">
        <w:rPr>
          <w:rFonts w:ascii="Arial" w:hAnsi="Arial" w:cs="Arial"/>
        </w:rPr>
        <w:t xml:space="preserve"> </w:t>
      </w:r>
    </w:p>
    <w:tbl>
      <w:tblPr>
        <w:tblStyle w:val="TableGrid"/>
        <w:tblW w:w="0" w:type="auto"/>
        <w:tblLook w:val="04A0" w:firstRow="1" w:lastRow="0" w:firstColumn="1" w:lastColumn="0" w:noHBand="0" w:noVBand="1"/>
      </w:tblPr>
      <w:tblGrid>
        <w:gridCol w:w="1458"/>
        <w:gridCol w:w="1530"/>
        <w:gridCol w:w="1800"/>
        <w:gridCol w:w="4788"/>
      </w:tblGrid>
      <w:tr w:rsidR="00412C72" w:rsidTr="00343267">
        <w:tc>
          <w:tcPr>
            <w:tcW w:w="1458" w:type="dxa"/>
          </w:tcPr>
          <w:p w:rsidR="00412C72" w:rsidRPr="00343267" w:rsidRDefault="00412C72" w:rsidP="00571861">
            <w:pPr>
              <w:rPr>
                <w:rFonts w:ascii="Arial" w:hAnsi="Arial" w:cs="Arial"/>
                <w:b/>
              </w:rPr>
            </w:pPr>
            <w:r w:rsidRPr="00343267">
              <w:rPr>
                <w:rFonts w:ascii="Arial" w:hAnsi="Arial" w:cs="Arial"/>
                <w:b/>
              </w:rPr>
              <w:t>Client computer</w:t>
            </w:r>
          </w:p>
        </w:tc>
        <w:tc>
          <w:tcPr>
            <w:tcW w:w="1530" w:type="dxa"/>
          </w:tcPr>
          <w:p w:rsidR="00412C72" w:rsidRPr="00343267" w:rsidRDefault="00343267" w:rsidP="00343267">
            <w:pPr>
              <w:rPr>
                <w:rFonts w:ascii="Arial" w:hAnsi="Arial" w:cs="Arial"/>
                <w:b/>
              </w:rPr>
            </w:pPr>
            <w:r w:rsidRPr="00343267">
              <w:rPr>
                <w:rFonts w:ascii="Arial" w:hAnsi="Arial" w:cs="Arial"/>
                <w:b/>
              </w:rPr>
              <w:t xml:space="preserve">Tabular data </w:t>
            </w:r>
            <w:r w:rsidR="00412C72" w:rsidRPr="00343267">
              <w:rPr>
                <w:rFonts w:ascii="Arial" w:hAnsi="Arial" w:cs="Arial"/>
                <w:b/>
              </w:rPr>
              <w:t>source</w:t>
            </w:r>
          </w:p>
        </w:tc>
        <w:tc>
          <w:tcPr>
            <w:tcW w:w="1800" w:type="dxa"/>
          </w:tcPr>
          <w:p w:rsidR="00412C72" w:rsidRPr="00343267" w:rsidRDefault="0067641E" w:rsidP="0067641E">
            <w:pPr>
              <w:rPr>
                <w:rFonts w:ascii="Arial" w:hAnsi="Arial" w:cs="Arial"/>
                <w:b/>
              </w:rPr>
            </w:pPr>
            <w:r>
              <w:rPr>
                <w:rFonts w:ascii="Arial" w:hAnsi="Arial" w:cs="Arial"/>
                <w:b/>
              </w:rPr>
              <w:t>Data Source</w:t>
            </w:r>
            <w:r w:rsidR="008A6E3B">
              <w:rPr>
                <w:rFonts w:ascii="Arial" w:hAnsi="Arial" w:cs="Arial"/>
                <w:b/>
              </w:rPr>
              <w:t xml:space="preserve"> Connection </w:t>
            </w:r>
            <w:r>
              <w:rPr>
                <w:rFonts w:ascii="Arial" w:hAnsi="Arial" w:cs="Arial"/>
                <w:b/>
              </w:rPr>
              <w:t xml:space="preserve"> T</w:t>
            </w:r>
            <w:r w:rsidR="00412C72" w:rsidRPr="00343267">
              <w:rPr>
                <w:rFonts w:ascii="Arial" w:hAnsi="Arial" w:cs="Arial"/>
                <w:b/>
              </w:rPr>
              <w:t>ype</w:t>
            </w:r>
          </w:p>
        </w:tc>
        <w:tc>
          <w:tcPr>
            <w:tcW w:w="4788" w:type="dxa"/>
          </w:tcPr>
          <w:p w:rsidR="00412C72" w:rsidRPr="00343267" w:rsidRDefault="00C85153" w:rsidP="00571861">
            <w:pPr>
              <w:rPr>
                <w:rFonts w:ascii="Arial" w:hAnsi="Arial" w:cs="Arial"/>
                <w:b/>
              </w:rPr>
            </w:pPr>
            <w:r w:rsidRPr="00343267">
              <w:rPr>
                <w:rFonts w:ascii="Arial" w:hAnsi="Arial" w:cs="Arial"/>
                <w:b/>
              </w:rPr>
              <w:t>Results</w:t>
            </w:r>
          </w:p>
        </w:tc>
      </w:tr>
      <w:tr w:rsidR="00412C72" w:rsidTr="00343267">
        <w:tc>
          <w:tcPr>
            <w:tcW w:w="1458" w:type="dxa"/>
          </w:tcPr>
          <w:p w:rsidR="00412C72" w:rsidRDefault="00C85153" w:rsidP="00571861">
            <w:pPr>
              <w:rPr>
                <w:rFonts w:ascii="Arial" w:hAnsi="Arial" w:cs="Arial"/>
              </w:rPr>
            </w:pPr>
            <w:r>
              <w:rPr>
                <w:rFonts w:ascii="Arial" w:hAnsi="Arial" w:cs="Arial"/>
              </w:rPr>
              <w:t>Power View on SP1</w:t>
            </w:r>
          </w:p>
        </w:tc>
        <w:tc>
          <w:tcPr>
            <w:tcW w:w="1530" w:type="dxa"/>
          </w:tcPr>
          <w:p w:rsidR="00412C72" w:rsidRPr="00F32DEF" w:rsidRDefault="00C85153" w:rsidP="00571861">
            <w:pPr>
              <w:rPr>
                <w:rFonts w:ascii="Arial" w:hAnsi="Arial" w:cs="Arial"/>
                <w:b/>
                <w:i/>
              </w:rPr>
            </w:pPr>
            <w:r w:rsidRPr="00F32DEF">
              <w:rPr>
                <w:rFonts w:ascii="Arial" w:hAnsi="Arial" w:cs="Arial"/>
                <w:b/>
                <w:i/>
              </w:rPr>
              <w:t>SP1</w:t>
            </w:r>
          </w:p>
        </w:tc>
        <w:tc>
          <w:tcPr>
            <w:tcW w:w="1800" w:type="dxa"/>
          </w:tcPr>
          <w:p w:rsidR="00412C72" w:rsidRDefault="00C85153" w:rsidP="00571861">
            <w:pPr>
              <w:rPr>
                <w:rFonts w:ascii="Arial" w:hAnsi="Arial" w:cs="Arial"/>
              </w:rPr>
            </w:pPr>
            <w:r>
              <w:rPr>
                <w:rFonts w:ascii="Arial" w:hAnsi="Arial" w:cs="Arial"/>
              </w:rPr>
              <w:t>Report Data source</w:t>
            </w:r>
          </w:p>
        </w:tc>
        <w:tc>
          <w:tcPr>
            <w:tcW w:w="4788" w:type="dxa"/>
          </w:tcPr>
          <w:p w:rsidR="00343267" w:rsidRPr="00343267" w:rsidRDefault="00343267" w:rsidP="00571861">
            <w:pPr>
              <w:rPr>
                <w:rFonts w:ascii="Arial" w:hAnsi="Arial" w:cs="Arial"/>
                <w:b/>
              </w:rPr>
            </w:pPr>
            <w:r w:rsidRPr="00343267">
              <w:rPr>
                <w:rFonts w:ascii="Arial" w:hAnsi="Arial" w:cs="Arial"/>
                <w:b/>
              </w:rPr>
              <w:t>Test connection</w:t>
            </w:r>
          </w:p>
          <w:p w:rsidR="00412C72" w:rsidRDefault="00C85153" w:rsidP="00571861">
            <w:pPr>
              <w:rPr>
                <w:rFonts w:ascii="Arial" w:hAnsi="Arial" w:cs="Arial"/>
              </w:rPr>
            </w:pPr>
            <w:r>
              <w:rPr>
                <w:rFonts w:ascii="Arial" w:hAnsi="Arial" w:cs="Arial"/>
              </w:rPr>
              <w:t>Works</w:t>
            </w:r>
          </w:p>
          <w:p w:rsidR="00343267" w:rsidRPr="00343267" w:rsidRDefault="00343267" w:rsidP="00571861">
            <w:pPr>
              <w:rPr>
                <w:rFonts w:ascii="Arial" w:hAnsi="Arial" w:cs="Arial"/>
                <w:b/>
              </w:rPr>
            </w:pPr>
            <w:r w:rsidRPr="00343267">
              <w:rPr>
                <w:rFonts w:ascii="Arial" w:hAnsi="Arial" w:cs="Arial"/>
                <w:b/>
              </w:rPr>
              <w:t>Report</w:t>
            </w:r>
          </w:p>
          <w:p w:rsidR="00343267" w:rsidRDefault="00343267" w:rsidP="00343267">
            <w:pPr>
              <w:rPr>
                <w:rFonts w:ascii="Arial" w:hAnsi="Arial" w:cs="Arial"/>
              </w:rPr>
            </w:pPr>
            <w:r w:rsidRPr="00343267">
              <w:rPr>
                <w:rFonts w:ascii="Arial" w:hAnsi="Arial" w:cs="Arial"/>
              </w:rPr>
              <w:t xml:space="preserve">This report will fail if the user making the connection does not have permission to read the data in the Analysis Services </w:t>
            </w:r>
            <w:r>
              <w:rPr>
                <w:rFonts w:ascii="Arial" w:hAnsi="Arial" w:cs="Arial"/>
              </w:rPr>
              <w:t>database.</w:t>
            </w:r>
          </w:p>
        </w:tc>
      </w:tr>
      <w:tr w:rsidR="00C85153" w:rsidTr="00343267">
        <w:tc>
          <w:tcPr>
            <w:tcW w:w="1458" w:type="dxa"/>
          </w:tcPr>
          <w:p w:rsidR="00C85153" w:rsidRDefault="00C85153" w:rsidP="00571861">
            <w:pPr>
              <w:rPr>
                <w:rFonts w:ascii="Arial" w:hAnsi="Arial" w:cs="Arial"/>
              </w:rPr>
            </w:pPr>
            <w:r>
              <w:rPr>
                <w:rFonts w:ascii="Arial" w:hAnsi="Arial" w:cs="Arial"/>
              </w:rPr>
              <w:t>Power View on SP1</w:t>
            </w:r>
          </w:p>
        </w:tc>
        <w:tc>
          <w:tcPr>
            <w:tcW w:w="1530" w:type="dxa"/>
          </w:tcPr>
          <w:p w:rsidR="00C85153" w:rsidRPr="00F32DEF" w:rsidRDefault="00C85153" w:rsidP="00571861">
            <w:pPr>
              <w:rPr>
                <w:rFonts w:ascii="Arial" w:hAnsi="Arial" w:cs="Arial"/>
                <w:b/>
                <w:i/>
              </w:rPr>
            </w:pPr>
            <w:r w:rsidRPr="00F32DEF">
              <w:rPr>
                <w:rFonts w:ascii="Arial" w:hAnsi="Arial" w:cs="Arial"/>
                <w:b/>
                <w:i/>
              </w:rPr>
              <w:t>SP1</w:t>
            </w:r>
          </w:p>
        </w:tc>
        <w:tc>
          <w:tcPr>
            <w:tcW w:w="1800" w:type="dxa"/>
          </w:tcPr>
          <w:p w:rsidR="00C85153" w:rsidRDefault="00C85153" w:rsidP="00571861">
            <w:pPr>
              <w:rPr>
                <w:rFonts w:ascii="Arial" w:hAnsi="Arial" w:cs="Arial"/>
              </w:rPr>
            </w:pPr>
            <w:r>
              <w:rPr>
                <w:rFonts w:ascii="Arial" w:hAnsi="Arial" w:cs="Arial"/>
              </w:rPr>
              <w:t>BISM</w:t>
            </w:r>
            <w:r w:rsidR="008A6E3B">
              <w:rPr>
                <w:rFonts w:ascii="Arial" w:hAnsi="Arial" w:cs="Arial"/>
              </w:rPr>
              <w:t xml:space="preserve"> (</w:t>
            </w:r>
            <w:r w:rsidR="00E340C6" w:rsidRPr="00B36657">
              <w:rPr>
                <w:rFonts w:ascii="Arial" w:hAnsi="Arial" w:cs="Arial"/>
              </w:rPr>
              <w:t xml:space="preserve">Microsoft BI Semantic Model for </w:t>
            </w:r>
            <w:r w:rsidR="00E340C6" w:rsidRPr="00B36657">
              <w:rPr>
                <w:rFonts w:ascii="Arial" w:hAnsi="Arial" w:cs="Arial"/>
              </w:rPr>
              <w:lastRenderedPageBreak/>
              <w:t>Power View</w:t>
            </w:r>
            <w:r w:rsidR="008A6E3B">
              <w:rPr>
                <w:rFonts w:ascii="Arial" w:hAnsi="Arial" w:cs="Arial"/>
              </w:rPr>
              <w:t>)</w:t>
            </w:r>
          </w:p>
        </w:tc>
        <w:tc>
          <w:tcPr>
            <w:tcW w:w="4788" w:type="dxa"/>
          </w:tcPr>
          <w:p w:rsidR="00343267" w:rsidRPr="00343267" w:rsidRDefault="00343267" w:rsidP="00571861">
            <w:pPr>
              <w:rPr>
                <w:rFonts w:ascii="Arial" w:hAnsi="Arial" w:cs="Arial"/>
                <w:b/>
              </w:rPr>
            </w:pPr>
            <w:r w:rsidRPr="00343267">
              <w:rPr>
                <w:rFonts w:ascii="Arial" w:hAnsi="Arial" w:cs="Arial"/>
                <w:b/>
              </w:rPr>
              <w:lastRenderedPageBreak/>
              <w:t>Test connection:</w:t>
            </w:r>
          </w:p>
          <w:p w:rsidR="00C85153" w:rsidRDefault="00343267" w:rsidP="00571861">
            <w:pPr>
              <w:rPr>
                <w:rFonts w:ascii="Arial" w:hAnsi="Arial" w:cs="Arial"/>
              </w:rPr>
            </w:pPr>
            <w:r w:rsidRPr="00343267">
              <w:rPr>
                <w:rFonts w:ascii="Arial" w:hAnsi="Arial" w:cs="Arial"/>
              </w:rPr>
              <w:t>R</w:t>
            </w:r>
            <w:r>
              <w:rPr>
                <w:rFonts w:ascii="Arial" w:hAnsi="Arial" w:cs="Arial"/>
              </w:rPr>
              <w:t>S</w:t>
            </w:r>
            <w:r w:rsidRPr="00343267">
              <w:rPr>
                <w:rFonts w:ascii="Arial" w:hAnsi="Arial" w:cs="Arial"/>
              </w:rPr>
              <w:t xml:space="preserve"> tries to connect to the </w:t>
            </w:r>
            <w:r>
              <w:rPr>
                <w:rFonts w:ascii="Arial" w:hAnsi="Arial" w:cs="Arial"/>
              </w:rPr>
              <w:t xml:space="preserve">AS </w:t>
            </w:r>
            <w:r w:rsidRPr="00343267">
              <w:rPr>
                <w:rFonts w:ascii="Arial" w:hAnsi="Arial" w:cs="Arial"/>
              </w:rPr>
              <w:t xml:space="preserve">instance when it saves the </w:t>
            </w:r>
            <w:r>
              <w:rPr>
                <w:rFonts w:ascii="Arial" w:hAnsi="Arial" w:cs="Arial"/>
              </w:rPr>
              <w:t>BISM file</w:t>
            </w:r>
            <w:r w:rsidRPr="00343267">
              <w:rPr>
                <w:rFonts w:ascii="Arial" w:hAnsi="Arial" w:cs="Arial"/>
              </w:rPr>
              <w:t xml:space="preserve">. If a connection cannot be </w:t>
            </w:r>
            <w:r w:rsidRPr="00343267">
              <w:rPr>
                <w:rFonts w:ascii="Arial" w:hAnsi="Arial" w:cs="Arial"/>
              </w:rPr>
              <w:lastRenderedPageBreak/>
              <w:t xml:space="preserve">made, </w:t>
            </w:r>
            <w:r w:rsidR="008F19CB">
              <w:rPr>
                <w:rFonts w:ascii="Arial" w:hAnsi="Arial" w:cs="Arial"/>
              </w:rPr>
              <w:t xml:space="preserve">you will have the option to </w:t>
            </w:r>
            <w:r w:rsidRPr="00343267">
              <w:rPr>
                <w:rFonts w:ascii="Arial" w:hAnsi="Arial" w:cs="Arial"/>
              </w:rPr>
              <w:t>save the file anyway or make changes</w:t>
            </w:r>
            <w:r w:rsidR="00C85153">
              <w:rPr>
                <w:rFonts w:ascii="Arial" w:hAnsi="Arial" w:cs="Arial"/>
              </w:rPr>
              <w:t>.</w:t>
            </w:r>
          </w:p>
          <w:p w:rsidR="00343267" w:rsidRPr="00343267" w:rsidRDefault="00343267" w:rsidP="00571861">
            <w:pPr>
              <w:rPr>
                <w:rFonts w:ascii="Arial" w:hAnsi="Arial" w:cs="Arial"/>
                <w:b/>
              </w:rPr>
            </w:pPr>
            <w:r w:rsidRPr="00343267">
              <w:rPr>
                <w:rFonts w:ascii="Arial" w:hAnsi="Arial" w:cs="Arial"/>
                <w:b/>
              </w:rPr>
              <w:t>Report</w:t>
            </w:r>
          </w:p>
          <w:p w:rsidR="00343267" w:rsidRDefault="008F19CB" w:rsidP="008F19CB">
            <w:pPr>
              <w:rPr>
                <w:rFonts w:ascii="Arial" w:hAnsi="Arial" w:cs="Arial"/>
              </w:rPr>
            </w:pPr>
            <w:r w:rsidRPr="008F19CB">
              <w:rPr>
                <w:rFonts w:ascii="Arial" w:hAnsi="Arial" w:cs="Arial"/>
              </w:rPr>
              <w:t>If the connection is successful and the user has permissions to the data, a blank Power View report appears with an open connection to the Analysis Services model.</w:t>
            </w:r>
          </w:p>
        </w:tc>
      </w:tr>
    </w:tbl>
    <w:p w:rsidR="00BF71AE" w:rsidRPr="00571861" w:rsidRDefault="00BF71AE" w:rsidP="00BF71AE">
      <w:pPr>
        <w:rPr>
          <w:rFonts w:ascii="Arial" w:hAnsi="Arial" w:cs="Arial"/>
          <w:highlight w:val="cyan"/>
        </w:rPr>
      </w:pPr>
    </w:p>
    <w:p w:rsidR="00571861" w:rsidRPr="00B36657" w:rsidRDefault="008F19CB" w:rsidP="00571861">
      <w:pPr>
        <w:rPr>
          <w:rFonts w:ascii="Arial" w:hAnsi="Arial" w:cs="Arial"/>
        </w:rPr>
      </w:pPr>
      <w:r>
        <w:rPr>
          <w:rFonts w:ascii="Arial" w:hAnsi="Arial" w:cs="Arial"/>
        </w:rPr>
        <w:t>In short, when</w:t>
      </w:r>
      <w:r w:rsidR="00BF71AE">
        <w:rPr>
          <w:rFonts w:ascii="Arial" w:hAnsi="Arial" w:cs="Arial"/>
        </w:rPr>
        <w:t xml:space="preserve"> </w:t>
      </w:r>
      <w:r w:rsidR="00571861">
        <w:rPr>
          <w:rFonts w:ascii="Arial" w:hAnsi="Arial" w:cs="Arial"/>
        </w:rPr>
        <w:t>Power View and the Analysis Services model are on the SharePoint server, you can use either RSDS or BISM connections, but you must make sure that users have permissions on the tabular instance.</w:t>
      </w:r>
    </w:p>
    <w:p w:rsidR="00412C72" w:rsidRDefault="00412C72" w:rsidP="003100E0">
      <w:pPr>
        <w:pStyle w:val="Heading4"/>
      </w:pPr>
      <w:r>
        <w:t>Double-Hop Scenarios</w:t>
      </w:r>
    </w:p>
    <w:p w:rsidR="00176ECC" w:rsidRDefault="00571861" w:rsidP="00D9734D">
      <w:pPr>
        <w:rPr>
          <w:rFonts w:ascii="Arial" w:hAnsi="Arial" w:cs="Arial"/>
        </w:rPr>
      </w:pPr>
      <w:r>
        <w:rPr>
          <w:rFonts w:ascii="Arial" w:hAnsi="Arial" w:cs="Arial"/>
        </w:rPr>
        <w:t xml:space="preserve">The following </w:t>
      </w:r>
      <w:r w:rsidR="003100E0">
        <w:rPr>
          <w:rFonts w:ascii="Arial" w:hAnsi="Arial" w:cs="Arial"/>
        </w:rPr>
        <w:t xml:space="preserve">matrix </w:t>
      </w:r>
      <w:r>
        <w:rPr>
          <w:rFonts w:ascii="Arial" w:hAnsi="Arial" w:cs="Arial"/>
        </w:rPr>
        <w:t xml:space="preserve">summarizes the results in </w:t>
      </w:r>
      <w:r w:rsidRPr="00571861">
        <w:rPr>
          <w:rFonts w:ascii="Arial" w:hAnsi="Arial" w:cs="Arial"/>
        </w:rPr>
        <w:t>scenarios where the An</w:t>
      </w:r>
      <w:r>
        <w:rPr>
          <w:rFonts w:ascii="Arial" w:hAnsi="Arial" w:cs="Arial"/>
        </w:rPr>
        <w:t>a</w:t>
      </w:r>
      <w:r w:rsidRPr="00571861">
        <w:rPr>
          <w:rFonts w:ascii="Arial" w:hAnsi="Arial" w:cs="Arial"/>
        </w:rPr>
        <w:t xml:space="preserve">lysis Services instance hosting the tabular models </w:t>
      </w:r>
      <w:r>
        <w:rPr>
          <w:rFonts w:ascii="Arial" w:hAnsi="Arial" w:cs="Arial"/>
        </w:rPr>
        <w:t xml:space="preserve">is </w:t>
      </w:r>
      <w:r w:rsidRPr="00571861">
        <w:rPr>
          <w:rFonts w:ascii="Arial" w:hAnsi="Arial" w:cs="Arial"/>
        </w:rPr>
        <w:t>on a different computer than SharePoint and Power View</w:t>
      </w:r>
      <w:r w:rsidR="003100E0">
        <w:rPr>
          <w:rFonts w:ascii="Arial" w:hAnsi="Arial" w:cs="Arial"/>
        </w:rPr>
        <w:t xml:space="preserve">. </w:t>
      </w:r>
    </w:p>
    <w:p w:rsidR="00571861" w:rsidRDefault="00176ECC" w:rsidP="00D9734D">
      <w:pPr>
        <w:rPr>
          <w:rFonts w:ascii="Arial" w:hAnsi="Arial" w:cs="Arial"/>
        </w:rPr>
      </w:pPr>
      <w:r>
        <w:rPr>
          <w:rFonts w:ascii="Arial" w:hAnsi="Arial" w:cs="Arial"/>
        </w:rPr>
        <w:t>Recall that SP1 represents the computer hosting the SharePoint farm, whereas SP2 represents a computer that has the Power View infrastructure and was joined to an existing SharePoint farm. The client WIN7CLIENT is used to access Power View, while the data and models used in the Power View reports reside on an independent Analysis Services server, necessitating a double-hop between the client computer to the farm and then from the Power View infrastructure to the external AS server.</w:t>
      </w:r>
      <w:r w:rsidR="00571861" w:rsidRPr="00571861">
        <w:rPr>
          <w:rFonts w:ascii="Arial" w:hAnsi="Arial" w:cs="Arial"/>
        </w:rPr>
        <w:t xml:space="preserve"> </w:t>
      </w:r>
    </w:p>
    <w:tbl>
      <w:tblPr>
        <w:tblStyle w:val="TableGrid"/>
        <w:tblW w:w="0" w:type="auto"/>
        <w:tblLook w:val="04A0" w:firstRow="1" w:lastRow="0" w:firstColumn="1" w:lastColumn="0" w:noHBand="0" w:noVBand="1"/>
      </w:tblPr>
      <w:tblGrid>
        <w:gridCol w:w="1458"/>
        <w:gridCol w:w="1530"/>
        <w:gridCol w:w="1800"/>
        <w:gridCol w:w="4788"/>
      </w:tblGrid>
      <w:tr w:rsidR="003100E0" w:rsidTr="00343267">
        <w:tc>
          <w:tcPr>
            <w:tcW w:w="1458" w:type="dxa"/>
          </w:tcPr>
          <w:p w:rsidR="003100E0" w:rsidRPr="00343267" w:rsidRDefault="003100E0" w:rsidP="00D9734D">
            <w:pPr>
              <w:rPr>
                <w:rFonts w:ascii="Arial" w:hAnsi="Arial" w:cs="Arial"/>
                <w:b/>
              </w:rPr>
            </w:pPr>
            <w:r w:rsidRPr="00343267">
              <w:rPr>
                <w:rFonts w:ascii="Arial" w:hAnsi="Arial" w:cs="Arial"/>
                <w:b/>
              </w:rPr>
              <w:t>Client computer</w:t>
            </w:r>
          </w:p>
        </w:tc>
        <w:tc>
          <w:tcPr>
            <w:tcW w:w="1530" w:type="dxa"/>
          </w:tcPr>
          <w:p w:rsidR="003100E0" w:rsidRPr="00343267" w:rsidRDefault="00343267" w:rsidP="00343267">
            <w:pPr>
              <w:rPr>
                <w:rFonts w:ascii="Arial" w:hAnsi="Arial" w:cs="Arial"/>
                <w:b/>
              </w:rPr>
            </w:pPr>
            <w:r w:rsidRPr="00343267">
              <w:rPr>
                <w:rFonts w:ascii="Arial" w:hAnsi="Arial" w:cs="Arial"/>
                <w:b/>
              </w:rPr>
              <w:t xml:space="preserve">Tabular data </w:t>
            </w:r>
            <w:r w:rsidR="003100E0" w:rsidRPr="00343267">
              <w:rPr>
                <w:rFonts w:ascii="Arial" w:hAnsi="Arial" w:cs="Arial"/>
                <w:b/>
              </w:rPr>
              <w:t>source</w:t>
            </w:r>
          </w:p>
        </w:tc>
        <w:tc>
          <w:tcPr>
            <w:tcW w:w="1800" w:type="dxa"/>
          </w:tcPr>
          <w:p w:rsidR="003100E0" w:rsidRPr="00343267" w:rsidRDefault="003100E0" w:rsidP="00176ECC">
            <w:pPr>
              <w:rPr>
                <w:rFonts w:ascii="Arial" w:hAnsi="Arial" w:cs="Arial"/>
                <w:b/>
              </w:rPr>
            </w:pPr>
            <w:r w:rsidRPr="00343267">
              <w:rPr>
                <w:rFonts w:ascii="Arial" w:hAnsi="Arial" w:cs="Arial"/>
                <w:b/>
              </w:rPr>
              <w:t xml:space="preserve">Connection </w:t>
            </w:r>
          </w:p>
        </w:tc>
        <w:tc>
          <w:tcPr>
            <w:tcW w:w="4788" w:type="dxa"/>
          </w:tcPr>
          <w:p w:rsidR="003100E0" w:rsidRPr="00343267" w:rsidRDefault="003100E0" w:rsidP="00D9734D">
            <w:pPr>
              <w:rPr>
                <w:rFonts w:ascii="Arial" w:hAnsi="Arial" w:cs="Arial"/>
                <w:b/>
              </w:rPr>
            </w:pPr>
            <w:r w:rsidRPr="00343267">
              <w:rPr>
                <w:rFonts w:ascii="Arial" w:hAnsi="Arial" w:cs="Arial"/>
                <w:b/>
              </w:rPr>
              <w:t>Results</w:t>
            </w:r>
          </w:p>
        </w:tc>
      </w:tr>
      <w:tr w:rsidR="003100E0" w:rsidTr="00343267">
        <w:tc>
          <w:tcPr>
            <w:tcW w:w="1458" w:type="dxa"/>
          </w:tcPr>
          <w:p w:rsidR="003100E0" w:rsidRDefault="003100E0" w:rsidP="00D9734D">
            <w:pPr>
              <w:rPr>
                <w:rFonts w:ascii="Arial" w:hAnsi="Arial" w:cs="Arial"/>
              </w:rPr>
            </w:pPr>
            <w:r>
              <w:rPr>
                <w:rFonts w:ascii="Arial" w:hAnsi="Arial" w:cs="Arial"/>
              </w:rPr>
              <w:t>Power View on SP1</w:t>
            </w:r>
          </w:p>
        </w:tc>
        <w:tc>
          <w:tcPr>
            <w:tcW w:w="1530" w:type="dxa"/>
          </w:tcPr>
          <w:p w:rsidR="003100E0" w:rsidRPr="00F32DEF" w:rsidRDefault="003100E0" w:rsidP="00D9734D">
            <w:pPr>
              <w:rPr>
                <w:rFonts w:ascii="Arial" w:hAnsi="Arial" w:cs="Arial"/>
                <w:b/>
                <w:i/>
              </w:rPr>
            </w:pPr>
            <w:r w:rsidRPr="00F32DEF">
              <w:rPr>
                <w:rFonts w:ascii="Arial" w:hAnsi="Arial" w:cs="Arial"/>
                <w:b/>
                <w:i/>
              </w:rPr>
              <w:t>DS3</w:t>
            </w:r>
          </w:p>
        </w:tc>
        <w:tc>
          <w:tcPr>
            <w:tcW w:w="1800" w:type="dxa"/>
          </w:tcPr>
          <w:p w:rsidR="003100E0" w:rsidRDefault="003100E0" w:rsidP="00D9734D">
            <w:pPr>
              <w:rPr>
                <w:rFonts w:ascii="Arial" w:hAnsi="Arial" w:cs="Arial"/>
              </w:rPr>
            </w:pPr>
            <w:r>
              <w:rPr>
                <w:rFonts w:ascii="Arial" w:hAnsi="Arial" w:cs="Arial"/>
              </w:rPr>
              <w:t>Report Data source</w:t>
            </w:r>
          </w:p>
        </w:tc>
        <w:tc>
          <w:tcPr>
            <w:tcW w:w="4788" w:type="dxa"/>
          </w:tcPr>
          <w:p w:rsidR="00343267" w:rsidRPr="00343267" w:rsidRDefault="00343267" w:rsidP="00D9734D">
            <w:pPr>
              <w:rPr>
                <w:rFonts w:ascii="Arial" w:hAnsi="Arial" w:cs="Arial"/>
                <w:b/>
              </w:rPr>
            </w:pPr>
            <w:r w:rsidRPr="00343267">
              <w:rPr>
                <w:rFonts w:ascii="Arial" w:hAnsi="Arial" w:cs="Arial"/>
                <w:b/>
              </w:rPr>
              <w:t>Test connection</w:t>
            </w:r>
          </w:p>
          <w:p w:rsidR="003100E0" w:rsidRDefault="00176ECC" w:rsidP="00D9734D">
            <w:pPr>
              <w:rPr>
                <w:rFonts w:ascii="Arial" w:hAnsi="Arial" w:cs="Arial"/>
              </w:rPr>
            </w:pPr>
            <w:r>
              <w:rPr>
                <w:rFonts w:ascii="Arial" w:hAnsi="Arial" w:cs="Arial"/>
              </w:rPr>
              <w:t>F</w:t>
            </w:r>
            <w:r w:rsidRPr="00176ECC">
              <w:rPr>
                <w:rFonts w:ascii="Arial" w:hAnsi="Arial" w:cs="Arial"/>
              </w:rPr>
              <w:t>ail</w:t>
            </w:r>
            <w:r>
              <w:rPr>
                <w:rFonts w:ascii="Arial" w:hAnsi="Arial" w:cs="Arial"/>
              </w:rPr>
              <w:t>s</w:t>
            </w:r>
            <w:r w:rsidRPr="00176ECC">
              <w:rPr>
                <w:rFonts w:ascii="Arial" w:hAnsi="Arial" w:cs="Arial"/>
              </w:rPr>
              <w:t xml:space="preserve"> because a double-hop is involved</w:t>
            </w:r>
            <w:r>
              <w:rPr>
                <w:rFonts w:ascii="Arial" w:hAnsi="Arial" w:cs="Arial"/>
              </w:rPr>
              <w:t xml:space="preserve">. Trace reveals that </w:t>
            </w:r>
            <w:r w:rsidRPr="00176ECC">
              <w:rPr>
                <w:rFonts w:ascii="Arial" w:hAnsi="Arial" w:cs="Arial"/>
              </w:rPr>
              <w:t>user attempting the connection appears as NT AUTHORITY\ANONYMOUS LOGON</w:t>
            </w:r>
            <w:r>
              <w:rPr>
                <w:rFonts w:ascii="Arial" w:hAnsi="Arial" w:cs="Arial"/>
              </w:rPr>
              <w:t>.</w:t>
            </w:r>
            <w:r w:rsidRPr="00176ECC" w:rsidDel="00176ECC">
              <w:rPr>
                <w:rFonts w:ascii="Arial" w:hAnsi="Arial" w:cs="Arial"/>
              </w:rPr>
              <w:t xml:space="preserve"> </w:t>
            </w:r>
            <w:r w:rsidR="00297647">
              <w:rPr>
                <w:rFonts w:ascii="Arial" w:hAnsi="Arial" w:cs="Arial"/>
              </w:rPr>
              <w:t>To resolve:</w:t>
            </w:r>
          </w:p>
          <w:p w:rsidR="00297647" w:rsidRPr="00297647" w:rsidRDefault="00297647" w:rsidP="007F417C">
            <w:pPr>
              <w:pStyle w:val="ListParagraph"/>
              <w:numPr>
                <w:ilvl w:val="0"/>
                <w:numId w:val="39"/>
              </w:numPr>
              <w:rPr>
                <w:rFonts w:ascii="Arial" w:hAnsi="Arial" w:cs="Arial"/>
              </w:rPr>
            </w:pPr>
            <w:r>
              <w:rPr>
                <w:rFonts w:ascii="Arial" w:hAnsi="Arial" w:cs="Arial"/>
              </w:rPr>
              <w:t>U</w:t>
            </w:r>
            <w:r w:rsidRPr="00297647">
              <w:rPr>
                <w:rFonts w:ascii="Arial" w:hAnsi="Arial" w:cs="Arial"/>
              </w:rPr>
              <w:t>se stored credentials</w:t>
            </w:r>
          </w:p>
          <w:p w:rsidR="00297647" w:rsidRPr="00297647" w:rsidRDefault="00297647" w:rsidP="007F417C">
            <w:pPr>
              <w:pStyle w:val="ListParagraph"/>
              <w:numPr>
                <w:ilvl w:val="0"/>
                <w:numId w:val="39"/>
              </w:numPr>
              <w:rPr>
                <w:rFonts w:ascii="Arial" w:hAnsi="Arial" w:cs="Arial"/>
              </w:rPr>
            </w:pPr>
            <w:r w:rsidRPr="00297647">
              <w:rPr>
                <w:rFonts w:ascii="Arial" w:hAnsi="Arial" w:cs="Arial"/>
              </w:rPr>
              <w:t xml:space="preserve">Use </w:t>
            </w:r>
            <w:r w:rsidRPr="00297647">
              <w:rPr>
                <w:rFonts w:ascii="Arial" w:hAnsi="Arial" w:cs="Arial"/>
                <w:b/>
              </w:rPr>
              <w:t>Set Execution Context</w:t>
            </w:r>
            <w:r>
              <w:rPr>
                <w:rFonts w:ascii="Arial" w:hAnsi="Arial" w:cs="Arial"/>
              </w:rPr>
              <w:t xml:space="preserve"> option</w:t>
            </w:r>
          </w:p>
          <w:p w:rsidR="00297647" w:rsidRPr="00297647" w:rsidRDefault="00297647" w:rsidP="007F417C">
            <w:pPr>
              <w:pStyle w:val="ListParagraph"/>
              <w:numPr>
                <w:ilvl w:val="0"/>
                <w:numId w:val="39"/>
              </w:numPr>
              <w:rPr>
                <w:rFonts w:ascii="Arial" w:hAnsi="Arial" w:cs="Arial"/>
              </w:rPr>
            </w:pPr>
            <w:r w:rsidRPr="00297647">
              <w:rPr>
                <w:rFonts w:ascii="Arial" w:hAnsi="Arial" w:cs="Arial"/>
              </w:rPr>
              <w:t>Configure Kerberos</w:t>
            </w:r>
          </w:p>
          <w:p w:rsidR="00343267" w:rsidRPr="00343267" w:rsidRDefault="00343267" w:rsidP="00D9734D">
            <w:pPr>
              <w:rPr>
                <w:rFonts w:ascii="Arial" w:hAnsi="Arial" w:cs="Arial"/>
                <w:b/>
              </w:rPr>
            </w:pPr>
            <w:r w:rsidRPr="00343267">
              <w:rPr>
                <w:rFonts w:ascii="Arial" w:hAnsi="Arial" w:cs="Arial"/>
                <w:b/>
              </w:rPr>
              <w:t>Report</w:t>
            </w:r>
          </w:p>
          <w:p w:rsidR="00343267" w:rsidRPr="00343267" w:rsidRDefault="00297647" w:rsidP="00D9734D">
            <w:pPr>
              <w:rPr>
                <w:rFonts w:ascii="Arial" w:hAnsi="Arial" w:cs="Arial"/>
              </w:rPr>
            </w:pPr>
            <w:r>
              <w:rPr>
                <w:rFonts w:ascii="Arial" w:hAnsi="Arial" w:cs="Arial"/>
              </w:rPr>
              <w:t>F</w:t>
            </w:r>
            <w:r w:rsidRPr="00B36657">
              <w:rPr>
                <w:rFonts w:ascii="Arial" w:hAnsi="Arial" w:cs="Arial"/>
              </w:rPr>
              <w:t>ail</w:t>
            </w:r>
            <w:r>
              <w:rPr>
                <w:rFonts w:ascii="Arial" w:hAnsi="Arial" w:cs="Arial"/>
              </w:rPr>
              <w:t>s</w:t>
            </w:r>
            <w:r w:rsidRPr="00B36657">
              <w:rPr>
                <w:rFonts w:ascii="Arial" w:hAnsi="Arial" w:cs="Arial"/>
              </w:rPr>
              <w:t xml:space="preserve"> if user </w:t>
            </w:r>
            <w:r>
              <w:rPr>
                <w:rFonts w:ascii="Arial" w:hAnsi="Arial" w:cs="Arial"/>
              </w:rPr>
              <w:t xml:space="preserve">connecting with one of the three options listed </w:t>
            </w:r>
            <w:r w:rsidRPr="00B36657">
              <w:rPr>
                <w:rFonts w:ascii="Arial" w:hAnsi="Arial" w:cs="Arial"/>
              </w:rPr>
              <w:t>does not have permission to read the data in the Analysis Services tabular instance.</w:t>
            </w:r>
          </w:p>
        </w:tc>
      </w:tr>
      <w:tr w:rsidR="003100E0" w:rsidTr="00343267">
        <w:tc>
          <w:tcPr>
            <w:tcW w:w="1458" w:type="dxa"/>
          </w:tcPr>
          <w:p w:rsidR="003100E0" w:rsidRDefault="003100E0" w:rsidP="00D9734D">
            <w:pPr>
              <w:rPr>
                <w:rFonts w:ascii="Arial" w:hAnsi="Arial" w:cs="Arial"/>
              </w:rPr>
            </w:pPr>
            <w:r>
              <w:rPr>
                <w:rFonts w:ascii="Arial" w:hAnsi="Arial" w:cs="Arial"/>
              </w:rPr>
              <w:t>Power View on SP2</w:t>
            </w:r>
          </w:p>
        </w:tc>
        <w:tc>
          <w:tcPr>
            <w:tcW w:w="1530" w:type="dxa"/>
          </w:tcPr>
          <w:p w:rsidR="003100E0" w:rsidRDefault="00F32DEF" w:rsidP="003100E0">
            <w:pPr>
              <w:rPr>
                <w:rFonts w:ascii="Arial" w:hAnsi="Arial" w:cs="Arial"/>
              </w:rPr>
            </w:pPr>
            <w:r w:rsidRPr="009C3BFA">
              <w:rPr>
                <w:rFonts w:ascii="Arial" w:hAnsi="Arial" w:cs="Arial"/>
                <w:b/>
                <w:i/>
              </w:rPr>
              <w:t>DS3</w:t>
            </w:r>
          </w:p>
        </w:tc>
        <w:tc>
          <w:tcPr>
            <w:tcW w:w="1800" w:type="dxa"/>
          </w:tcPr>
          <w:p w:rsidR="003100E0" w:rsidRDefault="003100E0" w:rsidP="00D9734D">
            <w:pPr>
              <w:rPr>
                <w:rFonts w:ascii="Arial" w:hAnsi="Arial" w:cs="Arial"/>
              </w:rPr>
            </w:pPr>
            <w:r>
              <w:rPr>
                <w:rFonts w:ascii="Arial" w:hAnsi="Arial" w:cs="Arial"/>
              </w:rPr>
              <w:t>Report Data source</w:t>
            </w:r>
          </w:p>
        </w:tc>
        <w:tc>
          <w:tcPr>
            <w:tcW w:w="4788" w:type="dxa"/>
          </w:tcPr>
          <w:p w:rsidR="00343267" w:rsidRPr="00343267" w:rsidRDefault="00343267" w:rsidP="00D9734D">
            <w:pPr>
              <w:rPr>
                <w:rFonts w:ascii="Arial" w:hAnsi="Arial" w:cs="Arial"/>
                <w:b/>
              </w:rPr>
            </w:pPr>
            <w:r w:rsidRPr="00343267">
              <w:rPr>
                <w:rFonts w:ascii="Arial" w:hAnsi="Arial" w:cs="Arial"/>
                <w:b/>
              </w:rPr>
              <w:t>Test connection</w:t>
            </w:r>
          </w:p>
          <w:p w:rsidR="003100E0" w:rsidRPr="00343267" w:rsidRDefault="00297647" w:rsidP="00D9734D">
            <w:pPr>
              <w:rPr>
                <w:rFonts w:ascii="Arial" w:hAnsi="Arial" w:cs="Arial"/>
              </w:rPr>
            </w:pPr>
            <w:r>
              <w:rPr>
                <w:rFonts w:ascii="Arial" w:hAnsi="Arial" w:cs="Arial"/>
              </w:rPr>
              <w:t>same as above</w:t>
            </w:r>
          </w:p>
          <w:p w:rsidR="00343267" w:rsidRPr="00343267" w:rsidRDefault="00343267" w:rsidP="00D9734D">
            <w:pPr>
              <w:rPr>
                <w:rFonts w:ascii="Arial" w:hAnsi="Arial" w:cs="Arial"/>
                <w:b/>
              </w:rPr>
            </w:pPr>
            <w:r w:rsidRPr="00343267">
              <w:rPr>
                <w:rFonts w:ascii="Arial" w:hAnsi="Arial" w:cs="Arial"/>
                <w:b/>
              </w:rPr>
              <w:t>Report</w:t>
            </w:r>
          </w:p>
          <w:p w:rsidR="00297647" w:rsidRPr="00343267" w:rsidRDefault="00297647" w:rsidP="00297647">
            <w:pPr>
              <w:rPr>
                <w:rFonts w:ascii="Arial" w:hAnsi="Arial" w:cs="Arial"/>
              </w:rPr>
            </w:pPr>
            <w:r>
              <w:rPr>
                <w:rFonts w:ascii="Arial" w:hAnsi="Arial" w:cs="Arial"/>
              </w:rPr>
              <w:t>same as above</w:t>
            </w:r>
          </w:p>
        </w:tc>
      </w:tr>
      <w:tr w:rsidR="003100E0" w:rsidTr="00343267">
        <w:tc>
          <w:tcPr>
            <w:tcW w:w="1458" w:type="dxa"/>
          </w:tcPr>
          <w:p w:rsidR="003100E0" w:rsidRDefault="003100E0" w:rsidP="00D9734D">
            <w:pPr>
              <w:rPr>
                <w:rFonts w:ascii="Arial" w:hAnsi="Arial" w:cs="Arial"/>
              </w:rPr>
            </w:pPr>
            <w:r>
              <w:rPr>
                <w:rFonts w:ascii="Arial" w:hAnsi="Arial" w:cs="Arial"/>
              </w:rPr>
              <w:t>Power View on SP1</w:t>
            </w:r>
          </w:p>
        </w:tc>
        <w:tc>
          <w:tcPr>
            <w:tcW w:w="1530" w:type="dxa"/>
          </w:tcPr>
          <w:p w:rsidR="003100E0" w:rsidRDefault="00F32DEF" w:rsidP="00D9734D">
            <w:pPr>
              <w:rPr>
                <w:rFonts w:ascii="Arial" w:hAnsi="Arial" w:cs="Arial"/>
              </w:rPr>
            </w:pPr>
            <w:r w:rsidRPr="009C3BFA">
              <w:rPr>
                <w:rFonts w:ascii="Arial" w:hAnsi="Arial" w:cs="Arial"/>
                <w:b/>
                <w:i/>
              </w:rPr>
              <w:t>DS3</w:t>
            </w:r>
          </w:p>
        </w:tc>
        <w:tc>
          <w:tcPr>
            <w:tcW w:w="1800" w:type="dxa"/>
          </w:tcPr>
          <w:p w:rsidR="003100E0" w:rsidRDefault="003100E0" w:rsidP="00D9734D">
            <w:pPr>
              <w:rPr>
                <w:rFonts w:ascii="Arial" w:hAnsi="Arial" w:cs="Arial"/>
              </w:rPr>
            </w:pPr>
            <w:r>
              <w:rPr>
                <w:rFonts w:ascii="Arial" w:hAnsi="Arial" w:cs="Arial"/>
              </w:rPr>
              <w:t>BISM</w:t>
            </w:r>
          </w:p>
        </w:tc>
        <w:tc>
          <w:tcPr>
            <w:tcW w:w="4788" w:type="dxa"/>
          </w:tcPr>
          <w:p w:rsidR="00343267" w:rsidRPr="00343267" w:rsidRDefault="00343267" w:rsidP="00D9734D">
            <w:pPr>
              <w:rPr>
                <w:rFonts w:ascii="Arial" w:hAnsi="Arial" w:cs="Arial"/>
                <w:b/>
              </w:rPr>
            </w:pPr>
            <w:r w:rsidRPr="00343267">
              <w:rPr>
                <w:rFonts w:ascii="Arial" w:hAnsi="Arial" w:cs="Arial"/>
                <w:b/>
              </w:rPr>
              <w:t>Test connection</w:t>
            </w:r>
          </w:p>
          <w:p w:rsidR="00297647" w:rsidRPr="00297647" w:rsidRDefault="00297647" w:rsidP="00297647">
            <w:pPr>
              <w:rPr>
                <w:rFonts w:ascii="Arial" w:hAnsi="Arial" w:cs="Arial"/>
              </w:rPr>
            </w:pPr>
            <w:r w:rsidRPr="00297647">
              <w:rPr>
                <w:rFonts w:ascii="Arial" w:hAnsi="Arial" w:cs="Arial"/>
              </w:rPr>
              <w:t xml:space="preserve">If you </w:t>
            </w:r>
            <w:r>
              <w:rPr>
                <w:rFonts w:ascii="Arial" w:hAnsi="Arial" w:cs="Arial"/>
              </w:rPr>
              <w:t xml:space="preserve">set up </w:t>
            </w:r>
            <w:r w:rsidRPr="00297647">
              <w:rPr>
                <w:rFonts w:ascii="Arial" w:hAnsi="Arial" w:cs="Arial"/>
              </w:rPr>
              <w:t>Kerberos, succeed</w:t>
            </w:r>
            <w:r>
              <w:rPr>
                <w:rFonts w:ascii="Arial" w:hAnsi="Arial" w:cs="Arial"/>
              </w:rPr>
              <w:t>s</w:t>
            </w:r>
            <w:r w:rsidRPr="00297647">
              <w:rPr>
                <w:rFonts w:ascii="Arial" w:hAnsi="Arial" w:cs="Arial"/>
              </w:rPr>
              <w:t xml:space="preserve"> </w:t>
            </w:r>
            <w:r>
              <w:rPr>
                <w:rFonts w:ascii="Arial" w:hAnsi="Arial" w:cs="Arial"/>
              </w:rPr>
              <w:t xml:space="preserve">when RS </w:t>
            </w:r>
            <w:r w:rsidRPr="00297647">
              <w:rPr>
                <w:rFonts w:ascii="Arial" w:hAnsi="Arial" w:cs="Arial"/>
              </w:rPr>
              <w:t>impersonate</w:t>
            </w:r>
            <w:r>
              <w:rPr>
                <w:rFonts w:ascii="Arial" w:hAnsi="Arial" w:cs="Arial"/>
              </w:rPr>
              <w:t>s</w:t>
            </w:r>
            <w:r w:rsidRPr="00297647">
              <w:rPr>
                <w:rFonts w:ascii="Arial" w:hAnsi="Arial" w:cs="Arial"/>
              </w:rPr>
              <w:t xml:space="preserve"> BI\</w:t>
            </w:r>
            <w:proofErr w:type="spellStart"/>
            <w:r w:rsidRPr="00297647">
              <w:rPr>
                <w:rFonts w:ascii="Arial" w:hAnsi="Arial" w:cs="Arial"/>
              </w:rPr>
              <w:t>BIAdmin</w:t>
            </w:r>
            <w:proofErr w:type="spellEnd"/>
            <w:r w:rsidRPr="00297647">
              <w:rPr>
                <w:rFonts w:ascii="Arial" w:hAnsi="Arial" w:cs="Arial"/>
              </w:rPr>
              <w:t xml:space="preserve"> </w:t>
            </w:r>
            <w:r>
              <w:rPr>
                <w:rFonts w:ascii="Arial" w:hAnsi="Arial" w:cs="Arial"/>
              </w:rPr>
              <w:t>and queries</w:t>
            </w:r>
            <w:r w:rsidRPr="00297647">
              <w:rPr>
                <w:rFonts w:ascii="Arial" w:hAnsi="Arial" w:cs="Arial"/>
              </w:rPr>
              <w:t xml:space="preserve"> data from DS3. </w:t>
            </w:r>
          </w:p>
          <w:p w:rsidR="00297647" w:rsidRDefault="00297647" w:rsidP="00297647">
            <w:pPr>
              <w:rPr>
                <w:rFonts w:ascii="Arial" w:hAnsi="Arial" w:cs="Arial"/>
              </w:rPr>
            </w:pPr>
            <w:r w:rsidRPr="00297647">
              <w:rPr>
                <w:rFonts w:ascii="Arial" w:hAnsi="Arial" w:cs="Arial"/>
              </w:rPr>
              <w:t xml:space="preserve">If you have not </w:t>
            </w:r>
            <w:r>
              <w:rPr>
                <w:rFonts w:ascii="Arial" w:hAnsi="Arial" w:cs="Arial"/>
              </w:rPr>
              <w:t xml:space="preserve">set up </w:t>
            </w:r>
            <w:r w:rsidRPr="00297647">
              <w:rPr>
                <w:rFonts w:ascii="Arial" w:hAnsi="Arial" w:cs="Arial"/>
              </w:rPr>
              <w:t>Kerberos, succeed</w:t>
            </w:r>
            <w:r>
              <w:rPr>
                <w:rFonts w:ascii="Arial" w:hAnsi="Arial" w:cs="Arial"/>
              </w:rPr>
              <w:t xml:space="preserve">s because RS </w:t>
            </w:r>
            <w:r w:rsidRPr="00297647">
              <w:rPr>
                <w:rFonts w:ascii="Arial" w:hAnsi="Arial" w:cs="Arial"/>
              </w:rPr>
              <w:t xml:space="preserve">sets the </w:t>
            </w:r>
            <w:proofErr w:type="spellStart"/>
            <w:r w:rsidRPr="00297647">
              <w:rPr>
                <w:rFonts w:ascii="Arial" w:hAnsi="Arial" w:cs="Arial"/>
              </w:rPr>
              <w:t>EffectiveUserName</w:t>
            </w:r>
            <w:proofErr w:type="spellEnd"/>
            <w:r w:rsidRPr="00297647">
              <w:rPr>
                <w:rFonts w:ascii="Arial" w:hAnsi="Arial" w:cs="Arial"/>
              </w:rPr>
              <w:t xml:space="preserve"> </w:t>
            </w:r>
            <w:r w:rsidRPr="00297647">
              <w:rPr>
                <w:rFonts w:ascii="Arial" w:hAnsi="Arial" w:cs="Arial"/>
              </w:rPr>
              <w:lastRenderedPageBreak/>
              <w:t>property to a value of BI\</w:t>
            </w:r>
            <w:proofErr w:type="spellStart"/>
            <w:r w:rsidRPr="00297647">
              <w:rPr>
                <w:rFonts w:ascii="Arial" w:hAnsi="Arial" w:cs="Arial"/>
              </w:rPr>
              <w:t>BIAdmin</w:t>
            </w:r>
            <w:proofErr w:type="spellEnd"/>
            <w:r w:rsidRPr="00297647">
              <w:rPr>
                <w:rFonts w:ascii="Arial" w:hAnsi="Arial" w:cs="Arial"/>
              </w:rPr>
              <w:t xml:space="preserve"> when it connects as BI\</w:t>
            </w:r>
            <w:proofErr w:type="spellStart"/>
            <w:r w:rsidRPr="00297647">
              <w:rPr>
                <w:rFonts w:ascii="Arial" w:hAnsi="Arial" w:cs="Arial"/>
              </w:rPr>
              <w:t>BIService</w:t>
            </w:r>
            <w:proofErr w:type="spellEnd"/>
            <w:r w:rsidRPr="00297647">
              <w:rPr>
                <w:rFonts w:ascii="Arial" w:hAnsi="Arial" w:cs="Arial"/>
              </w:rPr>
              <w:t xml:space="preserve">, its identity. </w:t>
            </w:r>
          </w:p>
          <w:p w:rsidR="00297647" w:rsidRDefault="00297647" w:rsidP="00297647">
            <w:pPr>
              <w:rPr>
                <w:rFonts w:ascii="Arial" w:hAnsi="Arial" w:cs="Arial"/>
              </w:rPr>
            </w:pPr>
            <w:r w:rsidRPr="00297647">
              <w:rPr>
                <w:rFonts w:ascii="Arial" w:hAnsi="Arial" w:cs="Arial"/>
              </w:rPr>
              <w:t>This tactic succeeds because BI\</w:t>
            </w:r>
            <w:proofErr w:type="spellStart"/>
            <w:r w:rsidRPr="00297647">
              <w:rPr>
                <w:rFonts w:ascii="Arial" w:hAnsi="Arial" w:cs="Arial"/>
              </w:rPr>
              <w:t>BIAdmin</w:t>
            </w:r>
            <w:proofErr w:type="spellEnd"/>
            <w:r w:rsidRPr="00297647">
              <w:rPr>
                <w:rFonts w:ascii="Arial" w:hAnsi="Arial" w:cs="Arial"/>
              </w:rPr>
              <w:t xml:space="preserve"> has permission on the cube. </w:t>
            </w:r>
          </w:p>
          <w:p w:rsidR="00297647" w:rsidRPr="00297647" w:rsidRDefault="00F73140" w:rsidP="00297647">
            <w:pPr>
              <w:rPr>
                <w:rFonts w:ascii="Arial" w:hAnsi="Arial" w:cs="Arial"/>
              </w:rPr>
            </w:pPr>
            <w:r>
              <w:rPr>
                <w:rFonts w:ascii="Arial" w:hAnsi="Arial" w:cs="Arial"/>
              </w:rPr>
              <w:t xml:space="preserve">Note: To make </w:t>
            </w:r>
            <w:r w:rsidR="00297647" w:rsidRPr="00297647">
              <w:rPr>
                <w:rFonts w:ascii="Arial" w:hAnsi="Arial" w:cs="Arial"/>
              </w:rPr>
              <w:t>the &lt;</w:t>
            </w:r>
            <w:proofErr w:type="spellStart"/>
            <w:r w:rsidR="00297647" w:rsidRPr="00297647">
              <w:rPr>
                <w:rFonts w:ascii="Arial" w:hAnsi="Arial" w:cs="Arial"/>
              </w:rPr>
              <w:t>EffectiveUserN</w:t>
            </w:r>
            <w:r>
              <w:rPr>
                <w:rFonts w:ascii="Arial" w:hAnsi="Arial" w:cs="Arial"/>
              </w:rPr>
              <w:t>ame</w:t>
            </w:r>
            <w:proofErr w:type="spellEnd"/>
            <w:r>
              <w:rPr>
                <w:rFonts w:ascii="Arial" w:hAnsi="Arial" w:cs="Arial"/>
              </w:rPr>
              <w:t>&gt; connection string property work, t</w:t>
            </w:r>
            <w:r w:rsidRPr="00297647">
              <w:rPr>
                <w:rFonts w:ascii="Arial" w:hAnsi="Arial" w:cs="Arial"/>
              </w:rPr>
              <w:t>he user making the connection to Analysis Services must be a member of the Server Administrator role in Analysis Services</w:t>
            </w:r>
            <w:r w:rsidR="00297647" w:rsidRPr="00297647">
              <w:rPr>
                <w:rFonts w:ascii="Arial" w:hAnsi="Arial" w:cs="Arial"/>
              </w:rPr>
              <w:t>.</w:t>
            </w:r>
          </w:p>
          <w:p w:rsidR="00297647" w:rsidRPr="00343267" w:rsidRDefault="00297647" w:rsidP="00297647">
            <w:pPr>
              <w:rPr>
                <w:rFonts w:ascii="Arial" w:hAnsi="Arial" w:cs="Arial"/>
              </w:rPr>
            </w:pPr>
            <w:r w:rsidRPr="00297647">
              <w:rPr>
                <w:rFonts w:ascii="Arial" w:hAnsi="Arial" w:cs="Arial"/>
              </w:rPr>
              <w:t xml:space="preserve">If the service accounts for </w:t>
            </w:r>
            <w:r w:rsidR="00F73140">
              <w:rPr>
                <w:rFonts w:ascii="Arial" w:hAnsi="Arial" w:cs="Arial"/>
              </w:rPr>
              <w:t xml:space="preserve">AS </w:t>
            </w:r>
            <w:r w:rsidRPr="00297647">
              <w:rPr>
                <w:rFonts w:ascii="Arial" w:hAnsi="Arial" w:cs="Arial"/>
              </w:rPr>
              <w:t xml:space="preserve">and </w:t>
            </w:r>
            <w:r w:rsidR="00F73140">
              <w:rPr>
                <w:rFonts w:ascii="Arial" w:hAnsi="Arial" w:cs="Arial"/>
              </w:rPr>
              <w:t xml:space="preserve">RS </w:t>
            </w:r>
            <w:r w:rsidRPr="00297647">
              <w:rPr>
                <w:rFonts w:ascii="Arial" w:hAnsi="Arial" w:cs="Arial"/>
              </w:rPr>
              <w:t xml:space="preserve">did not match, you would have to add the identity of the </w:t>
            </w:r>
            <w:r w:rsidR="00F73140">
              <w:rPr>
                <w:rFonts w:ascii="Arial" w:hAnsi="Arial" w:cs="Arial"/>
              </w:rPr>
              <w:t xml:space="preserve">RS </w:t>
            </w:r>
            <w:r w:rsidRPr="00297647">
              <w:rPr>
                <w:rFonts w:ascii="Arial" w:hAnsi="Arial" w:cs="Arial"/>
              </w:rPr>
              <w:t>service application to the Server Administrator role on DS3.</w:t>
            </w:r>
          </w:p>
          <w:p w:rsidR="00343267" w:rsidRPr="00343267" w:rsidRDefault="00343267" w:rsidP="00D9734D">
            <w:pPr>
              <w:rPr>
                <w:rFonts w:ascii="Arial" w:hAnsi="Arial" w:cs="Arial"/>
                <w:b/>
              </w:rPr>
            </w:pPr>
            <w:r w:rsidRPr="00343267">
              <w:rPr>
                <w:rFonts w:ascii="Arial" w:hAnsi="Arial" w:cs="Arial"/>
                <w:b/>
              </w:rPr>
              <w:t>Report</w:t>
            </w:r>
          </w:p>
          <w:p w:rsidR="00343267" w:rsidRPr="00343267" w:rsidRDefault="00297647" w:rsidP="00297647">
            <w:pPr>
              <w:rPr>
                <w:rFonts w:ascii="Arial" w:hAnsi="Arial" w:cs="Arial"/>
              </w:rPr>
            </w:pPr>
            <w:r w:rsidRPr="00297647">
              <w:rPr>
                <w:rFonts w:ascii="Arial" w:hAnsi="Arial" w:cs="Arial"/>
              </w:rPr>
              <w:t xml:space="preserve">A blank Power View report appears with an open connection to </w:t>
            </w:r>
            <w:r>
              <w:rPr>
                <w:rFonts w:ascii="Arial" w:hAnsi="Arial" w:cs="Arial"/>
              </w:rPr>
              <w:t>DS3</w:t>
            </w:r>
            <w:r w:rsidRPr="00297647">
              <w:rPr>
                <w:rFonts w:ascii="Arial" w:hAnsi="Arial" w:cs="Arial"/>
              </w:rPr>
              <w:t>. The connection is made by BI\</w:t>
            </w:r>
            <w:proofErr w:type="spellStart"/>
            <w:r w:rsidRPr="00297647">
              <w:rPr>
                <w:rFonts w:ascii="Arial" w:hAnsi="Arial" w:cs="Arial"/>
              </w:rPr>
              <w:t>BIService</w:t>
            </w:r>
            <w:proofErr w:type="spellEnd"/>
            <w:r w:rsidRPr="00297647">
              <w:rPr>
                <w:rFonts w:ascii="Arial" w:hAnsi="Arial" w:cs="Arial"/>
              </w:rPr>
              <w:t xml:space="preserve"> on behalf of the logged in user.</w:t>
            </w:r>
          </w:p>
        </w:tc>
      </w:tr>
      <w:tr w:rsidR="003100E0" w:rsidTr="00343267">
        <w:tc>
          <w:tcPr>
            <w:tcW w:w="1458" w:type="dxa"/>
          </w:tcPr>
          <w:p w:rsidR="003100E0" w:rsidRDefault="003100E0" w:rsidP="00D9734D">
            <w:pPr>
              <w:rPr>
                <w:rFonts w:ascii="Arial" w:hAnsi="Arial" w:cs="Arial"/>
              </w:rPr>
            </w:pPr>
            <w:r>
              <w:rPr>
                <w:rFonts w:ascii="Arial" w:hAnsi="Arial" w:cs="Arial"/>
              </w:rPr>
              <w:lastRenderedPageBreak/>
              <w:t>Power View on SP2</w:t>
            </w:r>
          </w:p>
        </w:tc>
        <w:tc>
          <w:tcPr>
            <w:tcW w:w="1530" w:type="dxa"/>
          </w:tcPr>
          <w:p w:rsidR="003100E0" w:rsidRPr="00F32DEF" w:rsidRDefault="003100E0" w:rsidP="00D9734D">
            <w:pPr>
              <w:rPr>
                <w:rFonts w:ascii="Arial" w:hAnsi="Arial" w:cs="Arial"/>
                <w:b/>
                <w:i/>
              </w:rPr>
            </w:pPr>
            <w:r w:rsidRPr="00F32DEF">
              <w:rPr>
                <w:rFonts w:ascii="Arial" w:hAnsi="Arial" w:cs="Arial"/>
                <w:b/>
                <w:i/>
              </w:rPr>
              <w:t>DS3</w:t>
            </w:r>
          </w:p>
        </w:tc>
        <w:tc>
          <w:tcPr>
            <w:tcW w:w="1800" w:type="dxa"/>
          </w:tcPr>
          <w:p w:rsidR="003100E0" w:rsidRDefault="003100E0" w:rsidP="00D9734D">
            <w:pPr>
              <w:rPr>
                <w:rFonts w:ascii="Arial" w:hAnsi="Arial" w:cs="Arial"/>
              </w:rPr>
            </w:pPr>
            <w:r>
              <w:rPr>
                <w:rFonts w:ascii="Arial" w:hAnsi="Arial" w:cs="Arial"/>
              </w:rPr>
              <w:t>BISM</w:t>
            </w:r>
          </w:p>
        </w:tc>
        <w:tc>
          <w:tcPr>
            <w:tcW w:w="4788" w:type="dxa"/>
          </w:tcPr>
          <w:p w:rsidR="00343267" w:rsidRPr="00343267" w:rsidRDefault="00343267" w:rsidP="00D9734D">
            <w:pPr>
              <w:rPr>
                <w:rFonts w:ascii="Arial" w:hAnsi="Arial" w:cs="Arial"/>
                <w:b/>
              </w:rPr>
            </w:pPr>
            <w:r w:rsidRPr="00343267">
              <w:rPr>
                <w:rFonts w:ascii="Arial" w:hAnsi="Arial" w:cs="Arial"/>
                <w:b/>
              </w:rPr>
              <w:t>Test connection</w:t>
            </w:r>
          </w:p>
          <w:p w:rsidR="00F73140" w:rsidRPr="00343267" w:rsidRDefault="00F73140" w:rsidP="00F73140">
            <w:pPr>
              <w:rPr>
                <w:rFonts w:ascii="Arial" w:hAnsi="Arial" w:cs="Arial"/>
              </w:rPr>
            </w:pPr>
            <w:r>
              <w:rPr>
                <w:rFonts w:ascii="Arial" w:hAnsi="Arial" w:cs="Arial"/>
              </w:rPr>
              <w:t>same as above</w:t>
            </w:r>
          </w:p>
          <w:p w:rsidR="00343267" w:rsidRPr="00343267" w:rsidRDefault="00343267" w:rsidP="00D9734D">
            <w:pPr>
              <w:rPr>
                <w:rFonts w:ascii="Arial" w:hAnsi="Arial" w:cs="Arial"/>
                <w:b/>
              </w:rPr>
            </w:pPr>
            <w:r w:rsidRPr="00343267">
              <w:rPr>
                <w:rFonts w:ascii="Arial" w:hAnsi="Arial" w:cs="Arial"/>
                <w:b/>
              </w:rPr>
              <w:t>Report</w:t>
            </w:r>
          </w:p>
          <w:p w:rsidR="00343267" w:rsidRPr="00343267" w:rsidRDefault="00F73140" w:rsidP="00D9734D">
            <w:pPr>
              <w:rPr>
                <w:rFonts w:ascii="Arial" w:hAnsi="Arial" w:cs="Arial"/>
              </w:rPr>
            </w:pPr>
            <w:r>
              <w:rPr>
                <w:rFonts w:ascii="Arial" w:hAnsi="Arial" w:cs="Arial"/>
              </w:rPr>
              <w:t>same as above</w:t>
            </w:r>
          </w:p>
        </w:tc>
      </w:tr>
    </w:tbl>
    <w:p w:rsidR="00BA259E" w:rsidRDefault="00BA259E" w:rsidP="00E340C6">
      <w:pPr>
        <w:rPr>
          <w:rFonts w:ascii="Arial" w:hAnsi="Arial" w:cs="Arial"/>
        </w:rPr>
      </w:pPr>
    </w:p>
    <w:p w:rsidR="00571861" w:rsidRPr="00571861" w:rsidRDefault="00F73140" w:rsidP="00E340C6">
      <w:pPr>
        <w:rPr>
          <w:rFonts w:ascii="Arial" w:hAnsi="Arial" w:cs="Arial"/>
        </w:rPr>
      </w:pPr>
      <w:r>
        <w:rPr>
          <w:rFonts w:ascii="Arial" w:hAnsi="Arial" w:cs="Arial"/>
        </w:rPr>
        <w:t xml:space="preserve">In short, if a double-hop is involved, you can use stored credentials or use the </w:t>
      </w:r>
      <w:proofErr w:type="spellStart"/>
      <w:r>
        <w:rPr>
          <w:rFonts w:ascii="Arial" w:hAnsi="Arial" w:cs="Arial"/>
        </w:rPr>
        <w:t>EffectiveUserName</w:t>
      </w:r>
      <w:proofErr w:type="spellEnd"/>
      <w:r>
        <w:rPr>
          <w:rFonts w:ascii="Arial" w:hAnsi="Arial" w:cs="Arial"/>
        </w:rPr>
        <w:t xml:space="preserve"> property, assuming the accounts on the Reporting Services and Analysis services are configured as shown in the setup section of the this paper. Otherwise, you can configure Kerberos</w:t>
      </w:r>
      <w:r w:rsidR="00E340C6">
        <w:rPr>
          <w:rFonts w:ascii="Arial" w:hAnsi="Arial" w:cs="Arial"/>
        </w:rPr>
        <w:t xml:space="preserve"> as described in </w:t>
      </w:r>
      <w:r w:rsidR="00571861" w:rsidRPr="00571861">
        <w:rPr>
          <w:rFonts w:ascii="Arial" w:hAnsi="Arial" w:cs="Arial"/>
        </w:rPr>
        <w:t xml:space="preserve">the </w:t>
      </w:r>
      <w:hyperlink w:anchor="_Appendix:_Configuring_Kerberos" w:history="1">
        <w:r w:rsidR="00571861" w:rsidRPr="00571861">
          <w:rPr>
            <w:rStyle w:val="Hyperlink"/>
            <w:rFonts w:ascii="Arial" w:hAnsi="Arial" w:cs="Arial"/>
          </w:rPr>
          <w:t>Appendix</w:t>
        </w:r>
      </w:hyperlink>
      <w:r w:rsidR="00571861" w:rsidRPr="00571861">
        <w:rPr>
          <w:rFonts w:ascii="Arial" w:hAnsi="Arial" w:cs="Arial"/>
        </w:rPr>
        <w:t xml:space="preserve"> of this paper.</w:t>
      </w:r>
    </w:p>
    <w:p w:rsidR="00D9734D" w:rsidRDefault="00D9734D" w:rsidP="00D9734D">
      <w:pPr>
        <w:rPr>
          <w:rFonts w:asciiTheme="majorHAnsi" w:eastAsiaTheme="majorEastAsia" w:hAnsiTheme="majorHAnsi" w:cstheme="majorBidi"/>
          <w:b/>
          <w:bCs/>
          <w:color w:val="365F91" w:themeColor="accent1" w:themeShade="BF"/>
          <w:sz w:val="28"/>
          <w:szCs w:val="28"/>
        </w:rPr>
      </w:pPr>
      <w:r>
        <w:br w:type="page"/>
      </w:r>
    </w:p>
    <w:p w:rsidR="0066794E" w:rsidRDefault="0066794E" w:rsidP="0066794E">
      <w:pPr>
        <w:pStyle w:val="Heading1"/>
      </w:pPr>
      <w:bookmarkStart w:id="124" w:name="_Appendix:_Configuring_Kerberos"/>
      <w:bookmarkStart w:id="125" w:name="_Toc332021041"/>
      <w:bookmarkEnd w:id="124"/>
      <w:r>
        <w:lastRenderedPageBreak/>
        <w:t>Appendix</w:t>
      </w:r>
      <w:r w:rsidRPr="00332B7B">
        <w:t xml:space="preserve">: </w:t>
      </w:r>
      <w:r>
        <w:t>Configuring Kerberos</w:t>
      </w:r>
      <w:bookmarkEnd w:id="125"/>
    </w:p>
    <w:p w:rsidR="0066794E" w:rsidRDefault="0066794E" w:rsidP="0066794E">
      <w:pPr>
        <w:rPr>
          <w:rFonts w:ascii="Arial" w:hAnsi="Arial" w:cs="Arial"/>
        </w:rPr>
      </w:pPr>
      <w:r w:rsidRPr="00371256">
        <w:rPr>
          <w:rFonts w:ascii="Arial" w:hAnsi="Arial" w:cs="Arial"/>
        </w:rPr>
        <w:t xml:space="preserve">The instructions in this section describe how you can set up Kerberos to support the double-hop from the SharePoint server </w:t>
      </w:r>
      <w:r w:rsidR="00F32DEF">
        <w:rPr>
          <w:rFonts w:ascii="Arial" w:hAnsi="Arial" w:cs="Arial"/>
        </w:rPr>
        <w:t xml:space="preserve">that </w:t>
      </w:r>
      <w:r w:rsidRPr="00371256">
        <w:rPr>
          <w:rFonts w:ascii="Arial" w:hAnsi="Arial" w:cs="Arial"/>
        </w:rPr>
        <w:t>host</w:t>
      </w:r>
      <w:r w:rsidR="00F32DEF">
        <w:rPr>
          <w:rFonts w:ascii="Arial" w:hAnsi="Arial" w:cs="Arial"/>
        </w:rPr>
        <w:t>s</w:t>
      </w:r>
      <w:r w:rsidRPr="00371256">
        <w:rPr>
          <w:rFonts w:ascii="Arial" w:hAnsi="Arial" w:cs="Arial"/>
        </w:rPr>
        <w:t xml:space="preserve"> the Power View reports</w:t>
      </w:r>
      <w:r w:rsidR="00F32DEF">
        <w:rPr>
          <w:rFonts w:ascii="Arial" w:hAnsi="Arial" w:cs="Arial"/>
        </w:rPr>
        <w:t xml:space="preserve">, </w:t>
      </w:r>
      <w:r w:rsidRPr="00371256">
        <w:rPr>
          <w:rFonts w:ascii="Arial" w:hAnsi="Arial" w:cs="Arial"/>
        </w:rPr>
        <w:t xml:space="preserve">to the server </w:t>
      </w:r>
      <w:r w:rsidR="00F32DEF">
        <w:rPr>
          <w:rFonts w:ascii="Arial" w:hAnsi="Arial" w:cs="Arial"/>
        </w:rPr>
        <w:t xml:space="preserve">that </w:t>
      </w:r>
      <w:r w:rsidRPr="00371256">
        <w:rPr>
          <w:rFonts w:ascii="Arial" w:hAnsi="Arial" w:cs="Arial"/>
        </w:rPr>
        <w:t>host</w:t>
      </w:r>
      <w:r w:rsidR="00F32DEF">
        <w:rPr>
          <w:rFonts w:ascii="Arial" w:hAnsi="Arial" w:cs="Arial"/>
        </w:rPr>
        <w:t>s</w:t>
      </w:r>
      <w:r w:rsidRPr="00371256">
        <w:rPr>
          <w:rFonts w:ascii="Arial" w:hAnsi="Arial" w:cs="Arial"/>
        </w:rPr>
        <w:t xml:space="preserve"> the tabular models.</w:t>
      </w:r>
    </w:p>
    <w:p w:rsidR="00F73140" w:rsidRDefault="00F73140" w:rsidP="0066794E">
      <w:pPr>
        <w:rPr>
          <w:rFonts w:ascii="Arial" w:hAnsi="Arial" w:cs="Arial"/>
        </w:rPr>
      </w:pPr>
      <w:r>
        <w:rPr>
          <w:rFonts w:ascii="Arial" w:hAnsi="Arial" w:cs="Arial"/>
        </w:rPr>
        <w:t>The diagram shows the overall series of tasks; detailed scripts are provided.</w:t>
      </w:r>
    </w:p>
    <w:p w:rsidR="001C1502" w:rsidRPr="00371256" w:rsidRDefault="00F73140" w:rsidP="0066794E">
      <w:pPr>
        <w:rPr>
          <w:rFonts w:ascii="Arial" w:hAnsi="Arial" w:cs="Arial"/>
        </w:rPr>
      </w:pPr>
      <w:r>
        <w:rPr>
          <w:rFonts w:ascii="Arial" w:hAnsi="Arial" w:cs="Arial"/>
          <w:noProof/>
          <w:lang w:eastAsia="zh-CN"/>
        </w:rPr>
        <w:drawing>
          <wp:inline distT="0" distB="0" distL="0" distR="0" wp14:anchorId="060B8D4D" wp14:editId="0438873C">
            <wp:extent cx="3990975" cy="2524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rberos_1.gif"/>
                    <pic:cNvPicPr/>
                  </pic:nvPicPr>
                  <pic:blipFill>
                    <a:blip r:embed="rId50">
                      <a:extLst>
                        <a:ext uri="{28A0092B-C50C-407E-A947-70E740481C1C}">
                          <a14:useLocalDpi xmlns:a14="http://schemas.microsoft.com/office/drawing/2010/main" val="0"/>
                        </a:ext>
                      </a:extLst>
                    </a:blip>
                    <a:stretch>
                      <a:fillRect/>
                    </a:stretch>
                  </pic:blipFill>
                  <pic:spPr>
                    <a:xfrm>
                      <a:off x="0" y="0"/>
                      <a:ext cx="3990975" cy="2524125"/>
                    </a:xfrm>
                    <a:prstGeom prst="rect">
                      <a:avLst/>
                    </a:prstGeom>
                  </pic:spPr>
                </pic:pic>
              </a:graphicData>
            </a:graphic>
          </wp:inline>
        </w:drawing>
      </w:r>
    </w:p>
    <w:p w:rsidR="0066794E" w:rsidRDefault="0066794E" w:rsidP="0066794E">
      <w:pPr>
        <w:pStyle w:val="Heading3"/>
      </w:pPr>
      <w:bookmarkStart w:id="126" w:name="_Toc332021042"/>
      <w:r>
        <w:t xml:space="preserve">Log </w:t>
      </w:r>
      <w:r w:rsidR="0019421C">
        <w:t>i</w:t>
      </w:r>
      <w:r>
        <w:t xml:space="preserve">n to </w:t>
      </w:r>
      <w:r w:rsidR="0019421C">
        <w:t>D</w:t>
      </w:r>
      <w:r>
        <w:t xml:space="preserve">omain </w:t>
      </w:r>
      <w:r w:rsidR="0019421C">
        <w:t>Controller</w:t>
      </w:r>
      <w:bookmarkEnd w:id="126"/>
    </w:p>
    <w:p w:rsidR="0066794E" w:rsidRPr="00371256" w:rsidRDefault="0066794E" w:rsidP="0066794E">
      <w:pPr>
        <w:rPr>
          <w:rFonts w:ascii="Arial" w:hAnsi="Arial" w:cs="Arial"/>
        </w:rPr>
      </w:pPr>
      <w:r w:rsidRPr="00371256">
        <w:rPr>
          <w:rFonts w:ascii="Arial" w:hAnsi="Arial" w:cs="Arial"/>
        </w:rPr>
        <w:t xml:space="preserve">Log in to the domain controller (named </w:t>
      </w:r>
      <w:r w:rsidRPr="00371256">
        <w:rPr>
          <w:rFonts w:ascii="Arial" w:hAnsi="Arial" w:cs="Arial"/>
          <w:b/>
          <w:i/>
        </w:rPr>
        <w:t xml:space="preserve">DC </w:t>
      </w:r>
      <w:r w:rsidRPr="00371256">
        <w:rPr>
          <w:rFonts w:ascii="Arial" w:hAnsi="Arial" w:cs="Arial"/>
        </w:rPr>
        <w:t>in this paper) as administrator.</w:t>
      </w:r>
    </w:p>
    <w:p w:rsidR="0066794E" w:rsidRDefault="0066794E" w:rsidP="0066794E">
      <w:pPr>
        <w:pStyle w:val="Heading3"/>
      </w:pPr>
      <w:bookmarkStart w:id="127" w:name="_Toc332021043"/>
      <w:r>
        <w:t>Configure Service Principal Names</w:t>
      </w:r>
      <w:bookmarkEnd w:id="127"/>
    </w:p>
    <w:p w:rsidR="0066794E" w:rsidRPr="00371256" w:rsidRDefault="0066794E" w:rsidP="0066794E">
      <w:pPr>
        <w:rPr>
          <w:rFonts w:ascii="Arial" w:hAnsi="Arial" w:cs="Arial"/>
        </w:rPr>
      </w:pPr>
      <w:r w:rsidRPr="00371256">
        <w:rPr>
          <w:rFonts w:ascii="Arial" w:hAnsi="Arial" w:cs="Arial"/>
        </w:rPr>
        <w:t>•</w:t>
      </w:r>
      <w:r w:rsidRPr="00371256">
        <w:rPr>
          <w:rFonts w:ascii="Arial" w:hAnsi="Arial" w:cs="Arial"/>
        </w:rPr>
        <w:tab/>
        <w:t>Open an Administrative command prompt, and execute the following commands:</w:t>
      </w:r>
    </w:p>
    <w:p w:rsidR="0066794E" w:rsidRDefault="0066794E" w:rsidP="0066794E">
      <w:pPr>
        <w:pStyle w:val="MtpsCodeSnippet"/>
        <w:ind w:left="720"/>
      </w:pPr>
      <w:proofErr w:type="spellStart"/>
      <w:proofErr w:type="gramStart"/>
      <w:r>
        <w:t>setspn</w:t>
      </w:r>
      <w:proofErr w:type="spellEnd"/>
      <w:proofErr w:type="gramEnd"/>
      <w:r>
        <w:t xml:space="preserve"> -S http/SP1 bi\</w:t>
      </w:r>
      <w:proofErr w:type="spellStart"/>
      <w:r>
        <w:t>biservice</w:t>
      </w:r>
      <w:proofErr w:type="spellEnd"/>
    </w:p>
    <w:p w:rsidR="0066794E" w:rsidRDefault="0066794E" w:rsidP="0066794E">
      <w:pPr>
        <w:pStyle w:val="MtpsCodeSnippet"/>
        <w:ind w:left="720"/>
      </w:pPr>
      <w:proofErr w:type="spellStart"/>
      <w:proofErr w:type="gramStart"/>
      <w:r>
        <w:t>setspn</w:t>
      </w:r>
      <w:proofErr w:type="spellEnd"/>
      <w:proofErr w:type="gramEnd"/>
      <w:r>
        <w:t xml:space="preserve"> -S http/SP1.bi.contoso.com bi\</w:t>
      </w:r>
      <w:proofErr w:type="spellStart"/>
      <w:r>
        <w:t>biservice</w:t>
      </w:r>
      <w:proofErr w:type="spellEnd"/>
    </w:p>
    <w:p w:rsidR="0066794E" w:rsidRDefault="0066794E" w:rsidP="0066794E">
      <w:pPr>
        <w:pStyle w:val="MtpsCodeSnippet"/>
        <w:ind w:left="720"/>
      </w:pPr>
      <w:proofErr w:type="spellStart"/>
      <w:proofErr w:type="gramStart"/>
      <w:r>
        <w:t>setspn</w:t>
      </w:r>
      <w:proofErr w:type="spellEnd"/>
      <w:proofErr w:type="gramEnd"/>
      <w:r>
        <w:t xml:space="preserve"> -S http/SP2 bi\</w:t>
      </w:r>
      <w:proofErr w:type="spellStart"/>
      <w:r>
        <w:t>biservice</w:t>
      </w:r>
      <w:proofErr w:type="spellEnd"/>
    </w:p>
    <w:p w:rsidR="0066794E" w:rsidRDefault="0066794E" w:rsidP="0066794E">
      <w:pPr>
        <w:pStyle w:val="MtpsCodeSnippet"/>
        <w:ind w:left="720"/>
      </w:pPr>
      <w:proofErr w:type="spellStart"/>
      <w:proofErr w:type="gramStart"/>
      <w:r>
        <w:t>setspn</w:t>
      </w:r>
      <w:proofErr w:type="spellEnd"/>
      <w:proofErr w:type="gramEnd"/>
      <w:r>
        <w:t xml:space="preserve"> -S http/SP2.bi.contoso.com bi\</w:t>
      </w:r>
      <w:proofErr w:type="spellStart"/>
      <w:r>
        <w:t>biservice</w:t>
      </w:r>
      <w:proofErr w:type="spellEnd"/>
    </w:p>
    <w:p w:rsidR="0066794E" w:rsidRDefault="0066794E" w:rsidP="0066794E">
      <w:pPr>
        <w:pStyle w:val="MtpsCodeSnippet"/>
        <w:ind w:left="720"/>
      </w:pPr>
      <w:proofErr w:type="spellStart"/>
      <w:proofErr w:type="gramStart"/>
      <w:r>
        <w:t>setspn</w:t>
      </w:r>
      <w:proofErr w:type="spellEnd"/>
      <w:proofErr w:type="gramEnd"/>
      <w:r>
        <w:t xml:space="preserve"> -S msolapsvc.3/DS3 bi\</w:t>
      </w:r>
      <w:proofErr w:type="spellStart"/>
      <w:r>
        <w:t>biservice</w:t>
      </w:r>
      <w:proofErr w:type="spellEnd"/>
    </w:p>
    <w:p w:rsidR="0066794E" w:rsidRDefault="0066794E" w:rsidP="0066794E">
      <w:pPr>
        <w:pStyle w:val="MtpsCodeSnippet"/>
        <w:ind w:left="720"/>
      </w:pPr>
      <w:proofErr w:type="spellStart"/>
      <w:proofErr w:type="gramStart"/>
      <w:r>
        <w:t>setspn</w:t>
      </w:r>
      <w:proofErr w:type="spellEnd"/>
      <w:proofErr w:type="gramEnd"/>
      <w:r>
        <w:t xml:space="preserve"> -S msolapsvc.3/DS3.bi.contoso.com bi\</w:t>
      </w:r>
      <w:proofErr w:type="spellStart"/>
      <w:r>
        <w:t>biservice</w:t>
      </w:r>
      <w:proofErr w:type="spellEnd"/>
    </w:p>
    <w:p w:rsidR="0066794E" w:rsidRPr="00371256" w:rsidRDefault="0066794E" w:rsidP="0066794E">
      <w:pPr>
        <w:ind w:left="720"/>
        <w:rPr>
          <w:rFonts w:ascii="Arial" w:hAnsi="Arial" w:cs="Arial"/>
        </w:rPr>
      </w:pPr>
      <w:r w:rsidRPr="00371256">
        <w:rPr>
          <w:rFonts w:ascii="Arial" w:hAnsi="Arial" w:cs="Arial"/>
          <w:b/>
        </w:rPr>
        <w:t>Important</w:t>
      </w:r>
      <w:r w:rsidRPr="00371256">
        <w:rPr>
          <w:rFonts w:ascii="Arial" w:hAnsi="Arial" w:cs="Arial"/>
        </w:rPr>
        <w:t xml:space="preserve">: These commands assume that no SPNs have previously been configured for this service account and these services. If you need to verify whether SPNS already exist for the </w:t>
      </w:r>
      <w:r w:rsidRPr="007A088E">
        <w:rPr>
          <w:rFonts w:ascii="Arial" w:hAnsi="Arial" w:cs="Arial"/>
        </w:rPr>
        <w:t>BI\</w:t>
      </w:r>
      <w:proofErr w:type="spellStart"/>
      <w:r w:rsidRPr="007A088E">
        <w:rPr>
          <w:rFonts w:ascii="Arial" w:hAnsi="Arial" w:cs="Arial"/>
        </w:rPr>
        <w:t>BIService</w:t>
      </w:r>
      <w:proofErr w:type="spellEnd"/>
      <w:r w:rsidRPr="00371256">
        <w:rPr>
          <w:rFonts w:ascii="Arial" w:hAnsi="Arial" w:cs="Arial"/>
        </w:rPr>
        <w:t xml:space="preserve"> account, execute the following command to list existing SPNs:</w:t>
      </w:r>
    </w:p>
    <w:p w:rsidR="0066794E" w:rsidRDefault="0066794E" w:rsidP="0066794E">
      <w:pPr>
        <w:pStyle w:val="MtpsCodeSnippet"/>
        <w:ind w:left="720"/>
      </w:pPr>
      <w:proofErr w:type="spellStart"/>
      <w:r>
        <w:t>SetSPN</w:t>
      </w:r>
      <w:proofErr w:type="spellEnd"/>
      <w:r>
        <w:t xml:space="preserve"> </w:t>
      </w:r>
      <w:r w:rsidR="00970A80">
        <w:t>-</w:t>
      </w:r>
      <w:r>
        <w:t>L BI\</w:t>
      </w:r>
      <w:proofErr w:type="spellStart"/>
      <w:r>
        <w:t>BIService</w:t>
      </w:r>
      <w:proofErr w:type="spellEnd"/>
    </w:p>
    <w:p w:rsidR="0066794E" w:rsidRDefault="00172D50" w:rsidP="0066794E">
      <w:pPr>
        <w:pStyle w:val="Heading3"/>
      </w:pPr>
      <w:bookmarkStart w:id="128" w:name="_Toc332021044"/>
      <w:r>
        <w:t xml:space="preserve">Prepare to </w:t>
      </w:r>
      <w:r w:rsidR="0066794E">
        <w:t>Configure Constrained Delegation</w:t>
      </w:r>
      <w:bookmarkEnd w:id="128"/>
      <w:r w:rsidR="00E632B1">
        <w:t xml:space="preserve"> </w:t>
      </w:r>
    </w:p>
    <w:p w:rsidR="0066794E" w:rsidRDefault="0066794E" w:rsidP="007F417C">
      <w:pPr>
        <w:pStyle w:val="ListParagraph"/>
        <w:numPr>
          <w:ilvl w:val="0"/>
          <w:numId w:val="40"/>
        </w:numPr>
        <w:spacing w:after="120"/>
        <w:ind w:left="714" w:hanging="357"/>
        <w:contextualSpacing w:val="0"/>
        <w:rPr>
          <w:rFonts w:ascii="Arial" w:hAnsi="Arial" w:cs="Arial"/>
        </w:rPr>
      </w:pPr>
      <w:r w:rsidRPr="00371256">
        <w:rPr>
          <w:rFonts w:ascii="Arial" w:hAnsi="Arial" w:cs="Arial"/>
        </w:rPr>
        <w:t xml:space="preserve">Open </w:t>
      </w:r>
      <w:r w:rsidRPr="00371256">
        <w:rPr>
          <w:rFonts w:ascii="Arial" w:hAnsi="Arial" w:cs="Arial"/>
          <w:b/>
        </w:rPr>
        <w:t>Active Directory Users and Computers</w:t>
      </w:r>
      <w:r w:rsidRPr="00371256">
        <w:rPr>
          <w:rFonts w:ascii="Arial" w:hAnsi="Arial" w:cs="Arial"/>
        </w:rPr>
        <w:t xml:space="preserve">. </w:t>
      </w:r>
    </w:p>
    <w:p w:rsidR="00172D50" w:rsidRDefault="00172D50" w:rsidP="00172D50">
      <w:pPr>
        <w:pStyle w:val="Heading3"/>
      </w:pPr>
      <w:bookmarkStart w:id="129" w:name="_Toc332021045"/>
      <w:r>
        <w:lastRenderedPageBreak/>
        <w:t xml:space="preserve">Configure </w:t>
      </w:r>
      <w:proofErr w:type="spellStart"/>
      <w:r>
        <w:t>BIService</w:t>
      </w:r>
      <w:bookmarkEnd w:id="129"/>
      <w:proofErr w:type="spellEnd"/>
    </w:p>
    <w:p w:rsidR="0066794E" w:rsidRPr="00371256" w:rsidRDefault="0066794E" w:rsidP="00172D50">
      <w:pPr>
        <w:pStyle w:val="ListParagraph"/>
        <w:numPr>
          <w:ilvl w:val="0"/>
          <w:numId w:val="175"/>
        </w:numPr>
        <w:spacing w:after="120"/>
        <w:contextualSpacing w:val="0"/>
        <w:rPr>
          <w:rFonts w:ascii="Arial" w:hAnsi="Arial" w:cs="Arial"/>
        </w:rPr>
      </w:pPr>
      <w:r w:rsidRPr="00371256">
        <w:rPr>
          <w:rFonts w:ascii="Arial" w:hAnsi="Arial" w:cs="Arial"/>
        </w:rPr>
        <w:t xml:space="preserve">In the </w:t>
      </w:r>
      <w:r w:rsidRPr="00371256">
        <w:rPr>
          <w:rFonts w:ascii="Arial" w:hAnsi="Arial" w:cs="Arial"/>
          <w:b/>
        </w:rPr>
        <w:t>Managed Service Accounts</w:t>
      </w:r>
      <w:r w:rsidRPr="00371256">
        <w:rPr>
          <w:rFonts w:ascii="Arial" w:hAnsi="Arial" w:cs="Arial"/>
        </w:rPr>
        <w:t xml:space="preserve"> node, double-click </w:t>
      </w:r>
      <w:proofErr w:type="spellStart"/>
      <w:r w:rsidRPr="00371256">
        <w:rPr>
          <w:rFonts w:ascii="Arial" w:hAnsi="Arial" w:cs="Arial"/>
          <w:b/>
        </w:rPr>
        <w:t>BIService</w:t>
      </w:r>
      <w:proofErr w:type="spellEnd"/>
      <w:r w:rsidRPr="00371256">
        <w:rPr>
          <w:rFonts w:ascii="Arial" w:hAnsi="Arial" w:cs="Arial"/>
        </w:rPr>
        <w:t xml:space="preserve"> to open the properties of this service account.</w:t>
      </w:r>
    </w:p>
    <w:p w:rsidR="0066794E" w:rsidRPr="00371256" w:rsidRDefault="0066794E" w:rsidP="00172D50">
      <w:pPr>
        <w:pStyle w:val="ListParagraph"/>
        <w:numPr>
          <w:ilvl w:val="0"/>
          <w:numId w:val="175"/>
        </w:numPr>
        <w:spacing w:after="120"/>
        <w:contextualSpacing w:val="0"/>
        <w:rPr>
          <w:rFonts w:ascii="Arial" w:hAnsi="Arial" w:cs="Arial"/>
        </w:rPr>
      </w:pPr>
      <w:r w:rsidRPr="00371256">
        <w:rPr>
          <w:rFonts w:ascii="Arial" w:hAnsi="Arial" w:cs="Arial"/>
        </w:rPr>
        <w:t xml:space="preserve">On the </w:t>
      </w:r>
      <w:r w:rsidRPr="00371256">
        <w:rPr>
          <w:rFonts w:ascii="Arial" w:hAnsi="Arial" w:cs="Arial"/>
          <w:b/>
        </w:rPr>
        <w:t>Delegation</w:t>
      </w:r>
      <w:r w:rsidRPr="00371256">
        <w:rPr>
          <w:rFonts w:ascii="Arial" w:hAnsi="Arial" w:cs="Arial"/>
        </w:rPr>
        <w:t xml:space="preserve"> tab, select </w:t>
      </w:r>
      <w:r w:rsidRPr="00371256">
        <w:rPr>
          <w:rFonts w:ascii="Arial" w:hAnsi="Arial" w:cs="Arial"/>
          <w:b/>
        </w:rPr>
        <w:t>Trust this user for delegation</w:t>
      </w:r>
      <w:r w:rsidRPr="00371256">
        <w:rPr>
          <w:rFonts w:ascii="Arial" w:hAnsi="Arial" w:cs="Arial"/>
        </w:rPr>
        <w:t xml:space="preserve"> </w:t>
      </w:r>
      <w:r w:rsidRPr="00371256">
        <w:rPr>
          <w:rFonts w:ascii="Arial" w:hAnsi="Arial" w:cs="Arial"/>
          <w:b/>
        </w:rPr>
        <w:t>to specified services only</w:t>
      </w:r>
      <w:r w:rsidRPr="00371256">
        <w:rPr>
          <w:rFonts w:ascii="Arial" w:hAnsi="Arial" w:cs="Arial"/>
        </w:rPr>
        <w:t xml:space="preserve"> and then select </w:t>
      </w:r>
      <w:r w:rsidRPr="00371256">
        <w:rPr>
          <w:rFonts w:ascii="Arial" w:hAnsi="Arial" w:cs="Arial"/>
          <w:b/>
        </w:rPr>
        <w:t>Use any authentication protocol</w:t>
      </w:r>
      <w:r w:rsidRPr="00371256">
        <w:rPr>
          <w:rFonts w:ascii="Arial" w:hAnsi="Arial" w:cs="Arial"/>
        </w:rPr>
        <w:t>.</w:t>
      </w:r>
    </w:p>
    <w:p w:rsidR="0066794E" w:rsidRPr="00371256" w:rsidRDefault="0066794E" w:rsidP="00172D50">
      <w:pPr>
        <w:pStyle w:val="ListParagraph"/>
        <w:numPr>
          <w:ilvl w:val="0"/>
          <w:numId w:val="175"/>
        </w:numPr>
        <w:spacing w:after="120"/>
        <w:contextualSpacing w:val="0"/>
        <w:rPr>
          <w:rFonts w:ascii="Arial" w:hAnsi="Arial" w:cs="Arial"/>
        </w:rPr>
      </w:pPr>
      <w:r w:rsidRPr="00371256">
        <w:rPr>
          <w:rFonts w:ascii="Arial" w:hAnsi="Arial" w:cs="Arial"/>
        </w:rPr>
        <w:t xml:space="preserve">Click </w:t>
      </w:r>
      <w:r w:rsidRPr="00371256">
        <w:rPr>
          <w:rFonts w:ascii="Arial" w:hAnsi="Arial" w:cs="Arial"/>
          <w:b/>
        </w:rPr>
        <w:t>Add</w:t>
      </w:r>
      <w:r w:rsidRPr="00371256">
        <w:rPr>
          <w:rFonts w:ascii="Arial" w:hAnsi="Arial" w:cs="Arial"/>
        </w:rPr>
        <w:t>.</w:t>
      </w:r>
    </w:p>
    <w:p w:rsidR="0066794E" w:rsidRPr="00371256" w:rsidRDefault="0066794E" w:rsidP="00172D50">
      <w:pPr>
        <w:pStyle w:val="ListParagraph"/>
        <w:numPr>
          <w:ilvl w:val="0"/>
          <w:numId w:val="175"/>
        </w:numPr>
        <w:spacing w:after="120"/>
        <w:contextualSpacing w:val="0"/>
        <w:rPr>
          <w:rFonts w:ascii="Arial" w:hAnsi="Arial" w:cs="Arial"/>
        </w:rPr>
      </w:pPr>
      <w:r w:rsidRPr="00371256">
        <w:rPr>
          <w:rFonts w:ascii="Arial" w:hAnsi="Arial" w:cs="Arial"/>
        </w:rPr>
        <w:t xml:space="preserve">Click </w:t>
      </w:r>
      <w:r w:rsidRPr="00371256">
        <w:rPr>
          <w:rFonts w:ascii="Arial" w:hAnsi="Arial" w:cs="Arial"/>
          <w:b/>
        </w:rPr>
        <w:t>Users or Computers</w:t>
      </w:r>
      <w:r w:rsidRPr="00371256">
        <w:rPr>
          <w:rFonts w:ascii="Arial" w:hAnsi="Arial" w:cs="Arial"/>
        </w:rPr>
        <w:t>.</w:t>
      </w:r>
    </w:p>
    <w:p w:rsidR="0066794E" w:rsidRPr="00371256" w:rsidRDefault="0066794E" w:rsidP="00172D50">
      <w:pPr>
        <w:pStyle w:val="ListParagraph"/>
        <w:numPr>
          <w:ilvl w:val="0"/>
          <w:numId w:val="175"/>
        </w:numPr>
        <w:spacing w:after="120"/>
        <w:contextualSpacing w:val="0"/>
        <w:rPr>
          <w:rFonts w:ascii="Arial" w:hAnsi="Arial" w:cs="Arial"/>
        </w:rPr>
      </w:pPr>
      <w:r w:rsidRPr="00371256">
        <w:rPr>
          <w:rFonts w:ascii="Arial" w:hAnsi="Arial" w:cs="Arial"/>
        </w:rPr>
        <w:t xml:space="preserve">In the </w:t>
      </w:r>
      <w:r w:rsidRPr="00371256">
        <w:rPr>
          <w:rFonts w:ascii="Arial" w:hAnsi="Arial" w:cs="Arial"/>
          <w:b/>
        </w:rPr>
        <w:t>Select Users or Computers</w:t>
      </w:r>
      <w:r w:rsidRPr="00371256">
        <w:rPr>
          <w:rFonts w:ascii="Arial" w:hAnsi="Arial" w:cs="Arial"/>
        </w:rPr>
        <w:t xml:space="preserve"> dialog box, for the </w:t>
      </w:r>
      <w:r w:rsidRPr="00371256">
        <w:rPr>
          <w:rFonts w:ascii="Arial" w:hAnsi="Arial" w:cs="Arial"/>
          <w:b/>
        </w:rPr>
        <w:t>Enter the Object names to select</w:t>
      </w:r>
      <w:r w:rsidRPr="00371256">
        <w:rPr>
          <w:rFonts w:ascii="Arial" w:hAnsi="Arial" w:cs="Arial"/>
        </w:rPr>
        <w:t xml:space="preserve"> text box, type </w:t>
      </w:r>
      <w:r w:rsidRPr="00371256">
        <w:rPr>
          <w:rFonts w:ascii="Arial" w:hAnsi="Arial" w:cs="Arial"/>
          <w:i/>
        </w:rPr>
        <w:t>BI\</w:t>
      </w:r>
      <w:proofErr w:type="spellStart"/>
      <w:r w:rsidRPr="00371256">
        <w:rPr>
          <w:rFonts w:ascii="Arial" w:hAnsi="Arial" w:cs="Arial"/>
          <w:i/>
        </w:rPr>
        <w:t>BIService</w:t>
      </w:r>
      <w:proofErr w:type="spellEnd"/>
      <w:r w:rsidRPr="00371256">
        <w:rPr>
          <w:rFonts w:ascii="Arial" w:hAnsi="Arial" w:cs="Arial"/>
        </w:rPr>
        <w:t xml:space="preserve">, and then click </w:t>
      </w:r>
      <w:r w:rsidRPr="00371256">
        <w:rPr>
          <w:rFonts w:ascii="Arial" w:hAnsi="Arial" w:cs="Arial"/>
          <w:b/>
        </w:rPr>
        <w:t>OK</w:t>
      </w:r>
      <w:r w:rsidRPr="00371256">
        <w:rPr>
          <w:rFonts w:ascii="Arial" w:hAnsi="Arial" w:cs="Arial"/>
        </w:rPr>
        <w:t>.</w:t>
      </w:r>
    </w:p>
    <w:p w:rsidR="0066794E" w:rsidRPr="00371256" w:rsidRDefault="0066794E" w:rsidP="00172D50">
      <w:pPr>
        <w:pStyle w:val="ListParagraph"/>
        <w:numPr>
          <w:ilvl w:val="0"/>
          <w:numId w:val="175"/>
        </w:numPr>
        <w:spacing w:after="120"/>
        <w:contextualSpacing w:val="0"/>
        <w:rPr>
          <w:rFonts w:ascii="Arial" w:hAnsi="Arial" w:cs="Arial"/>
        </w:rPr>
      </w:pPr>
      <w:r w:rsidRPr="00371256">
        <w:rPr>
          <w:rFonts w:ascii="Arial" w:hAnsi="Arial" w:cs="Arial"/>
        </w:rPr>
        <w:t xml:space="preserve">Click </w:t>
      </w:r>
      <w:r w:rsidRPr="00371256">
        <w:rPr>
          <w:rFonts w:ascii="Arial" w:hAnsi="Arial" w:cs="Arial"/>
          <w:b/>
        </w:rPr>
        <w:t>Select All</w:t>
      </w:r>
      <w:r w:rsidRPr="00371256">
        <w:rPr>
          <w:rFonts w:ascii="Arial" w:hAnsi="Arial" w:cs="Arial"/>
        </w:rPr>
        <w:t xml:space="preserve"> to select the http service type for SP1 and SP2 and the msolapsvc.3 service type for DS3 and then click </w:t>
      </w:r>
      <w:r w:rsidRPr="00371256">
        <w:rPr>
          <w:rFonts w:ascii="Arial" w:hAnsi="Arial" w:cs="Arial"/>
          <w:b/>
        </w:rPr>
        <w:t>OK</w:t>
      </w:r>
      <w:r w:rsidRPr="00371256">
        <w:rPr>
          <w:rFonts w:ascii="Arial" w:hAnsi="Arial" w:cs="Arial"/>
        </w:rPr>
        <w:t>.</w:t>
      </w:r>
    </w:p>
    <w:p w:rsidR="0066794E" w:rsidRPr="00371256" w:rsidRDefault="0066794E" w:rsidP="00172D50">
      <w:pPr>
        <w:pStyle w:val="ListParagraph"/>
        <w:numPr>
          <w:ilvl w:val="0"/>
          <w:numId w:val="175"/>
        </w:numPr>
        <w:spacing w:after="120"/>
        <w:contextualSpacing w:val="0"/>
        <w:rPr>
          <w:rFonts w:ascii="Arial" w:hAnsi="Arial" w:cs="Arial"/>
        </w:rPr>
      </w:pPr>
      <w:r w:rsidRPr="00371256">
        <w:rPr>
          <w:rFonts w:ascii="Arial" w:hAnsi="Arial" w:cs="Arial"/>
        </w:rPr>
        <w:t xml:space="preserve">Select </w:t>
      </w:r>
      <w:r w:rsidRPr="00371256">
        <w:rPr>
          <w:rFonts w:ascii="Arial" w:hAnsi="Arial" w:cs="Arial"/>
          <w:b/>
        </w:rPr>
        <w:t>Expanded</w:t>
      </w:r>
      <w:r w:rsidRPr="00371256">
        <w:rPr>
          <w:rFonts w:ascii="Arial" w:hAnsi="Arial" w:cs="Arial"/>
        </w:rPr>
        <w:t xml:space="preserve"> to view the </w:t>
      </w:r>
      <w:proofErr w:type="spellStart"/>
      <w:r w:rsidRPr="00371256">
        <w:rPr>
          <w:rFonts w:ascii="Arial" w:hAnsi="Arial" w:cs="Arial"/>
        </w:rPr>
        <w:t>netbios</w:t>
      </w:r>
      <w:proofErr w:type="spellEnd"/>
      <w:r w:rsidRPr="00371256">
        <w:rPr>
          <w:rFonts w:ascii="Arial" w:hAnsi="Arial" w:cs="Arial"/>
        </w:rPr>
        <w:t xml:space="preserve"> as well as the fully qualified domain name for each of the service type </w:t>
      </w:r>
      <w:r w:rsidR="002E5DD9">
        <w:rPr>
          <w:rFonts w:ascii="Arial" w:hAnsi="Arial" w:cs="Arial"/>
        </w:rPr>
        <w:t>and</w:t>
      </w:r>
      <w:r w:rsidRPr="00371256">
        <w:rPr>
          <w:rFonts w:ascii="Arial" w:hAnsi="Arial" w:cs="Arial"/>
        </w:rPr>
        <w:t xml:space="preserve"> computer pairings, and then click </w:t>
      </w:r>
      <w:r w:rsidRPr="00371256">
        <w:rPr>
          <w:rFonts w:ascii="Arial" w:hAnsi="Arial" w:cs="Arial"/>
          <w:b/>
        </w:rPr>
        <w:t>OK</w:t>
      </w:r>
      <w:r w:rsidRPr="00371256">
        <w:rPr>
          <w:rFonts w:ascii="Arial" w:hAnsi="Arial" w:cs="Arial"/>
        </w:rPr>
        <w:t>.</w:t>
      </w:r>
    </w:p>
    <w:p w:rsidR="0066794E" w:rsidRDefault="0066794E" w:rsidP="0066794E">
      <w:pPr>
        <w:pStyle w:val="Heading4"/>
      </w:pPr>
      <w:r>
        <w:t>Configure SP1</w:t>
      </w:r>
    </w:p>
    <w:p w:rsidR="0066794E" w:rsidRPr="00173896" w:rsidRDefault="0066794E" w:rsidP="00172D50">
      <w:pPr>
        <w:pStyle w:val="ListParagraph"/>
        <w:numPr>
          <w:ilvl w:val="0"/>
          <w:numId w:val="176"/>
        </w:numPr>
        <w:spacing w:after="120"/>
        <w:contextualSpacing w:val="0"/>
        <w:rPr>
          <w:rFonts w:ascii="Arial" w:hAnsi="Arial" w:cs="Arial"/>
        </w:rPr>
      </w:pPr>
      <w:r w:rsidRPr="00173896">
        <w:rPr>
          <w:rFonts w:ascii="Arial" w:hAnsi="Arial" w:cs="Arial"/>
        </w:rPr>
        <w:t xml:space="preserve">In the </w:t>
      </w:r>
      <w:r w:rsidRPr="00173896">
        <w:rPr>
          <w:rFonts w:ascii="Arial" w:hAnsi="Arial" w:cs="Arial"/>
          <w:b/>
        </w:rPr>
        <w:t>Computers</w:t>
      </w:r>
      <w:r w:rsidRPr="00173896">
        <w:rPr>
          <w:rFonts w:ascii="Arial" w:hAnsi="Arial" w:cs="Arial"/>
        </w:rPr>
        <w:t xml:space="preserve"> node, double-click </w:t>
      </w:r>
      <w:r w:rsidRPr="00173896">
        <w:rPr>
          <w:rFonts w:ascii="Arial" w:hAnsi="Arial" w:cs="Arial"/>
          <w:b/>
          <w:i/>
        </w:rPr>
        <w:t>SP1</w:t>
      </w:r>
      <w:r w:rsidRPr="00173896">
        <w:rPr>
          <w:rFonts w:ascii="Arial" w:hAnsi="Arial" w:cs="Arial"/>
        </w:rPr>
        <w:t xml:space="preserve"> to open the properties of this computer. Note that the computer account is used</w:t>
      </w:r>
      <w:r w:rsidR="002E5DD9">
        <w:rPr>
          <w:rFonts w:ascii="Arial" w:hAnsi="Arial" w:cs="Arial"/>
        </w:rPr>
        <w:t>,</w:t>
      </w:r>
      <w:r w:rsidRPr="00173896">
        <w:rPr>
          <w:rFonts w:ascii="Arial" w:hAnsi="Arial" w:cs="Arial"/>
        </w:rPr>
        <w:t xml:space="preserve"> because the Claims to Windows Token Service </w:t>
      </w:r>
      <w:proofErr w:type="gramStart"/>
      <w:r w:rsidRPr="00173896">
        <w:rPr>
          <w:rFonts w:ascii="Arial" w:hAnsi="Arial" w:cs="Arial"/>
        </w:rPr>
        <w:t>is</w:t>
      </w:r>
      <w:proofErr w:type="gramEnd"/>
      <w:r w:rsidRPr="00173896">
        <w:rPr>
          <w:rFonts w:ascii="Arial" w:hAnsi="Arial" w:cs="Arial"/>
        </w:rPr>
        <w:t xml:space="preserve"> running under Local System.</w:t>
      </w:r>
    </w:p>
    <w:p w:rsidR="0066794E" w:rsidRPr="00173896" w:rsidRDefault="0066794E" w:rsidP="00172D50">
      <w:pPr>
        <w:pStyle w:val="ListParagraph"/>
        <w:numPr>
          <w:ilvl w:val="0"/>
          <w:numId w:val="176"/>
        </w:numPr>
        <w:spacing w:after="120"/>
        <w:contextualSpacing w:val="0"/>
        <w:rPr>
          <w:rFonts w:ascii="Arial" w:hAnsi="Arial" w:cs="Arial"/>
        </w:rPr>
      </w:pPr>
      <w:r w:rsidRPr="00173896">
        <w:rPr>
          <w:rFonts w:ascii="Arial" w:hAnsi="Arial" w:cs="Arial"/>
        </w:rPr>
        <w:t xml:space="preserve">On the </w:t>
      </w:r>
      <w:r w:rsidRPr="00173896">
        <w:rPr>
          <w:rFonts w:ascii="Arial" w:hAnsi="Arial" w:cs="Arial"/>
          <w:b/>
        </w:rPr>
        <w:t>Delegation</w:t>
      </w:r>
      <w:r w:rsidRPr="00173896">
        <w:rPr>
          <w:rFonts w:ascii="Arial" w:hAnsi="Arial" w:cs="Arial"/>
        </w:rPr>
        <w:t xml:space="preserve"> tab, select </w:t>
      </w:r>
      <w:r w:rsidRPr="00173896">
        <w:rPr>
          <w:rFonts w:ascii="Arial" w:hAnsi="Arial" w:cs="Arial"/>
          <w:b/>
        </w:rPr>
        <w:t>Trust this user for delegation to specified services only</w:t>
      </w:r>
      <w:r w:rsidRPr="00173896">
        <w:rPr>
          <w:rFonts w:ascii="Arial" w:hAnsi="Arial" w:cs="Arial"/>
        </w:rPr>
        <w:t xml:space="preserve"> and then select </w:t>
      </w:r>
      <w:r w:rsidRPr="00173896">
        <w:rPr>
          <w:rFonts w:ascii="Arial" w:hAnsi="Arial" w:cs="Arial"/>
          <w:b/>
        </w:rPr>
        <w:t>Use any authentication protocol</w:t>
      </w:r>
      <w:r w:rsidRPr="00173896">
        <w:rPr>
          <w:rFonts w:ascii="Arial" w:hAnsi="Arial" w:cs="Arial"/>
        </w:rPr>
        <w:t>.</w:t>
      </w:r>
    </w:p>
    <w:p w:rsidR="0066794E" w:rsidRPr="00173896" w:rsidRDefault="0066794E" w:rsidP="00172D50">
      <w:pPr>
        <w:pStyle w:val="ListParagraph"/>
        <w:numPr>
          <w:ilvl w:val="0"/>
          <w:numId w:val="176"/>
        </w:numPr>
        <w:spacing w:after="120"/>
        <w:contextualSpacing w:val="0"/>
        <w:rPr>
          <w:rFonts w:ascii="Arial" w:hAnsi="Arial" w:cs="Arial"/>
        </w:rPr>
      </w:pPr>
      <w:r w:rsidRPr="00173896">
        <w:rPr>
          <w:rFonts w:ascii="Arial" w:hAnsi="Arial" w:cs="Arial"/>
        </w:rPr>
        <w:t xml:space="preserve">Click </w:t>
      </w:r>
      <w:r w:rsidRPr="00173896">
        <w:rPr>
          <w:rFonts w:ascii="Arial" w:hAnsi="Arial" w:cs="Arial"/>
          <w:b/>
        </w:rPr>
        <w:t>Add</w:t>
      </w:r>
      <w:r w:rsidRPr="00173896">
        <w:rPr>
          <w:rFonts w:ascii="Arial" w:hAnsi="Arial" w:cs="Arial"/>
        </w:rPr>
        <w:t>.</w:t>
      </w:r>
    </w:p>
    <w:p w:rsidR="0066794E" w:rsidRPr="00173896" w:rsidRDefault="0066794E" w:rsidP="00172D50">
      <w:pPr>
        <w:pStyle w:val="ListParagraph"/>
        <w:numPr>
          <w:ilvl w:val="0"/>
          <w:numId w:val="176"/>
        </w:numPr>
        <w:spacing w:after="120"/>
        <w:contextualSpacing w:val="0"/>
        <w:rPr>
          <w:rFonts w:ascii="Arial" w:hAnsi="Arial" w:cs="Arial"/>
        </w:rPr>
      </w:pPr>
      <w:r w:rsidRPr="00173896">
        <w:rPr>
          <w:rFonts w:ascii="Arial" w:hAnsi="Arial" w:cs="Arial"/>
        </w:rPr>
        <w:t xml:space="preserve">Click </w:t>
      </w:r>
      <w:r w:rsidRPr="00173896">
        <w:rPr>
          <w:rFonts w:ascii="Arial" w:hAnsi="Arial" w:cs="Arial"/>
          <w:b/>
        </w:rPr>
        <w:t>Users or Computers</w:t>
      </w:r>
      <w:r w:rsidRPr="00173896">
        <w:rPr>
          <w:rFonts w:ascii="Arial" w:hAnsi="Arial" w:cs="Arial"/>
        </w:rPr>
        <w:t>.</w:t>
      </w:r>
    </w:p>
    <w:p w:rsidR="0066794E" w:rsidRPr="00173896" w:rsidRDefault="0066794E" w:rsidP="00172D50">
      <w:pPr>
        <w:pStyle w:val="ListParagraph"/>
        <w:numPr>
          <w:ilvl w:val="0"/>
          <w:numId w:val="176"/>
        </w:numPr>
        <w:spacing w:after="120"/>
        <w:contextualSpacing w:val="0"/>
        <w:rPr>
          <w:rFonts w:ascii="Arial" w:hAnsi="Arial" w:cs="Arial"/>
        </w:rPr>
      </w:pPr>
      <w:r w:rsidRPr="00173896">
        <w:rPr>
          <w:rFonts w:ascii="Arial" w:hAnsi="Arial" w:cs="Arial"/>
        </w:rPr>
        <w:t xml:space="preserve">In the </w:t>
      </w:r>
      <w:r w:rsidRPr="00173896">
        <w:rPr>
          <w:rFonts w:ascii="Arial" w:hAnsi="Arial" w:cs="Arial"/>
          <w:b/>
        </w:rPr>
        <w:t>Select Users or Computers</w:t>
      </w:r>
      <w:r w:rsidRPr="00173896">
        <w:rPr>
          <w:rFonts w:ascii="Arial" w:hAnsi="Arial" w:cs="Arial"/>
        </w:rPr>
        <w:t xml:space="preserve"> dialog box, for the </w:t>
      </w:r>
      <w:r w:rsidRPr="00173896">
        <w:rPr>
          <w:rFonts w:ascii="Arial" w:hAnsi="Arial" w:cs="Arial"/>
          <w:b/>
        </w:rPr>
        <w:t>Enter the Object names to select</w:t>
      </w:r>
      <w:r w:rsidRPr="00173896">
        <w:rPr>
          <w:rFonts w:ascii="Arial" w:hAnsi="Arial" w:cs="Arial"/>
        </w:rPr>
        <w:t xml:space="preserve"> text box, type </w:t>
      </w:r>
      <w:r w:rsidRPr="00173896">
        <w:rPr>
          <w:rFonts w:ascii="Arial" w:hAnsi="Arial" w:cs="Arial"/>
          <w:i/>
        </w:rPr>
        <w:t>BI\</w:t>
      </w:r>
      <w:proofErr w:type="spellStart"/>
      <w:r w:rsidRPr="00173896">
        <w:rPr>
          <w:rFonts w:ascii="Arial" w:hAnsi="Arial" w:cs="Arial"/>
          <w:i/>
        </w:rPr>
        <w:t>BIService</w:t>
      </w:r>
      <w:proofErr w:type="spellEnd"/>
      <w:r w:rsidRPr="00173896">
        <w:rPr>
          <w:rFonts w:ascii="Arial" w:hAnsi="Arial" w:cs="Arial"/>
        </w:rPr>
        <w:t xml:space="preserve"> and then click </w:t>
      </w:r>
      <w:r w:rsidRPr="00173896">
        <w:rPr>
          <w:rFonts w:ascii="Arial" w:hAnsi="Arial" w:cs="Arial"/>
          <w:b/>
        </w:rPr>
        <w:t>OK</w:t>
      </w:r>
      <w:r w:rsidRPr="00173896">
        <w:rPr>
          <w:rFonts w:ascii="Arial" w:hAnsi="Arial" w:cs="Arial"/>
        </w:rPr>
        <w:t>.</w:t>
      </w:r>
    </w:p>
    <w:p w:rsidR="0066794E" w:rsidRPr="00173896" w:rsidRDefault="0066794E" w:rsidP="00172D50">
      <w:pPr>
        <w:pStyle w:val="ListParagraph"/>
        <w:numPr>
          <w:ilvl w:val="0"/>
          <w:numId w:val="176"/>
        </w:numPr>
        <w:spacing w:after="120"/>
        <w:contextualSpacing w:val="0"/>
        <w:rPr>
          <w:rFonts w:ascii="Arial" w:hAnsi="Arial" w:cs="Arial"/>
        </w:rPr>
      </w:pPr>
      <w:r w:rsidRPr="00173896">
        <w:rPr>
          <w:rFonts w:ascii="Arial" w:hAnsi="Arial" w:cs="Arial"/>
        </w:rPr>
        <w:t xml:space="preserve">Click </w:t>
      </w:r>
      <w:r w:rsidRPr="00173896">
        <w:rPr>
          <w:rFonts w:ascii="Arial" w:hAnsi="Arial" w:cs="Arial"/>
          <w:b/>
        </w:rPr>
        <w:t>MSOLAPSVC.3</w:t>
      </w:r>
      <w:r w:rsidRPr="00173896">
        <w:rPr>
          <w:rFonts w:ascii="Arial" w:hAnsi="Arial" w:cs="Arial"/>
        </w:rPr>
        <w:t xml:space="preserve"> for the </w:t>
      </w:r>
      <w:r w:rsidRPr="00173896">
        <w:rPr>
          <w:rFonts w:ascii="Arial" w:hAnsi="Arial" w:cs="Arial"/>
          <w:b/>
          <w:i/>
        </w:rPr>
        <w:t>DS3</w:t>
      </w:r>
      <w:r w:rsidRPr="00173896">
        <w:rPr>
          <w:rFonts w:ascii="Arial" w:hAnsi="Arial" w:cs="Arial"/>
        </w:rPr>
        <w:t xml:space="preserve"> computer and then click </w:t>
      </w:r>
      <w:r w:rsidRPr="00173896">
        <w:rPr>
          <w:rFonts w:ascii="Arial" w:hAnsi="Arial" w:cs="Arial"/>
          <w:b/>
        </w:rPr>
        <w:t>OK</w:t>
      </w:r>
      <w:r w:rsidRPr="00173896">
        <w:rPr>
          <w:rFonts w:ascii="Arial" w:hAnsi="Arial" w:cs="Arial"/>
        </w:rPr>
        <w:t>.</w:t>
      </w:r>
    </w:p>
    <w:p w:rsidR="0066794E" w:rsidRDefault="0066794E" w:rsidP="0066794E">
      <w:pPr>
        <w:pStyle w:val="Heading4"/>
      </w:pPr>
      <w:r>
        <w:t>Configure SP2</w:t>
      </w:r>
    </w:p>
    <w:p w:rsidR="0066794E" w:rsidRPr="00371256" w:rsidRDefault="0066794E" w:rsidP="00172D50">
      <w:pPr>
        <w:pStyle w:val="ListParagraph"/>
        <w:numPr>
          <w:ilvl w:val="0"/>
          <w:numId w:val="177"/>
        </w:numPr>
        <w:spacing w:after="120"/>
        <w:contextualSpacing w:val="0"/>
        <w:rPr>
          <w:rFonts w:ascii="Arial" w:hAnsi="Arial" w:cs="Arial"/>
        </w:rPr>
      </w:pPr>
      <w:r w:rsidRPr="00371256">
        <w:rPr>
          <w:rFonts w:ascii="Arial" w:hAnsi="Arial" w:cs="Arial"/>
        </w:rPr>
        <w:t xml:space="preserve">In the </w:t>
      </w:r>
      <w:r w:rsidRPr="00371256">
        <w:rPr>
          <w:rFonts w:ascii="Arial" w:hAnsi="Arial" w:cs="Arial"/>
          <w:b/>
        </w:rPr>
        <w:t>Computers</w:t>
      </w:r>
      <w:r w:rsidRPr="00371256">
        <w:rPr>
          <w:rFonts w:ascii="Arial" w:hAnsi="Arial" w:cs="Arial"/>
        </w:rPr>
        <w:t xml:space="preserve"> node, double-click </w:t>
      </w:r>
      <w:r w:rsidRPr="00371256">
        <w:rPr>
          <w:rFonts w:ascii="Arial" w:hAnsi="Arial" w:cs="Arial"/>
          <w:b/>
          <w:i/>
        </w:rPr>
        <w:t>SP2</w:t>
      </w:r>
      <w:r w:rsidRPr="00371256">
        <w:rPr>
          <w:rFonts w:ascii="Arial" w:hAnsi="Arial" w:cs="Arial"/>
        </w:rPr>
        <w:t xml:space="preserve"> to open the properties of this computer. Again, note that the computer account is used because the Claims to Windows Token Service </w:t>
      </w:r>
      <w:proofErr w:type="gramStart"/>
      <w:r w:rsidRPr="00371256">
        <w:rPr>
          <w:rFonts w:ascii="Arial" w:hAnsi="Arial" w:cs="Arial"/>
        </w:rPr>
        <w:t>is</w:t>
      </w:r>
      <w:proofErr w:type="gramEnd"/>
      <w:r w:rsidRPr="00371256">
        <w:rPr>
          <w:rFonts w:ascii="Arial" w:hAnsi="Arial" w:cs="Arial"/>
        </w:rPr>
        <w:t xml:space="preserve"> running under Local System.</w:t>
      </w:r>
    </w:p>
    <w:p w:rsidR="0066794E" w:rsidRPr="00371256" w:rsidRDefault="0066794E" w:rsidP="00172D50">
      <w:pPr>
        <w:pStyle w:val="ListParagraph"/>
        <w:numPr>
          <w:ilvl w:val="0"/>
          <w:numId w:val="177"/>
        </w:numPr>
        <w:spacing w:after="120"/>
        <w:contextualSpacing w:val="0"/>
        <w:rPr>
          <w:rFonts w:ascii="Arial" w:hAnsi="Arial" w:cs="Arial"/>
        </w:rPr>
      </w:pPr>
      <w:r w:rsidRPr="00371256">
        <w:rPr>
          <w:rFonts w:ascii="Arial" w:hAnsi="Arial" w:cs="Arial"/>
        </w:rPr>
        <w:t xml:space="preserve">On the </w:t>
      </w:r>
      <w:r w:rsidRPr="00371256">
        <w:rPr>
          <w:rFonts w:ascii="Arial" w:hAnsi="Arial" w:cs="Arial"/>
          <w:b/>
        </w:rPr>
        <w:t>Delegation</w:t>
      </w:r>
      <w:r w:rsidRPr="00371256">
        <w:rPr>
          <w:rFonts w:ascii="Arial" w:hAnsi="Arial" w:cs="Arial"/>
        </w:rPr>
        <w:t xml:space="preserve"> tab, select </w:t>
      </w:r>
      <w:r w:rsidRPr="00371256">
        <w:rPr>
          <w:rFonts w:ascii="Arial" w:hAnsi="Arial" w:cs="Arial"/>
          <w:b/>
        </w:rPr>
        <w:t>Trust this user for delegation to specified services only</w:t>
      </w:r>
      <w:r w:rsidRPr="00371256">
        <w:rPr>
          <w:rFonts w:ascii="Arial" w:hAnsi="Arial" w:cs="Arial"/>
        </w:rPr>
        <w:t xml:space="preserve"> and then select </w:t>
      </w:r>
      <w:r w:rsidRPr="00371256">
        <w:rPr>
          <w:rFonts w:ascii="Arial" w:hAnsi="Arial" w:cs="Arial"/>
          <w:b/>
        </w:rPr>
        <w:t>Use any authentication protocol</w:t>
      </w:r>
      <w:r w:rsidRPr="00371256">
        <w:rPr>
          <w:rFonts w:ascii="Arial" w:hAnsi="Arial" w:cs="Arial"/>
        </w:rPr>
        <w:t>.</w:t>
      </w:r>
    </w:p>
    <w:p w:rsidR="0066794E" w:rsidRPr="00371256" w:rsidRDefault="0066794E" w:rsidP="00172D50">
      <w:pPr>
        <w:pStyle w:val="ListParagraph"/>
        <w:numPr>
          <w:ilvl w:val="0"/>
          <w:numId w:val="177"/>
        </w:numPr>
        <w:spacing w:after="120"/>
        <w:contextualSpacing w:val="0"/>
        <w:rPr>
          <w:rFonts w:ascii="Arial" w:hAnsi="Arial" w:cs="Arial"/>
        </w:rPr>
      </w:pPr>
      <w:r w:rsidRPr="00371256">
        <w:rPr>
          <w:rFonts w:ascii="Arial" w:hAnsi="Arial" w:cs="Arial"/>
        </w:rPr>
        <w:t xml:space="preserve">Click </w:t>
      </w:r>
      <w:r w:rsidRPr="00371256">
        <w:rPr>
          <w:rFonts w:ascii="Arial" w:hAnsi="Arial" w:cs="Arial"/>
          <w:b/>
        </w:rPr>
        <w:t>Add</w:t>
      </w:r>
      <w:r w:rsidRPr="00371256">
        <w:rPr>
          <w:rFonts w:ascii="Arial" w:hAnsi="Arial" w:cs="Arial"/>
        </w:rPr>
        <w:t>.</w:t>
      </w:r>
    </w:p>
    <w:p w:rsidR="0066794E" w:rsidRPr="00371256" w:rsidRDefault="0066794E" w:rsidP="00172D50">
      <w:pPr>
        <w:pStyle w:val="ListParagraph"/>
        <w:numPr>
          <w:ilvl w:val="0"/>
          <w:numId w:val="177"/>
        </w:numPr>
        <w:spacing w:after="120"/>
        <w:contextualSpacing w:val="0"/>
        <w:rPr>
          <w:rFonts w:ascii="Arial" w:hAnsi="Arial" w:cs="Arial"/>
        </w:rPr>
      </w:pPr>
      <w:r w:rsidRPr="00371256">
        <w:rPr>
          <w:rFonts w:ascii="Arial" w:hAnsi="Arial" w:cs="Arial"/>
        </w:rPr>
        <w:t xml:space="preserve">Click </w:t>
      </w:r>
      <w:r w:rsidRPr="00371256">
        <w:rPr>
          <w:rFonts w:ascii="Arial" w:hAnsi="Arial" w:cs="Arial"/>
          <w:b/>
        </w:rPr>
        <w:t>Users or Computers</w:t>
      </w:r>
      <w:r w:rsidRPr="00371256">
        <w:rPr>
          <w:rFonts w:ascii="Arial" w:hAnsi="Arial" w:cs="Arial"/>
        </w:rPr>
        <w:t>.</w:t>
      </w:r>
    </w:p>
    <w:p w:rsidR="0066794E" w:rsidRPr="00371256" w:rsidRDefault="0066794E" w:rsidP="00172D50">
      <w:pPr>
        <w:pStyle w:val="ListParagraph"/>
        <w:numPr>
          <w:ilvl w:val="0"/>
          <w:numId w:val="177"/>
        </w:numPr>
        <w:spacing w:after="120"/>
        <w:contextualSpacing w:val="0"/>
        <w:rPr>
          <w:rFonts w:ascii="Arial" w:hAnsi="Arial" w:cs="Arial"/>
        </w:rPr>
      </w:pPr>
      <w:r w:rsidRPr="00371256">
        <w:rPr>
          <w:rFonts w:ascii="Arial" w:hAnsi="Arial" w:cs="Arial"/>
        </w:rPr>
        <w:t xml:space="preserve">In the </w:t>
      </w:r>
      <w:r w:rsidRPr="00371256">
        <w:rPr>
          <w:rFonts w:ascii="Arial" w:hAnsi="Arial" w:cs="Arial"/>
          <w:b/>
        </w:rPr>
        <w:t>Select Users or Computers</w:t>
      </w:r>
      <w:r w:rsidRPr="00371256">
        <w:rPr>
          <w:rFonts w:ascii="Arial" w:hAnsi="Arial" w:cs="Arial"/>
        </w:rPr>
        <w:t xml:space="preserve"> dialog box, for the </w:t>
      </w:r>
      <w:r w:rsidRPr="00371256">
        <w:rPr>
          <w:rFonts w:ascii="Arial" w:hAnsi="Arial" w:cs="Arial"/>
          <w:b/>
        </w:rPr>
        <w:t>Enter the Object names to select</w:t>
      </w:r>
      <w:r w:rsidRPr="00371256">
        <w:rPr>
          <w:rFonts w:ascii="Arial" w:hAnsi="Arial" w:cs="Arial"/>
        </w:rPr>
        <w:t xml:space="preserve"> text box, type </w:t>
      </w:r>
      <w:r w:rsidRPr="00371256">
        <w:rPr>
          <w:rFonts w:ascii="Arial" w:hAnsi="Arial" w:cs="Arial"/>
          <w:i/>
        </w:rPr>
        <w:t>BI\</w:t>
      </w:r>
      <w:proofErr w:type="spellStart"/>
      <w:r w:rsidRPr="00371256">
        <w:rPr>
          <w:rFonts w:ascii="Arial" w:hAnsi="Arial" w:cs="Arial"/>
          <w:i/>
        </w:rPr>
        <w:t>BIService</w:t>
      </w:r>
      <w:proofErr w:type="spellEnd"/>
      <w:r w:rsidRPr="00371256">
        <w:rPr>
          <w:rFonts w:ascii="Arial" w:hAnsi="Arial" w:cs="Arial"/>
        </w:rPr>
        <w:t xml:space="preserve"> and click </w:t>
      </w:r>
      <w:r w:rsidRPr="00371256">
        <w:rPr>
          <w:rFonts w:ascii="Arial" w:hAnsi="Arial" w:cs="Arial"/>
          <w:b/>
        </w:rPr>
        <w:t>OK</w:t>
      </w:r>
      <w:r w:rsidRPr="00371256">
        <w:rPr>
          <w:rFonts w:ascii="Arial" w:hAnsi="Arial" w:cs="Arial"/>
        </w:rPr>
        <w:t>.</w:t>
      </w:r>
    </w:p>
    <w:p w:rsidR="0066794E" w:rsidRPr="00371256" w:rsidRDefault="0066794E" w:rsidP="00172D50">
      <w:pPr>
        <w:pStyle w:val="ListParagraph"/>
        <w:numPr>
          <w:ilvl w:val="0"/>
          <w:numId w:val="177"/>
        </w:numPr>
        <w:spacing w:after="120"/>
        <w:contextualSpacing w:val="0"/>
        <w:rPr>
          <w:rFonts w:ascii="Arial" w:hAnsi="Arial" w:cs="Arial"/>
        </w:rPr>
      </w:pPr>
      <w:r w:rsidRPr="00371256">
        <w:rPr>
          <w:rFonts w:ascii="Arial" w:hAnsi="Arial" w:cs="Arial"/>
        </w:rPr>
        <w:t xml:space="preserve">Click MSOLAPSVC.3 for the </w:t>
      </w:r>
      <w:r w:rsidRPr="002E5DD9">
        <w:rPr>
          <w:rFonts w:ascii="Arial" w:hAnsi="Arial" w:cs="Arial"/>
          <w:b/>
          <w:i/>
        </w:rPr>
        <w:t>DS3</w:t>
      </w:r>
      <w:r w:rsidRPr="00371256">
        <w:rPr>
          <w:rFonts w:ascii="Arial" w:hAnsi="Arial" w:cs="Arial"/>
        </w:rPr>
        <w:t xml:space="preserve"> computer and then click </w:t>
      </w:r>
      <w:r w:rsidRPr="002E5DD9">
        <w:rPr>
          <w:rFonts w:ascii="Arial" w:hAnsi="Arial" w:cs="Arial"/>
          <w:b/>
        </w:rPr>
        <w:t>OK</w:t>
      </w:r>
      <w:r w:rsidRPr="00371256">
        <w:rPr>
          <w:rFonts w:ascii="Arial" w:hAnsi="Arial" w:cs="Arial"/>
        </w:rPr>
        <w:t>.</w:t>
      </w:r>
    </w:p>
    <w:p w:rsidR="0066794E" w:rsidRDefault="0066794E" w:rsidP="0066794E">
      <w:pPr>
        <w:pStyle w:val="Heading4"/>
      </w:pPr>
      <w:r>
        <w:lastRenderedPageBreak/>
        <w:t>Configure PWRPVT2</w:t>
      </w:r>
    </w:p>
    <w:p w:rsidR="0066794E" w:rsidRPr="00371256" w:rsidRDefault="0066794E" w:rsidP="00172D50">
      <w:pPr>
        <w:pStyle w:val="ListParagraph"/>
        <w:numPr>
          <w:ilvl w:val="0"/>
          <w:numId w:val="178"/>
        </w:numPr>
        <w:spacing w:after="120"/>
        <w:contextualSpacing w:val="0"/>
        <w:rPr>
          <w:rFonts w:ascii="Arial" w:hAnsi="Arial" w:cs="Arial"/>
        </w:rPr>
      </w:pPr>
      <w:r w:rsidRPr="00371256">
        <w:rPr>
          <w:rFonts w:ascii="Arial" w:hAnsi="Arial" w:cs="Arial"/>
        </w:rPr>
        <w:t xml:space="preserve">In the </w:t>
      </w:r>
      <w:r w:rsidRPr="00371256">
        <w:rPr>
          <w:rFonts w:ascii="Arial" w:hAnsi="Arial" w:cs="Arial"/>
          <w:b/>
        </w:rPr>
        <w:t>Computers</w:t>
      </w:r>
      <w:r w:rsidRPr="00371256">
        <w:rPr>
          <w:rFonts w:ascii="Arial" w:hAnsi="Arial" w:cs="Arial"/>
        </w:rPr>
        <w:t xml:space="preserve"> node, double-click </w:t>
      </w:r>
      <w:r w:rsidRPr="00371256">
        <w:rPr>
          <w:rFonts w:ascii="Arial" w:hAnsi="Arial" w:cs="Arial"/>
          <w:b/>
          <w:i/>
        </w:rPr>
        <w:t>PWRPVT2</w:t>
      </w:r>
      <w:r w:rsidRPr="00371256">
        <w:rPr>
          <w:rFonts w:ascii="Arial" w:hAnsi="Arial" w:cs="Arial"/>
        </w:rPr>
        <w:t xml:space="preserve"> to open the properties of this computer. The computer account is used because the Claims to Windows Token Service </w:t>
      </w:r>
      <w:proofErr w:type="gramStart"/>
      <w:r w:rsidRPr="00371256">
        <w:rPr>
          <w:rFonts w:ascii="Arial" w:hAnsi="Arial" w:cs="Arial"/>
        </w:rPr>
        <w:t>is</w:t>
      </w:r>
      <w:proofErr w:type="gramEnd"/>
      <w:r w:rsidRPr="00371256">
        <w:rPr>
          <w:rFonts w:ascii="Arial" w:hAnsi="Arial" w:cs="Arial"/>
        </w:rPr>
        <w:t xml:space="preserve"> running under Local System.</w:t>
      </w:r>
    </w:p>
    <w:p w:rsidR="0066794E" w:rsidRPr="00371256" w:rsidRDefault="0066794E" w:rsidP="00172D50">
      <w:pPr>
        <w:pStyle w:val="ListParagraph"/>
        <w:numPr>
          <w:ilvl w:val="0"/>
          <w:numId w:val="178"/>
        </w:numPr>
        <w:spacing w:after="120"/>
        <w:contextualSpacing w:val="0"/>
        <w:rPr>
          <w:rFonts w:ascii="Arial" w:hAnsi="Arial" w:cs="Arial"/>
        </w:rPr>
      </w:pPr>
      <w:r w:rsidRPr="00371256">
        <w:rPr>
          <w:rFonts w:ascii="Arial" w:hAnsi="Arial" w:cs="Arial"/>
        </w:rPr>
        <w:t xml:space="preserve">On the </w:t>
      </w:r>
      <w:r w:rsidRPr="00371256">
        <w:rPr>
          <w:rFonts w:ascii="Arial" w:hAnsi="Arial" w:cs="Arial"/>
          <w:b/>
        </w:rPr>
        <w:t>Delegation</w:t>
      </w:r>
      <w:r w:rsidRPr="00371256">
        <w:rPr>
          <w:rFonts w:ascii="Arial" w:hAnsi="Arial" w:cs="Arial"/>
        </w:rPr>
        <w:t xml:space="preserve"> tab, select </w:t>
      </w:r>
      <w:r w:rsidRPr="00371256">
        <w:rPr>
          <w:rFonts w:ascii="Arial" w:hAnsi="Arial" w:cs="Arial"/>
          <w:b/>
        </w:rPr>
        <w:t>Trust this user for delegation to specified services only</w:t>
      </w:r>
      <w:r w:rsidRPr="00371256">
        <w:rPr>
          <w:rFonts w:ascii="Arial" w:hAnsi="Arial" w:cs="Arial"/>
        </w:rPr>
        <w:t xml:space="preserve"> and then select </w:t>
      </w:r>
      <w:r w:rsidRPr="00371256">
        <w:rPr>
          <w:rFonts w:ascii="Arial" w:hAnsi="Arial" w:cs="Arial"/>
          <w:b/>
        </w:rPr>
        <w:t>Use any authentication protocol</w:t>
      </w:r>
      <w:r w:rsidRPr="00371256">
        <w:rPr>
          <w:rFonts w:ascii="Arial" w:hAnsi="Arial" w:cs="Arial"/>
        </w:rPr>
        <w:t>.</w:t>
      </w:r>
    </w:p>
    <w:p w:rsidR="0066794E" w:rsidRPr="00371256" w:rsidRDefault="0066794E" w:rsidP="00172D50">
      <w:pPr>
        <w:pStyle w:val="ListParagraph"/>
        <w:numPr>
          <w:ilvl w:val="0"/>
          <w:numId w:val="178"/>
        </w:numPr>
        <w:spacing w:after="120"/>
        <w:contextualSpacing w:val="0"/>
        <w:rPr>
          <w:rFonts w:ascii="Arial" w:hAnsi="Arial" w:cs="Arial"/>
        </w:rPr>
      </w:pPr>
      <w:r w:rsidRPr="00371256">
        <w:rPr>
          <w:rFonts w:ascii="Arial" w:hAnsi="Arial" w:cs="Arial"/>
        </w:rPr>
        <w:t xml:space="preserve">Click </w:t>
      </w:r>
      <w:r w:rsidRPr="00371256">
        <w:rPr>
          <w:rFonts w:ascii="Arial" w:hAnsi="Arial" w:cs="Arial"/>
          <w:b/>
        </w:rPr>
        <w:t>Add</w:t>
      </w:r>
      <w:r w:rsidRPr="00371256">
        <w:rPr>
          <w:rFonts w:ascii="Arial" w:hAnsi="Arial" w:cs="Arial"/>
        </w:rPr>
        <w:t>.</w:t>
      </w:r>
    </w:p>
    <w:p w:rsidR="0066794E" w:rsidRPr="00371256" w:rsidRDefault="0066794E" w:rsidP="00172D50">
      <w:pPr>
        <w:pStyle w:val="ListParagraph"/>
        <w:numPr>
          <w:ilvl w:val="0"/>
          <w:numId w:val="178"/>
        </w:numPr>
        <w:spacing w:after="120"/>
        <w:contextualSpacing w:val="0"/>
        <w:rPr>
          <w:rFonts w:ascii="Arial" w:hAnsi="Arial" w:cs="Arial"/>
        </w:rPr>
      </w:pPr>
      <w:r w:rsidRPr="00371256">
        <w:rPr>
          <w:rFonts w:ascii="Arial" w:hAnsi="Arial" w:cs="Arial"/>
        </w:rPr>
        <w:t xml:space="preserve">Click </w:t>
      </w:r>
      <w:r w:rsidRPr="00371256">
        <w:rPr>
          <w:rFonts w:ascii="Arial" w:hAnsi="Arial" w:cs="Arial"/>
          <w:b/>
        </w:rPr>
        <w:t>Users or Computers</w:t>
      </w:r>
      <w:r w:rsidRPr="00371256">
        <w:rPr>
          <w:rFonts w:ascii="Arial" w:hAnsi="Arial" w:cs="Arial"/>
        </w:rPr>
        <w:t>.</w:t>
      </w:r>
    </w:p>
    <w:p w:rsidR="0066794E" w:rsidRPr="00371256" w:rsidRDefault="0066794E" w:rsidP="00172D50">
      <w:pPr>
        <w:pStyle w:val="ListParagraph"/>
        <w:numPr>
          <w:ilvl w:val="0"/>
          <w:numId w:val="178"/>
        </w:numPr>
        <w:spacing w:after="120"/>
        <w:contextualSpacing w:val="0"/>
        <w:rPr>
          <w:rFonts w:ascii="Arial" w:hAnsi="Arial" w:cs="Arial"/>
        </w:rPr>
      </w:pPr>
      <w:r w:rsidRPr="00371256">
        <w:rPr>
          <w:rFonts w:ascii="Arial" w:hAnsi="Arial" w:cs="Arial"/>
        </w:rPr>
        <w:t xml:space="preserve">In the </w:t>
      </w:r>
      <w:r w:rsidRPr="00371256">
        <w:rPr>
          <w:rFonts w:ascii="Arial" w:hAnsi="Arial" w:cs="Arial"/>
          <w:b/>
        </w:rPr>
        <w:t>Select Users or Computers</w:t>
      </w:r>
      <w:r w:rsidRPr="00371256">
        <w:rPr>
          <w:rFonts w:ascii="Arial" w:hAnsi="Arial" w:cs="Arial"/>
        </w:rPr>
        <w:t xml:space="preserve"> dialog box, for the </w:t>
      </w:r>
      <w:r w:rsidRPr="00371256">
        <w:rPr>
          <w:rFonts w:ascii="Arial" w:hAnsi="Arial" w:cs="Arial"/>
          <w:b/>
        </w:rPr>
        <w:t>Enter the Object names to select</w:t>
      </w:r>
      <w:r w:rsidRPr="00371256">
        <w:rPr>
          <w:rFonts w:ascii="Arial" w:hAnsi="Arial" w:cs="Arial"/>
        </w:rPr>
        <w:t xml:space="preserve"> text box, type </w:t>
      </w:r>
      <w:r w:rsidRPr="00371256">
        <w:rPr>
          <w:rFonts w:ascii="Arial" w:hAnsi="Arial" w:cs="Arial"/>
          <w:i/>
        </w:rPr>
        <w:t>BI\</w:t>
      </w:r>
      <w:proofErr w:type="spellStart"/>
      <w:r w:rsidRPr="00371256">
        <w:rPr>
          <w:rFonts w:ascii="Arial" w:hAnsi="Arial" w:cs="Arial"/>
          <w:i/>
        </w:rPr>
        <w:t>BIService</w:t>
      </w:r>
      <w:proofErr w:type="spellEnd"/>
      <w:r w:rsidRPr="00371256">
        <w:rPr>
          <w:rFonts w:ascii="Arial" w:hAnsi="Arial" w:cs="Arial"/>
        </w:rPr>
        <w:t xml:space="preserve"> and click </w:t>
      </w:r>
      <w:r w:rsidRPr="00371256">
        <w:rPr>
          <w:rFonts w:ascii="Arial" w:hAnsi="Arial" w:cs="Arial"/>
          <w:b/>
        </w:rPr>
        <w:t>OK</w:t>
      </w:r>
      <w:r w:rsidRPr="00371256">
        <w:rPr>
          <w:rFonts w:ascii="Arial" w:hAnsi="Arial" w:cs="Arial"/>
        </w:rPr>
        <w:t>.</w:t>
      </w:r>
    </w:p>
    <w:p w:rsidR="0066794E" w:rsidRPr="00371256" w:rsidRDefault="0066794E" w:rsidP="00172D50">
      <w:pPr>
        <w:pStyle w:val="ListParagraph"/>
        <w:numPr>
          <w:ilvl w:val="0"/>
          <w:numId w:val="178"/>
        </w:numPr>
        <w:spacing w:after="120"/>
        <w:contextualSpacing w:val="0"/>
        <w:rPr>
          <w:rFonts w:ascii="Arial" w:hAnsi="Arial" w:cs="Arial"/>
        </w:rPr>
      </w:pPr>
      <w:r w:rsidRPr="00371256">
        <w:rPr>
          <w:rFonts w:ascii="Arial" w:hAnsi="Arial" w:cs="Arial"/>
        </w:rPr>
        <w:t xml:space="preserve">Click MSOLAPSVC.3 for the </w:t>
      </w:r>
      <w:r w:rsidRPr="00371256">
        <w:rPr>
          <w:rFonts w:ascii="Arial" w:hAnsi="Arial" w:cs="Arial"/>
          <w:b/>
          <w:i/>
        </w:rPr>
        <w:t>DS3</w:t>
      </w:r>
      <w:r w:rsidRPr="00371256">
        <w:rPr>
          <w:rFonts w:ascii="Arial" w:hAnsi="Arial" w:cs="Arial"/>
        </w:rPr>
        <w:t xml:space="preserve"> computer and then click </w:t>
      </w:r>
      <w:r w:rsidRPr="00371256">
        <w:rPr>
          <w:rFonts w:ascii="Arial" w:hAnsi="Arial" w:cs="Arial"/>
          <w:b/>
        </w:rPr>
        <w:t>OK</w:t>
      </w:r>
      <w:r w:rsidRPr="00371256">
        <w:rPr>
          <w:rFonts w:ascii="Arial" w:hAnsi="Arial" w:cs="Arial"/>
        </w:rPr>
        <w:t>.</w:t>
      </w:r>
    </w:p>
    <w:p w:rsidR="005D0E59" w:rsidRDefault="005D0E59" w:rsidP="005D0E59">
      <w:pPr>
        <w:pStyle w:val="Heading1"/>
      </w:pPr>
      <w:bookmarkStart w:id="130" w:name="_Toc332021046"/>
      <w:r>
        <w:t>Conclusion</w:t>
      </w:r>
      <w:bookmarkEnd w:id="130"/>
    </w:p>
    <w:p w:rsidR="00390F2E" w:rsidRPr="00674032" w:rsidRDefault="008C0AE0" w:rsidP="000D024E">
      <w:pPr>
        <w:rPr>
          <w:rFonts w:ascii="Arial" w:hAnsi="Arial" w:cs="Arial"/>
        </w:rPr>
      </w:pPr>
      <w:r>
        <w:rPr>
          <w:rFonts w:ascii="Arial" w:hAnsi="Arial" w:cs="Arial"/>
        </w:rPr>
        <w:t xml:space="preserve">Installing the Microsoft SharePoint 2010 SQL Server 2012 business intelligence environment in a single box or a multiple box environment is simple if you follow the steps </w:t>
      </w:r>
      <w:bookmarkStart w:id="131" w:name="_GoBack"/>
      <w:r>
        <w:rPr>
          <w:rFonts w:ascii="Arial" w:hAnsi="Arial" w:cs="Arial"/>
        </w:rPr>
        <w:t xml:space="preserve">above in a controlled environment. Indeed, even Kerberos is simple, if you get it right the first time – </w:t>
      </w:r>
      <w:r w:rsidR="007A088E">
        <w:rPr>
          <w:rFonts w:ascii="Arial" w:hAnsi="Arial" w:cs="Arial"/>
        </w:rPr>
        <w:t xml:space="preserve">but </w:t>
      </w:r>
      <w:r>
        <w:rPr>
          <w:rFonts w:ascii="Arial" w:hAnsi="Arial" w:cs="Arial"/>
        </w:rPr>
        <w:t xml:space="preserve">debugging </w:t>
      </w:r>
      <w:bookmarkEnd w:id="131"/>
      <w:r>
        <w:rPr>
          <w:rFonts w:ascii="Arial" w:hAnsi="Arial" w:cs="Arial"/>
        </w:rPr>
        <w:t>a broken environment is truly for experts. Furthermore, as this document shows, connecting to Analysis Services in multiple machine environment</w:t>
      </w:r>
      <w:r w:rsidR="00173896">
        <w:rPr>
          <w:rFonts w:ascii="Arial" w:hAnsi="Arial" w:cs="Arial"/>
        </w:rPr>
        <w:t>s</w:t>
      </w:r>
      <w:r>
        <w:rPr>
          <w:rFonts w:ascii="Arial" w:hAnsi="Arial" w:cs="Arial"/>
        </w:rPr>
        <w:t xml:space="preserve"> does not require Kerberos.</w:t>
      </w:r>
    </w:p>
    <w:p w:rsidR="00D40DA2" w:rsidRPr="006C0DFA" w:rsidRDefault="00D40DA2" w:rsidP="00D40DA2">
      <w:pPr>
        <w:rPr>
          <w:rFonts w:ascii="Arial" w:hAnsi="Arial" w:cs="Arial"/>
          <w:b/>
        </w:rPr>
      </w:pPr>
      <w:r w:rsidRPr="006C0DFA">
        <w:rPr>
          <w:rFonts w:ascii="Arial" w:hAnsi="Arial" w:cs="Arial"/>
          <w:b/>
        </w:rPr>
        <w:t>For more information:</w:t>
      </w:r>
    </w:p>
    <w:p w:rsidR="00D40DA2" w:rsidRPr="006C0DFA" w:rsidRDefault="00AC0541" w:rsidP="00D40DA2">
      <w:pPr>
        <w:rPr>
          <w:rFonts w:ascii="Arial" w:hAnsi="Arial" w:cs="Arial"/>
        </w:rPr>
      </w:pPr>
      <w:hyperlink r:id="rId51" w:history="1">
        <w:r w:rsidR="00D40DA2" w:rsidRPr="000C1A01">
          <w:rPr>
            <w:rStyle w:val="Hyperlink"/>
            <w:rFonts w:ascii="Arial" w:hAnsi="Arial" w:cs="Arial"/>
          </w:rPr>
          <w:t>http://www.microsoft.com/sqlserver/</w:t>
        </w:r>
      </w:hyperlink>
      <w:r w:rsidR="00D40DA2">
        <w:rPr>
          <w:rFonts w:ascii="Arial" w:hAnsi="Arial" w:cs="Arial"/>
        </w:rPr>
        <w:t>: SQL Server Web site</w:t>
      </w:r>
    </w:p>
    <w:p w:rsidR="00D40DA2" w:rsidRPr="006C0DFA" w:rsidRDefault="00AC0541" w:rsidP="00D40DA2">
      <w:pPr>
        <w:rPr>
          <w:rFonts w:ascii="Arial" w:hAnsi="Arial" w:cs="Arial"/>
        </w:rPr>
      </w:pPr>
      <w:hyperlink r:id="rId52" w:history="1">
        <w:r w:rsidR="00D40DA2" w:rsidRPr="000C1A01">
          <w:rPr>
            <w:rStyle w:val="Hyperlink"/>
            <w:rFonts w:ascii="Arial" w:hAnsi="Arial" w:cs="Arial"/>
          </w:rPr>
          <w:t>http://technet.microsoft.com/en-us/sqlserver/</w:t>
        </w:r>
      </w:hyperlink>
      <w:r w:rsidR="00D40DA2">
        <w:rPr>
          <w:rFonts w:ascii="Arial" w:hAnsi="Arial" w:cs="Arial"/>
        </w:rPr>
        <w:t xml:space="preserve">: SQL Server </w:t>
      </w:r>
      <w:proofErr w:type="spellStart"/>
      <w:r w:rsidR="00D40DA2">
        <w:rPr>
          <w:rFonts w:ascii="Arial" w:hAnsi="Arial" w:cs="Arial"/>
        </w:rPr>
        <w:t>TechCenter</w:t>
      </w:r>
      <w:proofErr w:type="spellEnd"/>
      <w:r w:rsidR="00D40DA2">
        <w:rPr>
          <w:rFonts w:ascii="Arial" w:hAnsi="Arial" w:cs="Arial"/>
        </w:rPr>
        <w:t xml:space="preserve"> </w:t>
      </w:r>
    </w:p>
    <w:p w:rsidR="00D40DA2" w:rsidRPr="006C0DFA" w:rsidRDefault="00AC0541" w:rsidP="00D40DA2">
      <w:pPr>
        <w:rPr>
          <w:rFonts w:ascii="Arial" w:hAnsi="Arial" w:cs="Arial"/>
        </w:rPr>
      </w:pPr>
      <w:hyperlink r:id="rId53" w:history="1">
        <w:r w:rsidR="00D40DA2" w:rsidRPr="000C1A01">
          <w:rPr>
            <w:rStyle w:val="Hyperlink"/>
            <w:rFonts w:ascii="Arial" w:hAnsi="Arial" w:cs="Arial"/>
          </w:rPr>
          <w:t>http://msdn.microsoft.com/en-us/sqlserver/</w:t>
        </w:r>
      </w:hyperlink>
      <w:r w:rsidR="00D40DA2">
        <w:rPr>
          <w:rFonts w:ascii="Arial" w:hAnsi="Arial" w:cs="Arial"/>
        </w:rPr>
        <w:t xml:space="preserve">: SQL Server </w:t>
      </w:r>
      <w:proofErr w:type="spellStart"/>
      <w:r w:rsidR="00D40DA2">
        <w:rPr>
          <w:rFonts w:ascii="Arial" w:hAnsi="Arial" w:cs="Arial"/>
        </w:rPr>
        <w:t>DevCenter</w:t>
      </w:r>
      <w:proofErr w:type="spellEnd"/>
      <w:r w:rsidR="00D40DA2" w:rsidRPr="006C0DFA">
        <w:rPr>
          <w:rFonts w:ascii="Arial" w:hAnsi="Arial" w:cs="Arial"/>
        </w:rPr>
        <w:t xml:space="preserve">  </w:t>
      </w:r>
    </w:p>
    <w:p w:rsidR="00D40DA2" w:rsidRPr="006C0DFA" w:rsidRDefault="00D40DA2" w:rsidP="00D40DA2">
      <w:pPr>
        <w:rPr>
          <w:rFonts w:ascii="Arial" w:hAnsi="Arial" w:cs="Arial"/>
        </w:rPr>
      </w:pPr>
    </w:p>
    <w:p w:rsidR="00D40DA2" w:rsidRPr="006C0DFA" w:rsidRDefault="00D40DA2" w:rsidP="00D40DA2">
      <w:pPr>
        <w:rPr>
          <w:rFonts w:ascii="Arial" w:hAnsi="Arial" w:cs="Arial"/>
        </w:rPr>
      </w:pPr>
      <w:r w:rsidRPr="006C0DFA">
        <w:rPr>
          <w:rFonts w:ascii="Arial" w:hAnsi="Arial" w:cs="Arial"/>
        </w:rPr>
        <w:t>Did this paper help you? Please give us your feedback. Tell us on a scale of 1 (poor) to 5 (excellent), how would you rate this paper and why have you given it this rating? For example:</w:t>
      </w:r>
    </w:p>
    <w:p w:rsidR="00D40DA2" w:rsidRPr="006C0DFA" w:rsidRDefault="00D40DA2" w:rsidP="007F417C">
      <w:pPr>
        <w:pStyle w:val="ListParagraph"/>
        <w:numPr>
          <w:ilvl w:val="0"/>
          <w:numId w:val="1"/>
        </w:numPr>
        <w:rPr>
          <w:rFonts w:ascii="Arial" w:hAnsi="Arial" w:cs="Arial"/>
        </w:rPr>
      </w:pPr>
      <w:r w:rsidRPr="006C0DFA">
        <w:rPr>
          <w:rFonts w:ascii="Arial" w:hAnsi="Arial" w:cs="Arial"/>
        </w:rPr>
        <w:t xml:space="preserve">Are you rating it high due to having good examples, excellent screen shots, clear writing, or another reason? </w:t>
      </w:r>
    </w:p>
    <w:p w:rsidR="00D40DA2" w:rsidRPr="006C0DFA" w:rsidRDefault="00D40DA2" w:rsidP="007F417C">
      <w:pPr>
        <w:pStyle w:val="ListParagraph"/>
        <w:numPr>
          <w:ilvl w:val="0"/>
          <w:numId w:val="1"/>
        </w:numPr>
        <w:rPr>
          <w:rFonts w:ascii="Arial" w:hAnsi="Arial" w:cs="Arial"/>
        </w:rPr>
      </w:pPr>
      <w:r w:rsidRPr="006C0DFA">
        <w:rPr>
          <w:rFonts w:ascii="Arial" w:hAnsi="Arial" w:cs="Arial"/>
        </w:rPr>
        <w:t>Are you rating it low due to poor examples, fuzzy screen shots, or unclear writing?</w:t>
      </w:r>
    </w:p>
    <w:p w:rsidR="00D40DA2" w:rsidRDefault="00D40DA2" w:rsidP="00D40DA2">
      <w:pPr>
        <w:rPr>
          <w:rFonts w:ascii="Arial" w:hAnsi="Arial" w:cs="Arial"/>
        </w:rPr>
      </w:pPr>
      <w:r w:rsidRPr="006C0DFA">
        <w:rPr>
          <w:rFonts w:ascii="Arial" w:hAnsi="Arial" w:cs="Arial"/>
        </w:rPr>
        <w:t xml:space="preserve">This feedback will help us improve the quality of white papers we release. </w:t>
      </w:r>
    </w:p>
    <w:p w:rsidR="00D40DA2" w:rsidRPr="00674032" w:rsidRDefault="00AC0541" w:rsidP="00D40DA2">
      <w:pPr>
        <w:rPr>
          <w:rFonts w:ascii="Arial" w:hAnsi="Arial" w:cs="Arial"/>
        </w:rPr>
      </w:pPr>
      <w:hyperlink r:id="rId54" w:history="1">
        <w:r w:rsidR="00D40DA2" w:rsidRPr="000668E3">
          <w:rPr>
            <w:rStyle w:val="Hyperlink"/>
            <w:rFonts w:ascii="Arial" w:hAnsi="Arial" w:cs="Arial"/>
          </w:rPr>
          <w:t>Send feedback</w:t>
        </w:r>
      </w:hyperlink>
      <w:r w:rsidR="00D40DA2" w:rsidRPr="006C0DFA">
        <w:rPr>
          <w:rFonts w:ascii="Arial" w:hAnsi="Arial" w:cs="Arial"/>
        </w:rPr>
        <w:t>.</w:t>
      </w:r>
    </w:p>
    <w:p w:rsidR="00390F2E" w:rsidRPr="00674032" w:rsidRDefault="00390F2E" w:rsidP="00D40DA2">
      <w:pPr>
        <w:rPr>
          <w:rFonts w:ascii="Arial" w:hAnsi="Arial" w:cs="Arial"/>
        </w:rPr>
      </w:pPr>
    </w:p>
    <w:sectPr w:rsidR="00390F2E" w:rsidRPr="00674032" w:rsidSect="00E4398C">
      <w:headerReference w:type="even" r:id="rId55"/>
      <w:headerReference w:type="default" r:id="rId56"/>
      <w:footerReference w:type="even" r:id="rId57"/>
      <w:footerReference w:type="default" r:id="rId58"/>
      <w:headerReference w:type="first" r:id="rId59"/>
      <w:footerReference w:type="first" r:id="rId6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9B5" w:rsidRDefault="00F449B5" w:rsidP="00313894">
      <w:pPr>
        <w:spacing w:after="0" w:line="240" w:lineRule="auto"/>
      </w:pPr>
      <w:r>
        <w:separator/>
      </w:r>
    </w:p>
  </w:endnote>
  <w:endnote w:type="continuationSeparator" w:id="0">
    <w:p w:rsidR="00F449B5" w:rsidRDefault="00F449B5" w:rsidP="00313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541" w:rsidRDefault="00AC05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01611"/>
      <w:docPartObj>
        <w:docPartGallery w:val="Page Numbers (Bottom of Page)"/>
        <w:docPartUnique/>
      </w:docPartObj>
    </w:sdtPr>
    <w:sdtContent>
      <w:p w:rsidR="00AC0541" w:rsidRDefault="00AC0541">
        <w:pPr>
          <w:pStyle w:val="Footer"/>
        </w:pPr>
        <w:r>
          <w:fldChar w:fldCharType="begin"/>
        </w:r>
        <w:r>
          <w:instrText xml:space="preserve"> PAGE   \* MERGEFORMAT </w:instrText>
        </w:r>
        <w:r>
          <w:fldChar w:fldCharType="separate"/>
        </w:r>
        <w:r w:rsidR="007A088E">
          <w:rPr>
            <w:noProof/>
          </w:rPr>
          <w:t>74</w:t>
        </w:r>
        <w:r>
          <w:rPr>
            <w:noProof/>
          </w:rPr>
          <w:fldChar w:fldCharType="end"/>
        </w:r>
      </w:p>
    </w:sdtContent>
  </w:sdt>
  <w:p w:rsidR="00AC0541" w:rsidRDefault="00AC05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541" w:rsidRDefault="00AC05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9B5" w:rsidRDefault="00F449B5" w:rsidP="00313894">
      <w:pPr>
        <w:spacing w:after="0" w:line="240" w:lineRule="auto"/>
      </w:pPr>
      <w:r>
        <w:separator/>
      </w:r>
    </w:p>
  </w:footnote>
  <w:footnote w:type="continuationSeparator" w:id="0">
    <w:p w:rsidR="00F449B5" w:rsidRDefault="00F449B5" w:rsidP="003138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541" w:rsidRDefault="00AC05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541" w:rsidRDefault="00AC05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541" w:rsidRDefault="00AC0541">
    <w:pPr>
      <w:pStyle w:val="Header"/>
    </w:pPr>
    <w:r>
      <w:tab/>
    </w:r>
    <w:r>
      <w:tab/>
    </w:r>
    <w:r>
      <w:rPr>
        <w:noProof/>
        <w:lang w:eastAsia="zh-CN"/>
      </w:rPr>
      <w:drawing>
        <wp:inline distT="0" distB="0" distL="0" distR="0" wp14:anchorId="72883340" wp14:editId="72883341">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0841"/>
    <w:multiLevelType w:val="hybridMultilevel"/>
    <w:tmpl w:val="8D407134"/>
    <w:lvl w:ilvl="0" w:tplc="749CE82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3C1CDC"/>
    <w:multiLevelType w:val="multilevel"/>
    <w:tmpl w:val="F8C664E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00AB5FB4"/>
    <w:multiLevelType w:val="hybridMultilevel"/>
    <w:tmpl w:val="8D56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D7557F"/>
    <w:multiLevelType w:val="hybridMultilevel"/>
    <w:tmpl w:val="7EBC8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A0670D"/>
    <w:multiLevelType w:val="hybridMultilevel"/>
    <w:tmpl w:val="4D8A15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52737B"/>
    <w:multiLevelType w:val="hybridMultilevel"/>
    <w:tmpl w:val="832A7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2321A6"/>
    <w:multiLevelType w:val="hybridMultilevel"/>
    <w:tmpl w:val="1F3A6626"/>
    <w:lvl w:ilvl="0" w:tplc="D7D23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051F09"/>
    <w:multiLevelType w:val="hybridMultilevel"/>
    <w:tmpl w:val="95B24C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226BF4"/>
    <w:multiLevelType w:val="multilevel"/>
    <w:tmpl w:val="DBA620D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0E5A4205"/>
    <w:multiLevelType w:val="hybridMultilevel"/>
    <w:tmpl w:val="17404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710DC7"/>
    <w:multiLevelType w:val="hybridMultilevel"/>
    <w:tmpl w:val="7996D1D4"/>
    <w:lvl w:ilvl="0" w:tplc="4DEE0E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1982BF4"/>
    <w:multiLevelType w:val="multilevel"/>
    <w:tmpl w:val="2182F27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nsid w:val="14FF2055"/>
    <w:multiLevelType w:val="hybridMultilevel"/>
    <w:tmpl w:val="07942644"/>
    <w:lvl w:ilvl="0" w:tplc="118ECB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364352"/>
    <w:multiLevelType w:val="multilevel"/>
    <w:tmpl w:val="B0EA89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181D58DE"/>
    <w:multiLevelType w:val="hybridMultilevel"/>
    <w:tmpl w:val="FA2E5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800FE2"/>
    <w:multiLevelType w:val="hybridMultilevel"/>
    <w:tmpl w:val="F748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3C35CD"/>
    <w:multiLevelType w:val="hybridMultilevel"/>
    <w:tmpl w:val="92F4256E"/>
    <w:lvl w:ilvl="0" w:tplc="6ACEBCD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83677C"/>
    <w:multiLevelType w:val="hybridMultilevel"/>
    <w:tmpl w:val="95765F84"/>
    <w:lvl w:ilvl="0" w:tplc="2D3000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AF7F8B"/>
    <w:multiLevelType w:val="hybridMultilevel"/>
    <w:tmpl w:val="95B005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1A6D77D4"/>
    <w:multiLevelType w:val="hybridMultilevel"/>
    <w:tmpl w:val="BA0C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4A360A"/>
    <w:multiLevelType w:val="hybridMultilevel"/>
    <w:tmpl w:val="9A3A21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0E0316"/>
    <w:multiLevelType w:val="multilevel"/>
    <w:tmpl w:val="DBA620D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nsid w:val="202860F1"/>
    <w:multiLevelType w:val="hybridMultilevel"/>
    <w:tmpl w:val="45A8A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08015AD"/>
    <w:multiLevelType w:val="hybridMultilevel"/>
    <w:tmpl w:val="6838A308"/>
    <w:lvl w:ilvl="0" w:tplc="45CE77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179629D"/>
    <w:multiLevelType w:val="hybridMultilevel"/>
    <w:tmpl w:val="FC108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D243FA"/>
    <w:multiLevelType w:val="multilevel"/>
    <w:tmpl w:val="08E227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numFmt w:val="bullet"/>
      <w:lvlText w:val="•"/>
      <w:lvlJc w:val="left"/>
      <w:pPr>
        <w:ind w:left="3240" w:hanging="720"/>
      </w:pPr>
      <w:rPr>
        <w:rFonts w:ascii="Calibri" w:eastAsiaTheme="minorEastAsia" w:hAnsi="Calibri" w:cs="Calibr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534680A"/>
    <w:multiLevelType w:val="hybridMultilevel"/>
    <w:tmpl w:val="8946CFAA"/>
    <w:lvl w:ilvl="0" w:tplc="CE1CAA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5364A6F"/>
    <w:multiLevelType w:val="hybridMultilevel"/>
    <w:tmpl w:val="850CC6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5DF06F2"/>
    <w:multiLevelType w:val="multilevel"/>
    <w:tmpl w:val="F84AC97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nsid w:val="280D39E1"/>
    <w:multiLevelType w:val="hybridMultilevel"/>
    <w:tmpl w:val="D38889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8CD6D9E"/>
    <w:multiLevelType w:val="hybridMultilevel"/>
    <w:tmpl w:val="1DEEA3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B9418DE"/>
    <w:multiLevelType w:val="hybridMultilevel"/>
    <w:tmpl w:val="2B3E3456"/>
    <w:lvl w:ilvl="0" w:tplc="6ACEBCDE">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CDD4E8A"/>
    <w:multiLevelType w:val="multilevel"/>
    <w:tmpl w:val="8EBC665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nsid w:val="2DE015A4"/>
    <w:multiLevelType w:val="hybridMultilevel"/>
    <w:tmpl w:val="3BB8734C"/>
    <w:lvl w:ilvl="0" w:tplc="11ECF62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F406FC8"/>
    <w:multiLevelType w:val="multilevel"/>
    <w:tmpl w:val="1E864AC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36">
    <w:nsid w:val="30DF0C61"/>
    <w:multiLevelType w:val="multilevel"/>
    <w:tmpl w:val="DBA620D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nsid w:val="325A6CC9"/>
    <w:multiLevelType w:val="hybridMultilevel"/>
    <w:tmpl w:val="678494DC"/>
    <w:lvl w:ilvl="0" w:tplc="D7D231C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2A47054"/>
    <w:multiLevelType w:val="multilevel"/>
    <w:tmpl w:val="DF1CB07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39">
    <w:nsid w:val="344F0967"/>
    <w:multiLevelType w:val="hybridMultilevel"/>
    <w:tmpl w:val="D3144888"/>
    <w:lvl w:ilvl="0" w:tplc="2D30000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4597BC8"/>
    <w:multiLevelType w:val="hybridMultilevel"/>
    <w:tmpl w:val="D02CA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4893A4F"/>
    <w:multiLevelType w:val="hybridMultilevel"/>
    <w:tmpl w:val="93DA8F5E"/>
    <w:lvl w:ilvl="0" w:tplc="0988249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5E845DE"/>
    <w:multiLevelType w:val="hybridMultilevel"/>
    <w:tmpl w:val="457CFAA0"/>
    <w:lvl w:ilvl="0" w:tplc="118ECB8A">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6B45063"/>
    <w:multiLevelType w:val="hybridMultilevel"/>
    <w:tmpl w:val="AC083C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75E50E7"/>
    <w:multiLevelType w:val="hybridMultilevel"/>
    <w:tmpl w:val="F8022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9040872"/>
    <w:multiLevelType w:val="hybridMultilevel"/>
    <w:tmpl w:val="DED89D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B491DD9"/>
    <w:multiLevelType w:val="hybridMultilevel"/>
    <w:tmpl w:val="C7FED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E7D0D59"/>
    <w:multiLevelType w:val="hybridMultilevel"/>
    <w:tmpl w:val="7B3C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E89555A"/>
    <w:multiLevelType w:val="hybridMultilevel"/>
    <w:tmpl w:val="635C2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0B107F8"/>
    <w:multiLevelType w:val="hybridMultilevel"/>
    <w:tmpl w:val="BDDC451C"/>
    <w:lvl w:ilvl="0" w:tplc="749CE82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36D7623"/>
    <w:multiLevelType w:val="hybridMultilevel"/>
    <w:tmpl w:val="DF1A660E"/>
    <w:lvl w:ilvl="0" w:tplc="635E75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4704634"/>
    <w:multiLevelType w:val="hybridMultilevel"/>
    <w:tmpl w:val="8C04E38C"/>
    <w:lvl w:ilvl="0" w:tplc="D7D231C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5E06ED9"/>
    <w:multiLevelType w:val="multilevel"/>
    <w:tmpl w:val="53A0913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nsid w:val="462D7EA1"/>
    <w:multiLevelType w:val="multilevel"/>
    <w:tmpl w:val="B9D0F46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54">
    <w:nsid w:val="47A828DA"/>
    <w:multiLevelType w:val="hybridMultilevel"/>
    <w:tmpl w:val="50321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8965E50"/>
    <w:multiLevelType w:val="hybridMultilevel"/>
    <w:tmpl w:val="AB3CC5E0"/>
    <w:lvl w:ilvl="0" w:tplc="749CE82E">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49493779"/>
    <w:multiLevelType w:val="hybridMultilevel"/>
    <w:tmpl w:val="B0EC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A027C05"/>
    <w:multiLevelType w:val="hybridMultilevel"/>
    <w:tmpl w:val="DE167BD2"/>
    <w:lvl w:ilvl="0" w:tplc="45CE77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CD7207F"/>
    <w:multiLevelType w:val="multilevel"/>
    <w:tmpl w:val="1E864AC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59">
    <w:nsid w:val="4D057301"/>
    <w:multiLevelType w:val="multilevel"/>
    <w:tmpl w:val="53A0913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nsid w:val="4D614D39"/>
    <w:multiLevelType w:val="hybridMultilevel"/>
    <w:tmpl w:val="63367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DF73323"/>
    <w:multiLevelType w:val="hybridMultilevel"/>
    <w:tmpl w:val="28C0B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EB378AC"/>
    <w:multiLevelType w:val="hybridMultilevel"/>
    <w:tmpl w:val="826C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ECC2754"/>
    <w:multiLevelType w:val="hybridMultilevel"/>
    <w:tmpl w:val="067E7F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EED242B"/>
    <w:multiLevelType w:val="hybridMultilevel"/>
    <w:tmpl w:val="7D42BD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FDF6A39"/>
    <w:multiLevelType w:val="hybridMultilevel"/>
    <w:tmpl w:val="5C048FD6"/>
    <w:lvl w:ilvl="0" w:tplc="A6B4BD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120764D"/>
    <w:multiLevelType w:val="hybridMultilevel"/>
    <w:tmpl w:val="665C6B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12425C0"/>
    <w:multiLevelType w:val="hybridMultilevel"/>
    <w:tmpl w:val="75BC1694"/>
    <w:lvl w:ilvl="0" w:tplc="2D300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13F346C"/>
    <w:multiLevelType w:val="hybridMultilevel"/>
    <w:tmpl w:val="AF887A48"/>
    <w:lvl w:ilvl="0" w:tplc="0988249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36D4C9C"/>
    <w:multiLevelType w:val="multilevel"/>
    <w:tmpl w:val="902206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57C40FC"/>
    <w:multiLevelType w:val="multilevel"/>
    <w:tmpl w:val="A0D472F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1">
    <w:nsid w:val="55822CE5"/>
    <w:multiLevelType w:val="hybridMultilevel"/>
    <w:tmpl w:val="1AA45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65E1CE8"/>
    <w:multiLevelType w:val="hybridMultilevel"/>
    <w:tmpl w:val="56428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7384FC8"/>
    <w:multiLevelType w:val="hybridMultilevel"/>
    <w:tmpl w:val="6CCE9100"/>
    <w:lvl w:ilvl="0" w:tplc="AAFABC0A">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9153586"/>
    <w:multiLevelType w:val="hybridMultilevel"/>
    <w:tmpl w:val="33882E1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59A8490E"/>
    <w:multiLevelType w:val="hybridMultilevel"/>
    <w:tmpl w:val="E7C0520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9FA25C2"/>
    <w:multiLevelType w:val="hybridMultilevel"/>
    <w:tmpl w:val="D4BE1C6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A890C7F"/>
    <w:multiLevelType w:val="hybridMultilevel"/>
    <w:tmpl w:val="1B90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AE24CFD"/>
    <w:multiLevelType w:val="hybridMultilevel"/>
    <w:tmpl w:val="7A78E5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D0303F9"/>
    <w:multiLevelType w:val="hybridMultilevel"/>
    <w:tmpl w:val="3A38F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D2E6C3D"/>
    <w:multiLevelType w:val="hybridMultilevel"/>
    <w:tmpl w:val="CA26B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DAE1C7D"/>
    <w:multiLevelType w:val="hybridMultilevel"/>
    <w:tmpl w:val="37B8DF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611664C9"/>
    <w:multiLevelType w:val="hybridMultilevel"/>
    <w:tmpl w:val="953C8DD8"/>
    <w:lvl w:ilvl="0" w:tplc="11ECF62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1A25E9D"/>
    <w:multiLevelType w:val="hybridMultilevel"/>
    <w:tmpl w:val="7AF0BAC4"/>
    <w:lvl w:ilvl="0" w:tplc="D7D23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27B4D0E"/>
    <w:multiLevelType w:val="hybridMultilevel"/>
    <w:tmpl w:val="441C4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2C27121"/>
    <w:multiLevelType w:val="hybridMultilevel"/>
    <w:tmpl w:val="BF804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2DE3B28"/>
    <w:multiLevelType w:val="hybridMultilevel"/>
    <w:tmpl w:val="7A8A8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6FF22C5"/>
    <w:multiLevelType w:val="hybridMultilevel"/>
    <w:tmpl w:val="5784F8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71B3520"/>
    <w:multiLevelType w:val="hybridMultilevel"/>
    <w:tmpl w:val="1C44E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A0C25C6"/>
    <w:multiLevelType w:val="multilevel"/>
    <w:tmpl w:val="E618B30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0">
    <w:nsid w:val="6A115786"/>
    <w:multiLevelType w:val="multilevel"/>
    <w:tmpl w:val="0262B608"/>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decimal"/>
      <w:lvlText w:val="%4."/>
      <w:lvlJc w:val="left"/>
      <w:pPr>
        <w:tabs>
          <w:tab w:val="num" w:pos="2520"/>
        </w:tabs>
        <w:ind w:left="2520" w:hanging="360"/>
      </w:pPr>
      <w:rPr>
        <w:rFonts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91">
    <w:nsid w:val="6A59318D"/>
    <w:multiLevelType w:val="hybridMultilevel"/>
    <w:tmpl w:val="0B982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A90674E"/>
    <w:multiLevelType w:val="hybridMultilevel"/>
    <w:tmpl w:val="C3E25EF6"/>
    <w:lvl w:ilvl="0" w:tplc="749CE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BEB51E2"/>
    <w:multiLevelType w:val="hybridMultilevel"/>
    <w:tmpl w:val="23A623E0"/>
    <w:lvl w:ilvl="0" w:tplc="D7D23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BF433A3"/>
    <w:multiLevelType w:val="hybridMultilevel"/>
    <w:tmpl w:val="D4206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C124B82"/>
    <w:multiLevelType w:val="hybridMultilevel"/>
    <w:tmpl w:val="5C7C7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C151FF3"/>
    <w:multiLevelType w:val="hybridMultilevel"/>
    <w:tmpl w:val="3E1043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nsid w:val="6E755F54"/>
    <w:multiLevelType w:val="hybridMultilevel"/>
    <w:tmpl w:val="349EF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E9A557A"/>
    <w:multiLevelType w:val="hybridMultilevel"/>
    <w:tmpl w:val="A56A74F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6E9B0A84"/>
    <w:multiLevelType w:val="hybridMultilevel"/>
    <w:tmpl w:val="EC80A840"/>
    <w:lvl w:ilvl="0" w:tplc="11ECF624">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0665BDB"/>
    <w:multiLevelType w:val="multilevel"/>
    <w:tmpl w:val="39CA4FC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1">
    <w:nsid w:val="70C50CFE"/>
    <w:multiLevelType w:val="hybridMultilevel"/>
    <w:tmpl w:val="410A9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0D97C35"/>
    <w:multiLevelType w:val="hybridMultilevel"/>
    <w:tmpl w:val="4B2C3ECE"/>
    <w:lvl w:ilvl="0" w:tplc="D7D23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1784E6B"/>
    <w:multiLevelType w:val="hybridMultilevel"/>
    <w:tmpl w:val="F626C16E"/>
    <w:lvl w:ilvl="0" w:tplc="749CE82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1FA645C"/>
    <w:multiLevelType w:val="multilevel"/>
    <w:tmpl w:val="DE923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5">
    <w:nsid w:val="7616743E"/>
    <w:multiLevelType w:val="hybridMultilevel"/>
    <w:tmpl w:val="83606A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7F65B59"/>
    <w:multiLevelType w:val="hybridMultilevel"/>
    <w:tmpl w:val="83224CD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nsid w:val="789009EA"/>
    <w:multiLevelType w:val="hybridMultilevel"/>
    <w:tmpl w:val="2950501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7945151B"/>
    <w:multiLevelType w:val="hybridMultilevel"/>
    <w:tmpl w:val="571E8478"/>
    <w:lvl w:ilvl="0" w:tplc="8290554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F4D0EA8"/>
    <w:multiLevelType w:val="hybridMultilevel"/>
    <w:tmpl w:val="EB001A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FE832A0"/>
    <w:multiLevelType w:val="hybridMultilevel"/>
    <w:tmpl w:val="A632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4"/>
  </w:num>
  <w:num w:numId="3">
    <w:abstractNumId w:val="69"/>
  </w:num>
  <w:num w:numId="4">
    <w:abstractNumId w:val="55"/>
  </w:num>
  <w:num w:numId="5">
    <w:abstractNumId w:val="77"/>
  </w:num>
  <w:num w:numId="6">
    <w:abstractNumId w:val="71"/>
  </w:num>
  <w:num w:numId="7">
    <w:abstractNumId w:val="91"/>
  </w:num>
  <w:num w:numId="8">
    <w:abstractNumId w:val="99"/>
  </w:num>
  <w:num w:numId="9">
    <w:abstractNumId w:val="50"/>
  </w:num>
  <w:num w:numId="10">
    <w:abstractNumId w:val="53"/>
  </w:num>
  <w:num w:numId="11">
    <w:abstractNumId w:val="73"/>
  </w:num>
  <w:num w:numId="12">
    <w:abstractNumId w:val="32"/>
  </w:num>
  <w:num w:numId="13">
    <w:abstractNumId w:val="45"/>
  </w:num>
  <w:num w:numId="14">
    <w:abstractNumId w:val="103"/>
  </w:num>
  <w:num w:numId="15">
    <w:abstractNumId w:val="89"/>
  </w:num>
  <w:num w:numId="16">
    <w:abstractNumId w:val="38"/>
  </w:num>
  <w:num w:numId="17">
    <w:abstractNumId w:val="34"/>
  </w:num>
  <w:num w:numId="18">
    <w:abstractNumId w:val="10"/>
  </w:num>
  <w:num w:numId="19">
    <w:abstractNumId w:val="11"/>
  </w:num>
  <w:num w:numId="20">
    <w:abstractNumId w:val="1"/>
  </w:num>
  <w:num w:numId="21">
    <w:abstractNumId w:val="59"/>
  </w:num>
  <w:num w:numId="22">
    <w:abstractNumId w:val="25"/>
  </w:num>
  <w:num w:numId="23">
    <w:abstractNumId w:val="41"/>
  </w:num>
  <w:num w:numId="24">
    <w:abstractNumId w:val="51"/>
  </w:num>
  <w:num w:numId="25">
    <w:abstractNumId w:val="84"/>
  </w:num>
  <w:num w:numId="26">
    <w:abstractNumId w:val="43"/>
  </w:num>
  <w:num w:numId="27">
    <w:abstractNumId w:val="35"/>
  </w:num>
  <w:num w:numId="28">
    <w:abstractNumId w:val="58"/>
  </w:num>
  <w:num w:numId="29">
    <w:abstractNumId w:val="2"/>
  </w:num>
  <w:num w:numId="30">
    <w:abstractNumId w:val="104"/>
  </w:num>
  <w:num w:numId="31">
    <w:abstractNumId w:val="90"/>
  </w:num>
  <w:num w:numId="32">
    <w:abstractNumId w:val="23"/>
  </w:num>
  <w:num w:numId="33">
    <w:abstractNumId w:val="64"/>
  </w:num>
  <w:num w:numId="34">
    <w:abstractNumId w:val="81"/>
  </w:num>
  <w:num w:numId="35">
    <w:abstractNumId w:val="95"/>
  </w:num>
  <w:num w:numId="36">
    <w:abstractNumId w:val="12"/>
  </w:num>
  <w:num w:numId="37">
    <w:abstractNumId w:val="42"/>
  </w:num>
  <w:num w:numId="38">
    <w:abstractNumId w:val="96"/>
  </w:num>
  <w:num w:numId="39">
    <w:abstractNumId w:val="88"/>
  </w:num>
  <w:num w:numId="40">
    <w:abstractNumId w:val="75"/>
  </w:num>
  <w:num w:numId="41">
    <w:abstractNumId w:val="5"/>
  </w:num>
  <w:num w:numId="42">
    <w:abstractNumId w:val="79"/>
  </w:num>
  <w:num w:numId="43">
    <w:abstractNumId w:val="44"/>
  </w:num>
  <w:num w:numId="44">
    <w:abstractNumId w:val="26"/>
  </w:num>
  <w:num w:numId="45">
    <w:abstractNumId w:val="3"/>
  </w:num>
  <w:num w:numId="46">
    <w:abstractNumId w:val="106"/>
  </w:num>
  <w:num w:numId="47">
    <w:abstractNumId w:val="49"/>
  </w:num>
  <w:num w:numId="48">
    <w:abstractNumId w:val="61"/>
  </w:num>
  <w:num w:numId="49">
    <w:abstractNumId w:val="85"/>
  </w:num>
  <w:num w:numId="50">
    <w:abstractNumId w:val="76"/>
  </w:num>
  <w:num w:numId="51">
    <w:abstractNumId w:val="48"/>
  </w:num>
  <w:num w:numId="52">
    <w:abstractNumId w:val="56"/>
  </w:num>
  <w:num w:numId="53">
    <w:abstractNumId w:val="40"/>
  </w:num>
  <w:num w:numId="54">
    <w:abstractNumId w:val="62"/>
  </w:num>
  <w:num w:numId="55">
    <w:abstractNumId w:val="101"/>
  </w:num>
  <w:num w:numId="56">
    <w:abstractNumId w:val="98"/>
  </w:num>
  <w:num w:numId="57">
    <w:abstractNumId w:val="63"/>
  </w:num>
  <w:num w:numId="58">
    <w:abstractNumId w:val="54"/>
  </w:num>
  <w:num w:numId="59">
    <w:abstractNumId w:val="68"/>
  </w:num>
  <w:num w:numId="60">
    <w:abstractNumId w:val="92"/>
  </w:num>
  <w:num w:numId="61">
    <w:abstractNumId w:val="0"/>
  </w:num>
  <w:num w:numId="62">
    <w:abstractNumId w:val="52"/>
  </w:num>
  <w:num w:numId="63">
    <w:abstractNumId w:val="100"/>
  </w:num>
  <w:num w:numId="64">
    <w:abstractNumId w:val="28"/>
  </w:num>
  <w:num w:numId="65">
    <w:abstractNumId w:val="36"/>
  </w:num>
  <w:num w:numId="66">
    <w:abstractNumId w:val="8"/>
  </w:num>
  <w:num w:numId="67">
    <w:abstractNumId w:val="21"/>
  </w:num>
  <w:num w:numId="68">
    <w:abstractNumId w:val="94"/>
  </w:num>
  <w:num w:numId="69">
    <w:abstractNumId w:val="97"/>
  </w:num>
  <w:num w:numId="70">
    <w:abstractNumId w:val="102"/>
  </w:num>
  <w:num w:numId="71">
    <w:abstractNumId w:val="93"/>
  </w:num>
  <w:num w:numId="72">
    <w:abstractNumId w:val="6"/>
  </w:num>
  <w:num w:numId="73">
    <w:abstractNumId w:val="83"/>
  </w:num>
  <w:num w:numId="74">
    <w:abstractNumId w:val="37"/>
  </w:num>
  <w:num w:numId="75">
    <w:abstractNumId w:val="60"/>
  </w:num>
  <w:num w:numId="76">
    <w:abstractNumId w:val="108"/>
  </w:num>
  <w:num w:numId="77">
    <w:abstractNumId w:val="80"/>
  </w:num>
  <w:num w:numId="78">
    <w:abstractNumId w:val="46"/>
  </w:num>
  <w:num w:numId="79">
    <w:abstractNumId w:val="74"/>
  </w:num>
  <w:num w:numId="80">
    <w:abstractNumId w:val="65"/>
  </w:num>
  <w:num w:numId="81">
    <w:abstractNumId w:val="14"/>
  </w:num>
  <w:num w:numId="82">
    <w:abstractNumId w:val="87"/>
  </w:num>
  <w:num w:numId="83">
    <w:abstractNumId w:val="72"/>
  </w:num>
  <w:num w:numId="84">
    <w:abstractNumId w:val="107"/>
  </w:num>
  <w:num w:numId="85">
    <w:abstractNumId w:val="24"/>
  </w:num>
  <w:num w:numId="86">
    <w:abstractNumId w:val="22"/>
  </w:num>
  <w:num w:numId="87">
    <w:abstractNumId w:val="57"/>
  </w:num>
  <w:num w:numId="88">
    <w:abstractNumId w:val="17"/>
  </w:num>
  <w:num w:numId="89">
    <w:abstractNumId w:val="67"/>
  </w:num>
  <w:num w:numId="90">
    <w:abstractNumId w:val="29"/>
  </w:num>
  <w:num w:numId="91">
    <w:abstractNumId w:val="110"/>
  </w:num>
  <w:num w:numId="92">
    <w:abstractNumId w:val="47"/>
  </w:num>
  <w:num w:numId="93">
    <w:abstractNumId w:val="82"/>
  </w:num>
  <w:num w:numId="94">
    <w:abstractNumId w:val="109"/>
  </w:num>
  <w:num w:numId="95">
    <w:abstractNumId w:val="27"/>
  </w:num>
  <w:num w:numId="96">
    <w:abstractNumId w:val="20"/>
  </w:num>
  <w:num w:numId="97">
    <w:abstractNumId w:val="105"/>
  </w:num>
  <w:num w:numId="98">
    <w:abstractNumId w:val="33"/>
  </w:num>
  <w:num w:numId="99">
    <w:abstractNumId w:val="16"/>
  </w:num>
  <w:num w:numId="100">
    <w:abstractNumId w:val="9"/>
  </w:num>
  <w:num w:numId="101">
    <w:abstractNumId w:val="15"/>
  </w:num>
  <w:num w:numId="102">
    <w:abstractNumId w:val="19"/>
  </w:num>
  <w:num w:numId="103">
    <w:abstractNumId w:val="13"/>
  </w:num>
  <w:num w:numId="10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70"/>
  </w:num>
  <w:num w:numId="172">
    <w:abstractNumId w:val="7"/>
  </w:num>
  <w:num w:numId="173">
    <w:abstractNumId w:val="18"/>
  </w:num>
  <w:num w:numId="174">
    <w:abstractNumId w:val="39"/>
  </w:num>
  <w:num w:numId="175">
    <w:abstractNumId w:val="66"/>
  </w:num>
  <w:num w:numId="176">
    <w:abstractNumId w:val="30"/>
  </w:num>
  <w:num w:numId="177">
    <w:abstractNumId w:val="78"/>
  </w:num>
  <w:num w:numId="178">
    <w:abstractNumId w:val="86"/>
  </w:num>
  <w:numIdMacAtCleanup w:val="1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15D"/>
    <w:rsid w:val="00006B05"/>
    <w:rsid w:val="00020462"/>
    <w:rsid w:val="00021608"/>
    <w:rsid w:val="000219AF"/>
    <w:rsid w:val="00023528"/>
    <w:rsid w:val="00025B5A"/>
    <w:rsid w:val="00026B0B"/>
    <w:rsid w:val="0003060F"/>
    <w:rsid w:val="000321BD"/>
    <w:rsid w:val="00032A5A"/>
    <w:rsid w:val="00033202"/>
    <w:rsid w:val="0003485C"/>
    <w:rsid w:val="00040249"/>
    <w:rsid w:val="00040280"/>
    <w:rsid w:val="000450A0"/>
    <w:rsid w:val="000473DA"/>
    <w:rsid w:val="000474D7"/>
    <w:rsid w:val="00053636"/>
    <w:rsid w:val="000564D7"/>
    <w:rsid w:val="00062301"/>
    <w:rsid w:val="00063A6C"/>
    <w:rsid w:val="00067E73"/>
    <w:rsid w:val="00075313"/>
    <w:rsid w:val="00080BA1"/>
    <w:rsid w:val="00082F8D"/>
    <w:rsid w:val="0008567E"/>
    <w:rsid w:val="00090706"/>
    <w:rsid w:val="00091230"/>
    <w:rsid w:val="000918E9"/>
    <w:rsid w:val="000946AD"/>
    <w:rsid w:val="000957C1"/>
    <w:rsid w:val="000957E5"/>
    <w:rsid w:val="000A030E"/>
    <w:rsid w:val="000A2D82"/>
    <w:rsid w:val="000A517A"/>
    <w:rsid w:val="000B1598"/>
    <w:rsid w:val="000B1E41"/>
    <w:rsid w:val="000B5301"/>
    <w:rsid w:val="000B5C16"/>
    <w:rsid w:val="000B5DBE"/>
    <w:rsid w:val="000C4BA3"/>
    <w:rsid w:val="000D024E"/>
    <w:rsid w:val="000D1803"/>
    <w:rsid w:val="000D58AB"/>
    <w:rsid w:val="000E72BA"/>
    <w:rsid w:val="000E7C33"/>
    <w:rsid w:val="00101BDE"/>
    <w:rsid w:val="00102881"/>
    <w:rsid w:val="00102B9B"/>
    <w:rsid w:val="00107937"/>
    <w:rsid w:val="00110973"/>
    <w:rsid w:val="00112256"/>
    <w:rsid w:val="00120592"/>
    <w:rsid w:val="00120764"/>
    <w:rsid w:val="00121ECE"/>
    <w:rsid w:val="001224E5"/>
    <w:rsid w:val="00123EEA"/>
    <w:rsid w:val="00125180"/>
    <w:rsid w:val="00126A6B"/>
    <w:rsid w:val="001335AE"/>
    <w:rsid w:val="0013518B"/>
    <w:rsid w:val="001357D7"/>
    <w:rsid w:val="00136520"/>
    <w:rsid w:val="001470A6"/>
    <w:rsid w:val="00152386"/>
    <w:rsid w:val="001525A5"/>
    <w:rsid w:val="00155833"/>
    <w:rsid w:val="001601D0"/>
    <w:rsid w:val="00167CDB"/>
    <w:rsid w:val="00172A7E"/>
    <w:rsid w:val="00172D50"/>
    <w:rsid w:val="00173896"/>
    <w:rsid w:val="00176ECC"/>
    <w:rsid w:val="00176F4F"/>
    <w:rsid w:val="0018380F"/>
    <w:rsid w:val="00190B2E"/>
    <w:rsid w:val="00193618"/>
    <w:rsid w:val="00193B7B"/>
    <w:rsid w:val="0019421C"/>
    <w:rsid w:val="001B03A3"/>
    <w:rsid w:val="001B3CC0"/>
    <w:rsid w:val="001B620D"/>
    <w:rsid w:val="001C06AD"/>
    <w:rsid w:val="001C1502"/>
    <w:rsid w:val="001C1E59"/>
    <w:rsid w:val="001E2255"/>
    <w:rsid w:val="001E3F63"/>
    <w:rsid w:val="001E3F9C"/>
    <w:rsid w:val="001E40C9"/>
    <w:rsid w:val="001E5ACB"/>
    <w:rsid w:val="001E7932"/>
    <w:rsid w:val="001E7C3E"/>
    <w:rsid w:val="001F3C6C"/>
    <w:rsid w:val="001F482F"/>
    <w:rsid w:val="001F5459"/>
    <w:rsid w:val="002042D8"/>
    <w:rsid w:val="00215636"/>
    <w:rsid w:val="00215DD3"/>
    <w:rsid w:val="00221451"/>
    <w:rsid w:val="00223821"/>
    <w:rsid w:val="00223E91"/>
    <w:rsid w:val="00224341"/>
    <w:rsid w:val="002277A6"/>
    <w:rsid w:val="0023007D"/>
    <w:rsid w:val="002357A0"/>
    <w:rsid w:val="00240718"/>
    <w:rsid w:val="002443A5"/>
    <w:rsid w:val="00246D03"/>
    <w:rsid w:val="00246E06"/>
    <w:rsid w:val="00246FA4"/>
    <w:rsid w:val="00252F6D"/>
    <w:rsid w:val="00253768"/>
    <w:rsid w:val="00254F75"/>
    <w:rsid w:val="002558A8"/>
    <w:rsid w:val="00267E79"/>
    <w:rsid w:val="002805A5"/>
    <w:rsid w:val="00295266"/>
    <w:rsid w:val="00297647"/>
    <w:rsid w:val="002A331F"/>
    <w:rsid w:val="002A34DA"/>
    <w:rsid w:val="002A67AC"/>
    <w:rsid w:val="002A700F"/>
    <w:rsid w:val="002A788F"/>
    <w:rsid w:val="002C5C8C"/>
    <w:rsid w:val="002D3550"/>
    <w:rsid w:val="002D4587"/>
    <w:rsid w:val="002E21BC"/>
    <w:rsid w:val="002E22A4"/>
    <w:rsid w:val="002E4873"/>
    <w:rsid w:val="002E5DD9"/>
    <w:rsid w:val="002E6879"/>
    <w:rsid w:val="002F00CA"/>
    <w:rsid w:val="002F1D68"/>
    <w:rsid w:val="002F6C4E"/>
    <w:rsid w:val="002F7F64"/>
    <w:rsid w:val="0030326B"/>
    <w:rsid w:val="003100E0"/>
    <w:rsid w:val="00311324"/>
    <w:rsid w:val="003117B8"/>
    <w:rsid w:val="00313894"/>
    <w:rsid w:val="00317A0A"/>
    <w:rsid w:val="00317F14"/>
    <w:rsid w:val="0032737F"/>
    <w:rsid w:val="00332483"/>
    <w:rsid w:val="003324BA"/>
    <w:rsid w:val="00336FFC"/>
    <w:rsid w:val="00337197"/>
    <w:rsid w:val="003373E7"/>
    <w:rsid w:val="00343267"/>
    <w:rsid w:val="00346685"/>
    <w:rsid w:val="003536AA"/>
    <w:rsid w:val="00356562"/>
    <w:rsid w:val="00370E70"/>
    <w:rsid w:val="00371256"/>
    <w:rsid w:val="0037325A"/>
    <w:rsid w:val="0037622B"/>
    <w:rsid w:val="00387DE0"/>
    <w:rsid w:val="00390F2E"/>
    <w:rsid w:val="00394D45"/>
    <w:rsid w:val="0039609F"/>
    <w:rsid w:val="003A17A5"/>
    <w:rsid w:val="003A23BC"/>
    <w:rsid w:val="003B6564"/>
    <w:rsid w:val="003C3559"/>
    <w:rsid w:val="003C7A46"/>
    <w:rsid w:val="003D2157"/>
    <w:rsid w:val="003D7FCD"/>
    <w:rsid w:val="003E28B7"/>
    <w:rsid w:val="003E64D6"/>
    <w:rsid w:val="003E727A"/>
    <w:rsid w:val="003F05DF"/>
    <w:rsid w:val="003F0ABF"/>
    <w:rsid w:val="003F0E8C"/>
    <w:rsid w:val="003F46EC"/>
    <w:rsid w:val="003F749B"/>
    <w:rsid w:val="0040163B"/>
    <w:rsid w:val="004029B6"/>
    <w:rsid w:val="0040332B"/>
    <w:rsid w:val="0041218C"/>
    <w:rsid w:val="004123CA"/>
    <w:rsid w:val="00412C72"/>
    <w:rsid w:val="00413E82"/>
    <w:rsid w:val="004164C5"/>
    <w:rsid w:val="00426177"/>
    <w:rsid w:val="00426D3D"/>
    <w:rsid w:val="00427E5B"/>
    <w:rsid w:val="004365FA"/>
    <w:rsid w:val="00444A6E"/>
    <w:rsid w:val="00451FFD"/>
    <w:rsid w:val="00454429"/>
    <w:rsid w:val="004649FA"/>
    <w:rsid w:val="004650A6"/>
    <w:rsid w:val="00470C0E"/>
    <w:rsid w:val="004712DE"/>
    <w:rsid w:val="00477798"/>
    <w:rsid w:val="0048322F"/>
    <w:rsid w:val="00483AD9"/>
    <w:rsid w:val="00484731"/>
    <w:rsid w:val="004868EE"/>
    <w:rsid w:val="004934FE"/>
    <w:rsid w:val="0049635B"/>
    <w:rsid w:val="004A1FB9"/>
    <w:rsid w:val="004A4CCB"/>
    <w:rsid w:val="004A765A"/>
    <w:rsid w:val="004B0687"/>
    <w:rsid w:val="004B43F6"/>
    <w:rsid w:val="004C115D"/>
    <w:rsid w:val="004C7166"/>
    <w:rsid w:val="004C7A1E"/>
    <w:rsid w:val="004D1132"/>
    <w:rsid w:val="004D3320"/>
    <w:rsid w:val="004D5557"/>
    <w:rsid w:val="004E25A4"/>
    <w:rsid w:val="004E4A71"/>
    <w:rsid w:val="004E7D36"/>
    <w:rsid w:val="004E7DA0"/>
    <w:rsid w:val="004F15BB"/>
    <w:rsid w:val="004F7879"/>
    <w:rsid w:val="00500867"/>
    <w:rsid w:val="005071C8"/>
    <w:rsid w:val="005111A2"/>
    <w:rsid w:val="00515F60"/>
    <w:rsid w:val="00516268"/>
    <w:rsid w:val="00523961"/>
    <w:rsid w:val="005304CC"/>
    <w:rsid w:val="0053174E"/>
    <w:rsid w:val="005329F9"/>
    <w:rsid w:val="0054268F"/>
    <w:rsid w:val="00547E5A"/>
    <w:rsid w:val="00551F50"/>
    <w:rsid w:val="00554CC6"/>
    <w:rsid w:val="005648C5"/>
    <w:rsid w:val="005658F2"/>
    <w:rsid w:val="005661B6"/>
    <w:rsid w:val="00571861"/>
    <w:rsid w:val="00574AA3"/>
    <w:rsid w:val="00580023"/>
    <w:rsid w:val="00580CFC"/>
    <w:rsid w:val="0058165F"/>
    <w:rsid w:val="00590313"/>
    <w:rsid w:val="00590A3C"/>
    <w:rsid w:val="00591EAF"/>
    <w:rsid w:val="00592368"/>
    <w:rsid w:val="005970BF"/>
    <w:rsid w:val="005A04A5"/>
    <w:rsid w:val="005A4730"/>
    <w:rsid w:val="005A4C90"/>
    <w:rsid w:val="005A55AD"/>
    <w:rsid w:val="005B18E8"/>
    <w:rsid w:val="005B28DF"/>
    <w:rsid w:val="005B41A8"/>
    <w:rsid w:val="005C15D1"/>
    <w:rsid w:val="005C64BD"/>
    <w:rsid w:val="005D0704"/>
    <w:rsid w:val="005D0E59"/>
    <w:rsid w:val="005D12DF"/>
    <w:rsid w:val="005E6737"/>
    <w:rsid w:val="005F13CC"/>
    <w:rsid w:val="005F3E49"/>
    <w:rsid w:val="00600D52"/>
    <w:rsid w:val="00604366"/>
    <w:rsid w:val="006045E6"/>
    <w:rsid w:val="00604AC4"/>
    <w:rsid w:val="00605621"/>
    <w:rsid w:val="00617596"/>
    <w:rsid w:val="00620412"/>
    <w:rsid w:val="0062057D"/>
    <w:rsid w:val="006208E2"/>
    <w:rsid w:val="00622C9B"/>
    <w:rsid w:val="0062430A"/>
    <w:rsid w:val="00625F30"/>
    <w:rsid w:val="0062609C"/>
    <w:rsid w:val="00627ACB"/>
    <w:rsid w:val="0063026C"/>
    <w:rsid w:val="006334ED"/>
    <w:rsid w:val="006357DF"/>
    <w:rsid w:val="00636979"/>
    <w:rsid w:val="00640F65"/>
    <w:rsid w:val="00643458"/>
    <w:rsid w:val="006441E9"/>
    <w:rsid w:val="00650517"/>
    <w:rsid w:val="00655022"/>
    <w:rsid w:val="00656A61"/>
    <w:rsid w:val="00657C09"/>
    <w:rsid w:val="0066500A"/>
    <w:rsid w:val="0066794E"/>
    <w:rsid w:val="00671377"/>
    <w:rsid w:val="00671CF0"/>
    <w:rsid w:val="00674032"/>
    <w:rsid w:val="00675CD6"/>
    <w:rsid w:val="0067641E"/>
    <w:rsid w:val="006965DF"/>
    <w:rsid w:val="00697D03"/>
    <w:rsid w:val="006A320D"/>
    <w:rsid w:val="006B376B"/>
    <w:rsid w:val="006B387E"/>
    <w:rsid w:val="006B483E"/>
    <w:rsid w:val="006B5447"/>
    <w:rsid w:val="006C0DFA"/>
    <w:rsid w:val="006C407E"/>
    <w:rsid w:val="006C70C4"/>
    <w:rsid w:val="006D0461"/>
    <w:rsid w:val="006D19B6"/>
    <w:rsid w:val="006D4414"/>
    <w:rsid w:val="006D7FF6"/>
    <w:rsid w:val="006E123E"/>
    <w:rsid w:val="006F2B77"/>
    <w:rsid w:val="006F6F44"/>
    <w:rsid w:val="007012E8"/>
    <w:rsid w:val="00701532"/>
    <w:rsid w:val="00703376"/>
    <w:rsid w:val="00707649"/>
    <w:rsid w:val="00711CF8"/>
    <w:rsid w:val="007122A4"/>
    <w:rsid w:val="0071520C"/>
    <w:rsid w:val="007172D4"/>
    <w:rsid w:val="00717B40"/>
    <w:rsid w:val="00720455"/>
    <w:rsid w:val="007238C6"/>
    <w:rsid w:val="00723AB7"/>
    <w:rsid w:val="0072608B"/>
    <w:rsid w:val="007279E6"/>
    <w:rsid w:val="007301AB"/>
    <w:rsid w:val="00730AE1"/>
    <w:rsid w:val="00730F4E"/>
    <w:rsid w:val="007333B3"/>
    <w:rsid w:val="0073402B"/>
    <w:rsid w:val="007379FC"/>
    <w:rsid w:val="00743D72"/>
    <w:rsid w:val="0075099A"/>
    <w:rsid w:val="0076183D"/>
    <w:rsid w:val="007619D7"/>
    <w:rsid w:val="00770707"/>
    <w:rsid w:val="007744D1"/>
    <w:rsid w:val="007748F7"/>
    <w:rsid w:val="00775164"/>
    <w:rsid w:val="0078189B"/>
    <w:rsid w:val="00783226"/>
    <w:rsid w:val="0078485F"/>
    <w:rsid w:val="0078507D"/>
    <w:rsid w:val="007877DC"/>
    <w:rsid w:val="00787A61"/>
    <w:rsid w:val="00791028"/>
    <w:rsid w:val="0079325A"/>
    <w:rsid w:val="0079398F"/>
    <w:rsid w:val="007940FD"/>
    <w:rsid w:val="007974E1"/>
    <w:rsid w:val="00797745"/>
    <w:rsid w:val="00797860"/>
    <w:rsid w:val="007A088E"/>
    <w:rsid w:val="007A393B"/>
    <w:rsid w:val="007C18AC"/>
    <w:rsid w:val="007C4A09"/>
    <w:rsid w:val="007D15A2"/>
    <w:rsid w:val="007D5503"/>
    <w:rsid w:val="007D7C6E"/>
    <w:rsid w:val="007E2794"/>
    <w:rsid w:val="007E4606"/>
    <w:rsid w:val="007F2FA7"/>
    <w:rsid w:val="007F302F"/>
    <w:rsid w:val="007F417C"/>
    <w:rsid w:val="007F4B89"/>
    <w:rsid w:val="00803112"/>
    <w:rsid w:val="00806989"/>
    <w:rsid w:val="008142D1"/>
    <w:rsid w:val="00816DE8"/>
    <w:rsid w:val="008209F4"/>
    <w:rsid w:val="00821E44"/>
    <w:rsid w:val="0083086D"/>
    <w:rsid w:val="00843C28"/>
    <w:rsid w:val="008464BA"/>
    <w:rsid w:val="00862626"/>
    <w:rsid w:val="00865797"/>
    <w:rsid w:val="00866D7B"/>
    <w:rsid w:val="00871E3E"/>
    <w:rsid w:val="00875571"/>
    <w:rsid w:val="008848A9"/>
    <w:rsid w:val="008853FF"/>
    <w:rsid w:val="0088641E"/>
    <w:rsid w:val="00890024"/>
    <w:rsid w:val="00891A70"/>
    <w:rsid w:val="00893A90"/>
    <w:rsid w:val="00894D64"/>
    <w:rsid w:val="00897AEE"/>
    <w:rsid w:val="008A1BFD"/>
    <w:rsid w:val="008A651A"/>
    <w:rsid w:val="008A6E3B"/>
    <w:rsid w:val="008B197B"/>
    <w:rsid w:val="008B1DAF"/>
    <w:rsid w:val="008B6517"/>
    <w:rsid w:val="008C0AE0"/>
    <w:rsid w:val="008C1B5B"/>
    <w:rsid w:val="008C433C"/>
    <w:rsid w:val="008C4A8C"/>
    <w:rsid w:val="008D7C5A"/>
    <w:rsid w:val="008E1BA5"/>
    <w:rsid w:val="008E66BB"/>
    <w:rsid w:val="008F19CB"/>
    <w:rsid w:val="008F2EDD"/>
    <w:rsid w:val="008F415B"/>
    <w:rsid w:val="008F4B81"/>
    <w:rsid w:val="0090144E"/>
    <w:rsid w:val="00902827"/>
    <w:rsid w:val="009064A3"/>
    <w:rsid w:val="00912DDF"/>
    <w:rsid w:val="009204F0"/>
    <w:rsid w:val="00924F07"/>
    <w:rsid w:val="00926B7D"/>
    <w:rsid w:val="00935234"/>
    <w:rsid w:val="009414EA"/>
    <w:rsid w:val="00955B2F"/>
    <w:rsid w:val="00956EB8"/>
    <w:rsid w:val="00957E94"/>
    <w:rsid w:val="00960111"/>
    <w:rsid w:val="00961361"/>
    <w:rsid w:val="00963464"/>
    <w:rsid w:val="00963E55"/>
    <w:rsid w:val="009646EA"/>
    <w:rsid w:val="00970A80"/>
    <w:rsid w:val="009714E4"/>
    <w:rsid w:val="009729A7"/>
    <w:rsid w:val="00974B2B"/>
    <w:rsid w:val="00982AAD"/>
    <w:rsid w:val="00992704"/>
    <w:rsid w:val="00993BAF"/>
    <w:rsid w:val="0099446A"/>
    <w:rsid w:val="0099773D"/>
    <w:rsid w:val="009978C6"/>
    <w:rsid w:val="009A079C"/>
    <w:rsid w:val="009A618C"/>
    <w:rsid w:val="009A6EA8"/>
    <w:rsid w:val="009B2F30"/>
    <w:rsid w:val="009B578C"/>
    <w:rsid w:val="009C2A25"/>
    <w:rsid w:val="009D04B1"/>
    <w:rsid w:val="009D1816"/>
    <w:rsid w:val="009D26F3"/>
    <w:rsid w:val="009E6C45"/>
    <w:rsid w:val="009E7DC7"/>
    <w:rsid w:val="009F0A8C"/>
    <w:rsid w:val="009F219F"/>
    <w:rsid w:val="00A002D1"/>
    <w:rsid w:val="00A02336"/>
    <w:rsid w:val="00A0551F"/>
    <w:rsid w:val="00A10B38"/>
    <w:rsid w:val="00A1238B"/>
    <w:rsid w:val="00A20F25"/>
    <w:rsid w:val="00A218BC"/>
    <w:rsid w:val="00A22239"/>
    <w:rsid w:val="00A2534D"/>
    <w:rsid w:val="00A27A46"/>
    <w:rsid w:val="00A3010F"/>
    <w:rsid w:val="00A33C8A"/>
    <w:rsid w:val="00A47623"/>
    <w:rsid w:val="00A5124D"/>
    <w:rsid w:val="00A6123F"/>
    <w:rsid w:val="00A64B19"/>
    <w:rsid w:val="00A65C77"/>
    <w:rsid w:val="00A67EB3"/>
    <w:rsid w:val="00A712F1"/>
    <w:rsid w:val="00A878CB"/>
    <w:rsid w:val="00A91BA8"/>
    <w:rsid w:val="00AA3A33"/>
    <w:rsid w:val="00AA6D88"/>
    <w:rsid w:val="00AA7D37"/>
    <w:rsid w:val="00AB1B6E"/>
    <w:rsid w:val="00AB6F95"/>
    <w:rsid w:val="00AC0541"/>
    <w:rsid w:val="00AC12A6"/>
    <w:rsid w:val="00AC1A67"/>
    <w:rsid w:val="00AC2963"/>
    <w:rsid w:val="00AC62D5"/>
    <w:rsid w:val="00AC6C1C"/>
    <w:rsid w:val="00AC71D3"/>
    <w:rsid w:val="00AD14BD"/>
    <w:rsid w:val="00AD67B4"/>
    <w:rsid w:val="00AE002B"/>
    <w:rsid w:val="00AE0689"/>
    <w:rsid w:val="00AE3C83"/>
    <w:rsid w:val="00AE3F6B"/>
    <w:rsid w:val="00AE65F2"/>
    <w:rsid w:val="00AF0790"/>
    <w:rsid w:val="00AF0939"/>
    <w:rsid w:val="00AF3949"/>
    <w:rsid w:val="00AF7FFE"/>
    <w:rsid w:val="00B00B6E"/>
    <w:rsid w:val="00B02459"/>
    <w:rsid w:val="00B06164"/>
    <w:rsid w:val="00B068F2"/>
    <w:rsid w:val="00B11ABF"/>
    <w:rsid w:val="00B130BB"/>
    <w:rsid w:val="00B1658B"/>
    <w:rsid w:val="00B22638"/>
    <w:rsid w:val="00B22934"/>
    <w:rsid w:val="00B25CEC"/>
    <w:rsid w:val="00B27537"/>
    <w:rsid w:val="00B3106C"/>
    <w:rsid w:val="00B33BB3"/>
    <w:rsid w:val="00B36657"/>
    <w:rsid w:val="00B45FA8"/>
    <w:rsid w:val="00B46F0F"/>
    <w:rsid w:val="00B47C28"/>
    <w:rsid w:val="00B5048A"/>
    <w:rsid w:val="00B50607"/>
    <w:rsid w:val="00B51FB5"/>
    <w:rsid w:val="00B5621D"/>
    <w:rsid w:val="00B56C6B"/>
    <w:rsid w:val="00B56C91"/>
    <w:rsid w:val="00B6419E"/>
    <w:rsid w:val="00B67051"/>
    <w:rsid w:val="00B7029A"/>
    <w:rsid w:val="00B70442"/>
    <w:rsid w:val="00B7165E"/>
    <w:rsid w:val="00B71941"/>
    <w:rsid w:val="00B754CD"/>
    <w:rsid w:val="00B75A52"/>
    <w:rsid w:val="00B75DF3"/>
    <w:rsid w:val="00B7652F"/>
    <w:rsid w:val="00B80F8D"/>
    <w:rsid w:val="00B948A7"/>
    <w:rsid w:val="00B965AE"/>
    <w:rsid w:val="00BA259E"/>
    <w:rsid w:val="00BB4278"/>
    <w:rsid w:val="00BB46C2"/>
    <w:rsid w:val="00BC09C9"/>
    <w:rsid w:val="00BC448D"/>
    <w:rsid w:val="00BC450F"/>
    <w:rsid w:val="00BC7D67"/>
    <w:rsid w:val="00BD2257"/>
    <w:rsid w:val="00BD74E6"/>
    <w:rsid w:val="00BE6FA2"/>
    <w:rsid w:val="00BF4061"/>
    <w:rsid w:val="00BF4838"/>
    <w:rsid w:val="00BF5DAD"/>
    <w:rsid w:val="00BF6D70"/>
    <w:rsid w:val="00BF71AE"/>
    <w:rsid w:val="00C015E1"/>
    <w:rsid w:val="00C10B5E"/>
    <w:rsid w:val="00C10D23"/>
    <w:rsid w:val="00C14EBE"/>
    <w:rsid w:val="00C15477"/>
    <w:rsid w:val="00C15D6B"/>
    <w:rsid w:val="00C17F4B"/>
    <w:rsid w:val="00C20B94"/>
    <w:rsid w:val="00C2506C"/>
    <w:rsid w:val="00C27A80"/>
    <w:rsid w:val="00C30E0C"/>
    <w:rsid w:val="00C350E5"/>
    <w:rsid w:val="00C357C7"/>
    <w:rsid w:val="00C378F0"/>
    <w:rsid w:val="00C37C9E"/>
    <w:rsid w:val="00C40699"/>
    <w:rsid w:val="00C4121F"/>
    <w:rsid w:val="00C42CCC"/>
    <w:rsid w:val="00C44E69"/>
    <w:rsid w:val="00C46EDD"/>
    <w:rsid w:val="00C4770E"/>
    <w:rsid w:val="00C507FE"/>
    <w:rsid w:val="00C52475"/>
    <w:rsid w:val="00C545AA"/>
    <w:rsid w:val="00C55118"/>
    <w:rsid w:val="00C5755A"/>
    <w:rsid w:val="00C65C94"/>
    <w:rsid w:val="00C730ED"/>
    <w:rsid w:val="00C74658"/>
    <w:rsid w:val="00C75C97"/>
    <w:rsid w:val="00C8004E"/>
    <w:rsid w:val="00C809FB"/>
    <w:rsid w:val="00C832F3"/>
    <w:rsid w:val="00C85153"/>
    <w:rsid w:val="00C8594D"/>
    <w:rsid w:val="00C86138"/>
    <w:rsid w:val="00C86937"/>
    <w:rsid w:val="00C923BF"/>
    <w:rsid w:val="00C9549F"/>
    <w:rsid w:val="00C976A2"/>
    <w:rsid w:val="00CA29C7"/>
    <w:rsid w:val="00CC3458"/>
    <w:rsid w:val="00CC36C6"/>
    <w:rsid w:val="00CC739E"/>
    <w:rsid w:val="00CD0886"/>
    <w:rsid w:val="00CE5B08"/>
    <w:rsid w:val="00CF3028"/>
    <w:rsid w:val="00D07895"/>
    <w:rsid w:val="00D13A22"/>
    <w:rsid w:val="00D154CF"/>
    <w:rsid w:val="00D21A7A"/>
    <w:rsid w:val="00D220B3"/>
    <w:rsid w:val="00D22A43"/>
    <w:rsid w:val="00D30222"/>
    <w:rsid w:val="00D305F0"/>
    <w:rsid w:val="00D30E50"/>
    <w:rsid w:val="00D35301"/>
    <w:rsid w:val="00D407E8"/>
    <w:rsid w:val="00D40DA2"/>
    <w:rsid w:val="00D43F9A"/>
    <w:rsid w:val="00D563F4"/>
    <w:rsid w:val="00D63934"/>
    <w:rsid w:val="00D73276"/>
    <w:rsid w:val="00D75899"/>
    <w:rsid w:val="00D81E0A"/>
    <w:rsid w:val="00D85AEB"/>
    <w:rsid w:val="00D9734D"/>
    <w:rsid w:val="00DA0F14"/>
    <w:rsid w:val="00DA25CE"/>
    <w:rsid w:val="00DB2929"/>
    <w:rsid w:val="00DB3AF2"/>
    <w:rsid w:val="00DB5BB4"/>
    <w:rsid w:val="00DC1B1A"/>
    <w:rsid w:val="00DC1FAF"/>
    <w:rsid w:val="00DC36BF"/>
    <w:rsid w:val="00DC6517"/>
    <w:rsid w:val="00DD5C31"/>
    <w:rsid w:val="00DE1A3E"/>
    <w:rsid w:val="00DE49E3"/>
    <w:rsid w:val="00DE7001"/>
    <w:rsid w:val="00E102D1"/>
    <w:rsid w:val="00E119F1"/>
    <w:rsid w:val="00E133C7"/>
    <w:rsid w:val="00E170B9"/>
    <w:rsid w:val="00E22967"/>
    <w:rsid w:val="00E24CAA"/>
    <w:rsid w:val="00E25C36"/>
    <w:rsid w:val="00E305B6"/>
    <w:rsid w:val="00E340C6"/>
    <w:rsid w:val="00E3469A"/>
    <w:rsid w:val="00E4398C"/>
    <w:rsid w:val="00E43B6E"/>
    <w:rsid w:val="00E47C31"/>
    <w:rsid w:val="00E50988"/>
    <w:rsid w:val="00E632B1"/>
    <w:rsid w:val="00E64991"/>
    <w:rsid w:val="00E654AE"/>
    <w:rsid w:val="00E82D8A"/>
    <w:rsid w:val="00E84004"/>
    <w:rsid w:val="00E84364"/>
    <w:rsid w:val="00EA5EE7"/>
    <w:rsid w:val="00EB2F36"/>
    <w:rsid w:val="00EB399C"/>
    <w:rsid w:val="00EB7848"/>
    <w:rsid w:val="00EC083B"/>
    <w:rsid w:val="00EC1AAC"/>
    <w:rsid w:val="00EC4F25"/>
    <w:rsid w:val="00EC7CE7"/>
    <w:rsid w:val="00ED165B"/>
    <w:rsid w:val="00ED2860"/>
    <w:rsid w:val="00EE0647"/>
    <w:rsid w:val="00EF4DDE"/>
    <w:rsid w:val="00EF565A"/>
    <w:rsid w:val="00EF6830"/>
    <w:rsid w:val="00F04EFC"/>
    <w:rsid w:val="00F0531E"/>
    <w:rsid w:val="00F10837"/>
    <w:rsid w:val="00F128E5"/>
    <w:rsid w:val="00F12945"/>
    <w:rsid w:val="00F22EB9"/>
    <w:rsid w:val="00F2411F"/>
    <w:rsid w:val="00F30476"/>
    <w:rsid w:val="00F3295B"/>
    <w:rsid w:val="00F32DEF"/>
    <w:rsid w:val="00F33D4E"/>
    <w:rsid w:val="00F34F4E"/>
    <w:rsid w:val="00F42BC9"/>
    <w:rsid w:val="00F449B5"/>
    <w:rsid w:val="00F46EA5"/>
    <w:rsid w:val="00F477D7"/>
    <w:rsid w:val="00F61709"/>
    <w:rsid w:val="00F7066F"/>
    <w:rsid w:val="00F73140"/>
    <w:rsid w:val="00F76291"/>
    <w:rsid w:val="00F7651C"/>
    <w:rsid w:val="00F772A3"/>
    <w:rsid w:val="00F8077E"/>
    <w:rsid w:val="00F82665"/>
    <w:rsid w:val="00F82DBC"/>
    <w:rsid w:val="00F85B8A"/>
    <w:rsid w:val="00F86564"/>
    <w:rsid w:val="00F8693D"/>
    <w:rsid w:val="00F927BD"/>
    <w:rsid w:val="00F9454F"/>
    <w:rsid w:val="00F95347"/>
    <w:rsid w:val="00FA232C"/>
    <w:rsid w:val="00FB18A9"/>
    <w:rsid w:val="00FB3868"/>
    <w:rsid w:val="00FB4F8B"/>
    <w:rsid w:val="00FC4011"/>
    <w:rsid w:val="00FC68EE"/>
    <w:rsid w:val="00FD0186"/>
    <w:rsid w:val="00FD682B"/>
    <w:rsid w:val="00FE20C4"/>
    <w:rsid w:val="00FE5437"/>
    <w:rsid w:val="00FE6097"/>
    <w:rsid w:val="00FE6E27"/>
    <w:rsid w:val="00FF29BB"/>
    <w:rsid w:val="00FF2B47"/>
    <w:rsid w:val="00FF5B8A"/>
  </w:rsids>
  <m:mathPr>
    <m:mathFont m:val="Cambria Math"/>
    <m:brkBin m:val="before"/>
    <m:brkBinSub m:val="--"/>
    <m:smallFrac m:val="0"/>
    <m:dispDef/>
    <m:lMargin m:val="0"/>
    <m:rMargin m:val="0"/>
    <m:defJc m:val="centerGroup"/>
    <m:wrapIndent m:val="1440"/>
    <m:intLim m:val="subSup"/>
    <m:naryLim m:val="undOvr"/>
  </m:mathPr>
  <w:attachedSchema w:val="http://msdn2.microsoft.com/mtp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117B8"/>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3523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35234"/>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9352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523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935234"/>
    <w:rPr>
      <w:i/>
      <w:iCs/>
    </w:rPr>
  </w:style>
  <w:style w:type="paragraph" w:styleId="NormalWeb">
    <w:name w:val="Normal (Web)"/>
    <w:basedOn w:val="Normal"/>
    <w:uiPriority w:val="99"/>
    <w:semiHidden/>
    <w:unhideWhenUsed/>
    <w:rsid w:val="00935234"/>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935234"/>
    <w:pPr>
      <w:spacing w:after="100"/>
      <w:ind w:left="660"/>
    </w:pPr>
  </w:style>
  <w:style w:type="paragraph" w:styleId="TOC5">
    <w:name w:val="toc 5"/>
    <w:basedOn w:val="Normal"/>
    <w:next w:val="Normal"/>
    <w:autoRedefine/>
    <w:uiPriority w:val="39"/>
    <w:unhideWhenUsed/>
    <w:rsid w:val="00935234"/>
    <w:pPr>
      <w:spacing w:after="100"/>
      <w:ind w:left="880"/>
    </w:pPr>
  </w:style>
  <w:style w:type="paragraph" w:styleId="TOC6">
    <w:name w:val="toc 6"/>
    <w:basedOn w:val="Normal"/>
    <w:next w:val="Normal"/>
    <w:autoRedefine/>
    <w:uiPriority w:val="39"/>
    <w:unhideWhenUsed/>
    <w:rsid w:val="00935234"/>
    <w:pPr>
      <w:spacing w:after="100"/>
      <w:ind w:left="1100"/>
    </w:pPr>
  </w:style>
  <w:style w:type="paragraph" w:styleId="TOC8">
    <w:name w:val="toc 8"/>
    <w:basedOn w:val="Normal"/>
    <w:next w:val="Normal"/>
    <w:autoRedefine/>
    <w:uiPriority w:val="39"/>
    <w:unhideWhenUsed/>
    <w:rsid w:val="00935234"/>
    <w:pPr>
      <w:spacing w:after="100"/>
      <w:ind w:left="1540"/>
    </w:pPr>
  </w:style>
  <w:style w:type="paragraph" w:styleId="TOC9">
    <w:name w:val="toc 9"/>
    <w:basedOn w:val="Normal"/>
    <w:next w:val="Normal"/>
    <w:autoRedefine/>
    <w:uiPriority w:val="39"/>
    <w:unhideWhenUsed/>
    <w:rsid w:val="00935234"/>
    <w:pPr>
      <w:spacing w:after="100"/>
      <w:ind w:left="1760"/>
    </w:pPr>
  </w:style>
  <w:style w:type="paragraph" w:styleId="Revision">
    <w:name w:val="Revision"/>
    <w:hidden/>
    <w:uiPriority w:val="99"/>
    <w:semiHidden/>
    <w:rsid w:val="003D7FC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117B8"/>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3523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35234"/>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9352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523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935234"/>
    <w:rPr>
      <w:i/>
      <w:iCs/>
    </w:rPr>
  </w:style>
  <w:style w:type="paragraph" w:styleId="NormalWeb">
    <w:name w:val="Normal (Web)"/>
    <w:basedOn w:val="Normal"/>
    <w:uiPriority w:val="99"/>
    <w:semiHidden/>
    <w:unhideWhenUsed/>
    <w:rsid w:val="00935234"/>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935234"/>
    <w:pPr>
      <w:spacing w:after="100"/>
      <w:ind w:left="660"/>
    </w:pPr>
  </w:style>
  <w:style w:type="paragraph" w:styleId="TOC5">
    <w:name w:val="toc 5"/>
    <w:basedOn w:val="Normal"/>
    <w:next w:val="Normal"/>
    <w:autoRedefine/>
    <w:uiPriority w:val="39"/>
    <w:unhideWhenUsed/>
    <w:rsid w:val="00935234"/>
    <w:pPr>
      <w:spacing w:after="100"/>
      <w:ind w:left="880"/>
    </w:pPr>
  </w:style>
  <w:style w:type="paragraph" w:styleId="TOC6">
    <w:name w:val="toc 6"/>
    <w:basedOn w:val="Normal"/>
    <w:next w:val="Normal"/>
    <w:autoRedefine/>
    <w:uiPriority w:val="39"/>
    <w:unhideWhenUsed/>
    <w:rsid w:val="00935234"/>
    <w:pPr>
      <w:spacing w:after="100"/>
      <w:ind w:left="1100"/>
    </w:pPr>
  </w:style>
  <w:style w:type="paragraph" w:styleId="TOC8">
    <w:name w:val="toc 8"/>
    <w:basedOn w:val="Normal"/>
    <w:next w:val="Normal"/>
    <w:autoRedefine/>
    <w:uiPriority w:val="39"/>
    <w:unhideWhenUsed/>
    <w:rsid w:val="00935234"/>
    <w:pPr>
      <w:spacing w:after="100"/>
      <w:ind w:left="1540"/>
    </w:pPr>
  </w:style>
  <w:style w:type="paragraph" w:styleId="TOC9">
    <w:name w:val="toc 9"/>
    <w:basedOn w:val="Normal"/>
    <w:next w:val="Normal"/>
    <w:autoRedefine/>
    <w:uiPriority w:val="39"/>
    <w:unhideWhenUsed/>
    <w:rsid w:val="00935234"/>
    <w:pPr>
      <w:spacing w:after="100"/>
      <w:ind w:left="1760"/>
    </w:pPr>
  </w:style>
  <w:style w:type="paragraph" w:styleId="Revision">
    <w:name w:val="Revision"/>
    <w:hidden/>
    <w:uiPriority w:val="99"/>
    <w:semiHidden/>
    <w:rsid w:val="003D7F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87290">
      <w:bodyDiv w:val="1"/>
      <w:marLeft w:val="0"/>
      <w:marRight w:val="0"/>
      <w:marTop w:val="0"/>
      <w:marBottom w:val="0"/>
      <w:divBdr>
        <w:top w:val="none" w:sz="0" w:space="0" w:color="auto"/>
        <w:left w:val="none" w:sz="0" w:space="0" w:color="auto"/>
        <w:bottom w:val="none" w:sz="0" w:space="0" w:color="auto"/>
        <w:right w:val="none" w:sz="0" w:space="0" w:color="auto"/>
      </w:divBdr>
    </w:div>
    <w:div w:id="541551703">
      <w:bodyDiv w:val="1"/>
      <w:marLeft w:val="0"/>
      <w:marRight w:val="0"/>
      <w:marTop w:val="0"/>
      <w:marBottom w:val="0"/>
      <w:divBdr>
        <w:top w:val="none" w:sz="0" w:space="0" w:color="auto"/>
        <w:left w:val="none" w:sz="0" w:space="0" w:color="auto"/>
        <w:bottom w:val="none" w:sz="0" w:space="0" w:color="auto"/>
        <w:right w:val="none" w:sz="0" w:space="0" w:color="auto"/>
      </w:divBdr>
      <w:divsChild>
        <w:div w:id="202838692">
          <w:marLeft w:val="0"/>
          <w:marRight w:val="0"/>
          <w:marTop w:val="0"/>
          <w:marBottom w:val="0"/>
          <w:divBdr>
            <w:top w:val="none" w:sz="0" w:space="0" w:color="auto"/>
            <w:left w:val="none" w:sz="0" w:space="0" w:color="auto"/>
            <w:bottom w:val="none" w:sz="0" w:space="0" w:color="auto"/>
            <w:right w:val="none" w:sz="0" w:space="0" w:color="auto"/>
          </w:divBdr>
        </w:div>
      </w:divsChild>
    </w:div>
    <w:div w:id="612640135">
      <w:bodyDiv w:val="1"/>
      <w:marLeft w:val="0"/>
      <w:marRight w:val="0"/>
      <w:marTop w:val="0"/>
      <w:marBottom w:val="0"/>
      <w:divBdr>
        <w:top w:val="none" w:sz="0" w:space="0" w:color="auto"/>
        <w:left w:val="none" w:sz="0" w:space="0" w:color="auto"/>
        <w:bottom w:val="none" w:sz="0" w:space="0" w:color="auto"/>
        <w:right w:val="none" w:sz="0" w:space="0" w:color="auto"/>
      </w:divBdr>
    </w:div>
    <w:div w:id="737283431">
      <w:bodyDiv w:val="1"/>
      <w:marLeft w:val="0"/>
      <w:marRight w:val="0"/>
      <w:marTop w:val="0"/>
      <w:marBottom w:val="0"/>
      <w:divBdr>
        <w:top w:val="none" w:sz="0" w:space="0" w:color="auto"/>
        <w:left w:val="none" w:sz="0" w:space="0" w:color="auto"/>
        <w:bottom w:val="none" w:sz="0" w:space="0" w:color="auto"/>
        <w:right w:val="none" w:sz="0" w:space="0" w:color="auto"/>
      </w:divBdr>
    </w:div>
    <w:div w:id="1001852171">
      <w:bodyDiv w:val="1"/>
      <w:marLeft w:val="0"/>
      <w:marRight w:val="0"/>
      <w:marTop w:val="0"/>
      <w:marBottom w:val="0"/>
      <w:divBdr>
        <w:top w:val="none" w:sz="0" w:space="0" w:color="auto"/>
        <w:left w:val="none" w:sz="0" w:space="0" w:color="auto"/>
        <w:bottom w:val="none" w:sz="0" w:space="0" w:color="auto"/>
        <w:right w:val="none" w:sz="0" w:space="0" w:color="auto"/>
      </w:divBdr>
      <w:divsChild>
        <w:div w:id="1941991353">
          <w:marLeft w:val="0"/>
          <w:marRight w:val="0"/>
          <w:marTop w:val="0"/>
          <w:marBottom w:val="0"/>
          <w:divBdr>
            <w:top w:val="none" w:sz="0" w:space="0" w:color="auto"/>
            <w:left w:val="none" w:sz="0" w:space="0" w:color="auto"/>
            <w:bottom w:val="none" w:sz="0" w:space="0" w:color="auto"/>
            <w:right w:val="none" w:sz="0" w:space="0" w:color="auto"/>
          </w:divBdr>
        </w:div>
      </w:divsChild>
    </w:div>
    <w:div w:id="1120759826">
      <w:bodyDiv w:val="1"/>
      <w:marLeft w:val="0"/>
      <w:marRight w:val="0"/>
      <w:marTop w:val="0"/>
      <w:marBottom w:val="0"/>
      <w:divBdr>
        <w:top w:val="none" w:sz="0" w:space="0" w:color="auto"/>
        <w:left w:val="none" w:sz="0" w:space="0" w:color="auto"/>
        <w:bottom w:val="none" w:sz="0" w:space="0" w:color="auto"/>
        <w:right w:val="none" w:sz="0" w:space="0" w:color="auto"/>
      </w:divBdr>
    </w:div>
    <w:div w:id="1125543953">
      <w:bodyDiv w:val="1"/>
      <w:marLeft w:val="0"/>
      <w:marRight w:val="0"/>
      <w:marTop w:val="0"/>
      <w:marBottom w:val="0"/>
      <w:divBdr>
        <w:top w:val="none" w:sz="0" w:space="0" w:color="auto"/>
        <w:left w:val="none" w:sz="0" w:space="0" w:color="auto"/>
        <w:bottom w:val="none" w:sz="0" w:space="0" w:color="auto"/>
        <w:right w:val="none" w:sz="0" w:space="0" w:color="auto"/>
      </w:divBdr>
    </w:div>
    <w:div w:id="1756199973">
      <w:bodyDiv w:val="1"/>
      <w:marLeft w:val="0"/>
      <w:marRight w:val="0"/>
      <w:marTop w:val="0"/>
      <w:marBottom w:val="0"/>
      <w:divBdr>
        <w:top w:val="none" w:sz="0" w:space="0" w:color="auto"/>
        <w:left w:val="none" w:sz="0" w:space="0" w:color="auto"/>
        <w:bottom w:val="none" w:sz="0" w:space="0" w:color="auto"/>
        <w:right w:val="none" w:sz="0" w:space="0" w:color="auto"/>
      </w:divBdr>
    </w:div>
    <w:div w:id="2033652438">
      <w:bodyDiv w:val="1"/>
      <w:marLeft w:val="0"/>
      <w:marRight w:val="0"/>
      <w:marTop w:val="0"/>
      <w:marBottom w:val="0"/>
      <w:divBdr>
        <w:top w:val="none" w:sz="0" w:space="0" w:color="auto"/>
        <w:left w:val="none" w:sz="0" w:space="0" w:color="auto"/>
        <w:bottom w:val="none" w:sz="0" w:space="0" w:color="auto"/>
        <w:right w:val="none" w:sz="0" w:space="0" w:color="auto"/>
      </w:divBdr>
    </w:div>
    <w:div w:id="21004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bb677622.aspx" TargetMode="External"/><Relationship Id="rId18" Type="http://schemas.openxmlformats.org/officeDocument/2006/relationships/hyperlink" Target="http://msdn.microsoft.com/en-us/library/hh231680.aspx" TargetMode="External"/><Relationship Id="rId26" Type="http://schemas.openxmlformats.org/officeDocument/2006/relationships/hyperlink" Target="http://www.microsoft.com/en-us/download/details.aspx?displaylang=en&amp;id=20479" TargetMode="External"/><Relationship Id="rId39" Type="http://schemas.openxmlformats.org/officeDocument/2006/relationships/hyperlink" Target="http://sp1.bi.thebiguru.com:11111" TargetMode="External"/><Relationship Id="rId21" Type="http://schemas.openxmlformats.org/officeDocument/2006/relationships/hyperlink" Target="http://technet.microsoft.com/en-us/evalcenter/ee391660" TargetMode="External"/><Relationship Id="rId34" Type="http://schemas.openxmlformats.org/officeDocument/2006/relationships/hyperlink" Target="http://msftdbprodsamples.codeplex.com/releases/view/55330" TargetMode="External"/><Relationship Id="rId42" Type="http://schemas.openxmlformats.org/officeDocument/2006/relationships/hyperlink" Target="http://technet.microsoft.com/en-us/library/hh377944" TargetMode="External"/><Relationship Id="rId47" Type="http://schemas.openxmlformats.org/officeDocument/2006/relationships/image" Target="media/image5.gif"/><Relationship Id="rId50" Type="http://schemas.openxmlformats.org/officeDocument/2006/relationships/image" Target="media/image7.gif"/><Relationship Id="rId55" Type="http://schemas.openxmlformats.org/officeDocument/2006/relationships/header" Target="header1.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technet.microsoft.com/en-us/library/ms143506.aspx" TargetMode="External"/><Relationship Id="rId29" Type="http://schemas.openxmlformats.org/officeDocument/2006/relationships/hyperlink" Target="http://www.microsoft.com/en-us/download/details.aspx?id=26718" TargetMode="External"/><Relationship Id="rId11" Type="http://schemas.openxmlformats.org/officeDocument/2006/relationships/endnotes" Target="endnotes.xml"/><Relationship Id="rId24" Type="http://schemas.openxmlformats.org/officeDocument/2006/relationships/hyperlink" Target="http://www.microsoft.com/en-us/download/details.aspx?id=29068&amp;WT.mc_id=rss_alldownloads_all" TargetMode="External"/><Relationship Id="rId32" Type="http://schemas.openxmlformats.org/officeDocument/2006/relationships/hyperlink" Target="http://msftdbprodsamples.codeplex.com/releases/view/55330" TargetMode="External"/><Relationship Id="rId37" Type="http://schemas.openxmlformats.org/officeDocument/2006/relationships/hyperlink" Target="http://technet.microsoft.com/en-US/office/ee748587.aspx" TargetMode="External"/><Relationship Id="rId40" Type="http://schemas.openxmlformats.org/officeDocument/2006/relationships/hyperlink" Target="file:///C:\Users\Carl\AppData\Local\Microsoft\Windows\Temporary%20Internet%20Files\Content.Outlook\BJY41EBB\for%20example,%20http:\sp1.bi.thebiguru.com" TargetMode="External"/><Relationship Id="rId45" Type="http://schemas.openxmlformats.org/officeDocument/2006/relationships/hyperlink" Target="http://sp2.bi.thebiguru.com" TargetMode="External"/><Relationship Id="rId53" Type="http://schemas.openxmlformats.org/officeDocument/2006/relationships/hyperlink" Target="http://msdn.microsoft.com/en-us/sqlserver/" TargetMode="External"/><Relationship Id="rId58" Type="http://schemas.openxmlformats.org/officeDocument/2006/relationships/footer" Target="footer2.xm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hyperlink" Target="http://technet.microsoft.com/en-us/library/cc645993.aspx" TargetMode="External"/><Relationship Id="rId14" Type="http://schemas.openxmlformats.org/officeDocument/2006/relationships/hyperlink" Target="http://msdn.microsoft.com/en-us/library/ms143747.aspx" TargetMode="External"/><Relationship Id="rId22" Type="http://schemas.openxmlformats.org/officeDocument/2006/relationships/hyperlink" Target="http://support.microsoft.com/kb/2510766" TargetMode="External"/><Relationship Id="rId27" Type="http://schemas.openxmlformats.org/officeDocument/2006/relationships/hyperlink" Target="http://www.microsoft.com/en-us/download/details.aspx?displaylang=en&amp;id=17718" TargetMode="External"/><Relationship Id="rId30" Type="http://schemas.openxmlformats.org/officeDocument/2006/relationships/hyperlink" Target="http://www.microsoft.com/en-us/download/details.aspx?id=26719" TargetMode="External"/><Relationship Id="rId35" Type="http://schemas.openxmlformats.org/officeDocument/2006/relationships/image" Target="media/image2.gif"/><Relationship Id="rId43" Type="http://schemas.openxmlformats.org/officeDocument/2006/relationships/hyperlink" Target="http://msdn.microsoft.com/en-us/library/ms144262.aspx" TargetMode="External"/><Relationship Id="rId48" Type="http://schemas.openxmlformats.org/officeDocument/2006/relationships/image" Target="media/image6.gif"/><Relationship Id="rId56" Type="http://schemas.openxmlformats.org/officeDocument/2006/relationships/header" Target="header2.xml"/><Relationship Id="rId8" Type="http://schemas.openxmlformats.org/officeDocument/2006/relationships/settings" Target="settings.xml"/><Relationship Id="rId51" Type="http://schemas.openxmlformats.org/officeDocument/2006/relationships/hyperlink" Target="http://www.microsoft.com/sqlserver/" TargetMode="External"/><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hyperlink" Target="http://technet.microsoft.com/en-us/library/ee210640.aspx" TargetMode="External"/><Relationship Id="rId25" Type="http://schemas.openxmlformats.org/officeDocument/2006/relationships/hyperlink" Target="http://office.microsoft.com/en-us/try" TargetMode="External"/><Relationship Id="rId33" Type="http://schemas.openxmlformats.org/officeDocument/2006/relationships/hyperlink" Target="http://msftdbprodsamples.codeplex.com/releases/view/55330" TargetMode="External"/><Relationship Id="rId38" Type="http://schemas.openxmlformats.org/officeDocument/2006/relationships/hyperlink" Target="http://msdn.microsoft.com/en-us/library/ms771995.aspx" TargetMode="External"/><Relationship Id="rId46" Type="http://schemas.openxmlformats.org/officeDocument/2006/relationships/image" Target="media/image4.gif"/><Relationship Id="rId59" Type="http://schemas.openxmlformats.org/officeDocument/2006/relationships/header" Target="header3.xml"/><Relationship Id="rId20" Type="http://schemas.openxmlformats.org/officeDocument/2006/relationships/hyperlink" Target="http://technet.microsoft.com/en-us/evalcenter/ee388573.aspx" TargetMode="External"/><Relationship Id="rId41" Type="http://schemas.openxmlformats.org/officeDocument/2006/relationships/image" Target="media/image3.gif"/><Relationship Id="rId54" Type="http://schemas.openxmlformats.org/officeDocument/2006/relationships/hyperlink" Target="mailto:sqlfback@microsoft.com?subject=White%20Paper%20Feedback:%20[Power%20View%20Infrastructure%20Configuration]"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technet.microsoft.com/en-us/library/cc262485.aspx" TargetMode="External"/><Relationship Id="rId23" Type="http://schemas.openxmlformats.org/officeDocument/2006/relationships/hyperlink" Target="http://www.microsoft.com/en-us/download/details.aspx?id=29066" TargetMode="External"/><Relationship Id="rId28" Type="http://schemas.openxmlformats.org/officeDocument/2006/relationships/hyperlink" Target="http://www.microsoft.com/en-us/download/details.aspx?id=29074" TargetMode="External"/><Relationship Id="rId36" Type="http://schemas.openxmlformats.org/officeDocument/2006/relationships/hyperlink" Target="http://msdn.microsoft.com/en-us/library/ms144262.aspx" TargetMode="External"/><Relationship Id="rId49" Type="http://schemas.openxmlformats.org/officeDocument/2006/relationships/hyperlink" Target="http://SP1" TargetMode="External"/><Relationship Id="rId57" Type="http://schemas.openxmlformats.org/officeDocument/2006/relationships/footer" Target="footer1.xml"/><Relationship Id="rId10" Type="http://schemas.openxmlformats.org/officeDocument/2006/relationships/footnotes" Target="footnotes.xml"/><Relationship Id="rId31" Type="http://schemas.openxmlformats.org/officeDocument/2006/relationships/hyperlink" Target="http://msftdbprodsamples.codeplex.com/releases/view/55330" TargetMode="External"/><Relationship Id="rId44" Type="http://schemas.openxmlformats.org/officeDocument/2006/relationships/hyperlink" Target="http://sp2.bi.thebiguru.com:11111" TargetMode="External"/><Relationship Id="rId52" Type="http://schemas.openxmlformats.org/officeDocument/2006/relationships/hyperlink" Target="http://technet.microsoft.com/en-us/sqlserver/" TargetMode="External"/><Relationship Id="rId60"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amass\Documents\Service%20ticket%20docs\SQL_Server_White_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908E245627A0419640E9938B25D7E2" ma:contentTypeVersion="1" ma:contentTypeDescription="Create a new document." ma:contentTypeScope="" ma:versionID="dd9dc45b322d5a954a1eb8c4133667b6">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6241B7F-98B2-4C9C-B844-C4C9056ED4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58E8C7-C8FF-4909-B493-DC587086DE12}">
  <ds:schemaRefs>
    <ds:schemaRef ds:uri="http://schemas.microsoft.com/sharepoint/v3/contenttype/forms"/>
  </ds:schemaRefs>
</ds:datastoreItem>
</file>

<file path=customXml/itemProps3.xml><?xml version="1.0" encoding="utf-8"?>
<ds:datastoreItem xmlns:ds="http://schemas.openxmlformats.org/officeDocument/2006/customXml" ds:itemID="{528EE4C5-10A2-4B91-B382-449382869BAE}">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875D4CBF-1A62-4904-8AB6-192C94A14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SQL_Server_White_Paper_Template.dotx</Template>
  <TotalTime>16</TotalTime>
  <Pages>74</Pages>
  <Words>21654</Words>
  <Characters>123433</Characters>
  <Application>Microsoft Office Word</Application>
  <DocSecurity>0</DocSecurity>
  <Lines>1028</Lines>
  <Paragraphs>289</Paragraphs>
  <ScaleCrop>false</ScaleCrop>
  <HeadingPairs>
    <vt:vector size="2" baseType="variant">
      <vt:variant>
        <vt:lpstr>Title</vt:lpstr>
      </vt:variant>
      <vt:variant>
        <vt:i4>1</vt:i4>
      </vt:variant>
    </vt:vector>
  </HeadingPairs>
  <TitlesOfParts>
    <vt:vector size="1" baseType="lpstr">
      <vt:lpstr>Power view Infrastructure Installation and Configuration</vt:lpstr>
    </vt:vector>
  </TitlesOfParts>
  <Company>Microsoft</Company>
  <LinksUpToDate>false</LinksUpToDate>
  <CharactersWithSpaces>144798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view Infrastructure Installation and Configuration</dc:title>
  <dc:subject/>
  <dc:creator>Carl Rabeler (SolidQuality)</dc:creator>
  <cp:keywords>Power View, SharePoint,Kerberos, setup,installation,PowerShell,scripting,</cp:keywords>
  <dc:description>Describes step by step instructions for setting up Power View environment, Includes PowerShell scripts.</dc:description>
  <cp:lastModifiedBy>Jeannine Nelson-Takaki</cp:lastModifiedBy>
  <cp:revision>3</cp:revision>
  <dcterms:created xsi:type="dcterms:W3CDTF">2012-08-06T22:13:00Z</dcterms:created>
  <dcterms:modified xsi:type="dcterms:W3CDTF">2012-08-06T22:29:00Z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f1893b8b-7b24-44bd-b22b-c8a92c0c8f59</vt:lpwstr>
  </property>
  <property fmtid="{D5CDD505-2E9C-101B-9397-08002B2CF9AE}" pid="3" name="Mtps.Key.ShortId">
    <vt:lpwstr>ee410782</vt:lpwstr>
  </property>
  <property fmtid="{D5CDD505-2E9C-101B-9397-08002B2CF9AE}" pid="4" name="Mtps.Key.ContentGuid">
    <vt:lpwstr>f1893b8b-7b24-44bd-b22b-c8a92c0c8f59</vt:lpwstr>
  </property>
  <property fmtid="{D5CDD505-2E9C-101B-9397-08002B2CF9AE}" pid="5" name="Mtps.Key.Locale">
    <vt:lpwstr>en-us</vt:lpwstr>
  </property>
  <property fmtid="{D5CDD505-2E9C-101B-9397-08002B2CF9AE}" pid="6" name="Mtps.Key.Version">
    <vt:lpwstr>SQL.100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y fmtid="{D5CDD505-2E9C-101B-9397-08002B2CF9AE}" pid="11" name="ContentTypeId">
    <vt:lpwstr>0x0101006F908E245627A0419640E9938B25D7E2</vt:lpwstr>
  </property>
</Properties>
</file>